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B0F34" w14:textId="12B5E0EA" w:rsidR="0012024B" w:rsidRPr="00E32803" w:rsidRDefault="00E32803">
      <w:pPr>
        <w:rPr>
          <w:b/>
        </w:rPr>
      </w:pPr>
      <w:r w:rsidRPr="00E32803">
        <w:rPr>
          <w:b/>
        </w:rPr>
        <w:t xml:space="preserve">Team Michigan </w:t>
      </w:r>
      <w:r w:rsidR="0012024B" w:rsidRPr="00E32803">
        <w:rPr>
          <w:b/>
        </w:rPr>
        <w:t>Milestone Revisions:</w:t>
      </w:r>
    </w:p>
    <w:p w14:paraId="65E20DE5" w14:textId="77777777" w:rsidR="00E32803" w:rsidRDefault="00E32803"/>
    <w:p w14:paraId="2D38E6EB" w14:textId="3F4CB83B" w:rsidR="00E32803" w:rsidRDefault="00812BA3">
      <w:r>
        <w:t xml:space="preserve">1. </w:t>
      </w:r>
      <w:r w:rsidR="00E32803">
        <w:t>Description and explanation of Proposed Revisions in Project 1</w:t>
      </w:r>
      <w:r>
        <w:t xml:space="preserve"> (J. Leigh)</w:t>
      </w:r>
      <w:r w:rsidR="00E32803">
        <w:t>:</w:t>
      </w:r>
    </w:p>
    <w:p w14:paraId="4CB970A1" w14:textId="77777777" w:rsidR="00AB404C" w:rsidRDefault="00AB404C"/>
    <w:p w14:paraId="0122A8D5" w14:textId="3F8EB466" w:rsidR="00AB404C" w:rsidRDefault="00AB404C">
      <w:r>
        <w:t xml:space="preserve">In the first year of the grant we have found that heterologous genes can be expressed, but that the protein levels are quite low.  At this juncture it seems wise to add experiments to determine why this is the case and to start taking measures that ought to increase expressed protein levels.  Therefore we have added milestones to test the overall approach by expressing the </w:t>
      </w:r>
      <w:r w:rsidRPr="009648F9">
        <w:rPr>
          <w:i/>
        </w:rPr>
        <w:t>M. maripaludis</w:t>
      </w:r>
      <w:r>
        <w:t xml:space="preserve"> enzyme itself using the same system, to determine whether the problem lies at the mRNA or post-mRNA level, and to try to improve protein stability by overexpressing the chaperonin and knocking out a proteasome activator.  As an insurance policy, we also keep open the possibility of using the </w:t>
      </w:r>
      <w:r w:rsidRPr="009648F9">
        <w:rPr>
          <w:i/>
        </w:rPr>
        <w:t xml:space="preserve">M. </w:t>
      </w:r>
      <w:proofErr w:type="spellStart"/>
      <w:r w:rsidRPr="009648F9">
        <w:rPr>
          <w:i/>
        </w:rPr>
        <w:t>maripaludis</w:t>
      </w:r>
      <w:proofErr w:type="spellEnd"/>
      <w:r>
        <w:t xml:space="preserve"> </w:t>
      </w:r>
      <w:proofErr w:type="spellStart"/>
      <w:r>
        <w:t>Mcr</w:t>
      </w:r>
      <w:proofErr w:type="spellEnd"/>
      <w:r>
        <w:t xml:space="preserve"> itself.  Also, our REMOTE-funded partners at </w:t>
      </w:r>
      <w:proofErr w:type="spellStart"/>
      <w:r>
        <w:t>Arzeda</w:t>
      </w:r>
      <w:proofErr w:type="spellEnd"/>
      <w:r>
        <w:t xml:space="preserve"> have had success with an improved replicative plasmid that we propose to implement by moving the plasmid stability gene into the chromosome </w:t>
      </w:r>
      <w:r w:rsidR="00891B63">
        <w:fldChar w:fldCharType="begin"/>
      </w:r>
      <w:r w:rsidR="00891B63">
        <w:instrText xml:space="preserve"> ADDIN EN.CITE &lt;EndNote&gt;&lt;Cite&gt;&lt;Author&gt;Walters&lt;/Author&gt;&lt;Year&gt;2011&lt;/Year&gt;&lt;RecNum&gt;8152&lt;/RecNum&gt;&lt;DisplayText&gt;(1)&lt;/DisplayText&gt;&lt;record&gt;&lt;rec-number&gt;8152&lt;/rec-number&gt;&lt;foreign-keys&gt;&lt;key app="EN" db-id="tfrxp0v07xtd9je9s2r5dtwuxvz2xxzaepp0" timestamp="1425583862"&gt;8152&lt;/key&gt;&lt;/foreign-keys&gt;&lt;ref-type name="Journal Article"&gt;17&lt;/ref-type&gt;&lt;contributors&gt;&lt;authors&gt;&lt;author&gt;Walters, A. D.&lt;/author&gt;&lt;author&gt;Smith, S. E.&lt;/author&gt;&lt;author&gt;Chong, J. P.&lt;/author&gt;&lt;/authors&gt;&lt;/contributors&gt;&lt;auth-address&gt;Department of Biology (Area 5), University of York, Wentworth Way, York YO10 5DD, United Kingdom.&lt;/auth-address&gt;&lt;titles&gt;&lt;title&gt;Shuttle vector system for Methanococcus maripaludis with improved transformation efficiency&lt;/title&gt;&lt;secondary-title&gt;Appl Environ Microbiol&lt;/secondary-title&gt;&lt;alt-title&gt;Applied and environmental microbiology&lt;/alt-title&gt;&lt;/titles&gt;&lt;periodical&gt;&lt;full-title&gt;Applied and environmental microbiology&lt;/full-title&gt;&lt;abbr-1&gt;Appl Environ Microbiol&lt;/abbr-1&gt;&lt;/periodical&gt;&lt;alt-periodical&gt;&lt;full-title&gt;Applied and environmental microbiology&lt;/full-title&gt;&lt;abbr-1&gt;Appl Environ Microbiol&lt;/abbr-1&gt;&lt;/alt-periodical&gt;&lt;pages&gt;2549-51&lt;/pages&gt;&lt;volume&gt;77&lt;/volume&gt;&lt;number&gt;7&lt;/number&gt;&lt;keywords&gt;&lt;keyword&gt;*Genetic Vectors&lt;/keyword&gt;&lt;keyword&gt;Genetics, Microbial/*methods&lt;/keyword&gt;&lt;keyword&gt;Methanococcus/*genetics&lt;/keyword&gt;&lt;keyword&gt;*Transformation, Bacterial&lt;/keyword&gt;&lt;/keywords&gt;&lt;dates&gt;&lt;year&gt;2011&lt;/year&gt;&lt;pub-dates&gt;&lt;date&gt;Apr&lt;/date&gt;&lt;/pub-dates&gt;&lt;/dates&gt;&lt;isbn&gt;1098-5336 (Electronic)&amp;#xD;0099-2240 (Linking)&lt;/isbn&gt;&lt;accession-num&gt;21296937&lt;/accession-num&gt;&lt;urls&gt;&lt;related-urls&gt;&lt;url&gt;http://www.ncbi.nlm.nih.gov/pubmed/21296937&lt;/url&gt;&lt;/related-urls&gt;&lt;/urls&gt;&lt;custom2&gt;3067461&lt;/custom2&gt;&lt;electronic-resource-num&gt;10.1128/AEM.02919-10&lt;/electronic-resource-num&gt;&lt;/record&gt;&lt;/Cite&gt;&lt;/EndNote&gt;</w:instrText>
      </w:r>
      <w:r w:rsidR="00891B63">
        <w:fldChar w:fldCharType="separate"/>
      </w:r>
      <w:r w:rsidR="00891B63">
        <w:rPr>
          <w:noProof/>
        </w:rPr>
        <w:t>(1)</w:t>
      </w:r>
      <w:r w:rsidR="00891B63">
        <w:fldChar w:fldCharType="end"/>
      </w:r>
      <w:r>
        <w:t>.</w:t>
      </w:r>
    </w:p>
    <w:p w14:paraId="6CF80703" w14:textId="7580CAF7" w:rsidR="00AB404C" w:rsidRDefault="00AB404C" w:rsidP="00F11C8B">
      <w:pPr>
        <w:ind w:firstLine="720"/>
      </w:pPr>
      <w:r>
        <w:t xml:space="preserve">Developments in the literature and in our thinking have led to a reevaluation of what will be required not only to express heterologous proteins, but to activate the enzymes.  </w:t>
      </w:r>
      <w:proofErr w:type="spellStart"/>
      <w:r>
        <w:t>Mcr</w:t>
      </w:r>
      <w:proofErr w:type="spellEnd"/>
      <w:r>
        <w:t xml:space="preserve"> requires several activation proteins, some of which may be species-specific </w:t>
      </w:r>
      <w:r w:rsidR="00891B63">
        <w:fldChar w:fldCharType="begin"/>
      </w:r>
      <w:r w:rsidR="00891B63">
        <w:instrText xml:space="preserve"> ADDIN EN.CITE &lt;EndNote&gt;&lt;Cite&gt;&lt;Author&gt;Prakash&lt;/Author&gt;&lt;Year&gt;2014&lt;/Year&gt;&lt;RecNum&gt;8153&lt;/RecNum&gt;&lt;DisplayText&gt;(2)&lt;/DisplayText&gt;&lt;record&gt;&lt;rec-number&gt;8153&lt;/rec-number&gt;&lt;foreign-keys&gt;&lt;key app="EN" db-id="tfrxp0v07xtd9je9s2r5dtwuxvz2xxzaepp0" timestamp="1425583938"&gt;8153&lt;/key&gt;&lt;/foreign-keys&gt;&lt;ref-type name="Journal Article"&gt;17&lt;/ref-type&gt;&lt;contributors&gt;&lt;authors&gt;&lt;author&gt;Prakash, D.&lt;/author&gt;&lt;author&gt;Wu, Y.&lt;/author&gt;&lt;author&gt;Suh, S. J.&lt;/author&gt;&lt;author&gt;Duin, E. C.&lt;/author&gt;&lt;/authors&gt;&lt;/contributors&gt;&lt;auth-address&gt;Department of Chemistry and Biochemistry, Auburn University, Auburn, Alabama, USA.&amp;#xD;Biological Sciences, Auburn University, Auburn, Alabama, USA.&amp;#xD;Department of Chemistry and Biochemistry, Auburn University, Auburn, Alabama, USA duinedu@auburn.edu.&lt;/auth-address&gt;&lt;titles&gt;&lt;title&gt;Elucidating the process of activation of methyl-coenzyme M reductase&lt;/title&gt;&lt;secondary-title&gt;J Bacteriol&lt;/secondary-title&gt;&lt;alt-title&gt;Journal of bacteriology&lt;/alt-title&gt;&lt;/titles&gt;&lt;alt-periodical&gt;&lt;full-title&gt;Journal of Bacteriology&lt;/full-title&gt;&lt;abbr-1&gt;J. Bacteriol.&lt;/abbr-1&gt;&lt;/alt-periodical&gt;&lt;pages&gt;2491-8&lt;/pages&gt;&lt;volume&gt;196&lt;/volume&gt;&lt;number&gt;13&lt;/number&gt;&lt;keywords&gt;&lt;keyword&gt;Amino Acid Sequence&lt;/keyword&gt;&lt;keyword&gt;Cloning, Molecular&lt;/keyword&gt;&lt;keyword&gt;Dithiothreitol&lt;/keyword&gt;&lt;keyword&gt;Enzyme Activation/physiology&lt;/keyword&gt;&lt;keyword&gt;Gene Expression Regulation, Bacterial/*physiology&lt;/keyword&gt;&lt;keyword&gt;Iron-Sulfur Proteins/genetics/metabolism&lt;/keyword&gt;&lt;keyword&gt;Methanobacteriaceae/*enzymology/genetics/metabolism&lt;/keyword&gt;&lt;keyword&gt;Molecular Sequence Data&lt;/keyword&gt;&lt;keyword&gt;Oxidoreductases/genetics/*metabolism&lt;/keyword&gt;&lt;/keywords&gt;&lt;dates&gt;&lt;year&gt;2014&lt;/year&gt;&lt;pub-dates&gt;&lt;date&gt;Jul&lt;/date&gt;&lt;/pub-dates&gt;&lt;/dates&gt;&lt;isbn&gt;1098-5530 (Electronic)&amp;#xD;0021-9193 (Linking)&lt;/isbn&gt;&lt;accession-num&gt;24769699&lt;/accession-num&gt;&lt;urls&gt;&lt;related-urls&gt;&lt;url&gt;http://www.ncbi.nlm.nih.gov/pubmed/24769699&lt;/url&gt;&lt;/related-urls&gt;&lt;/urls&gt;&lt;custom2&gt;4054172&lt;/custom2&gt;&lt;electronic-resource-num&gt;10.1128/JB.01658-14&lt;/electronic-resource-num&gt;&lt;/record&gt;&lt;/Cite&gt;&lt;/EndNote&gt;</w:instrText>
      </w:r>
      <w:r w:rsidR="00891B63">
        <w:fldChar w:fldCharType="separate"/>
      </w:r>
      <w:r w:rsidR="00891B63">
        <w:rPr>
          <w:noProof/>
        </w:rPr>
        <w:t>(2)</w:t>
      </w:r>
      <w:r w:rsidR="00891B63">
        <w:fldChar w:fldCharType="end"/>
      </w:r>
      <w:r>
        <w:t xml:space="preserve">.  We propose alternative milestones, one involving cloning in species-specific activators, and the other using the </w:t>
      </w:r>
      <w:r w:rsidRPr="009648F9">
        <w:rPr>
          <w:i/>
        </w:rPr>
        <w:t xml:space="preserve">M. </w:t>
      </w:r>
      <w:proofErr w:type="spellStart"/>
      <w:r w:rsidRPr="009648F9">
        <w:rPr>
          <w:i/>
        </w:rPr>
        <w:t>maripaludis</w:t>
      </w:r>
      <w:proofErr w:type="spellEnd"/>
      <w:r>
        <w:t xml:space="preserve"> </w:t>
      </w:r>
      <w:proofErr w:type="spellStart"/>
      <w:r>
        <w:t>Mcr</w:t>
      </w:r>
      <w:proofErr w:type="spellEnd"/>
      <w:r>
        <w:t xml:space="preserve"> itself.  The latter alternative circumvents any persistent problems with protein levels as well.  In addition, the methanol </w:t>
      </w:r>
      <w:proofErr w:type="spellStart"/>
      <w:r>
        <w:t>methyltransferase</w:t>
      </w:r>
      <w:proofErr w:type="spellEnd"/>
      <w:r>
        <w:t xml:space="preserve"> may require an activator.</w:t>
      </w:r>
    </w:p>
    <w:p w14:paraId="51D19215" w14:textId="4B4267C3" w:rsidR="00AB404C" w:rsidRDefault="00AB404C" w:rsidP="00F11C8B">
      <w:pPr>
        <w:ind w:firstLine="720"/>
      </w:pPr>
      <w:r>
        <w:t xml:space="preserve">Our thinking has also matured regarding the electron-sink pathway to make the methane to methanol process thermodynamically favorable.  Our original plan was based on the known association of sulfate reducers with ANME organisms.  However, the complexity of the sulfate reduction pathway, the requirement for ATP to activate sulfate, and potential challenges in expressing heterologous enzymes suggest a rethinking of this goal may be in order.  We propose to replace the milestones involving sulfate reduction with three alternative approaches: use of electrical charge, use of fumarate reduction, and use sulfite reduction.  The electrochemical approach is suggested by the finding that </w:t>
      </w:r>
      <w:r w:rsidRPr="008D1904">
        <w:rPr>
          <w:i/>
        </w:rPr>
        <w:t>M. maripaludis</w:t>
      </w:r>
      <w:r>
        <w:t xml:space="preserve"> can use an electrical charge for methanogenesis </w:t>
      </w:r>
      <w:r w:rsidR="00891B63">
        <w:rPr>
          <w:noProof/>
        </w:rPr>
        <w:fldChar w:fldCharType="begin">
          <w:fldData xml:space="preserve">PEVuZE5vdGU+PENpdGU+PEF1dGhvcj5Mb2huZXI8L0F1dGhvcj48WWVhcj4yMDE0PC9ZZWFyPjxS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</w:fldData>
        </w:fldChar>
      </w:r>
      <w:r w:rsidR="00891B63">
        <w:rPr>
          <w:noProof/>
        </w:rPr>
        <w:instrText xml:space="preserve"> ADDIN EN.CITE </w:instrText>
      </w:r>
      <w:r w:rsidR="00891B63">
        <w:rPr>
          <w:noProof/>
        </w:rPr>
        <w:fldChar w:fldCharType="begin">
          <w:fldData xml:space="preserve">PEVuZE5vdGU+PENpdGU+PEF1dGhvcj5Mb2huZXI8L0F1dGhvcj48WWVhcj4yMDE0PC9ZZWFyPjxS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</w:fldData>
        </w:fldChar>
      </w:r>
      <w:r w:rsidR="00891B63">
        <w:rPr>
          <w:noProof/>
        </w:rPr>
        <w:instrText xml:space="preserve"> ADDIN EN.CITE.DATA </w:instrText>
      </w:r>
      <w:r w:rsidR="00891B63">
        <w:rPr>
          <w:noProof/>
        </w:rPr>
      </w:r>
      <w:r w:rsidR="00891B63">
        <w:rPr>
          <w:noProof/>
        </w:rPr>
        <w:fldChar w:fldCharType="end"/>
      </w:r>
      <w:r w:rsidR="00891B63">
        <w:rPr>
          <w:noProof/>
        </w:rPr>
      </w:r>
      <w:r w:rsidR="00891B63">
        <w:rPr>
          <w:noProof/>
        </w:rPr>
        <w:fldChar w:fldCharType="separate"/>
      </w:r>
      <w:r w:rsidR="00891B63">
        <w:rPr>
          <w:noProof/>
        </w:rPr>
        <w:t>(3)</w:t>
      </w:r>
      <w:r w:rsidR="00891B63">
        <w:rPr>
          <w:noProof/>
        </w:rPr>
        <w:fldChar w:fldCharType="end"/>
      </w:r>
      <w:r>
        <w:t xml:space="preserve">, while the use of fumarate or sulfite reduction is suggested by the known HSCoM and HSCoB-utilizing fumarate reduction reaction that already exists in </w:t>
      </w:r>
      <w:r w:rsidRPr="009648F9">
        <w:rPr>
          <w:i/>
        </w:rPr>
        <w:t xml:space="preserve">M. </w:t>
      </w:r>
      <w:r w:rsidRPr="00B34A8E">
        <w:rPr>
          <w:i/>
        </w:rPr>
        <w:t>maripaludis</w:t>
      </w:r>
      <w:r w:rsidRPr="00B34A8E">
        <w:t xml:space="preserve"> </w:t>
      </w:r>
      <w:r w:rsidR="00891B63">
        <w:rPr>
          <w:i/>
        </w:rPr>
        <w:fldChar w:fldCharType="begin"/>
      </w:r>
      <w:r w:rsidR="00CD603B">
        <w:rPr>
          <w:i/>
        </w:rPr>
        <w:instrText xml:space="preserve"> ADDIN EN.CITE &lt;EndNote&gt;&lt;Cite&gt;&lt;Author&gt;Heim&lt;/Author&gt;&lt;Year&gt;1998&lt;/Year&gt;&lt;RecNum&gt;1836&lt;/RecNum&gt;&lt;DisplayText&gt;(4)&lt;/DisplayText&gt;&lt;record&gt;&lt;rec-number&gt;1836&lt;/rec-number&gt;&lt;foreign-keys&gt;&lt;key app="EN" db-id="tfrxp0v07xtd9je9s2r5dtwuxvz2xxzaepp0" timestamp="0"&gt;1836&lt;/key&gt;&lt;/foreign-keys&gt;&lt;ref-type name="Journal Article"&gt;17&lt;/ref-type&gt;&lt;contributors&gt;&lt;authors&gt;&lt;author&gt;Heim, S.&lt;/author&gt;&lt;author&gt;Kunkel, A.&lt;/author&gt;&lt;author&gt;Thauer, R. K.&lt;/author&gt;&lt;author&gt;Hedderich, R.&lt;/author&gt;&lt;/authors&gt;&lt;/contributors&gt;&lt;titles&gt;&lt;title&gt;Thiol:Fumarate reductase (Tfr) from Methanobacterium thermoautotrophicum - Identification of the catalytic sites for fumarate reduction and thiol oxidation&lt;/title&gt;&lt;secondary-title&gt;Eur J Biochem&lt;/secondary-title&gt;&lt;/titles&gt;&lt;periodical&gt;&lt;full-title&gt;Eur J Biochem&lt;/full-title&gt;&lt;abbr-1&gt;Eur. J. Biochem.&lt;/abbr-1&gt;&lt;/periodical&gt;&lt;pages&gt;292-299&lt;/pages&gt;&lt;volume&gt;253&lt;/volume&gt;&lt;number&gt;1&lt;/number&gt;&lt;dates&gt;&lt;year&gt;1998&lt;/year&gt;&lt;/dates&gt;&lt;urls&gt;&lt;related-urls&gt;&lt;url&gt;http://onlinelibrary.wiley.com/store/10.1046/j.1432-1327.1998.2530292.x/asset/j.1432-1327.1998.2530292.x.pdf?v=1&amp;amp;t=i6xyhmey&amp;amp;s=6ca894d3befeba8a927da22681b98055ea7398a4&lt;/url&gt;&lt;/related-urls&gt;&lt;/urls&gt;&lt;/record&gt;&lt;/Cite&gt;&lt;/EndNote&gt;</w:instrText>
      </w:r>
      <w:r w:rsidR="00891B63">
        <w:rPr>
          <w:i/>
        </w:rPr>
        <w:fldChar w:fldCharType="separate"/>
      </w:r>
      <w:r w:rsidR="00891B63">
        <w:rPr>
          <w:i/>
          <w:noProof/>
        </w:rPr>
        <w:t>(4)</w:t>
      </w:r>
      <w:r w:rsidR="00891B63">
        <w:rPr>
          <w:i/>
        </w:rPr>
        <w:fldChar w:fldCharType="end"/>
      </w:r>
      <w:r>
        <w:rPr>
          <w:i/>
        </w:rPr>
        <w:t xml:space="preserve"> </w:t>
      </w:r>
      <w:r>
        <w:t xml:space="preserve">and the successful expression in </w:t>
      </w:r>
      <w:r w:rsidRPr="00B34A8E">
        <w:rPr>
          <w:i/>
        </w:rPr>
        <w:t>M. maripaludis</w:t>
      </w:r>
      <w:r>
        <w:t xml:space="preserve"> of a F</w:t>
      </w:r>
      <w:r w:rsidRPr="00B34A8E">
        <w:rPr>
          <w:vertAlign w:val="subscript"/>
        </w:rPr>
        <w:t>420</w:t>
      </w:r>
      <w:r>
        <w:t xml:space="preserve">-dependent sulfite reductase from a closely related species </w:t>
      </w:r>
      <w:r w:rsidR="00891B63">
        <w:fldChar w:fldCharType="begin">
          <w:fldData xml:space="preserve">PEVuZE5vdGU+PENpdGU+PEF1dGhvcj5Kb2huc29uPC9BdXRob3I+PFllYXI+MjAwODwvWWVhcj48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</w:fldData>
        </w:fldChar>
      </w:r>
      <w:r w:rsidR="00891B63">
        <w:instrText xml:space="preserve"> ADDIN EN.CITE </w:instrText>
      </w:r>
      <w:r w:rsidR="00891B63">
        <w:fldChar w:fldCharType="begin">
          <w:fldData xml:space="preserve">PEVuZE5vdGU+PENpdGU+PEF1dGhvcj5Kb2huc29uPC9BdXRob3I+PFllYXI+MjAwODwvWWVhcj48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</w:fldData>
        </w:fldChar>
      </w:r>
      <w:r w:rsidR="00891B63">
        <w:instrText xml:space="preserve"> ADDIN EN.CITE.DATA </w:instrText>
      </w:r>
      <w:r w:rsidR="00891B63">
        <w:fldChar w:fldCharType="end"/>
      </w:r>
      <w:r w:rsidR="00891B63">
        <w:fldChar w:fldCharType="separate"/>
      </w:r>
      <w:r w:rsidR="00891B63">
        <w:rPr>
          <w:noProof/>
        </w:rPr>
        <w:t>(5)</w:t>
      </w:r>
      <w:r w:rsidR="00891B63">
        <w:fldChar w:fldCharType="end"/>
      </w:r>
      <w:r>
        <w:t xml:space="preserve">. </w:t>
      </w:r>
    </w:p>
    <w:p w14:paraId="34044A6F" w14:textId="77777777" w:rsidR="00AB404C" w:rsidRDefault="00AB404C" w:rsidP="00F11C8B">
      <w:pPr>
        <w:ind w:firstLine="720"/>
      </w:pPr>
      <w:r>
        <w:t xml:space="preserve">Because we wish to insert milestones to improve protein levels and activation of heterologous enzymes (including the methanol </w:t>
      </w:r>
      <w:proofErr w:type="spellStart"/>
      <w:r>
        <w:t>methyltransferase</w:t>
      </w:r>
      <w:proofErr w:type="spellEnd"/>
      <w:r>
        <w:t xml:space="preserve">), we propose to delay certain milestones by 8 months (activity of methanol </w:t>
      </w:r>
      <w:proofErr w:type="spellStart"/>
      <w:r>
        <w:t>methyltransferase</w:t>
      </w:r>
      <w:proofErr w:type="spellEnd"/>
      <w:r>
        <w:t xml:space="preserve"> and flux between methanol and methane).</w:t>
      </w:r>
    </w:p>
    <w:p w14:paraId="23A85360" w14:textId="77777777" w:rsidR="00AB404C" w:rsidRDefault="00AB404C"/>
    <w:p w14:paraId="1662D28B" w14:textId="5D503EA5" w:rsidR="00812BA3" w:rsidRDefault="00E02E9F" w:rsidP="00812BA3">
      <w:r>
        <w:t>2</w:t>
      </w:r>
      <w:r w:rsidR="00812BA3">
        <w:t>. Description and explanation of Proposed Revisions in Project 3 (S. Ragsdale):</w:t>
      </w:r>
    </w:p>
    <w:p w14:paraId="05449AA4" w14:textId="61C3F161" w:rsidR="00473284" w:rsidRDefault="00E02E9F" w:rsidP="00473284">
      <w:r>
        <w:t xml:space="preserve">Previous experiments indicate that steady-state catalysis of </w:t>
      </w:r>
      <w:r w:rsidR="00B238C2">
        <w:t xml:space="preserve">reverse methanogenesis by MCR </w:t>
      </w:r>
      <w:r w:rsidR="009660D9">
        <w:t xml:space="preserve">occurs at a </w:t>
      </w:r>
      <w:r>
        <w:t>slow</w:t>
      </w:r>
      <w:r w:rsidR="009660D9">
        <w:t xml:space="preserve"> rate of </w:t>
      </w:r>
      <w:r w:rsidR="00CC5417" w:rsidRPr="009660D9">
        <w:t>0.0025 s</w:t>
      </w:r>
      <w:r w:rsidR="00CC5417" w:rsidRPr="009660D9">
        <w:rPr>
          <w:vertAlign w:val="superscript"/>
        </w:rPr>
        <w:t>-1</w:t>
      </w:r>
      <w:r w:rsidR="00CC5417">
        <w:t xml:space="preserve"> at 60 </w:t>
      </w:r>
      <w:proofErr w:type="spellStart"/>
      <w:r w:rsidR="00CC5417" w:rsidRPr="00CC5417">
        <w:rPr>
          <w:vertAlign w:val="superscript"/>
        </w:rPr>
        <w:t>o</w:t>
      </w:r>
      <w:r w:rsidR="00CC5417">
        <w:t>C</w:t>
      </w:r>
      <w:proofErr w:type="spellEnd"/>
      <w:r w:rsidR="00CC5417">
        <w:t xml:space="preserve"> </w:t>
      </w:r>
      <w:r w:rsidR="00891B63">
        <w:fldChar w:fldCharType="begin"/>
      </w:r>
      <w:r w:rsidR="00891B63">
        <w:instrText xml:space="preserve"> ADDIN EN.CITE &lt;EndNote&gt;&lt;Cite&gt;&lt;Author&gt;Scheller&lt;/Author&gt;&lt;Year&gt;2010&lt;/Year&gt;&lt;RecNum&gt;7130&lt;/RecNum&gt;&lt;DisplayText&gt;(6)&lt;/DisplayText&gt;&lt;record&gt;&lt;rec-number&gt;7130&lt;/rec-number&gt;&lt;foreign-keys&gt;&lt;key app="EN" db-id="tfrxp0v07xtd9je9s2r5dtwuxvz2xxzaepp0" timestamp="0"&gt;7130&lt;/key&gt;&lt;/foreign-keys&gt;&lt;ref-type name="Journal Article"&gt;17&lt;/ref-type&gt;&lt;contributors&gt;&lt;authors&gt;&lt;author&gt;Scheller, S.&lt;/author&gt;&lt;author&gt;Goenrich, M.&lt;/author&gt;&lt;author&gt;Boecher, R.&lt;/author&gt;&lt;author&gt;Thauer, R. K.&lt;/author&gt;&lt;author&gt;Jaun, B.&lt;/author&gt;&lt;/authors&gt;&lt;/contributors&gt;&lt;auth-address&gt;Laboratory of Organic Chemistry, ETH Zurich, Wolfgang-Pauli-Str. 10, 8093 Zurich, Switzerland.&lt;/auth-address&gt;&lt;titles&gt;&lt;title&gt;The key nickel enzyme of methanogenesis catalyses the anaerobic oxidation of methane&lt;/title&gt;&lt;secondary-title&gt;Nature&lt;/secondary-title&gt;&lt;/titles&gt;&lt;periodical&gt;&lt;full-title&gt;Nature&lt;/full-title&gt;&lt;abbr-1&gt;Nature&lt;/abbr-1&gt;&lt;/periodical&gt;&lt;pages&gt;606-8&lt;/pages&gt;&lt;volume&gt;465&lt;/volume&gt;&lt;number&gt;7298&lt;/number&gt;&lt;edition&gt;2010/06/04&lt;/edition&gt;&lt;dates&gt;&lt;year&gt;2010&lt;/year&gt;&lt;pub-dates&gt;&lt;date&gt;Jun 3&lt;/date&gt;&lt;/pub-dates&gt;&lt;/dates&gt;&lt;isbn&gt;1476-4687 (Electronic)&amp;#xD;0028-0836 (Linking)&lt;/isbn&gt;&lt;accession-num&gt;20520712&lt;/accession-num&gt;&lt;urls&gt;&lt;related-urls&gt;&lt;url&gt;http://www.ncbi.nlm.nih.gov/entrez/query.fcgi?cmd=Retrieve&amp;amp;db=PubMed&amp;amp;dopt=Citation&amp;amp;list_uids=20520712&lt;/url&gt;&lt;url&gt;http://www.nature.com/nature/journal/v465/n7298/pdf/nature09015.pdf&lt;/url&gt;&lt;/related-urls&gt;&lt;/urls&gt;&lt;electronic-resource-num&gt;nature09015 [pii]&amp;#xD;10.1038/nature09015&lt;/electronic-resource-num&gt;&lt;language&gt;eng&lt;/language&gt;&lt;/record&gt;&lt;/Cite&gt;&lt;/EndNote&gt;</w:instrText>
      </w:r>
      <w:r w:rsidR="00891B63">
        <w:fldChar w:fldCharType="separate"/>
      </w:r>
      <w:r w:rsidR="00891B63">
        <w:rPr>
          <w:noProof/>
        </w:rPr>
        <w:t>(6)</w:t>
      </w:r>
      <w:r w:rsidR="00891B63">
        <w:fldChar w:fldCharType="end"/>
      </w:r>
      <w:r w:rsidR="009660D9">
        <w:t>.</w:t>
      </w:r>
      <w:r w:rsidR="00CC5417">
        <w:t xml:space="preserve"> This was an important experiment that established the role of MCR in this process. However, it was a </w:t>
      </w:r>
      <w:r w:rsidR="00CC5417">
        <w:lastRenderedPageBreak/>
        <w:t>complicated isotope-labelling experi</w:t>
      </w:r>
      <w:r w:rsidR="00CC5417" w:rsidRPr="00CC5417">
        <w:t xml:space="preserve">ment in which formation of </w:t>
      </w:r>
      <w:r w:rsidR="00CC5417" w:rsidRPr="00CC5417">
        <w:rPr>
          <w:vertAlign w:val="superscript"/>
        </w:rPr>
        <w:t>13</w:t>
      </w:r>
      <w:r w:rsidR="00CC5417" w:rsidRPr="00CC5417">
        <w:t>CH</w:t>
      </w:r>
      <w:r w:rsidR="00CC5417" w:rsidRPr="00CC5417">
        <w:rPr>
          <w:vertAlign w:val="subscript"/>
        </w:rPr>
        <w:t>3</w:t>
      </w:r>
      <w:r w:rsidR="00CC5417">
        <w:t>-S</w:t>
      </w:r>
      <w:r w:rsidR="00CC5417" w:rsidRPr="00CC5417">
        <w:t xml:space="preserve">CoM from </w:t>
      </w:r>
      <w:r w:rsidR="00CC5417" w:rsidRPr="00CC5417">
        <w:rPr>
          <w:vertAlign w:val="superscript"/>
        </w:rPr>
        <w:t>13</w:t>
      </w:r>
      <w:r w:rsidR="00CC5417" w:rsidRPr="00CC5417">
        <w:t>CH</w:t>
      </w:r>
      <w:r w:rsidR="00CC5417" w:rsidRPr="00CC5417">
        <w:rPr>
          <w:vertAlign w:val="subscript"/>
        </w:rPr>
        <w:t>4</w:t>
      </w:r>
      <w:r w:rsidR="00CC5417" w:rsidRPr="00CC5417">
        <w:t xml:space="preserve"> </w:t>
      </w:r>
      <w:r w:rsidR="00CC5417">
        <w:t xml:space="preserve">and </w:t>
      </w:r>
      <w:proofErr w:type="spellStart"/>
      <w:r w:rsidR="00CC5417">
        <w:t>CoM</w:t>
      </w:r>
      <w:r w:rsidR="00CC5417" w:rsidRPr="00CC5417">
        <w:t>S-</w:t>
      </w:r>
      <w:r w:rsidR="00CC5417">
        <w:t>S</w:t>
      </w:r>
      <w:r w:rsidR="00CC5417" w:rsidRPr="00CC5417">
        <w:t>CoB</w:t>
      </w:r>
      <w:proofErr w:type="spellEnd"/>
      <w:r w:rsidR="00CC5417" w:rsidRPr="00CC5417">
        <w:t xml:space="preserve"> in the presence of </w:t>
      </w:r>
      <w:r w:rsidR="00CC5417" w:rsidRPr="00CC5417">
        <w:rPr>
          <w:vertAlign w:val="superscript"/>
        </w:rPr>
        <w:t>12</w:t>
      </w:r>
      <w:r w:rsidR="00CC5417" w:rsidRPr="00CC5417">
        <w:t>CH</w:t>
      </w:r>
      <w:r w:rsidR="00CC5417" w:rsidRPr="00CC5417">
        <w:rPr>
          <w:vertAlign w:val="subscript"/>
        </w:rPr>
        <w:t>3</w:t>
      </w:r>
      <w:r w:rsidR="00CC5417">
        <w:t xml:space="preserve">-S-CoM. We have measured a much faster rate </w:t>
      </w:r>
      <w:r w:rsidR="00473284">
        <w:t xml:space="preserve">constant </w:t>
      </w:r>
      <w:r w:rsidR="00CC5417">
        <w:t xml:space="preserve">of </w:t>
      </w:r>
      <w:r w:rsidR="00473284">
        <w:t>0.8 s</w:t>
      </w:r>
      <w:r w:rsidR="00473284" w:rsidRPr="00473284">
        <w:rPr>
          <w:vertAlign w:val="superscript"/>
        </w:rPr>
        <w:t>-1</w:t>
      </w:r>
      <w:r w:rsidR="00473284">
        <w:t xml:space="preserve"> under </w:t>
      </w:r>
      <w:proofErr w:type="spellStart"/>
      <w:r w:rsidR="00473284">
        <w:t>presteady</w:t>
      </w:r>
      <w:proofErr w:type="spellEnd"/>
      <w:r w:rsidR="00473284">
        <w:t xml:space="preserve">-state conditions. </w:t>
      </w:r>
      <w:r w:rsidRPr="00E02E9F">
        <w:t xml:space="preserve">Because </w:t>
      </w:r>
      <w:proofErr w:type="spellStart"/>
      <w:r w:rsidRPr="00E02E9F">
        <w:t>presteady</w:t>
      </w:r>
      <w:proofErr w:type="spellEnd"/>
      <w:r w:rsidRPr="00E02E9F">
        <w:t xml:space="preserve">-state rate constant for reverse methanogenesis is markedly faster than the steady-state rate, </w:t>
      </w:r>
      <w:r w:rsidR="00473284">
        <w:t xml:space="preserve">one could conclude that </w:t>
      </w:r>
      <w:r w:rsidRPr="00E02E9F">
        <w:t xml:space="preserve">the reaction </w:t>
      </w:r>
      <w:r w:rsidR="00473284">
        <w:t>is</w:t>
      </w:r>
      <w:r w:rsidRPr="00E02E9F">
        <w:t xml:space="preserve"> limited by product </w:t>
      </w:r>
      <w:r w:rsidR="00473284">
        <w:t>(</w:t>
      </w:r>
      <w:proofErr w:type="spellStart"/>
      <w:r w:rsidR="00473284">
        <w:t>CoBSH</w:t>
      </w:r>
      <w:proofErr w:type="spellEnd"/>
      <w:r w:rsidR="00473284">
        <w:t xml:space="preserve"> or</w:t>
      </w:r>
      <w:r w:rsidR="00473284" w:rsidRPr="00E02E9F">
        <w:t xml:space="preserve"> Methyl-</w:t>
      </w:r>
      <w:proofErr w:type="spellStart"/>
      <w:r w:rsidR="00473284" w:rsidRPr="00E02E9F">
        <w:t>SCoM</w:t>
      </w:r>
      <w:proofErr w:type="spellEnd"/>
      <w:r w:rsidR="00473284" w:rsidRPr="00E02E9F">
        <w:t>)</w:t>
      </w:r>
      <w:r w:rsidR="00473284">
        <w:t xml:space="preserve"> </w:t>
      </w:r>
      <w:r w:rsidRPr="00E02E9F">
        <w:t>release.</w:t>
      </w:r>
      <w:r w:rsidR="00473284">
        <w:t xml:space="preserve"> It is crucial to ensure that the steady-state rates are confirmed by another method, because future plans for optimizing the MCR reverse reaction rely on having unambiguous and validated values for this rate constant. </w:t>
      </w:r>
    </w:p>
    <w:p w14:paraId="7DE91153" w14:textId="61763B6D" w:rsidR="00473284" w:rsidRDefault="00473284" w:rsidP="00473284">
      <w:pPr>
        <w:ind w:firstLine="360"/>
      </w:pPr>
      <w:r>
        <w:t>As described at the site visit, we plan to measure the reverse reaction by coupling</w:t>
      </w:r>
      <w:r w:rsidRPr="00473284">
        <w:t xml:space="preserve"> the endergonic anaerobic oxidation of methane (reaction 1) with the exergonic reduction of </w:t>
      </w:r>
      <w:proofErr w:type="spellStart"/>
      <w:r w:rsidRPr="00473284">
        <w:t>fumarate</w:t>
      </w:r>
      <w:proofErr w:type="spellEnd"/>
      <w:r w:rsidRPr="00473284">
        <w:t xml:space="preserve"> with HS-</w:t>
      </w:r>
      <w:proofErr w:type="spellStart"/>
      <w:r w:rsidRPr="00473284">
        <w:t>CoM</w:t>
      </w:r>
      <w:proofErr w:type="spellEnd"/>
      <w:r w:rsidRPr="00473284">
        <w:t xml:space="preserve"> and HS-</w:t>
      </w:r>
      <w:proofErr w:type="spellStart"/>
      <w:r w:rsidRPr="00473284">
        <w:t>CoB</w:t>
      </w:r>
      <w:proofErr w:type="spellEnd"/>
      <w:r w:rsidRPr="00473284">
        <w:t xml:space="preserve"> catalyzed by cytoplasmic </w:t>
      </w:r>
      <w:proofErr w:type="spellStart"/>
      <w:r w:rsidRPr="00473284">
        <w:t>thiol:fumarate</w:t>
      </w:r>
      <w:proofErr w:type="spellEnd"/>
      <w:r w:rsidRPr="00473284">
        <w:t xml:space="preserve"> reductase (reaction 2) from </w:t>
      </w:r>
      <w:proofErr w:type="spellStart"/>
      <w:r w:rsidRPr="00473284">
        <w:t>hydrogenotrophic</w:t>
      </w:r>
      <w:proofErr w:type="spellEnd"/>
      <w:r w:rsidRPr="00473284">
        <w:t xml:space="preserve"> methanogens</w:t>
      </w:r>
      <w:r w:rsidR="00891B63">
        <w:t xml:space="preserve"> (Figure 1)</w:t>
      </w:r>
      <w:r>
        <w:t>.</w:t>
      </w:r>
      <w:r w:rsidR="002A5472">
        <w:t xml:space="preserve"> </w:t>
      </w:r>
      <w:r w:rsidR="004651CB">
        <w:t xml:space="preserve">Cell extracts of </w:t>
      </w:r>
      <w:r w:rsidR="004651CB" w:rsidRPr="004651CB">
        <w:rPr>
          <w:i/>
          <w:iCs/>
        </w:rPr>
        <w:t xml:space="preserve">M. </w:t>
      </w:r>
      <w:proofErr w:type="spellStart"/>
      <w:r w:rsidR="004651CB">
        <w:rPr>
          <w:i/>
          <w:iCs/>
        </w:rPr>
        <w:t>marburgensis</w:t>
      </w:r>
      <w:proofErr w:type="spellEnd"/>
      <w:r w:rsidR="004651CB" w:rsidRPr="004651CB">
        <w:rPr>
          <w:i/>
          <w:iCs/>
        </w:rPr>
        <w:t xml:space="preserve"> </w:t>
      </w:r>
      <w:r w:rsidR="00CD603B">
        <w:t>(0.7 U/mg</w:t>
      </w:r>
      <w:r w:rsidR="004651CB">
        <w:t xml:space="preserve">, </w:t>
      </w:r>
      <w:r w:rsidR="004651CB" w:rsidRPr="004651CB">
        <w:t>and</w:t>
      </w:r>
      <w:r w:rsidR="004651CB">
        <w:t xml:space="preserve"> </w:t>
      </w:r>
      <w:r w:rsidR="004651CB" w:rsidRPr="004651CB">
        <w:rPr>
          <w:i/>
        </w:rPr>
        <w:t xml:space="preserve">M. </w:t>
      </w:r>
      <w:proofErr w:type="spellStart"/>
      <w:r w:rsidR="004651CB">
        <w:rPr>
          <w:i/>
        </w:rPr>
        <w:t>thermophila</w:t>
      </w:r>
      <w:proofErr w:type="spellEnd"/>
      <w:r w:rsidR="004651CB">
        <w:t xml:space="preserve"> strain ∆ H (0.6 U/mg) have quite high levels of this enzyme</w:t>
      </w:r>
      <w:r w:rsidR="00CD603B">
        <w:t xml:space="preserve">, with the activity of the purified </w:t>
      </w:r>
      <w:r w:rsidR="00CD603B" w:rsidRPr="00CD603B">
        <w:rPr>
          <w:i/>
        </w:rPr>
        <w:t xml:space="preserve">M. </w:t>
      </w:r>
      <w:proofErr w:type="spellStart"/>
      <w:r w:rsidR="00CD603B" w:rsidRPr="00CD603B">
        <w:rPr>
          <w:i/>
        </w:rPr>
        <w:t>marburgensis</w:t>
      </w:r>
      <w:proofErr w:type="spellEnd"/>
      <w:r w:rsidR="00CD603B">
        <w:t xml:space="preserve"> enzyme reaching 150 U/mg </w:t>
      </w:r>
      <w:r w:rsidR="00CD603B" w:rsidRPr="00CD603B">
        <w:fldChar w:fldCharType="begin"/>
      </w:r>
      <w:r w:rsidR="00CD603B" w:rsidRPr="00CD603B">
        <w:instrText xml:space="preserve"> ADDIN EN.CITE &lt;EndNote&gt;&lt;Cite&gt;&lt;Author&gt;Heim&lt;/Author&gt;&lt;Year&gt;1998&lt;/Year&gt;&lt;RecNum&gt;1836&lt;/RecNum&gt;&lt;DisplayText&gt;(4)&lt;/DisplayText&gt;&lt;record&gt;&lt;rec-number&gt;1836&lt;/rec-number&gt;&lt;foreign-keys&gt;&lt;key app="EN" db-id="tfrxp0v07xtd9je9s2r5dtwuxvz2xxzaepp0" timestamp="0"&gt;1836&lt;/key&gt;&lt;/foreign-keys&gt;&lt;ref-type name="Journal Article"&gt;17&lt;/ref-type&gt;&lt;contributors&gt;&lt;authors&gt;&lt;author&gt;Heim, S.&lt;/author&gt;&lt;author&gt;Kunkel, A.&lt;/author&gt;&lt;author&gt;Thauer, R. K.&lt;/author&gt;&lt;author&gt;Hedderich, R.&lt;/author&gt;&lt;/authors&gt;&lt;/contributors&gt;&lt;titles&gt;&lt;title&gt;Thiol:Fumarate reductase (Tfr) from Methanobacterium thermoautotrophicum - Identification of the catalytic sites for fumarate reduction and thiol oxidation&lt;/title&gt;&lt;secondary-title&gt;Eur J Biochem&lt;/secondary-title&gt;&lt;/titles&gt;&lt;periodical&gt;&lt;full-title&gt;Eur J Biochem&lt;/full-title&gt;&lt;abbr-1&gt;Eur. J. Biochem.&lt;/abbr-1&gt;&lt;/periodical&gt;&lt;pages&gt;292-299&lt;/pages&gt;&lt;volume&gt;253&lt;/volume&gt;&lt;number&gt;1&lt;/number&gt;&lt;dates&gt;&lt;year&gt;1998&lt;/year&gt;&lt;/dates&gt;&lt;urls&gt;&lt;related-urls&gt;&lt;url&gt;http://onlinelibrary.wiley.com/store/10.1046/j.1432-1327.1998.2530292.x/asset/j.1432-1327.1998.2530292.x.pdf?v=1&amp;amp;t=i6xyhmey&amp;amp;s=6ca894d3befeba8a927da22681b98055ea7398a4&lt;/url&gt;&lt;/related-urls&gt;&lt;/urls&gt;&lt;/record&gt;&lt;/Cite&gt;&lt;/EndNote&gt;</w:instrText>
      </w:r>
      <w:r w:rsidR="00CD603B" w:rsidRPr="00CD603B">
        <w:fldChar w:fldCharType="separate"/>
      </w:r>
      <w:r w:rsidR="00CD603B" w:rsidRPr="00CD603B">
        <w:rPr>
          <w:noProof/>
        </w:rPr>
        <w:t>(4)</w:t>
      </w:r>
      <w:r w:rsidR="00CD603B" w:rsidRPr="00CD603B">
        <w:fldChar w:fldCharType="end"/>
      </w:r>
      <w:r w:rsidR="00CD603B">
        <w:t>.</w:t>
      </w:r>
      <w:r w:rsidR="004651CB">
        <w:t xml:space="preserve"> </w:t>
      </w:r>
      <w:r w:rsidR="004651CB" w:rsidRPr="004651CB">
        <w:t xml:space="preserve"> </w:t>
      </w:r>
      <w:r w:rsidR="00CD603B">
        <w:t xml:space="preserve">The enzyme has also been found in many strains of methanogens including </w:t>
      </w:r>
      <w:proofErr w:type="spellStart"/>
      <w:r w:rsidR="004651CB">
        <w:rPr>
          <w:i/>
          <w:iCs/>
        </w:rPr>
        <w:t>Methanococcus</w:t>
      </w:r>
      <w:proofErr w:type="spellEnd"/>
      <w:r w:rsidR="004651CB" w:rsidRPr="004651CB">
        <w:t xml:space="preserve">, </w:t>
      </w:r>
      <w:proofErr w:type="spellStart"/>
      <w:r w:rsidR="004651CB" w:rsidRPr="004651CB">
        <w:rPr>
          <w:i/>
          <w:iCs/>
        </w:rPr>
        <w:t>Methanopyrus</w:t>
      </w:r>
      <w:proofErr w:type="spellEnd"/>
      <w:r w:rsidR="004651CB" w:rsidRPr="004651CB">
        <w:t xml:space="preserve">, </w:t>
      </w:r>
      <w:proofErr w:type="spellStart"/>
      <w:r w:rsidR="004651CB" w:rsidRPr="004651CB">
        <w:rPr>
          <w:i/>
          <w:iCs/>
        </w:rPr>
        <w:t>Methanosarcina</w:t>
      </w:r>
      <w:proofErr w:type="spellEnd"/>
      <w:r w:rsidR="004651CB" w:rsidRPr="004651CB">
        <w:rPr>
          <w:i/>
          <w:iCs/>
        </w:rPr>
        <w:t xml:space="preserve"> </w:t>
      </w:r>
      <w:r w:rsidR="004651CB" w:rsidRPr="004651CB">
        <w:t xml:space="preserve">and </w:t>
      </w:r>
      <w:proofErr w:type="spellStart"/>
      <w:r w:rsidR="004651CB" w:rsidRPr="004651CB">
        <w:rPr>
          <w:i/>
          <w:iCs/>
        </w:rPr>
        <w:t>Methanogenium</w:t>
      </w:r>
      <w:proofErr w:type="spellEnd"/>
      <w:r w:rsidR="00CD603B">
        <w:t xml:space="preserve"> </w:t>
      </w:r>
      <w:r w:rsidR="00CD603B" w:rsidRPr="00CD603B">
        <w:fldChar w:fldCharType="begin"/>
      </w:r>
      <w:r w:rsidR="00CD603B" w:rsidRPr="00CD603B">
        <w:instrText xml:space="preserve"> ADDIN EN.CITE &lt;EndNote&gt;&lt;Cite&gt;&lt;Author&gt;Heim&lt;/Author&gt;&lt;Year&gt;1998&lt;/Year&gt;&lt;RecNum&gt;1836&lt;/RecNum&gt;&lt;DisplayText&gt;(4)&lt;/DisplayText&gt;&lt;record&gt;&lt;rec-number&gt;1836&lt;/rec-number&gt;&lt;foreign-keys&gt;&lt;key app="EN" db-id="tfrxp0v07xtd9je9s2r5dtwuxvz2xxzaepp0" timestamp="0"&gt;1836&lt;/key&gt;&lt;/foreign-keys&gt;&lt;ref-type name="Journal Article"&gt;17&lt;/ref-type&gt;&lt;contributors&gt;&lt;authors&gt;&lt;author&gt;Heim, S.&lt;/author&gt;&lt;author&gt;Kunkel, A.&lt;/author&gt;&lt;author&gt;Thauer, R. K.&lt;/author&gt;&lt;author&gt;Hedderich, R.&lt;/author&gt;&lt;/authors&gt;&lt;/contributors&gt;&lt;titles&gt;&lt;title&gt;Thiol:Fumarate reductase (Tfr) from Methanobacterium thermoautotrophicum - Identification of the catalytic sites for fumarate reduction and thiol oxidation&lt;/title&gt;&lt;secondary-title&gt;Eur J Biochem&lt;/secondary-title&gt;&lt;/titles&gt;&lt;periodical&gt;&lt;full-title&gt;Eur J Biochem&lt;/full-title&gt;&lt;abbr-1&gt;Eur. J. Biochem.&lt;/abbr-1&gt;&lt;/periodical&gt;&lt;pages&gt;292-299&lt;/pages&gt;&lt;volume&gt;253&lt;/volume&gt;&lt;number&gt;1&lt;/number&gt;&lt;dates&gt;&lt;year&gt;1998&lt;/year&gt;&lt;/dates&gt;&lt;urls&gt;&lt;related-urls&gt;&lt;url&gt;http://onlinelibrary.wiley.com/store/10.1046/j.1432-1327.1998.2530292.x/asset/j.1432-1327.1998.2530292.x.pdf?v=1&amp;amp;t=i6xyhmey&amp;amp;s=6ca894d3befeba8a927da22681b98055ea7398a4&lt;/url&gt;&lt;/related-urls&gt;&lt;/urls&gt;&lt;/record&gt;&lt;/Cite&gt;&lt;/EndNote&gt;</w:instrText>
      </w:r>
      <w:r w:rsidR="00CD603B" w:rsidRPr="00CD603B">
        <w:fldChar w:fldCharType="separate"/>
      </w:r>
      <w:r w:rsidR="00CD603B" w:rsidRPr="00CD603B">
        <w:rPr>
          <w:noProof/>
        </w:rPr>
        <w:t>(4)</w:t>
      </w:r>
      <w:r w:rsidR="00CD603B" w:rsidRPr="00CD603B">
        <w:fldChar w:fldCharType="end"/>
      </w:r>
      <w:r w:rsidR="00CD603B">
        <w:t xml:space="preserve">. The coding sequence is also present in </w:t>
      </w:r>
      <w:r w:rsidR="002A5472" w:rsidRPr="002A5472">
        <w:rPr>
          <w:i/>
        </w:rPr>
        <w:t xml:space="preserve">M. </w:t>
      </w:r>
      <w:proofErr w:type="spellStart"/>
      <w:proofErr w:type="gramStart"/>
      <w:r w:rsidR="002A5472" w:rsidRPr="002A5472">
        <w:rPr>
          <w:i/>
        </w:rPr>
        <w:t>maripaludis</w:t>
      </w:r>
      <w:proofErr w:type="spellEnd"/>
      <w:r w:rsidR="002A5472" w:rsidRPr="002A5472">
        <w:t xml:space="preserve"> </w:t>
      </w:r>
      <w:r w:rsidR="00CD603B">
        <w:t>,</w:t>
      </w:r>
      <w:proofErr w:type="gramEnd"/>
      <w:r w:rsidR="00CD603B">
        <w:t xml:space="preserve"> but the enzyme has not been yet isolated or studied from our host strain. </w:t>
      </w:r>
      <w:r w:rsidR="002A5472">
        <w:t xml:space="preserve">As described </w:t>
      </w:r>
      <w:r w:rsidR="00CD603B">
        <w:t>below</w:t>
      </w:r>
      <w:r w:rsidR="002A5472">
        <w:t xml:space="preserve">, we </w:t>
      </w:r>
      <w:r w:rsidR="002B17B1">
        <w:t xml:space="preserve">also </w:t>
      </w:r>
      <w:r w:rsidR="00CD603B">
        <w:t xml:space="preserve">plan to study the </w:t>
      </w:r>
      <w:r w:rsidR="002B17B1">
        <w:t xml:space="preserve">properties of </w:t>
      </w:r>
      <w:r w:rsidR="002A5472">
        <w:t xml:space="preserve">this </w:t>
      </w:r>
      <w:r w:rsidR="002B17B1">
        <w:t xml:space="preserve">purified </w:t>
      </w:r>
      <w:r w:rsidR="002A5472">
        <w:t xml:space="preserve">enzyme </w:t>
      </w:r>
      <w:r w:rsidR="002B17B1">
        <w:t xml:space="preserve">and its coupling </w:t>
      </w:r>
      <w:r w:rsidR="002A5472">
        <w:t xml:space="preserve">as the electron donor to couple to and drive methane oxidation. </w:t>
      </w:r>
    </w:p>
    <w:p w14:paraId="5B74E68B" w14:textId="77777777" w:rsidR="00891B63" w:rsidRPr="00891B63" w:rsidRDefault="00891B63" w:rsidP="00891B63">
      <w:pPr>
        <w:ind w:firstLine="360"/>
      </w:pPr>
      <w:r w:rsidRPr="00891B63">
        <w:rPr>
          <w:bCs/>
        </w:rPr>
        <w:t>(1) CH</w:t>
      </w:r>
      <w:r w:rsidRPr="00891B63">
        <w:rPr>
          <w:bCs/>
          <w:vertAlign w:val="subscript"/>
        </w:rPr>
        <w:t>4</w:t>
      </w:r>
      <w:r w:rsidRPr="00891B63">
        <w:rPr>
          <w:bCs/>
        </w:rPr>
        <w:t xml:space="preserve"> + </w:t>
      </w:r>
      <w:proofErr w:type="spellStart"/>
      <w:r w:rsidRPr="00891B63">
        <w:rPr>
          <w:bCs/>
        </w:rPr>
        <w:t>CoM</w:t>
      </w:r>
      <w:proofErr w:type="spellEnd"/>
      <w:r w:rsidRPr="00891B63">
        <w:rPr>
          <w:bCs/>
        </w:rPr>
        <w:t>-S-S-</w:t>
      </w:r>
      <w:proofErr w:type="spellStart"/>
      <w:r w:rsidRPr="00891B63">
        <w:rPr>
          <w:bCs/>
        </w:rPr>
        <w:t>CoB</w:t>
      </w:r>
      <w:proofErr w:type="spellEnd"/>
      <w:r w:rsidRPr="00891B63">
        <w:rPr>
          <w:bCs/>
        </w:rPr>
        <w:t xml:space="preserve"> </w:t>
      </w:r>
      <w:r w:rsidRPr="00891B63">
        <w:rPr>
          <w:rFonts w:ascii="Cambria" w:hAnsi="Cambria" w:cs="Cambria"/>
          <w:bCs/>
        </w:rPr>
        <w:t>⇌</w:t>
      </w:r>
      <w:r w:rsidRPr="00891B63">
        <w:rPr>
          <w:bCs/>
        </w:rPr>
        <w:t>CH</w:t>
      </w:r>
      <w:r w:rsidRPr="00891B63">
        <w:rPr>
          <w:bCs/>
          <w:vertAlign w:val="subscript"/>
        </w:rPr>
        <w:t>3</w:t>
      </w:r>
      <w:r w:rsidRPr="00891B63">
        <w:rPr>
          <w:bCs/>
        </w:rPr>
        <w:t>-S-CoM + HS-</w:t>
      </w:r>
      <w:proofErr w:type="spellStart"/>
      <w:r w:rsidRPr="00891B63">
        <w:rPr>
          <w:bCs/>
        </w:rPr>
        <w:t>CoB</w:t>
      </w:r>
      <w:proofErr w:type="spellEnd"/>
      <w:r w:rsidRPr="00891B63">
        <w:rPr>
          <w:bCs/>
        </w:rPr>
        <w:t xml:space="preserve">   ∆G</w:t>
      </w:r>
      <w:r w:rsidRPr="00891B63">
        <w:rPr>
          <w:bCs/>
          <w:vertAlign w:val="superscript"/>
        </w:rPr>
        <w:t>o</w:t>
      </w:r>
      <w:r w:rsidRPr="00891B63">
        <w:rPr>
          <w:bCs/>
        </w:rPr>
        <w:t xml:space="preserve"> = + 30 kJ/</w:t>
      </w:r>
      <w:proofErr w:type="spellStart"/>
      <w:r w:rsidRPr="00891B63">
        <w:rPr>
          <w:bCs/>
        </w:rPr>
        <w:t>mol</w:t>
      </w:r>
      <w:proofErr w:type="spellEnd"/>
    </w:p>
    <w:p w14:paraId="2EBD4ADF" w14:textId="77777777" w:rsidR="00891B63" w:rsidRPr="00891B63" w:rsidRDefault="00891B63" w:rsidP="00891B63">
      <w:pPr>
        <w:ind w:firstLine="360"/>
      </w:pPr>
      <w:r w:rsidRPr="00891B63">
        <w:rPr>
          <w:bCs/>
        </w:rPr>
        <w:t>(2) HS-</w:t>
      </w:r>
      <w:proofErr w:type="spellStart"/>
      <w:r w:rsidRPr="00891B63">
        <w:rPr>
          <w:bCs/>
        </w:rPr>
        <w:t>CoM</w:t>
      </w:r>
      <w:proofErr w:type="spellEnd"/>
      <w:r w:rsidRPr="00891B63">
        <w:rPr>
          <w:bCs/>
        </w:rPr>
        <w:t xml:space="preserve"> + HS-</w:t>
      </w:r>
      <w:proofErr w:type="spellStart"/>
      <w:r w:rsidRPr="00891B63">
        <w:rPr>
          <w:bCs/>
        </w:rPr>
        <w:t>CoB</w:t>
      </w:r>
      <w:proofErr w:type="spellEnd"/>
      <w:r w:rsidRPr="00891B63">
        <w:rPr>
          <w:bCs/>
        </w:rPr>
        <w:t xml:space="preserve"> + </w:t>
      </w:r>
      <w:proofErr w:type="spellStart"/>
      <w:r w:rsidRPr="00891B63">
        <w:rPr>
          <w:bCs/>
        </w:rPr>
        <w:t>fumarate</w:t>
      </w:r>
      <w:proofErr w:type="spellEnd"/>
      <w:r w:rsidRPr="00891B63">
        <w:rPr>
          <w:bCs/>
        </w:rPr>
        <w:t xml:space="preserve"> → </w:t>
      </w:r>
      <w:proofErr w:type="spellStart"/>
      <w:r w:rsidRPr="00891B63">
        <w:rPr>
          <w:bCs/>
        </w:rPr>
        <w:t>CoM</w:t>
      </w:r>
      <w:proofErr w:type="spellEnd"/>
      <w:r w:rsidRPr="00891B63">
        <w:rPr>
          <w:bCs/>
        </w:rPr>
        <w:t>-S-S-</w:t>
      </w:r>
      <w:proofErr w:type="spellStart"/>
      <w:r w:rsidRPr="00891B63">
        <w:rPr>
          <w:bCs/>
        </w:rPr>
        <w:t>CoB</w:t>
      </w:r>
      <w:proofErr w:type="spellEnd"/>
      <w:r w:rsidRPr="00891B63">
        <w:rPr>
          <w:bCs/>
        </w:rPr>
        <w:t xml:space="preserve"> + succinate ∆G</w:t>
      </w:r>
      <w:r w:rsidRPr="00891B63">
        <w:rPr>
          <w:bCs/>
          <w:vertAlign w:val="superscript"/>
        </w:rPr>
        <w:t>o´</w:t>
      </w:r>
      <w:r w:rsidRPr="00891B63">
        <w:rPr>
          <w:bCs/>
        </w:rPr>
        <w:t xml:space="preserve"> = - 35 kJ/</w:t>
      </w:r>
      <w:proofErr w:type="spellStart"/>
      <w:r w:rsidRPr="00891B63">
        <w:rPr>
          <w:bCs/>
        </w:rPr>
        <w:t>mol</w:t>
      </w:r>
      <w:proofErr w:type="spellEnd"/>
    </w:p>
    <w:p w14:paraId="2EEE27D4" w14:textId="77777777" w:rsidR="00891B63" w:rsidRPr="00891B63" w:rsidRDefault="00891B63" w:rsidP="00891B63">
      <w:pPr>
        <w:ind w:firstLine="360"/>
      </w:pPr>
      <w:r w:rsidRPr="00891B63">
        <w:rPr>
          <w:bCs/>
        </w:rPr>
        <w:t>(3) CH</w:t>
      </w:r>
      <w:r w:rsidRPr="00891B63">
        <w:rPr>
          <w:bCs/>
          <w:vertAlign w:val="subscript"/>
        </w:rPr>
        <w:t>4</w:t>
      </w:r>
      <w:r w:rsidRPr="00891B63">
        <w:rPr>
          <w:bCs/>
        </w:rPr>
        <w:t xml:space="preserve"> + H-S-</w:t>
      </w:r>
      <w:proofErr w:type="spellStart"/>
      <w:r w:rsidRPr="00891B63">
        <w:rPr>
          <w:bCs/>
        </w:rPr>
        <w:t>CoM</w:t>
      </w:r>
      <w:proofErr w:type="spellEnd"/>
      <w:r w:rsidRPr="00891B63">
        <w:rPr>
          <w:bCs/>
        </w:rPr>
        <w:t xml:space="preserve"> + </w:t>
      </w:r>
      <w:proofErr w:type="spellStart"/>
      <w:r w:rsidRPr="00891B63">
        <w:rPr>
          <w:bCs/>
        </w:rPr>
        <w:t>fumarate</w:t>
      </w:r>
      <w:proofErr w:type="spellEnd"/>
      <w:r w:rsidRPr="00891B63">
        <w:rPr>
          <w:bCs/>
        </w:rPr>
        <w:t xml:space="preserve"> →CH</w:t>
      </w:r>
      <w:r w:rsidRPr="00891B63">
        <w:rPr>
          <w:bCs/>
          <w:vertAlign w:val="subscript"/>
        </w:rPr>
        <w:t>3</w:t>
      </w:r>
      <w:r w:rsidRPr="00891B63">
        <w:rPr>
          <w:bCs/>
        </w:rPr>
        <w:t xml:space="preserve">-S-CoM + </w:t>
      </w:r>
      <w:proofErr w:type="gramStart"/>
      <w:r w:rsidRPr="00891B63">
        <w:rPr>
          <w:bCs/>
        </w:rPr>
        <w:t>succinate  ∆</w:t>
      </w:r>
      <w:proofErr w:type="gramEnd"/>
      <w:r w:rsidRPr="00891B63">
        <w:rPr>
          <w:bCs/>
        </w:rPr>
        <w:t>G</w:t>
      </w:r>
      <w:r w:rsidRPr="00891B63">
        <w:rPr>
          <w:bCs/>
          <w:vertAlign w:val="superscript"/>
        </w:rPr>
        <w:t>o´</w:t>
      </w:r>
      <w:r w:rsidRPr="00891B63">
        <w:rPr>
          <w:bCs/>
        </w:rPr>
        <w:t xml:space="preserve"> = - 5 kJ/</w:t>
      </w:r>
      <w:proofErr w:type="spellStart"/>
      <w:r w:rsidRPr="00891B63">
        <w:rPr>
          <w:bCs/>
        </w:rPr>
        <w:t>mol</w:t>
      </w:r>
      <w:proofErr w:type="spellEnd"/>
    </w:p>
    <w:p w14:paraId="0D916226" w14:textId="77777777" w:rsidR="00473284" w:rsidRPr="00473284" w:rsidRDefault="00473284" w:rsidP="00473284">
      <w:pPr>
        <w:ind w:firstLine="360"/>
      </w:pPr>
    </w:p>
    <w:p w14:paraId="0992D7B6" w14:textId="6F9E1BFC" w:rsidR="00E02E9F" w:rsidRDefault="00891B63" w:rsidP="00812BA3">
      <w:r w:rsidRPr="00891B63">
        <w:rPr>
          <w:noProof/>
          <w:lang w:eastAsia="en-US"/>
        </w:rPr>
        <w:drawing>
          <wp:inline distT="0" distB="0" distL="0" distR="0" wp14:anchorId="1FA484F7" wp14:editId="40C16DF9">
            <wp:extent cx="3096609" cy="948337"/>
            <wp:effectExtent l="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3097353" cy="948565"/>
                    </a:xfrm>
                    <a:prstGeom prst="rect">
                      <a:avLst/>
                    </a:prstGeom>
                  </pic:spPr>
                </pic:pic>
              </a:graphicData>
            </a:graphic>
          </wp:inline>
        </w:drawing>
      </w:r>
    </w:p>
    <w:p w14:paraId="75DE9483" w14:textId="77777777" w:rsidR="00E02E9F" w:rsidRDefault="00E02E9F" w:rsidP="00812BA3"/>
    <w:p w14:paraId="28E29A90" w14:textId="74CCFAF7" w:rsidR="00E02E9F" w:rsidRPr="00891B63" w:rsidRDefault="00891B63" w:rsidP="00891B63">
      <w:pPr>
        <w:tabs>
          <w:tab w:val="left" w:pos="1728"/>
          <w:tab w:val="left" w:pos="7668"/>
          <w:tab w:val="left" w:pos="8658"/>
          <w:tab w:val="left" w:pos="9558"/>
        </w:tabs>
        <w:ind w:right="-18"/>
        <w:rPr>
          <w:rFonts w:ascii="Times New Roman" w:hAnsi="Times New Roman" w:cs="Times New Roman"/>
        </w:rPr>
      </w:pPr>
      <w:r w:rsidRPr="00891B63">
        <w:rPr>
          <w:rFonts w:ascii="Times New Roman" w:hAnsi="Times New Roman" w:cs="Times New Roman"/>
        </w:rPr>
        <w:t>Thus our new project goal (</w:t>
      </w:r>
      <w:r w:rsidR="00E02E9F" w:rsidRPr="00891B63">
        <w:rPr>
          <w:rFonts w:ascii="Times New Roman" w:hAnsi="Times New Roman" w:cs="Times New Roman"/>
        </w:rPr>
        <w:t>3.8.</w:t>
      </w:r>
      <w:r w:rsidRPr="00891B63">
        <w:rPr>
          <w:rFonts w:ascii="Times New Roman" w:hAnsi="Times New Roman" w:cs="Times New Roman"/>
        </w:rPr>
        <w:t>), as described in the attached file (Michigan milestone revisions 3-5-2015 w revised dates.docx) is to</w:t>
      </w:r>
      <w:r w:rsidR="00E02E9F" w:rsidRPr="00891B63">
        <w:rPr>
          <w:rFonts w:ascii="Times New Roman" w:hAnsi="Times New Roman" w:cs="Times New Roman"/>
        </w:rPr>
        <w:t> Evaluate steady-state kinetics for the reverse MCR reaction, determining its kinetic parameters and establishing the rate-limiting step.</w:t>
      </w:r>
      <w:r w:rsidRPr="00891B63">
        <w:rPr>
          <w:rFonts w:ascii="Times New Roman" w:hAnsi="Times New Roman" w:cs="Times New Roman"/>
        </w:rPr>
        <w:t xml:space="preserve"> The associated milestones are: </w:t>
      </w:r>
    </w:p>
    <w:p w14:paraId="18505477" w14:textId="66EB5146" w:rsidR="00E02E9F" w:rsidRPr="00891B63" w:rsidRDefault="00E02E9F" w:rsidP="00891B63">
      <w:pPr>
        <w:pStyle w:val="ListParagraph"/>
        <w:numPr>
          <w:ilvl w:val="0"/>
          <w:numId w:val="2"/>
        </w:numPr>
        <w:tabs>
          <w:tab w:val="left" w:pos="1728"/>
          <w:tab w:val="left" w:pos="7668"/>
          <w:tab w:val="left" w:pos="8658"/>
          <w:tab w:val="left" w:pos="9558"/>
        </w:tabs>
        <w:ind w:right="-18"/>
        <w:rPr>
          <w:rFonts w:ascii="Times New Roman" w:hAnsi="Times New Roman" w:cs="Times New Roman"/>
        </w:rPr>
      </w:pPr>
      <w:r w:rsidRPr="00891B63">
        <w:rPr>
          <w:rFonts w:ascii="Times New Roman" w:hAnsi="Times New Roman" w:cs="Times New Roman"/>
        </w:rPr>
        <w:t>M3.8</w:t>
      </w:r>
      <w:r w:rsidR="00891B63" w:rsidRPr="00891B63">
        <w:rPr>
          <w:rFonts w:ascii="Times New Roman" w:hAnsi="Times New Roman" w:cs="Times New Roman"/>
        </w:rPr>
        <w:t xml:space="preserve"> </w:t>
      </w:r>
      <w:r w:rsidRPr="00891B63">
        <w:rPr>
          <w:rFonts w:ascii="Times New Roman" w:hAnsi="Times New Roman" w:cs="Times New Roman"/>
        </w:rPr>
        <w:t xml:space="preserve">Provide the steady-state rate of the reverse reaction </w:t>
      </w:r>
      <w:r w:rsidRPr="00891B63">
        <w:rPr>
          <w:rFonts w:ascii="Times New Roman" w:hAnsi="Times New Roman" w:cs="Times New Roman"/>
        </w:rPr>
        <w:tab/>
      </w:r>
      <w:r w:rsidRPr="00891B63">
        <w:rPr>
          <w:rFonts w:ascii="Times New Roman" w:hAnsi="Times New Roman" w:cs="Times New Roman"/>
        </w:rPr>
        <w:tab/>
      </w:r>
    </w:p>
    <w:p w14:paraId="5CC51E03" w14:textId="6C99D832" w:rsidR="00E02E9F" w:rsidRPr="00891B63" w:rsidRDefault="00E02E9F" w:rsidP="00891B63">
      <w:pPr>
        <w:pStyle w:val="ListParagraph"/>
        <w:numPr>
          <w:ilvl w:val="0"/>
          <w:numId w:val="2"/>
        </w:numPr>
        <w:tabs>
          <w:tab w:val="left" w:pos="1728"/>
          <w:tab w:val="left" w:pos="7668"/>
          <w:tab w:val="left" w:pos="8658"/>
          <w:tab w:val="left" w:pos="9558"/>
        </w:tabs>
        <w:ind w:right="-18"/>
        <w:rPr>
          <w:rFonts w:ascii="Times New Roman" w:hAnsi="Times New Roman" w:cs="Times New Roman"/>
        </w:rPr>
      </w:pPr>
      <w:r w:rsidRPr="00891B63">
        <w:rPr>
          <w:rFonts w:ascii="Times New Roman" w:hAnsi="Times New Roman" w:cs="Times New Roman"/>
        </w:rPr>
        <w:t>M3.9</w:t>
      </w:r>
      <w:r w:rsidR="00891B63" w:rsidRPr="00891B63">
        <w:rPr>
          <w:rFonts w:ascii="Times New Roman" w:hAnsi="Times New Roman" w:cs="Times New Roman"/>
        </w:rPr>
        <w:t xml:space="preserve"> </w:t>
      </w:r>
      <w:r w:rsidRPr="00891B63">
        <w:rPr>
          <w:rFonts w:ascii="Times New Roman" w:hAnsi="Times New Roman" w:cs="Times New Roman"/>
        </w:rPr>
        <w:t>Establish if product release or chemistry is rate-limiting in AOM</w:t>
      </w:r>
      <w:r w:rsidRPr="00891B63">
        <w:rPr>
          <w:rFonts w:ascii="Times New Roman" w:hAnsi="Times New Roman" w:cs="Times New Roman"/>
        </w:rPr>
        <w:tab/>
      </w:r>
      <w:r w:rsidRPr="00891B63">
        <w:rPr>
          <w:rFonts w:ascii="Times New Roman" w:hAnsi="Times New Roman" w:cs="Times New Roman"/>
        </w:rPr>
        <w:tab/>
      </w:r>
    </w:p>
    <w:p w14:paraId="3F96D6A6" w14:textId="77777777" w:rsidR="00891B63" w:rsidRDefault="00891B63"/>
    <w:p w14:paraId="28DCAF1F" w14:textId="3F8E9296" w:rsidR="00972A9B" w:rsidRDefault="00972A9B" w:rsidP="00972A9B">
      <w:pPr>
        <w:ind w:firstLine="360"/>
      </w:pPr>
      <w:r>
        <w:t>R</w:t>
      </w:r>
      <w:r w:rsidR="000132FD">
        <w:t>evision of the electron transfer pathway goals</w:t>
      </w:r>
      <w:r w:rsidR="00D54DBC">
        <w:t>, i.e.,</w:t>
      </w:r>
      <w:r w:rsidR="000132FD">
        <w:t xml:space="preserve"> </w:t>
      </w:r>
      <w:r w:rsidR="00D54DBC" w:rsidRPr="000132FD">
        <w:t>to replace the milestones involving sulfate reduction with three alternative approaches</w:t>
      </w:r>
      <w:r w:rsidR="00D54DBC">
        <w:t xml:space="preserve">, </w:t>
      </w:r>
      <w:r w:rsidR="000132FD">
        <w:t xml:space="preserve">also requires some changes in the objectives and milestones for the enzymology section in </w:t>
      </w:r>
      <w:r w:rsidR="00D54DBC">
        <w:t>Project 3</w:t>
      </w:r>
      <w:r w:rsidR="000132FD">
        <w:t xml:space="preserve">. </w:t>
      </w:r>
      <w:r w:rsidR="00D54DBC">
        <w:t>We feel that the three most</w:t>
      </w:r>
      <w:r w:rsidR="000132FD" w:rsidRPr="000132FD">
        <w:t xml:space="preserve"> </w:t>
      </w:r>
      <w:r w:rsidR="00D54DBC">
        <w:t>fruitful approaches are to couple methane oxidation to</w:t>
      </w:r>
      <w:r w:rsidR="000132FD" w:rsidRPr="000132FD">
        <w:t xml:space="preserve"> </w:t>
      </w:r>
      <w:r w:rsidR="00D54DBC">
        <w:t xml:space="preserve">an </w:t>
      </w:r>
      <w:r w:rsidR="000132FD" w:rsidRPr="000132FD">
        <w:t>electr</w:t>
      </w:r>
      <w:r w:rsidR="00D54DBC">
        <w:t>ochemical system,</w:t>
      </w:r>
      <w:r w:rsidR="000132FD" w:rsidRPr="000132FD">
        <w:t xml:space="preserve"> </w:t>
      </w:r>
      <w:r w:rsidR="00D54DBC">
        <w:t xml:space="preserve">to </w:t>
      </w:r>
      <w:proofErr w:type="spellStart"/>
      <w:r w:rsidR="00D54DBC">
        <w:t>fumarate</w:t>
      </w:r>
      <w:proofErr w:type="spellEnd"/>
      <w:r w:rsidR="00D54DBC">
        <w:t xml:space="preserve"> reduction</w:t>
      </w:r>
      <w:r w:rsidR="000132FD" w:rsidRPr="000132FD">
        <w:t xml:space="preserve"> </w:t>
      </w:r>
      <w:r w:rsidR="00D54DBC">
        <w:t>or to</w:t>
      </w:r>
      <w:r w:rsidR="000132FD" w:rsidRPr="000132FD">
        <w:t xml:space="preserve"> </w:t>
      </w:r>
      <w:r w:rsidR="00D54DBC">
        <w:t xml:space="preserve">sulfite reduction.  As mentioned above, </w:t>
      </w:r>
      <w:r w:rsidR="000132FD" w:rsidRPr="000132FD">
        <w:rPr>
          <w:i/>
        </w:rPr>
        <w:t xml:space="preserve">M. </w:t>
      </w:r>
      <w:proofErr w:type="spellStart"/>
      <w:r w:rsidR="000132FD" w:rsidRPr="000132FD">
        <w:rPr>
          <w:i/>
        </w:rPr>
        <w:t>maripaludis</w:t>
      </w:r>
      <w:proofErr w:type="spellEnd"/>
      <w:r w:rsidR="000132FD" w:rsidRPr="000132FD">
        <w:t xml:space="preserve"> </w:t>
      </w:r>
      <w:r w:rsidR="00D54DBC">
        <w:t xml:space="preserve">has been shown to couple </w:t>
      </w:r>
      <w:proofErr w:type="spellStart"/>
      <w:r w:rsidR="00D54DBC">
        <w:t>methaneogenesis</w:t>
      </w:r>
      <w:proofErr w:type="spellEnd"/>
      <w:r w:rsidR="00D54DBC">
        <w:t xml:space="preserve"> to an electrochemical cell</w:t>
      </w:r>
      <w:r w:rsidR="000132FD" w:rsidRPr="000132FD">
        <w:t xml:space="preserve"> </w:t>
      </w:r>
      <w:r w:rsidR="000132FD" w:rsidRPr="000132FD">
        <w:fldChar w:fldCharType="begin">
          <w:fldData xml:space="preserve">PEVuZE5vdGU+PENpdGU+PEF1dGhvcj5Mb2huZXI8L0F1dGhvcj48WWVhcj4yMDE0PC9ZZWFyPjxS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</w:fldData>
        </w:fldChar>
      </w:r>
      <w:r w:rsidR="000132FD" w:rsidRPr="000132FD">
        <w:instrText xml:space="preserve"> ADDIN EN.CITE </w:instrText>
      </w:r>
      <w:r w:rsidR="000132FD" w:rsidRPr="000132FD">
        <w:fldChar w:fldCharType="begin">
          <w:fldData xml:space="preserve">PEVuZE5vdGU+PENpdGU+PEF1dGhvcj5Mb2huZXI8L0F1dGhvcj48WWVhcj4yMDE0PC9ZZWFyPjxS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</w:fldData>
        </w:fldChar>
      </w:r>
      <w:r w:rsidR="000132FD" w:rsidRPr="000132FD">
        <w:instrText xml:space="preserve"> ADDIN EN.CITE.DATA </w:instrText>
      </w:r>
      <w:r w:rsidR="000132FD" w:rsidRPr="000132FD">
        <w:fldChar w:fldCharType="end"/>
      </w:r>
      <w:r w:rsidR="000132FD" w:rsidRPr="000132FD">
        <w:fldChar w:fldCharType="separate"/>
      </w:r>
      <w:r w:rsidR="000132FD" w:rsidRPr="000132FD">
        <w:t>(3)</w:t>
      </w:r>
      <w:r w:rsidR="000132FD" w:rsidRPr="000132FD">
        <w:fldChar w:fldCharType="end"/>
      </w:r>
      <w:r w:rsidR="00D54DBC">
        <w:t xml:space="preserve">. </w:t>
      </w:r>
    </w:p>
    <w:p w14:paraId="687A828A" w14:textId="77777777" w:rsidR="00332460" w:rsidRDefault="00972A9B" w:rsidP="00972A9B">
      <w:pPr>
        <w:ind w:firstLine="360"/>
      </w:pPr>
      <w:r>
        <w:lastRenderedPageBreak/>
        <w:t xml:space="preserve">We propose to </w:t>
      </w:r>
      <w:r w:rsidR="000D7B83">
        <w:t>perform in vitro studies to characterize</w:t>
      </w:r>
      <w:r>
        <w:t xml:space="preserve"> </w:t>
      </w:r>
      <w:proofErr w:type="spellStart"/>
      <w:r w:rsidR="000D7B83">
        <w:t>fumarate</w:t>
      </w:r>
      <w:proofErr w:type="spellEnd"/>
      <w:r w:rsidR="000D7B83">
        <w:t xml:space="preserve"> reduction</w:t>
      </w:r>
      <w:r w:rsidR="000D7B83" w:rsidRPr="000132FD">
        <w:t xml:space="preserve"> </w:t>
      </w:r>
      <w:r w:rsidR="000D7B83">
        <w:t xml:space="preserve">by the </w:t>
      </w:r>
      <w:proofErr w:type="spellStart"/>
      <w:r w:rsidR="000D7B83">
        <w:t>thiol</w:t>
      </w:r>
      <w:proofErr w:type="gramStart"/>
      <w:r w:rsidR="000D7B83">
        <w:t>:fumarate</w:t>
      </w:r>
      <w:proofErr w:type="spellEnd"/>
      <w:proofErr w:type="gramEnd"/>
      <w:r w:rsidR="000D7B83">
        <w:t xml:space="preserve"> reductase and its  potential coupling to </w:t>
      </w:r>
      <w:r w:rsidR="00D54DBC">
        <w:t xml:space="preserve">methane oxidation </w:t>
      </w:r>
      <w:r w:rsidR="000D7B83">
        <w:t xml:space="preserve">by MCR. These experiments are </w:t>
      </w:r>
      <w:r w:rsidR="00D54DBC">
        <w:t>closely linked to the in-vitro experiments described above to assay methane oxidation by MCR</w:t>
      </w:r>
      <w:r w:rsidR="002A5472">
        <w:t xml:space="preserve">. We will </w:t>
      </w:r>
      <w:r w:rsidR="000D7B83">
        <w:t xml:space="preserve">perform enzymatic studies to characterize </w:t>
      </w:r>
      <w:r w:rsidR="002A5472">
        <w:t xml:space="preserve">the </w:t>
      </w:r>
      <w:r w:rsidR="000D7B83" w:rsidRPr="000D7B83">
        <w:rPr>
          <w:i/>
        </w:rPr>
        <w:t xml:space="preserve">M. </w:t>
      </w:r>
      <w:proofErr w:type="spellStart"/>
      <w:r w:rsidR="000D7B83" w:rsidRPr="000D7B83">
        <w:rPr>
          <w:i/>
        </w:rPr>
        <w:t>marburgensis</w:t>
      </w:r>
      <w:proofErr w:type="spellEnd"/>
      <w:r w:rsidR="000D7B83">
        <w:t xml:space="preserve"> </w:t>
      </w:r>
      <w:r w:rsidR="000D7B83" w:rsidRPr="000132FD">
        <w:rPr>
          <w:i/>
        </w:rPr>
        <w:fldChar w:fldCharType="begin"/>
      </w:r>
      <w:r w:rsidR="000D7B83">
        <w:rPr>
          <w:i/>
        </w:rPr>
        <w:instrText xml:space="preserve"> ADDIN EN.CITE &lt;EndNote&gt;&lt;Cite&gt;&lt;Author&gt;Heim&lt;/Author&gt;&lt;Year&gt;1998&lt;/Year&gt;&lt;RecNum&gt;1836&lt;/RecNum&gt;&lt;DisplayText&gt;(4)&lt;/DisplayText&gt;&lt;record&gt;&lt;rec-number&gt;1836&lt;/rec-number&gt;&lt;foreign-keys&gt;&lt;key app="EN" db-id="tfrxp0v07xtd9je9s2r5dtwuxvz2xxzaepp0" timestamp="0"&gt;1836&lt;/key&gt;&lt;/foreign-keys&gt;&lt;ref-type name="Journal Article"&gt;17&lt;/ref-type&gt;&lt;contributors&gt;&lt;authors&gt;&lt;author&gt;Heim, S.&lt;/author&gt;&lt;author&gt;Kunkel, A.&lt;/author&gt;&lt;author&gt;Thauer, R. K.&lt;/author&gt;&lt;author&gt;Hedderich, R.&lt;/author&gt;&lt;/authors&gt;&lt;/contributors&gt;&lt;titles&gt;&lt;title&gt;Thiol:Fumarate reductase (Tfr) from Methanobacterium thermoautotrophicum - Identification of the catalytic sites for fumarate reduction and thiol oxidation&lt;/title&gt;&lt;secondary-title&gt;Eur J Biochem&lt;/secondary-title&gt;&lt;/titles&gt;&lt;periodical&gt;&lt;full-title&gt;Eur J Biochem&lt;/full-title&gt;&lt;abbr-1&gt;Eur. J. Biochem.&lt;/abbr-1&gt;&lt;/periodical&gt;&lt;pages&gt;292-299&lt;/pages&gt;&lt;volume&gt;253&lt;/volume&gt;&lt;number&gt;1&lt;/number&gt;&lt;dates&gt;&lt;year&gt;1998&lt;/year&gt;&lt;/dates&gt;&lt;urls&gt;&lt;related-urls&gt;&lt;url&gt;http://onlinelibrary.wiley.com/store/10.1046/j.1432-1327.1998.2530292.x/asset/j.1432-1327.1998.2530292.x.pdf?v=1&amp;amp;t=i6xyhmey&amp;amp;s=6ca894d3befeba8a927da22681b98055ea7398a4&lt;/url&gt;&lt;/related-urls&gt;&lt;/urls&gt;&lt;/record&gt;&lt;/Cite&gt;&lt;/EndNote&gt;</w:instrText>
      </w:r>
      <w:r w:rsidR="000D7B83" w:rsidRPr="000132FD">
        <w:rPr>
          <w:i/>
        </w:rPr>
        <w:fldChar w:fldCharType="separate"/>
      </w:r>
      <w:r w:rsidR="000D7B83" w:rsidRPr="000132FD">
        <w:rPr>
          <w:i/>
          <w:noProof/>
        </w:rPr>
        <w:t>(4)</w:t>
      </w:r>
      <w:r w:rsidR="000D7B83" w:rsidRPr="000132FD">
        <w:fldChar w:fldCharType="end"/>
      </w:r>
      <w:r w:rsidR="000D7B83" w:rsidRPr="000132FD">
        <w:rPr>
          <w:i/>
        </w:rPr>
        <w:t xml:space="preserve"> </w:t>
      </w:r>
      <w:r w:rsidR="000D7B83">
        <w:t xml:space="preserve">and </w:t>
      </w:r>
      <w:r w:rsidR="002B17B1" w:rsidRPr="000132FD">
        <w:rPr>
          <w:i/>
        </w:rPr>
        <w:t xml:space="preserve">M. </w:t>
      </w:r>
      <w:proofErr w:type="spellStart"/>
      <w:r w:rsidR="002B17B1" w:rsidRPr="000132FD">
        <w:rPr>
          <w:i/>
        </w:rPr>
        <w:t>maripaludis</w:t>
      </w:r>
      <w:proofErr w:type="spellEnd"/>
      <w:r w:rsidR="002B17B1" w:rsidRPr="000132FD">
        <w:t xml:space="preserve"> </w:t>
      </w:r>
      <w:proofErr w:type="spellStart"/>
      <w:r w:rsidR="002A5472">
        <w:t>thiol:fumarate</w:t>
      </w:r>
      <w:proofErr w:type="spellEnd"/>
      <w:r w:rsidR="002A5472">
        <w:t xml:space="preserve"> </w:t>
      </w:r>
      <w:r w:rsidR="002B17B1">
        <w:t>r</w:t>
      </w:r>
      <w:r w:rsidR="002A5472">
        <w:t>eductase</w:t>
      </w:r>
      <w:r w:rsidR="000D7B83">
        <w:t>s</w:t>
      </w:r>
      <w:r w:rsidR="002A5472">
        <w:t xml:space="preserve"> </w:t>
      </w:r>
      <w:r w:rsidR="000D7B83">
        <w:t>and optimize their interaction with the MCRs.</w:t>
      </w:r>
      <w:r w:rsidR="002A5472">
        <w:t xml:space="preserve"> </w:t>
      </w:r>
      <w:r w:rsidR="00D54DBC">
        <w:t xml:space="preserve"> </w:t>
      </w:r>
      <w:r w:rsidR="000D7B83">
        <w:t xml:space="preserve">We think it is best to begin studies with the </w:t>
      </w:r>
      <w:r w:rsidR="000D7B83" w:rsidRPr="000D7B83">
        <w:rPr>
          <w:i/>
        </w:rPr>
        <w:t xml:space="preserve">M. </w:t>
      </w:r>
      <w:proofErr w:type="spellStart"/>
      <w:r w:rsidR="000D7B83" w:rsidRPr="000D7B83">
        <w:rPr>
          <w:i/>
        </w:rPr>
        <w:t>marburgensis</w:t>
      </w:r>
      <w:proofErr w:type="spellEnd"/>
      <w:r w:rsidR="000D7B83">
        <w:t xml:space="preserve"> </w:t>
      </w:r>
      <w:proofErr w:type="spellStart"/>
      <w:r w:rsidR="000D7B83">
        <w:t>thiol:fumarate</w:t>
      </w:r>
      <w:proofErr w:type="spellEnd"/>
      <w:r w:rsidR="000D7B83">
        <w:t xml:space="preserve"> reductase because it has very high activity and may couple best to </w:t>
      </w:r>
      <w:r w:rsidR="000D7B83" w:rsidRPr="000D7B83">
        <w:rPr>
          <w:i/>
        </w:rPr>
        <w:t xml:space="preserve">M. </w:t>
      </w:r>
      <w:proofErr w:type="spellStart"/>
      <w:r w:rsidR="000D7B83" w:rsidRPr="000D7B83">
        <w:rPr>
          <w:i/>
        </w:rPr>
        <w:t>marburgensis</w:t>
      </w:r>
      <w:proofErr w:type="spellEnd"/>
      <w:r w:rsidR="000D7B83">
        <w:t xml:space="preserve"> MCR, which at present is the best system for in vitro studies of methane oxidation. It also is important to study the coupling between the analogous</w:t>
      </w:r>
      <w:r w:rsidR="00332460">
        <w:t xml:space="preserve"> enzymes from our host organism.</w:t>
      </w:r>
    </w:p>
    <w:p w14:paraId="1EE72974" w14:textId="2335484A" w:rsidR="000132FD" w:rsidRPr="000132FD" w:rsidRDefault="00332460" w:rsidP="00972A9B">
      <w:pPr>
        <w:ind w:firstLine="360"/>
      </w:pPr>
      <w:r>
        <w:t>We already had described plans to study the</w:t>
      </w:r>
      <w:r w:rsidR="000132FD" w:rsidRPr="000132FD">
        <w:t xml:space="preserve"> </w:t>
      </w:r>
      <w:r>
        <w:t xml:space="preserve">properties of sulfite reductase and note that </w:t>
      </w:r>
      <w:r w:rsidR="000132FD" w:rsidRPr="000132FD">
        <w:t xml:space="preserve">successful expression in </w:t>
      </w:r>
      <w:r w:rsidR="000132FD" w:rsidRPr="000132FD">
        <w:rPr>
          <w:i/>
        </w:rPr>
        <w:t xml:space="preserve">M. </w:t>
      </w:r>
      <w:proofErr w:type="spellStart"/>
      <w:r w:rsidR="000132FD" w:rsidRPr="000132FD">
        <w:rPr>
          <w:i/>
        </w:rPr>
        <w:t>maripaludis</w:t>
      </w:r>
      <w:proofErr w:type="spellEnd"/>
      <w:r w:rsidR="000132FD" w:rsidRPr="000132FD">
        <w:t xml:space="preserve"> of a F</w:t>
      </w:r>
      <w:r w:rsidR="000132FD" w:rsidRPr="000132FD">
        <w:rPr>
          <w:vertAlign w:val="subscript"/>
        </w:rPr>
        <w:t>420</w:t>
      </w:r>
      <w:r w:rsidR="000132FD" w:rsidRPr="000132FD">
        <w:t>-dependent sulfite reductase from a closely related species</w:t>
      </w:r>
      <w:r>
        <w:t xml:space="preserve"> has been demonstrated</w:t>
      </w:r>
      <w:r w:rsidR="000132FD" w:rsidRPr="000132FD">
        <w:t xml:space="preserve"> </w:t>
      </w:r>
      <w:r w:rsidR="000132FD" w:rsidRPr="000132FD">
        <w:fldChar w:fldCharType="begin">
          <w:fldData xml:space="preserve">PEVuZE5vdGU+PENpdGU+PEF1dGhvcj5Kb2huc29uPC9BdXRob3I+PFllYXI+MjAwODwvWWVhcj48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</w:fldData>
        </w:fldChar>
      </w:r>
      <w:r w:rsidR="000132FD" w:rsidRPr="000132FD">
        <w:instrText xml:space="preserve"> ADDIN EN.CITE </w:instrText>
      </w:r>
      <w:r w:rsidR="000132FD" w:rsidRPr="000132FD">
        <w:fldChar w:fldCharType="begin">
          <w:fldData xml:space="preserve">PEVuZE5vdGU+PENpdGU+PEF1dGhvcj5Kb2huc29uPC9BdXRob3I+PFllYXI+MjAwODwvWWVhcj48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</w:fldData>
        </w:fldChar>
      </w:r>
      <w:r w:rsidR="000132FD" w:rsidRPr="000132FD">
        <w:instrText xml:space="preserve"> ADDIN EN.CITE.DATA </w:instrText>
      </w:r>
      <w:r w:rsidR="000132FD" w:rsidRPr="000132FD">
        <w:fldChar w:fldCharType="end"/>
      </w:r>
      <w:r w:rsidR="000132FD" w:rsidRPr="000132FD">
        <w:fldChar w:fldCharType="separate"/>
      </w:r>
      <w:r w:rsidR="000132FD" w:rsidRPr="000132FD">
        <w:t>(5)</w:t>
      </w:r>
      <w:r w:rsidR="000132FD" w:rsidRPr="000132FD">
        <w:fldChar w:fldCharType="end"/>
      </w:r>
      <w:r w:rsidR="000132FD" w:rsidRPr="000132FD">
        <w:t xml:space="preserve">. </w:t>
      </w:r>
    </w:p>
    <w:p w14:paraId="573171CA" w14:textId="77777777" w:rsidR="000132FD" w:rsidRDefault="000132FD">
      <w:pPr>
        <w:rPr>
          <w:ins w:id="0" w:author="Administrator" w:date="2015-03-09T15:55:00Z"/>
        </w:rPr>
      </w:pPr>
    </w:p>
    <w:p w14:paraId="17CDA86B" w14:textId="1D5AFAE4" w:rsidR="009D545D" w:rsidRDefault="009D545D" w:rsidP="009D545D">
      <w:pPr>
        <w:rPr>
          <w:ins w:id="1" w:author="Administrator" w:date="2015-03-09T15:55:00Z"/>
        </w:rPr>
      </w:pPr>
      <w:ins w:id="2" w:author="Administrator" w:date="2015-03-09T15:55:00Z">
        <w:r>
          <w:t xml:space="preserve">3. </w:t>
        </w:r>
        <w:r>
          <w:t>Description and explanation of Pro</w:t>
        </w:r>
        <w:r>
          <w:t>posed Revisions in Project 2 (N. Price</w:t>
        </w:r>
        <w:r>
          <w:t>):</w:t>
        </w:r>
      </w:ins>
    </w:p>
    <w:p w14:paraId="4AB252A8" w14:textId="3619D358" w:rsidR="009D545D" w:rsidRDefault="009D545D">
      <w:pPr>
        <w:rPr>
          <w:ins w:id="3" w:author="Administrator" w:date="2015-03-09T15:55:00Z"/>
        </w:rPr>
      </w:pPr>
    </w:p>
    <w:p w14:paraId="5C145B55" w14:textId="77777777" w:rsidR="00D33A58" w:rsidRDefault="009D545D">
      <w:pPr>
        <w:rPr>
          <w:ins w:id="4" w:author="Administrator" w:date="2015-03-09T16:26:00Z"/>
        </w:rPr>
      </w:pPr>
      <w:ins w:id="5" w:author="Administrator" w:date="2015-03-09T15:55:00Z">
        <w:r>
          <w:t xml:space="preserve">In the first year of the project, we successfully </w:t>
        </w:r>
      </w:ins>
      <w:ins w:id="6" w:author="Administrator" w:date="2015-03-09T15:57:00Z">
        <w:r>
          <w:t xml:space="preserve">built a genome-scale metabolic model of </w:t>
        </w:r>
        <w:r>
          <w:rPr>
            <w:i/>
          </w:rPr>
          <w:t xml:space="preserve">M. </w:t>
        </w:r>
        <w:proofErr w:type="spellStart"/>
        <w:r>
          <w:rPr>
            <w:i/>
          </w:rPr>
          <w:t>maripaludis</w:t>
        </w:r>
        <w:proofErr w:type="spellEnd"/>
        <w:r>
          <w:rPr>
            <w:i/>
          </w:rPr>
          <w:t xml:space="preserve"> S2 </w:t>
        </w:r>
        <w:r>
          <w:t>with an accurate representation of the Wolfe Cycle, the catabolic pathway in our organism</w:t>
        </w:r>
      </w:ins>
      <w:ins w:id="7" w:author="Administrator" w:date="2015-03-09T15:58:00Z">
        <w:r>
          <w:t xml:space="preserve"> </w:t>
        </w:r>
      </w:ins>
      <w:ins w:id="8" w:author="Administrator" w:date="2015-03-09T15:59:00Z">
        <w:r>
          <w:t>(7)</w:t>
        </w:r>
      </w:ins>
      <w:ins w:id="9" w:author="Administrator" w:date="2015-03-09T15:57:00Z">
        <w:r>
          <w:t>.</w:t>
        </w:r>
      </w:ins>
      <w:ins w:id="10" w:author="Administrator" w:date="2015-03-09T15:59:00Z">
        <w:r>
          <w:t xml:space="preserve"> </w:t>
        </w:r>
      </w:ins>
      <w:ins w:id="11" w:author="Administrator" w:date="2015-03-09T15:57:00Z">
        <w:r>
          <w:t xml:space="preserve"> </w:t>
        </w:r>
      </w:ins>
      <w:ins w:id="12" w:author="Administrator" w:date="2015-03-09T16:03:00Z">
        <w:r w:rsidR="00173E04">
          <w:t>The uniqueness of the</w:t>
        </w:r>
      </w:ins>
      <w:ins w:id="13" w:author="Administrator" w:date="2015-03-09T16:08:00Z">
        <w:r w:rsidR="00173E04">
          <w:t xml:space="preserve"> intermediates involved in the</w:t>
        </w:r>
      </w:ins>
      <w:ins w:id="14" w:author="Administrator" w:date="2015-03-09T16:03:00Z">
        <w:r w:rsidR="00173E04">
          <w:t xml:space="preserve"> </w:t>
        </w:r>
        <w:proofErr w:type="spellStart"/>
        <w:r w:rsidR="00173E04">
          <w:t>methanogenic</w:t>
        </w:r>
        <w:proofErr w:type="spellEnd"/>
        <w:r w:rsidR="00173E04">
          <w:t xml:space="preserve"> pathway</w:t>
        </w:r>
      </w:ins>
      <w:ins w:id="15" w:author="Administrator" w:date="2015-03-09T16:05:00Z">
        <w:r w:rsidR="00173E04">
          <w:t xml:space="preserve"> </w:t>
        </w:r>
      </w:ins>
      <w:ins w:id="16" w:author="Administrator" w:date="2015-03-09T16:09:00Z">
        <w:r w:rsidR="00173E04">
          <w:t xml:space="preserve">(8) </w:t>
        </w:r>
      </w:ins>
      <w:ins w:id="17" w:author="Administrator" w:date="2015-03-09T16:05:00Z">
        <w:r w:rsidR="00173E04">
          <w:t>presents a challenge for performi</w:t>
        </w:r>
      </w:ins>
      <w:ins w:id="18" w:author="Administrator" w:date="2015-03-09T16:08:00Z">
        <w:r w:rsidR="00173E04">
          <w:t xml:space="preserve">ng </w:t>
        </w:r>
      </w:ins>
      <w:ins w:id="19" w:author="Administrator" w:date="2015-03-09T16:09:00Z">
        <w:r w:rsidR="00173E04">
          <w:t>targeted metabol</w:t>
        </w:r>
      </w:ins>
      <w:ins w:id="20" w:author="Administrator" w:date="2015-03-09T16:08:00Z">
        <w:r w:rsidR="00173E04">
          <w:t>omics</w:t>
        </w:r>
      </w:ins>
      <w:ins w:id="21" w:author="Administrator" w:date="2015-03-09T16:19:00Z">
        <w:r w:rsidR="0081186B">
          <w:t xml:space="preserve"> and </w:t>
        </w:r>
        <w:proofErr w:type="spellStart"/>
        <w:r w:rsidR="0081186B">
          <w:t>fluxomics</w:t>
        </w:r>
      </w:ins>
      <w:proofErr w:type="spellEnd"/>
      <w:ins w:id="22" w:author="Administrator" w:date="2015-03-09T16:08:00Z">
        <w:r w:rsidR="00173E04">
          <w:t xml:space="preserve"> experiments </w:t>
        </w:r>
      </w:ins>
      <w:ins w:id="23" w:author="Administrator" w:date="2015-03-09T16:09:00Z">
        <w:r w:rsidR="00173E04">
          <w:t xml:space="preserve">because </w:t>
        </w:r>
      </w:ins>
      <w:ins w:id="24" w:author="Administrator" w:date="2015-03-09T16:10:00Z">
        <w:r w:rsidR="00173E04">
          <w:t>measuring these compounds would require developing novel assays</w:t>
        </w:r>
      </w:ins>
      <w:ins w:id="25" w:author="Administrator" w:date="2015-03-09T16:14:00Z">
        <w:r w:rsidR="00173E04">
          <w:t xml:space="preserve"> and </w:t>
        </w:r>
        <w:r w:rsidR="0081186B">
          <w:t>cannot be performed by our metabolomics collaborators</w:t>
        </w:r>
      </w:ins>
      <w:ins w:id="26" w:author="Administrator" w:date="2015-03-09T16:13:00Z">
        <w:r w:rsidR="00173E04">
          <w:t xml:space="preserve">. </w:t>
        </w:r>
      </w:ins>
      <w:ins w:id="27" w:author="Administrator" w:date="2015-03-09T16:15:00Z">
        <w:r w:rsidR="0081186B">
          <w:t>We</w:t>
        </w:r>
      </w:ins>
      <w:ins w:id="28" w:author="Administrator" w:date="2015-03-09T16:20:00Z">
        <w:r w:rsidR="0081186B">
          <w:t xml:space="preserve"> propose to</w:t>
        </w:r>
      </w:ins>
      <w:ins w:id="29" w:author="Administrator" w:date="2015-03-09T16:15:00Z">
        <w:r w:rsidR="0081186B">
          <w:t xml:space="preserve"> instead focus our metabolomics runs on measuring metabolites on a common targeted LC-MS platform; this will help us shed light on crucial biosynthetic pathways and allow us to improve the model around central catabolism. We are currently collecting cells from a </w:t>
        </w:r>
        <w:proofErr w:type="spellStart"/>
        <w:r w:rsidR="0081186B">
          <w:t>chemostat</w:t>
        </w:r>
        <w:proofErr w:type="spellEnd"/>
        <w:r w:rsidR="0081186B">
          <w:t xml:space="preserve"> under high- and low-H</w:t>
        </w:r>
        <w:r w:rsidR="0081186B" w:rsidRPr="0081186B">
          <w:rPr>
            <w:vertAlign w:val="subscript"/>
            <w:rPrChange w:id="30" w:author="Administrator" w:date="2015-03-09T16:17:00Z">
              <w:rPr/>
            </w:rPrChange>
          </w:rPr>
          <w:t>2</w:t>
        </w:r>
        <w:r w:rsidR="0081186B">
          <w:t xml:space="preserve"> conditions and</w:t>
        </w:r>
      </w:ins>
      <w:ins w:id="31" w:author="Administrator" w:date="2015-03-09T16:17:00Z">
        <w:r w:rsidR="0081186B">
          <w:t xml:space="preserve"> expect to </w:t>
        </w:r>
      </w:ins>
      <w:ins w:id="32" w:author="Administrator" w:date="2015-03-09T16:18:00Z">
        <w:r w:rsidR="0081186B">
          <w:t xml:space="preserve">submit these cells for processing by the end of March. </w:t>
        </w:r>
      </w:ins>
    </w:p>
    <w:p w14:paraId="7B0CF10B" w14:textId="77777777" w:rsidR="00D33A58" w:rsidRDefault="00D33A58">
      <w:pPr>
        <w:rPr>
          <w:ins w:id="33" w:author="Administrator" w:date="2015-03-09T16:26:00Z"/>
        </w:rPr>
      </w:pPr>
    </w:p>
    <w:p w14:paraId="12BC978A" w14:textId="1C6EA22B" w:rsidR="0081186B" w:rsidRPr="0081186B" w:rsidRDefault="0081186B">
      <w:pPr>
        <w:rPr>
          <w:ins w:id="34" w:author="Administrator" w:date="2015-03-09T16:24:00Z"/>
        </w:rPr>
      </w:pPr>
      <w:ins w:id="35" w:author="Administrator" w:date="2015-03-09T16:24:00Z">
        <w:r>
          <w:t>John Leigh has also contacted the White group at Virginia Tech, a</w:t>
        </w:r>
      </w:ins>
      <w:ins w:id="36" w:author="Administrator" w:date="2015-03-09T16:25:00Z">
        <w:r>
          <w:t xml:space="preserve">nother group that works with </w:t>
        </w:r>
        <w:r>
          <w:rPr>
            <w:i/>
          </w:rPr>
          <w:t xml:space="preserve">M. </w:t>
        </w:r>
        <w:proofErr w:type="spellStart"/>
        <w:r>
          <w:rPr>
            <w:i/>
          </w:rPr>
          <w:t>maripaludis</w:t>
        </w:r>
        <w:proofErr w:type="spellEnd"/>
        <w:r>
          <w:rPr>
            <w:i/>
          </w:rPr>
          <w:t xml:space="preserve">, </w:t>
        </w:r>
        <w:r w:rsidR="00D33A58">
          <w:t xml:space="preserve">to work with us as we try to find a way to measure </w:t>
        </w:r>
        <w:proofErr w:type="spellStart"/>
        <w:r w:rsidR="00D33A58">
          <w:t>methanogenic</w:t>
        </w:r>
        <w:proofErr w:type="spellEnd"/>
        <w:r w:rsidR="00D33A58">
          <w:t xml:space="preserve"> intermediates. </w:t>
        </w:r>
      </w:ins>
      <w:ins w:id="37" w:author="Administrator" w:date="2015-03-09T16:26:00Z">
        <w:r w:rsidR="00D33A58">
          <w:t xml:space="preserve">The White group has </w:t>
        </w:r>
      </w:ins>
      <w:ins w:id="38" w:author="Administrator" w:date="2015-03-09T16:30:00Z">
        <w:r w:rsidR="00D33A58">
          <w:t>expertise in</w:t>
        </w:r>
      </w:ins>
      <w:ins w:id="39" w:author="Administrator" w:date="2015-03-09T16:26:00Z">
        <w:r w:rsidR="00D33A58">
          <w:t xml:space="preserve"> identifying </w:t>
        </w:r>
      </w:ins>
      <w:ins w:id="40" w:author="Administrator" w:date="2015-03-09T16:34:00Z">
        <w:r w:rsidR="00D33A58">
          <w:t xml:space="preserve">unique compounds in </w:t>
        </w:r>
        <w:proofErr w:type="spellStart"/>
        <w:r w:rsidR="00D33A58">
          <w:t>methanogenic</w:t>
        </w:r>
        <w:proofErr w:type="spellEnd"/>
        <w:r w:rsidR="00D33A58">
          <w:t xml:space="preserve"> archaea, including </w:t>
        </w:r>
      </w:ins>
      <w:ins w:id="41" w:author="Administrator" w:date="2015-03-09T16:26:00Z">
        <w:r w:rsidR="00D33A58">
          <w:t xml:space="preserve">key synthesis steps for </w:t>
        </w:r>
        <w:proofErr w:type="spellStart"/>
        <w:r w:rsidR="00D33A58">
          <w:t>methanogenic</w:t>
        </w:r>
        <w:proofErr w:type="spellEnd"/>
        <w:r w:rsidR="00D33A58">
          <w:t xml:space="preserve"> coenzymes </w:t>
        </w:r>
      </w:ins>
      <w:ins w:id="42" w:author="Administrator" w:date="2015-03-09T16:28:00Z">
        <w:r w:rsidR="00D33A58">
          <w:t>(9)</w:t>
        </w:r>
      </w:ins>
      <w:ins w:id="43" w:author="Administrator" w:date="2015-03-09T16:35:00Z">
        <w:r w:rsidR="00D33A58">
          <w:t>,</w:t>
        </w:r>
      </w:ins>
      <w:ins w:id="44" w:author="Administrator" w:date="2015-03-09T16:28:00Z">
        <w:r w:rsidR="00D33A58">
          <w:t xml:space="preserve"> and </w:t>
        </w:r>
      </w:ins>
      <w:ins w:id="45" w:author="Administrator" w:date="2015-03-09T16:31:00Z">
        <w:r w:rsidR="00D33A58">
          <w:t xml:space="preserve">they </w:t>
        </w:r>
      </w:ins>
      <w:ins w:id="46" w:author="Administrator" w:date="2015-03-09T16:28:00Z">
        <w:r w:rsidR="00D33A58">
          <w:t>are interested in runnin</w:t>
        </w:r>
      </w:ins>
      <w:ins w:id="47" w:author="Administrator" w:date="2015-03-09T16:29:00Z">
        <w:r w:rsidR="00D33A58">
          <w:t xml:space="preserve">g metabolite measurements on samples of our </w:t>
        </w:r>
        <w:proofErr w:type="spellStart"/>
        <w:r w:rsidR="00D33A58">
          <w:t>chemostat</w:t>
        </w:r>
        <w:proofErr w:type="spellEnd"/>
        <w:r w:rsidR="00D33A58">
          <w:t xml:space="preserve"> cultures. We propose to </w:t>
        </w:r>
      </w:ins>
      <w:ins w:id="48" w:author="Administrator" w:date="2015-03-09T16:31:00Z">
        <w:r w:rsidR="00D33A58">
          <w:t xml:space="preserve">collaborate with the White group by sending them samples of our cells under low- and high-H2 conditions so that they can </w:t>
        </w:r>
      </w:ins>
      <w:ins w:id="49" w:author="Administrator" w:date="2015-03-09T16:32:00Z">
        <w:r w:rsidR="00D33A58">
          <w:t xml:space="preserve">help us analyze the levels of metabolites that we cannot measure in an ordinary targeted LC-MS. </w:t>
        </w:r>
      </w:ins>
      <w:ins w:id="50" w:author="Administrator" w:date="2015-03-09T16:31:00Z">
        <w:r w:rsidR="00D33A58">
          <w:t xml:space="preserve"> </w:t>
        </w:r>
      </w:ins>
      <w:ins w:id="51" w:author="Administrator" w:date="2015-03-09T16:28:00Z">
        <w:r w:rsidR="00D33A58">
          <w:t xml:space="preserve"> </w:t>
        </w:r>
      </w:ins>
    </w:p>
    <w:p w14:paraId="7F20F110" w14:textId="77777777" w:rsidR="0081186B" w:rsidRDefault="0081186B">
      <w:pPr>
        <w:rPr>
          <w:ins w:id="52" w:author="Administrator" w:date="2015-03-09T16:19:00Z"/>
        </w:rPr>
      </w:pPr>
    </w:p>
    <w:p w14:paraId="6D4A51E3" w14:textId="307A0FFA" w:rsidR="009D545D" w:rsidRPr="009D545D" w:rsidRDefault="0081186B">
      <w:ins w:id="53" w:author="Administrator" w:date="2015-03-09T16:20:00Z">
        <w:r>
          <w:t xml:space="preserve">In the process of validating our model on experimental data, we have encountered a relative dearth of information and have </w:t>
        </w:r>
      </w:ins>
      <w:ins w:id="54" w:author="Administrator" w:date="2015-03-09T16:35:00Z">
        <w:r w:rsidR="00D33A58">
          <w:t>relied</w:t>
        </w:r>
      </w:ins>
      <w:ins w:id="55" w:author="Administrator" w:date="2015-03-09T16:20:00Z">
        <w:r>
          <w:t xml:space="preserve"> on </w:t>
        </w:r>
      </w:ins>
      <w:ins w:id="56" w:author="Administrator" w:date="2015-03-09T16:21:00Z">
        <w:r>
          <w:t xml:space="preserve">very few measured </w:t>
        </w:r>
      </w:ins>
      <w:ins w:id="57" w:author="Administrator" w:date="2015-03-09T16:20:00Z">
        <w:r>
          <w:t>growth yield</w:t>
        </w:r>
      </w:ins>
      <w:ins w:id="58" w:author="Administrator" w:date="2015-03-09T16:21:00Z">
        <w:r>
          <w:t>s to g</w:t>
        </w:r>
      </w:ins>
      <w:ins w:id="59" w:author="Administrator" w:date="2015-03-09T16:22:00Z">
        <w:r>
          <w:t>uide model development</w:t>
        </w:r>
      </w:ins>
      <w:ins w:id="60" w:author="Administrator" w:date="2015-03-09T16:23:00Z">
        <w:r w:rsidR="00D33A58">
          <w:t xml:space="preserve"> (</w:t>
        </w:r>
      </w:ins>
      <w:ins w:id="61" w:author="Administrator" w:date="2015-03-09T16:35:00Z">
        <w:r w:rsidR="00D33A58">
          <w:t>10</w:t>
        </w:r>
      </w:ins>
      <w:ins w:id="62" w:author="Administrator" w:date="2015-03-09T16:23:00Z">
        <w:r>
          <w:t xml:space="preserve">). We </w:t>
        </w:r>
      </w:ins>
      <w:ins w:id="63" w:author="Administrator" w:date="2015-03-09T16:24:00Z">
        <w:r>
          <w:t>are not equipped to measure hydrogen uptake rates</w:t>
        </w:r>
      </w:ins>
      <w:ins w:id="64" w:author="Administrator" w:date="2015-03-09T16:35:00Z">
        <w:r w:rsidR="00D33A58">
          <w:t xml:space="preserve">, but we </w:t>
        </w:r>
        <w:r w:rsidR="00E03EB5">
          <w:t xml:space="preserve">still plan to measure </w:t>
        </w:r>
      </w:ins>
      <w:ins w:id="65" w:author="Administrator" w:date="2015-03-09T16:36:00Z">
        <w:r w:rsidR="00E03EB5">
          <w:t xml:space="preserve">growth rate, growth yield, and </w:t>
        </w:r>
      </w:ins>
      <w:ins w:id="66" w:author="Administrator" w:date="2015-03-09T16:35:00Z">
        <w:r w:rsidR="00E03EB5">
          <w:t>byproduct secretion</w:t>
        </w:r>
      </w:ins>
      <w:ins w:id="67" w:author="Administrator" w:date="2015-03-09T16:36:00Z">
        <w:r w:rsidR="00E03EB5">
          <w:t xml:space="preserve"> using gas chromatography. </w:t>
        </w:r>
      </w:ins>
      <w:ins w:id="68" w:author="Administrator" w:date="2015-03-09T16:37:00Z">
        <w:r w:rsidR="00E03EB5">
          <w:t xml:space="preserve">For growth yield calculations, </w:t>
        </w:r>
      </w:ins>
      <w:ins w:id="69" w:author="Administrator" w:date="2015-03-09T16:39:00Z">
        <w:r w:rsidR="00E03EB5">
          <w:t xml:space="preserve">we calculate dry cell weight by measuring optical density (OD) and relating this number to dry cell weight using a calibration curve. We are uncertain that the existing curve is accurate </w:t>
        </w:r>
        <w:r w:rsidR="00E03EB5">
          <w:lastRenderedPageBreak/>
          <w:t>and propose to create a new OD v</w:t>
        </w:r>
      </w:ins>
      <w:ins w:id="70" w:author="Administrator" w:date="2015-03-09T16:38:00Z">
        <w:r w:rsidR="00E03EB5">
          <w:t>.</w:t>
        </w:r>
      </w:ins>
      <w:ins w:id="71" w:author="Administrator" w:date="2015-03-09T16:40:00Z">
        <w:r w:rsidR="00E03EB5">
          <w:t xml:space="preserve"> dry cell weight curve. </w:t>
        </w:r>
      </w:ins>
      <w:ins w:id="72" w:author="Administrator" w:date="2015-03-09T16:41:00Z">
        <w:r w:rsidR="00E03EB5">
          <w:t>This</w:t>
        </w:r>
      </w:ins>
      <w:ins w:id="73" w:author="Administrator" w:date="2015-03-09T16:40:00Z">
        <w:r w:rsidR="00E03EB5">
          <w:t xml:space="preserve"> short experiment would greatly aid our efforts because it would </w:t>
        </w:r>
      </w:ins>
      <w:ins w:id="74" w:author="Administrator" w:date="2015-03-09T16:41:00Z">
        <w:r w:rsidR="00E03EB5">
          <w:t xml:space="preserve">enable us to calculate accurate growth yield measurements and give us high-quality standards to measure against predictions from our model. </w:t>
        </w:r>
      </w:ins>
      <w:bookmarkStart w:id="75" w:name="_GoBack"/>
      <w:bookmarkEnd w:id="75"/>
      <w:ins w:id="76" w:author="Administrator" w:date="2015-03-09T16:38:00Z">
        <w:r w:rsidR="00E03EB5">
          <w:t xml:space="preserve"> We estimate t </w:t>
        </w:r>
        <w:proofErr w:type="gramStart"/>
        <w:r w:rsidR="00E03EB5">
          <w:t xml:space="preserve">and </w:t>
        </w:r>
      </w:ins>
      <w:ins w:id="77" w:author="Administrator" w:date="2015-03-09T16:35:00Z">
        <w:r w:rsidR="00E03EB5">
          <w:t xml:space="preserve"> </w:t>
        </w:r>
      </w:ins>
      <w:ins w:id="78" w:author="Administrator" w:date="2015-03-09T16:20:00Z">
        <w:r>
          <w:t>have</w:t>
        </w:r>
        <w:proofErr w:type="gramEnd"/>
        <w:r>
          <w:t xml:space="preserve"> also  have also </w:t>
        </w:r>
      </w:ins>
      <w:ins w:id="79" w:author="Administrator" w:date="2015-03-09T16:17:00Z">
        <w:r>
          <w:t>data from these experiments by the e</w:t>
        </w:r>
      </w:ins>
      <w:ins w:id="80" w:author="Administrator" w:date="2015-03-09T16:15:00Z">
        <w:r>
          <w:t xml:space="preserve"> </w:t>
        </w:r>
      </w:ins>
      <w:ins w:id="81" w:author="Administrator" w:date="2015-03-09T16:10:00Z">
        <w:r w:rsidR="00173E04">
          <w:t>John Leigh has contacted the White group at Virginia tech</w:t>
        </w:r>
      </w:ins>
    </w:p>
    <w:p w14:paraId="02F4AA75" w14:textId="0F8513E3" w:rsidR="00891B63" w:rsidRPr="00891B63" w:rsidRDefault="00891B63">
      <w:pPr>
        <w:rPr>
          <w:b/>
        </w:rPr>
      </w:pPr>
      <w:r w:rsidRPr="00891B63">
        <w:rPr>
          <w:b/>
        </w:rPr>
        <w:t>References:</w:t>
      </w:r>
    </w:p>
    <w:p w14:paraId="7431C9AD" w14:textId="77777777" w:rsidR="00CD603B" w:rsidRPr="00CD603B" w:rsidRDefault="00891B63" w:rsidP="00CD603B">
      <w:pPr>
        <w:pStyle w:val="EndNoteBibliography"/>
        <w:ind w:left="720" w:hanging="720"/>
        <w:rPr>
          <w:noProof/>
        </w:rPr>
      </w:pPr>
      <w:r>
        <w:fldChar w:fldCharType="begin"/>
      </w:r>
      <w:r>
        <w:instrText xml:space="preserve"> ADDIN EN.REFLIST </w:instrText>
      </w:r>
      <w:r>
        <w:fldChar w:fldCharType="separate"/>
      </w:r>
      <w:r w:rsidR="00CD603B" w:rsidRPr="00CD603B">
        <w:rPr>
          <w:noProof/>
        </w:rPr>
        <w:t>1.</w:t>
      </w:r>
      <w:r w:rsidR="00CD603B" w:rsidRPr="00CD603B">
        <w:rPr>
          <w:noProof/>
        </w:rPr>
        <w:tab/>
        <w:t xml:space="preserve">Walters, AD, Smith, SE &amp; Chong, JP. (2011) </w:t>
      </w:r>
      <w:r w:rsidR="00CD603B" w:rsidRPr="00CD603B">
        <w:rPr>
          <w:i/>
          <w:noProof/>
        </w:rPr>
        <w:t>Appl Environ Microbiol</w:t>
      </w:r>
      <w:r w:rsidR="00CD603B" w:rsidRPr="00CD603B">
        <w:rPr>
          <w:noProof/>
        </w:rPr>
        <w:t xml:space="preserve"> </w:t>
      </w:r>
      <w:r w:rsidR="00CD603B" w:rsidRPr="00CD603B">
        <w:rPr>
          <w:b/>
          <w:noProof/>
        </w:rPr>
        <w:t>77</w:t>
      </w:r>
      <w:r w:rsidR="00CD603B" w:rsidRPr="00CD603B">
        <w:rPr>
          <w:noProof/>
        </w:rPr>
        <w:t>, 2549-51</w:t>
      </w:r>
    </w:p>
    <w:p w14:paraId="307B49E3" w14:textId="77777777" w:rsidR="00CD603B" w:rsidRPr="00CD603B" w:rsidRDefault="00CD603B" w:rsidP="00CD603B">
      <w:pPr>
        <w:pStyle w:val="EndNoteBibliography"/>
        <w:ind w:left="720" w:hanging="720"/>
        <w:rPr>
          <w:noProof/>
        </w:rPr>
      </w:pPr>
      <w:r w:rsidRPr="00CD603B">
        <w:rPr>
          <w:noProof/>
        </w:rPr>
        <w:t>2.</w:t>
      </w:r>
      <w:r w:rsidRPr="00CD603B">
        <w:rPr>
          <w:noProof/>
        </w:rPr>
        <w:tab/>
        <w:t xml:space="preserve">Prakash, D, Wu, Y, Suh, SJ &amp; Duin, EC. (2014) </w:t>
      </w:r>
      <w:r w:rsidRPr="00CD603B">
        <w:rPr>
          <w:i/>
          <w:noProof/>
        </w:rPr>
        <w:t>J Bacteriol</w:t>
      </w:r>
      <w:r w:rsidRPr="00CD603B">
        <w:rPr>
          <w:noProof/>
        </w:rPr>
        <w:t xml:space="preserve"> </w:t>
      </w:r>
      <w:r w:rsidRPr="00CD603B">
        <w:rPr>
          <w:b/>
          <w:noProof/>
        </w:rPr>
        <w:t>196</w:t>
      </w:r>
      <w:r w:rsidRPr="00CD603B">
        <w:rPr>
          <w:noProof/>
        </w:rPr>
        <w:t>, 2491-8</w:t>
      </w:r>
    </w:p>
    <w:p w14:paraId="7C711CC1" w14:textId="77777777" w:rsidR="00CD603B" w:rsidRPr="00CD603B" w:rsidRDefault="00CD603B" w:rsidP="00CD603B">
      <w:pPr>
        <w:pStyle w:val="EndNoteBibliography"/>
        <w:ind w:left="720" w:hanging="720"/>
        <w:rPr>
          <w:noProof/>
        </w:rPr>
      </w:pPr>
      <w:r w:rsidRPr="00CD603B">
        <w:rPr>
          <w:noProof/>
        </w:rPr>
        <w:t>3.</w:t>
      </w:r>
      <w:r w:rsidRPr="00CD603B">
        <w:rPr>
          <w:noProof/>
        </w:rPr>
        <w:tab/>
        <w:t xml:space="preserve">Lohner, ST, Deutzmann, JS, Logan, BE, Leigh, J &amp; Spormann, AM. (2014) </w:t>
      </w:r>
      <w:r w:rsidRPr="00CD603B">
        <w:rPr>
          <w:i/>
          <w:noProof/>
        </w:rPr>
        <w:t>The ISME journal</w:t>
      </w:r>
      <w:r w:rsidRPr="00CD603B">
        <w:rPr>
          <w:noProof/>
        </w:rPr>
        <w:t xml:space="preserve"> </w:t>
      </w:r>
      <w:r w:rsidRPr="00CD603B">
        <w:rPr>
          <w:b/>
          <w:noProof/>
        </w:rPr>
        <w:t>8</w:t>
      </w:r>
      <w:r w:rsidRPr="00CD603B">
        <w:rPr>
          <w:noProof/>
        </w:rPr>
        <w:t>, 1673-81</w:t>
      </w:r>
    </w:p>
    <w:p w14:paraId="4D6F063E" w14:textId="77777777" w:rsidR="00CD603B" w:rsidRPr="00CD603B" w:rsidRDefault="00CD603B" w:rsidP="00CD603B">
      <w:pPr>
        <w:pStyle w:val="EndNoteBibliography"/>
        <w:ind w:left="720" w:hanging="720"/>
        <w:rPr>
          <w:noProof/>
        </w:rPr>
      </w:pPr>
      <w:r w:rsidRPr="00CD603B">
        <w:rPr>
          <w:noProof/>
        </w:rPr>
        <w:t>4.</w:t>
      </w:r>
      <w:r w:rsidRPr="00CD603B">
        <w:rPr>
          <w:noProof/>
        </w:rPr>
        <w:tab/>
        <w:t xml:space="preserve">Heim, S, Kunkel, A, Thauer, RK &amp; Hedderich, R. (1998) </w:t>
      </w:r>
      <w:r w:rsidRPr="00CD603B">
        <w:rPr>
          <w:i/>
          <w:noProof/>
        </w:rPr>
        <w:t>Eur J Biochem</w:t>
      </w:r>
      <w:r w:rsidRPr="00CD603B">
        <w:rPr>
          <w:noProof/>
        </w:rPr>
        <w:t xml:space="preserve"> </w:t>
      </w:r>
      <w:r w:rsidRPr="00CD603B">
        <w:rPr>
          <w:b/>
          <w:noProof/>
        </w:rPr>
        <w:t>253</w:t>
      </w:r>
      <w:r w:rsidRPr="00CD603B">
        <w:rPr>
          <w:noProof/>
        </w:rPr>
        <w:t>, 292-9</w:t>
      </w:r>
    </w:p>
    <w:p w14:paraId="7AC997ED" w14:textId="77777777" w:rsidR="00CD603B" w:rsidRPr="00CD603B" w:rsidRDefault="00CD603B" w:rsidP="00CD603B">
      <w:pPr>
        <w:pStyle w:val="EndNoteBibliography"/>
        <w:ind w:left="720" w:hanging="720"/>
        <w:rPr>
          <w:noProof/>
        </w:rPr>
      </w:pPr>
      <w:r w:rsidRPr="00CD603B">
        <w:rPr>
          <w:noProof/>
        </w:rPr>
        <w:t>5.</w:t>
      </w:r>
      <w:r w:rsidRPr="00CD603B">
        <w:rPr>
          <w:noProof/>
        </w:rPr>
        <w:tab/>
        <w:t xml:space="preserve">Johnson, EF &amp; Mukhopadhyay, B. (2008) </w:t>
      </w:r>
      <w:r w:rsidRPr="00CD603B">
        <w:rPr>
          <w:i/>
          <w:noProof/>
        </w:rPr>
        <w:t>Appl Environ Microbiol</w:t>
      </w:r>
      <w:r w:rsidRPr="00CD603B">
        <w:rPr>
          <w:noProof/>
        </w:rPr>
        <w:t xml:space="preserve"> </w:t>
      </w:r>
      <w:r w:rsidRPr="00CD603B">
        <w:rPr>
          <w:b/>
          <w:noProof/>
        </w:rPr>
        <w:t>74</w:t>
      </w:r>
      <w:r w:rsidRPr="00CD603B">
        <w:rPr>
          <w:noProof/>
        </w:rPr>
        <w:t>, 3591-5</w:t>
      </w:r>
    </w:p>
    <w:p w14:paraId="13BCCE0A" w14:textId="77777777" w:rsidR="00CD603B" w:rsidRPr="00CD603B" w:rsidRDefault="00CD603B" w:rsidP="00CD603B">
      <w:pPr>
        <w:pStyle w:val="EndNoteBibliography"/>
        <w:ind w:left="720" w:hanging="720"/>
        <w:rPr>
          <w:noProof/>
        </w:rPr>
      </w:pPr>
      <w:r w:rsidRPr="00CD603B">
        <w:rPr>
          <w:noProof/>
        </w:rPr>
        <w:t>6.</w:t>
      </w:r>
      <w:r w:rsidRPr="00CD603B">
        <w:rPr>
          <w:noProof/>
        </w:rPr>
        <w:tab/>
        <w:t xml:space="preserve">Scheller, S, Goenrich, M, Boecher, R, Thauer, RK &amp; Jaun, B. (2010) </w:t>
      </w:r>
      <w:r w:rsidRPr="00CD603B">
        <w:rPr>
          <w:i/>
          <w:noProof/>
        </w:rPr>
        <w:t>Nature</w:t>
      </w:r>
      <w:r w:rsidRPr="00CD603B">
        <w:rPr>
          <w:noProof/>
        </w:rPr>
        <w:t xml:space="preserve"> </w:t>
      </w:r>
      <w:r w:rsidRPr="00CD603B">
        <w:rPr>
          <w:b/>
          <w:noProof/>
        </w:rPr>
        <w:t>465</w:t>
      </w:r>
      <w:r w:rsidRPr="00CD603B">
        <w:rPr>
          <w:noProof/>
        </w:rPr>
        <w:t>, 606-8</w:t>
      </w:r>
    </w:p>
    <w:p w14:paraId="51FD9800" w14:textId="22D65663" w:rsidR="00B640B7" w:rsidRDefault="00891B63">
      <w:pPr>
        <w:rPr>
          <w:ins w:id="82" w:author="Administrator" w:date="2015-03-09T15:58:00Z"/>
        </w:rPr>
      </w:pPr>
      <w:r>
        <w:fldChar w:fldCharType="end"/>
      </w:r>
    </w:p>
    <w:p w14:paraId="427FBC75" w14:textId="3FDD369B" w:rsidR="009D545D" w:rsidRDefault="009D545D">
      <w:pPr>
        <w:rPr>
          <w:ins w:id="83" w:author="Administrator" w:date="2015-03-09T15:58:00Z"/>
        </w:rPr>
      </w:pPr>
      <w:ins w:id="84" w:author="Administrator" w:date="2015-03-09T15:58:00Z">
        <w:r>
          <w:t>{Price References}</w:t>
        </w:r>
      </w:ins>
    </w:p>
    <w:p w14:paraId="396DAEF1" w14:textId="4ED71972" w:rsidR="009D545D" w:rsidRDefault="009D545D">
      <w:pPr>
        <w:rPr>
          <w:ins w:id="85" w:author="Administrator" w:date="2015-03-09T16:08:00Z"/>
          <w:rFonts w:ascii="Arial" w:hAnsi="Arial" w:cs="Arial"/>
          <w:color w:val="222222"/>
          <w:sz w:val="20"/>
          <w:szCs w:val="20"/>
          <w:shd w:val="clear" w:color="auto" w:fill="FFFFFF"/>
        </w:rPr>
      </w:pPr>
      <w:ins w:id="86" w:author="Administrator" w:date="2015-03-09T15:59:00Z">
        <w:r>
          <w:rPr>
            <w:rFonts w:ascii="Arial" w:hAnsi="Arial" w:cs="Arial"/>
            <w:color w:val="222222"/>
            <w:sz w:val="20"/>
            <w:szCs w:val="20"/>
            <w:shd w:val="clear" w:color="auto" w:fill="FFFFFF"/>
          </w:rPr>
          <w:t xml:space="preserve">7. </w:t>
        </w:r>
        <w:proofErr w:type="spellStart"/>
        <w:r>
          <w:rPr>
            <w:rFonts w:ascii="Arial" w:hAnsi="Arial" w:cs="Arial"/>
            <w:color w:val="222222"/>
            <w:sz w:val="20"/>
            <w:szCs w:val="20"/>
            <w:shd w:val="clear" w:color="auto" w:fill="FFFFFF"/>
          </w:rPr>
          <w:t>Thauer</w:t>
        </w:r>
        <w:proofErr w:type="spellEnd"/>
        <w:r>
          <w:rPr>
            <w:rFonts w:ascii="Arial" w:hAnsi="Arial" w:cs="Arial"/>
            <w:color w:val="222222"/>
            <w:sz w:val="20"/>
            <w:szCs w:val="20"/>
            <w:shd w:val="clear" w:color="auto" w:fill="FFFFFF"/>
          </w:rPr>
          <w:t>, R. K. (2012). The Wolfe cycle comes full circle.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109</w:t>
        </w:r>
        <w:r>
          <w:rPr>
            <w:rFonts w:ascii="Arial" w:hAnsi="Arial" w:cs="Arial"/>
            <w:color w:val="222222"/>
            <w:sz w:val="20"/>
            <w:szCs w:val="20"/>
            <w:shd w:val="clear" w:color="auto" w:fill="FFFFFF"/>
          </w:rPr>
          <w:t>(38), 15084-15085.</w:t>
        </w:r>
      </w:ins>
    </w:p>
    <w:p w14:paraId="7A6C0CC6" w14:textId="5F1A8795" w:rsidR="00173E04" w:rsidRDefault="00173E04">
      <w:pPr>
        <w:rPr>
          <w:ins w:id="87" w:author="Administrator" w:date="2015-03-09T16:27:00Z"/>
          <w:rFonts w:ascii="Arial" w:hAnsi="Arial" w:cs="Arial"/>
          <w:color w:val="222222"/>
          <w:sz w:val="20"/>
          <w:szCs w:val="20"/>
          <w:shd w:val="clear" w:color="auto" w:fill="FFFFFF"/>
        </w:rPr>
      </w:pPr>
      <w:ins w:id="88" w:author="Administrator" w:date="2015-03-09T16:08:00Z">
        <w:r>
          <w:rPr>
            <w:rFonts w:ascii="Arial" w:hAnsi="Arial" w:cs="Arial"/>
            <w:color w:val="222222"/>
            <w:sz w:val="20"/>
            <w:szCs w:val="20"/>
            <w:shd w:val="clear" w:color="auto" w:fill="FFFFFF"/>
          </w:rPr>
          <w:t xml:space="preserve">8. </w:t>
        </w:r>
        <w:proofErr w:type="spellStart"/>
        <w:r>
          <w:rPr>
            <w:rFonts w:ascii="Arial" w:hAnsi="Arial" w:cs="Arial"/>
            <w:color w:val="222222"/>
            <w:sz w:val="20"/>
            <w:szCs w:val="20"/>
            <w:shd w:val="clear" w:color="auto" w:fill="FFFFFF"/>
          </w:rPr>
          <w:t>Deppenmeier</w:t>
        </w:r>
        <w:proofErr w:type="spellEnd"/>
        <w:r>
          <w:rPr>
            <w:rFonts w:ascii="Arial" w:hAnsi="Arial" w:cs="Arial"/>
            <w:color w:val="222222"/>
            <w:sz w:val="20"/>
            <w:szCs w:val="20"/>
            <w:shd w:val="clear" w:color="auto" w:fill="FFFFFF"/>
          </w:rPr>
          <w:t xml:space="preserve">, U. (2002). </w:t>
        </w:r>
        <w:proofErr w:type="gramStart"/>
        <w:r>
          <w:rPr>
            <w:rFonts w:ascii="Arial" w:hAnsi="Arial" w:cs="Arial"/>
            <w:color w:val="222222"/>
            <w:sz w:val="20"/>
            <w:szCs w:val="20"/>
            <w:shd w:val="clear" w:color="auto" w:fill="FFFFFF"/>
          </w:rPr>
          <w:t xml:space="preserve">The unique biochemistry of </w:t>
        </w:r>
        <w:proofErr w:type="spellStart"/>
        <w:r>
          <w:rPr>
            <w:rFonts w:ascii="Arial" w:hAnsi="Arial" w:cs="Arial"/>
            <w:color w:val="222222"/>
            <w:sz w:val="20"/>
            <w:szCs w:val="20"/>
            <w:shd w:val="clear" w:color="auto" w:fill="FFFFFF"/>
          </w:rPr>
          <w:t>methanogenesis</w:t>
        </w:r>
        <w:proofErr w:type="spellEnd"/>
        <w:r>
          <w:rPr>
            <w:rFonts w:ascii="Arial" w:hAnsi="Arial" w:cs="Arial"/>
            <w:color w:val="222222"/>
            <w:sz w:val="20"/>
            <w:szCs w:val="20"/>
            <w:shd w:val="clear" w:color="auto" w:fill="FFFFFF"/>
          </w:rPr>
          <w:t>.</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Progress in nucleic acid research and molecular biology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71</w:t>
        </w:r>
        <w:r>
          <w:rPr>
            <w:rFonts w:ascii="Arial" w:hAnsi="Arial" w:cs="Arial"/>
            <w:color w:val="222222"/>
            <w:sz w:val="20"/>
            <w:szCs w:val="20"/>
            <w:shd w:val="clear" w:color="auto" w:fill="FFFFFF"/>
          </w:rPr>
          <w:t>, 223-283</w:t>
        </w:r>
      </w:ins>
    </w:p>
    <w:p w14:paraId="65A49DDA" w14:textId="51CEE124" w:rsidR="00D33A58" w:rsidRDefault="00D33A58">
      <w:pPr>
        <w:rPr>
          <w:ins w:id="89" w:author="Administrator" w:date="2015-03-09T15:59:00Z"/>
          <w:rFonts w:ascii="Arial" w:hAnsi="Arial" w:cs="Arial"/>
          <w:color w:val="222222"/>
          <w:sz w:val="20"/>
          <w:szCs w:val="20"/>
          <w:shd w:val="clear" w:color="auto" w:fill="FFFFFF"/>
        </w:rPr>
      </w:pPr>
      <w:ins w:id="90" w:author="Administrator" w:date="2015-03-09T16:27:00Z">
        <w:r>
          <w:rPr>
            <w:rFonts w:ascii="Arial" w:hAnsi="Arial" w:cs="Arial"/>
            <w:color w:val="222222"/>
            <w:sz w:val="20"/>
            <w:szCs w:val="20"/>
            <w:shd w:val="clear" w:color="auto" w:fill="FFFFFF"/>
          </w:rPr>
          <w:t xml:space="preserve">9. </w:t>
        </w:r>
        <w:r>
          <w:rPr>
            <w:rFonts w:ascii="Arial" w:hAnsi="Arial" w:cs="Arial"/>
            <w:color w:val="222222"/>
            <w:sz w:val="20"/>
            <w:szCs w:val="20"/>
            <w:shd w:val="clear" w:color="auto" w:fill="FFFFFF"/>
          </w:rPr>
          <w:t xml:space="preserve">Graham, D. E., &amp; White, R. H. (2002). Elucidation of </w:t>
        </w:r>
        <w:proofErr w:type="spellStart"/>
        <w:r>
          <w:rPr>
            <w:rFonts w:ascii="Arial" w:hAnsi="Arial" w:cs="Arial"/>
            <w:color w:val="222222"/>
            <w:sz w:val="20"/>
            <w:szCs w:val="20"/>
            <w:shd w:val="clear" w:color="auto" w:fill="FFFFFF"/>
          </w:rPr>
          <w:t>methanogenic</w:t>
        </w:r>
        <w:proofErr w:type="spellEnd"/>
        <w:r>
          <w:rPr>
            <w:rFonts w:ascii="Arial" w:hAnsi="Arial" w:cs="Arial"/>
            <w:color w:val="222222"/>
            <w:sz w:val="20"/>
            <w:szCs w:val="20"/>
            <w:shd w:val="clear" w:color="auto" w:fill="FFFFFF"/>
          </w:rPr>
          <w:t xml:space="preserve"> coenzyme </w:t>
        </w:r>
        <w:proofErr w:type="spellStart"/>
        <w:r>
          <w:rPr>
            <w:rFonts w:ascii="Arial" w:hAnsi="Arial" w:cs="Arial"/>
            <w:color w:val="222222"/>
            <w:sz w:val="20"/>
            <w:szCs w:val="20"/>
            <w:shd w:val="clear" w:color="auto" w:fill="FFFFFF"/>
          </w:rPr>
          <w:t>biosyntheses</w:t>
        </w:r>
        <w:proofErr w:type="spellEnd"/>
        <w:r>
          <w:rPr>
            <w:rFonts w:ascii="Arial" w:hAnsi="Arial" w:cs="Arial"/>
            <w:color w:val="222222"/>
            <w:sz w:val="20"/>
            <w:szCs w:val="20"/>
            <w:shd w:val="clear" w:color="auto" w:fill="FFFFFF"/>
          </w:rPr>
          <w:t>: from spectroscopy to genomics.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Natural product reports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(2), 133-147.</w:t>
        </w:r>
      </w:ins>
    </w:p>
    <w:p w14:paraId="1E9ED827" w14:textId="57B8BFD8" w:rsidR="009D545D" w:rsidRDefault="00D33A58">
      <w:ins w:id="91" w:author="Administrator" w:date="2015-03-09T16:27:00Z">
        <w:r>
          <w:t>10</w:t>
        </w:r>
      </w:ins>
      <w:ins w:id="92" w:author="Administrator" w:date="2015-03-09T16:23:00Z">
        <w:r w:rsidR="0081186B">
          <w:t>.</w:t>
        </w:r>
        <w:r w:rsidR="0081186B" w:rsidRPr="0081186B">
          <w:rPr>
            <w:rFonts w:ascii="Arial" w:hAnsi="Arial" w:cs="Arial"/>
            <w:color w:val="222222"/>
            <w:sz w:val="20"/>
            <w:szCs w:val="20"/>
            <w:shd w:val="clear" w:color="auto" w:fill="FFFFFF"/>
          </w:rPr>
          <w:t xml:space="preserve"> </w:t>
        </w:r>
        <w:r w:rsidR="0081186B">
          <w:rPr>
            <w:rFonts w:ascii="Arial" w:hAnsi="Arial" w:cs="Arial"/>
            <w:color w:val="222222"/>
            <w:sz w:val="20"/>
            <w:szCs w:val="20"/>
            <w:shd w:val="clear" w:color="auto" w:fill="FFFFFF"/>
          </w:rPr>
          <w:t xml:space="preserve">Costa, K. C., Yoon, S. H., Pan, M., Burn, J. A., </w:t>
        </w:r>
        <w:proofErr w:type="spellStart"/>
        <w:r w:rsidR="0081186B">
          <w:rPr>
            <w:rFonts w:ascii="Arial" w:hAnsi="Arial" w:cs="Arial"/>
            <w:color w:val="222222"/>
            <w:sz w:val="20"/>
            <w:szCs w:val="20"/>
            <w:shd w:val="clear" w:color="auto" w:fill="FFFFFF"/>
          </w:rPr>
          <w:t>Baliga</w:t>
        </w:r>
        <w:proofErr w:type="spellEnd"/>
        <w:r w:rsidR="0081186B">
          <w:rPr>
            <w:rFonts w:ascii="Arial" w:hAnsi="Arial" w:cs="Arial"/>
            <w:color w:val="222222"/>
            <w:sz w:val="20"/>
            <w:szCs w:val="20"/>
            <w:shd w:val="clear" w:color="auto" w:fill="FFFFFF"/>
          </w:rPr>
          <w:t xml:space="preserve">, N. S., &amp; Leigh, J. A. (2013). </w:t>
        </w:r>
        <w:proofErr w:type="gramStart"/>
        <w:r w:rsidR="0081186B">
          <w:rPr>
            <w:rFonts w:ascii="Arial" w:hAnsi="Arial" w:cs="Arial"/>
            <w:color w:val="222222"/>
            <w:sz w:val="20"/>
            <w:szCs w:val="20"/>
            <w:shd w:val="clear" w:color="auto" w:fill="FFFFFF"/>
          </w:rPr>
          <w:t xml:space="preserve">Effects of H2 and </w:t>
        </w:r>
        <w:proofErr w:type="spellStart"/>
        <w:r w:rsidR="0081186B">
          <w:rPr>
            <w:rFonts w:ascii="Arial" w:hAnsi="Arial" w:cs="Arial"/>
            <w:color w:val="222222"/>
            <w:sz w:val="20"/>
            <w:szCs w:val="20"/>
            <w:shd w:val="clear" w:color="auto" w:fill="FFFFFF"/>
          </w:rPr>
          <w:t>formate</w:t>
        </w:r>
        <w:proofErr w:type="spellEnd"/>
        <w:r w:rsidR="0081186B">
          <w:rPr>
            <w:rFonts w:ascii="Arial" w:hAnsi="Arial" w:cs="Arial"/>
            <w:color w:val="222222"/>
            <w:sz w:val="20"/>
            <w:szCs w:val="20"/>
            <w:shd w:val="clear" w:color="auto" w:fill="FFFFFF"/>
          </w:rPr>
          <w:t xml:space="preserve"> on growth yield and regulation of </w:t>
        </w:r>
        <w:proofErr w:type="spellStart"/>
        <w:r w:rsidR="0081186B">
          <w:rPr>
            <w:rFonts w:ascii="Arial" w:hAnsi="Arial" w:cs="Arial"/>
            <w:color w:val="222222"/>
            <w:sz w:val="20"/>
            <w:szCs w:val="20"/>
            <w:shd w:val="clear" w:color="auto" w:fill="FFFFFF"/>
          </w:rPr>
          <w:t>methanogenesis</w:t>
        </w:r>
        <w:proofErr w:type="spellEnd"/>
        <w:r w:rsidR="0081186B">
          <w:rPr>
            <w:rFonts w:ascii="Arial" w:hAnsi="Arial" w:cs="Arial"/>
            <w:color w:val="222222"/>
            <w:sz w:val="20"/>
            <w:szCs w:val="20"/>
            <w:shd w:val="clear" w:color="auto" w:fill="FFFFFF"/>
          </w:rPr>
          <w:t xml:space="preserve"> in </w:t>
        </w:r>
        <w:proofErr w:type="spellStart"/>
        <w:r w:rsidR="0081186B">
          <w:rPr>
            <w:rFonts w:ascii="Arial" w:hAnsi="Arial" w:cs="Arial"/>
            <w:color w:val="222222"/>
            <w:sz w:val="20"/>
            <w:szCs w:val="20"/>
            <w:shd w:val="clear" w:color="auto" w:fill="FFFFFF"/>
          </w:rPr>
          <w:t>Methanococcus</w:t>
        </w:r>
        <w:proofErr w:type="spellEnd"/>
        <w:r w:rsidR="0081186B">
          <w:rPr>
            <w:rFonts w:ascii="Arial" w:hAnsi="Arial" w:cs="Arial"/>
            <w:color w:val="222222"/>
            <w:sz w:val="20"/>
            <w:szCs w:val="20"/>
            <w:shd w:val="clear" w:color="auto" w:fill="FFFFFF"/>
          </w:rPr>
          <w:t xml:space="preserve"> </w:t>
        </w:r>
        <w:proofErr w:type="spellStart"/>
        <w:r w:rsidR="0081186B">
          <w:rPr>
            <w:rFonts w:ascii="Arial" w:hAnsi="Arial" w:cs="Arial"/>
            <w:color w:val="222222"/>
            <w:sz w:val="20"/>
            <w:szCs w:val="20"/>
            <w:shd w:val="clear" w:color="auto" w:fill="FFFFFF"/>
          </w:rPr>
          <w:t>maripaludis</w:t>
        </w:r>
        <w:proofErr w:type="spellEnd"/>
        <w:r w:rsidR="0081186B">
          <w:rPr>
            <w:rFonts w:ascii="Arial" w:hAnsi="Arial" w:cs="Arial"/>
            <w:color w:val="222222"/>
            <w:sz w:val="20"/>
            <w:szCs w:val="20"/>
            <w:shd w:val="clear" w:color="auto" w:fill="FFFFFF"/>
          </w:rPr>
          <w:t>.</w:t>
        </w:r>
        <w:proofErr w:type="gramEnd"/>
        <w:r w:rsidR="0081186B">
          <w:rPr>
            <w:rStyle w:val="apple-converted-space"/>
            <w:rFonts w:ascii="Arial" w:hAnsi="Arial" w:cs="Arial"/>
            <w:color w:val="222222"/>
            <w:sz w:val="20"/>
            <w:szCs w:val="20"/>
            <w:shd w:val="clear" w:color="auto" w:fill="FFFFFF"/>
          </w:rPr>
          <w:t> </w:t>
        </w:r>
        <w:r w:rsidR="0081186B">
          <w:rPr>
            <w:rFonts w:ascii="Arial" w:hAnsi="Arial" w:cs="Arial"/>
            <w:i/>
            <w:iCs/>
            <w:color w:val="222222"/>
            <w:sz w:val="20"/>
            <w:szCs w:val="20"/>
            <w:shd w:val="clear" w:color="auto" w:fill="FFFFFF"/>
          </w:rPr>
          <w:t>Journal of bacteriology</w:t>
        </w:r>
        <w:proofErr w:type="gramStart"/>
        <w:r w:rsidR="0081186B">
          <w:rPr>
            <w:rFonts w:ascii="Arial" w:hAnsi="Arial" w:cs="Arial"/>
            <w:color w:val="222222"/>
            <w:sz w:val="20"/>
            <w:szCs w:val="20"/>
            <w:shd w:val="clear" w:color="auto" w:fill="FFFFFF"/>
          </w:rPr>
          <w:t>,</w:t>
        </w:r>
        <w:r w:rsidR="0081186B">
          <w:rPr>
            <w:rFonts w:ascii="Arial" w:hAnsi="Arial" w:cs="Arial"/>
            <w:i/>
            <w:iCs/>
            <w:color w:val="222222"/>
            <w:sz w:val="20"/>
            <w:szCs w:val="20"/>
            <w:shd w:val="clear" w:color="auto" w:fill="FFFFFF"/>
          </w:rPr>
          <w:t>195</w:t>
        </w:r>
        <w:proofErr w:type="gramEnd"/>
        <w:r w:rsidR="0081186B">
          <w:rPr>
            <w:rFonts w:ascii="Arial" w:hAnsi="Arial" w:cs="Arial"/>
            <w:color w:val="222222"/>
            <w:sz w:val="20"/>
            <w:szCs w:val="20"/>
            <w:shd w:val="clear" w:color="auto" w:fill="FFFFFF"/>
          </w:rPr>
          <w:t>(7), 1456-1462.</w:t>
        </w:r>
      </w:ins>
    </w:p>
    <w:p w14:paraId="07D29CA9" w14:textId="77777777" w:rsidR="008D0CDF" w:rsidRDefault="008D0CDF"/>
    <w:p w14:paraId="35D0B605" w14:textId="22E3A141" w:rsidR="008D0CDF" w:rsidRDefault="00E03EB5">
      <w:hyperlink r:id="rId7" w:history="1">
        <w:r w:rsidR="008D0CDF">
          <w:rPr>
            <w:rFonts w:ascii="Helvetica" w:hAnsi="Helvetica" w:cs="Helvetica"/>
          </w:rPr>
          <w:t>http://onlinelibrary.wiley.com/store/10.1046/j.1432-1327.1998.2530292.x/asset/j.1432-1327.1998.2530292.x.pdf?v=1&amp;t=gjybnhuw&amp;s=0804dfad0249de2b862f3c226a63fd32df1461b2</w:t>
        </w:r>
      </w:hyperlink>
    </w:p>
    <w:sectPr w:rsidR="008D0CDF" w:rsidSect="00B640B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A5A70"/>
    <w:multiLevelType w:val="hybridMultilevel"/>
    <w:tmpl w:val="6B7A84A4"/>
    <w:lvl w:ilvl="0" w:tplc="EDC440CC">
      <w:start w:val="1"/>
      <w:numFmt w:val="bullet"/>
      <w:lvlText w:val="•"/>
      <w:lvlJc w:val="left"/>
      <w:pPr>
        <w:tabs>
          <w:tab w:val="num" w:pos="720"/>
        </w:tabs>
        <w:ind w:left="720" w:hanging="360"/>
      </w:pPr>
      <w:rPr>
        <w:rFonts w:ascii="Arial" w:hAnsi="Arial" w:hint="default"/>
      </w:rPr>
    </w:lvl>
    <w:lvl w:ilvl="1" w:tplc="46D49E2C" w:tentative="1">
      <w:start w:val="1"/>
      <w:numFmt w:val="bullet"/>
      <w:lvlText w:val="•"/>
      <w:lvlJc w:val="left"/>
      <w:pPr>
        <w:tabs>
          <w:tab w:val="num" w:pos="1440"/>
        </w:tabs>
        <w:ind w:left="1440" w:hanging="360"/>
      </w:pPr>
      <w:rPr>
        <w:rFonts w:ascii="Arial" w:hAnsi="Arial" w:hint="default"/>
      </w:rPr>
    </w:lvl>
    <w:lvl w:ilvl="2" w:tplc="85EE6462" w:tentative="1">
      <w:start w:val="1"/>
      <w:numFmt w:val="bullet"/>
      <w:lvlText w:val="•"/>
      <w:lvlJc w:val="left"/>
      <w:pPr>
        <w:tabs>
          <w:tab w:val="num" w:pos="2160"/>
        </w:tabs>
        <w:ind w:left="2160" w:hanging="360"/>
      </w:pPr>
      <w:rPr>
        <w:rFonts w:ascii="Arial" w:hAnsi="Arial" w:hint="default"/>
      </w:rPr>
    </w:lvl>
    <w:lvl w:ilvl="3" w:tplc="953214F2" w:tentative="1">
      <w:start w:val="1"/>
      <w:numFmt w:val="bullet"/>
      <w:lvlText w:val="•"/>
      <w:lvlJc w:val="left"/>
      <w:pPr>
        <w:tabs>
          <w:tab w:val="num" w:pos="2880"/>
        </w:tabs>
        <w:ind w:left="2880" w:hanging="360"/>
      </w:pPr>
      <w:rPr>
        <w:rFonts w:ascii="Arial" w:hAnsi="Arial" w:hint="default"/>
      </w:rPr>
    </w:lvl>
    <w:lvl w:ilvl="4" w:tplc="0E80BAFE" w:tentative="1">
      <w:start w:val="1"/>
      <w:numFmt w:val="bullet"/>
      <w:lvlText w:val="•"/>
      <w:lvlJc w:val="left"/>
      <w:pPr>
        <w:tabs>
          <w:tab w:val="num" w:pos="3600"/>
        </w:tabs>
        <w:ind w:left="3600" w:hanging="360"/>
      </w:pPr>
      <w:rPr>
        <w:rFonts w:ascii="Arial" w:hAnsi="Arial" w:hint="default"/>
      </w:rPr>
    </w:lvl>
    <w:lvl w:ilvl="5" w:tplc="5B9A7662" w:tentative="1">
      <w:start w:val="1"/>
      <w:numFmt w:val="bullet"/>
      <w:lvlText w:val="•"/>
      <w:lvlJc w:val="left"/>
      <w:pPr>
        <w:tabs>
          <w:tab w:val="num" w:pos="4320"/>
        </w:tabs>
        <w:ind w:left="4320" w:hanging="360"/>
      </w:pPr>
      <w:rPr>
        <w:rFonts w:ascii="Arial" w:hAnsi="Arial" w:hint="default"/>
      </w:rPr>
    </w:lvl>
    <w:lvl w:ilvl="6" w:tplc="097C146C" w:tentative="1">
      <w:start w:val="1"/>
      <w:numFmt w:val="bullet"/>
      <w:lvlText w:val="•"/>
      <w:lvlJc w:val="left"/>
      <w:pPr>
        <w:tabs>
          <w:tab w:val="num" w:pos="5040"/>
        </w:tabs>
        <w:ind w:left="5040" w:hanging="360"/>
      </w:pPr>
      <w:rPr>
        <w:rFonts w:ascii="Arial" w:hAnsi="Arial" w:hint="default"/>
      </w:rPr>
    </w:lvl>
    <w:lvl w:ilvl="7" w:tplc="B6E03716" w:tentative="1">
      <w:start w:val="1"/>
      <w:numFmt w:val="bullet"/>
      <w:lvlText w:val="•"/>
      <w:lvlJc w:val="left"/>
      <w:pPr>
        <w:tabs>
          <w:tab w:val="num" w:pos="5760"/>
        </w:tabs>
        <w:ind w:left="5760" w:hanging="360"/>
      </w:pPr>
      <w:rPr>
        <w:rFonts w:ascii="Arial" w:hAnsi="Arial" w:hint="default"/>
      </w:rPr>
    </w:lvl>
    <w:lvl w:ilvl="8" w:tplc="AD32F954" w:tentative="1">
      <w:start w:val="1"/>
      <w:numFmt w:val="bullet"/>
      <w:lvlText w:val="•"/>
      <w:lvlJc w:val="left"/>
      <w:pPr>
        <w:tabs>
          <w:tab w:val="num" w:pos="6480"/>
        </w:tabs>
        <w:ind w:left="6480" w:hanging="360"/>
      </w:pPr>
      <w:rPr>
        <w:rFonts w:ascii="Arial" w:hAnsi="Arial" w:hint="default"/>
      </w:rPr>
    </w:lvl>
  </w:abstractNum>
  <w:abstractNum w:abstractNumId="1">
    <w:nsid w:val="76C376B9"/>
    <w:multiLevelType w:val="hybridMultilevel"/>
    <w:tmpl w:val="E7BE0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Biological Chem ARPA&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rxp0v07xtd9je9s2r5dtwuxvz2xxzaepp0&quot;&gt;steve&amp;apos;s library-2011 Copy&lt;record-ids&gt;&lt;item&gt;1836&lt;/item&gt;&lt;item&gt;7130&lt;/item&gt;&lt;item&gt;7953&lt;/item&gt;&lt;item&gt;8152&lt;/item&gt;&lt;item&gt;8153&lt;/item&gt;&lt;item&gt;8154&lt;/item&gt;&lt;/record-ids&gt;&lt;/item&gt;&lt;/Libraries&gt;"/>
  </w:docVars>
  <w:rsids>
    <w:rsidRoot w:val="00AB404C"/>
    <w:rsid w:val="000132FD"/>
    <w:rsid w:val="000241E2"/>
    <w:rsid w:val="000D7B83"/>
    <w:rsid w:val="0012024B"/>
    <w:rsid w:val="00173E04"/>
    <w:rsid w:val="001935DA"/>
    <w:rsid w:val="002A5472"/>
    <w:rsid w:val="002B17B1"/>
    <w:rsid w:val="00314F9B"/>
    <w:rsid w:val="00332460"/>
    <w:rsid w:val="004651CB"/>
    <w:rsid w:val="00473284"/>
    <w:rsid w:val="005813C3"/>
    <w:rsid w:val="00747E2F"/>
    <w:rsid w:val="0081186B"/>
    <w:rsid w:val="00812BA3"/>
    <w:rsid w:val="00891B63"/>
    <w:rsid w:val="008D0CDF"/>
    <w:rsid w:val="008F12A3"/>
    <w:rsid w:val="009660D9"/>
    <w:rsid w:val="00972A9B"/>
    <w:rsid w:val="009B2FFC"/>
    <w:rsid w:val="009D545D"/>
    <w:rsid w:val="00AB404C"/>
    <w:rsid w:val="00B238C2"/>
    <w:rsid w:val="00B640B7"/>
    <w:rsid w:val="00CC5417"/>
    <w:rsid w:val="00CD603B"/>
    <w:rsid w:val="00D33A58"/>
    <w:rsid w:val="00D54DBC"/>
    <w:rsid w:val="00E02E9F"/>
    <w:rsid w:val="00E03EB5"/>
    <w:rsid w:val="00E32803"/>
    <w:rsid w:val="00F11C8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72EA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0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AB404C"/>
    <w:pPr>
      <w:jc w:val="center"/>
    </w:pPr>
    <w:rPr>
      <w:rFonts w:ascii="Cambria" w:hAnsi="Cambria"/>
    </w:rPr>
  </w:style>
  <w:style w:type="paragraph" w:customStyle="1" w:styleId="EndNoteBibliography">
    <w:name w:val="EndNote Bibliography"/>
    <w:basedOn w:val="Normal"/>
    <w:rsid w:val="00AB404C"/>
    <w:rPr>
      <w:rFonts w:ascii="Cambria" w:hAnsi="Cambria"/>
    </w:rPr>
  </w:style>
  <w:style w:type="paragraph" w:styleId="BalloonText">
    <w:name w:val="Balloon Text"/>
    <w:basedOn w:val="Normal"/>
    <w:link w:val="BalloonTextChar"/>
    <w:uiPriority w:val="99"/>
    <w:semiHidden/>
    <w:unhideWhenUsed/>
    <w:rsid w:val="00891B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1B63"/>
    <w:rPr>
      <w:rFonts w:ascii="Lucida Grande" w:hAnsi="Lucida Grande" w:cs="Lucida Grande"/>
      <w:sz w:val="18"/>
      <w:szCs w:val="18"/>
    </w:rPr>
  </w:style>
  <w:style w:type="paragraph" w:styleId="ListParagraph">
    <w:name w:val="List Paragraph"/>
    <w:basedOn w:val="Normal"/>
    <w:uiPriority w:val="34"/>
    <w:qFormat/>
    <w:rsid w:val="00891B63"/>
    <w:pPr>
      <w:ind w:left="720"/>
      <w:contextualSpacing/>
    </w:pPr>
  </w:style>
  <w:style w:type="character" w:customStyle="1" w:styleId="apple-converted-space">
    <w:name w:val="apple-converted-space"/>
    <w:basedOn w:val="DefaultParagraphFont"/>
    <w:rsid w:val="009D54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0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AB404C"/>
    <w:pPr>
      <w:jc w:val="center"/>
    </w:pPr>
    <w:rPr>
      <w:rFonts w:ascii="Cambria" w:hAnsi="Cambria"/>
    </w:rPr>
  </w:style>
  <w:style w:type="paragraph" w:customStyle="1" w:styleId="EndNoteBibliography">
    <w:name w:val="EndNote Bibliography"/>
    <w:basedOn w:val="Normal"/>
    <w:rsid w:val="00AB404C"/>
    <w:rPr>
      <w:rFonts w:ascii="Cambria" w:hAnsi="Cambria"/>
    </w:rPr>
  </w:style>
  <w:style w:type="paragraph" w:styleId="BalloonText">
    <w:name w:val="Balloon Text"/>
    <w:basedOn w:val="Normal"/>
    <w:link w:val="BalloonTextChar"/>
    <w:uiPriority w:val="99"/>
    <w:semiHidden/>
    <w:unhideWhenUsed/>
    <w:rsid w:val="00891B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1B63"/>
    <w:rPr>
      <w:rFonts w:ascii="Lucida Grande" w:hAnsi="Lucida Grande" w:cs="Lucida Grande"/>
      <w:sz w:val="18"/>
      <w:szCs w:val="18"/>
    </w:rPr>
  </w:style>
  <w:style w:type="paragraph" w:styleId="ListParagraph">
    <w:name w:val="List Paragraph"/>
    <w:basedOn w:val="Normal"/>
    <w:uiPriority w:val="34"/>
    <w:qFormat/>
    <w:rsid w:val="00891B63"/>
    <w:pPr>
      <w:ind w:left="720"/>
      <w:contextualSpacing/>
    </w:pPr>
  </w:style>
  <w:style w:type="character" w:customStyle="1" w:styleId="apple-converted-space">
    <w:name w:val="apple-converted-space"/>
    <w:basedOn w:val="DefaultParagraphFont"/>
    <w:rsid w:val="009D5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45703">
      <w:bodyDiv w:val="1"/>
      <w:marLeft w:val="0"/>
      <w:marRight w:val="0"/>
      <w:marTop w:val="0"/>
      <w:marBottom w:val="0"/>
      <w:divBdr>
        <w:top w:val="none" w:sz="0" w:space="0" w:color="auto"/>
        <w:left w:val="none" w:sz="0" w:space="0" w:color="auto"/>
        <w:bottom w:val="none" w:sz="0" w:space="0" w:color="auto"/>
        <w:right w:val="none" w:sz="0" w:space="0" w:color="auto"/>
      </w:divBdr>
      <w:divsChild>
        <w:div w:id="779566718">
          <w:marLeft w:val="907"/>
          <w:marRight w:val="0"/>
          <w:marTop w:val="0"/>
          <w:marBottom w:val="240"/>
          <w:divBdr>
            <w:top w:val="none" w:sz="0" w:space="0" w:color="auto"/>
            <w:left w:val="none" w:sz="0" w:space="0" w:color="auto"/>
            <w:bottom w:val="none" w:sz="0" w:space="0" w:color="auto"/>
            <w:right w:val="none" w:sz="0" w:space="0" w:color="auto"/>
          </w:divBdr>
        </w:div>
        <w:div w:id="811291004">
          <w:marLeft w:val="907"/>
          <w:marRight w:val="0"/>
          <w:marTop w:val="0"/>
          <w:marBottom w:val="240"/>
          <w:divBdr>
            <w:top w:val="none" w:sz="0" w:space="0" w:color="auto"/>
            <w:left w:val="none" w:sz="0" w:space="0" w:color="auto"/>
            <w:bottom w:val="none" w:sz="0" w:space="0" w:color="auto"/>
            <w:right w:val="none" w:sz="0" w:space="0" w:color="auto"/>
          </w:divBdr>
        </w:div>
        <w:div w:id="982733341">
          <w:marLeft w:val="907"/>
          <w:marRight w:val="0"/>
          <w:marTop w:val="0"/>
          <w:marBottom w:val="240"/>
          <w:divBdr>
            <w:top w:val="none" w:sz="0" w:space="0" w:color="auto"/>
            <w:left w:val="none" w:sz="0" w:space="0" w:color="auto"/>
            <w:bottom w:val="none" w:sz="0" w:space="0" w:color="auto"/>
            <w:right w:val="none" w:sz="0" w:space="0" w:color="auto"/>
          </w:divBdr>
        </w:div>
      </w:divsChild>
    </w:div>
    <w:div w:id="1097410041">
      <w:bodyDiv w:val="1"/>
      <w:marLeft w:val="0"/>
      <w:marRight w:val="0"/>
      <w:marTop w:val="0"/>
      <w:marBottom w:val="0"/>
      <w:divBdr>
        <w:top w:val="none" w:sz="0" w:space="0" w:color="auto"/>
        <w:left w:val="none" w:sz="0" w:space="0" w:color="auto"/>
        <w:bottom w:val="none" w:sz="0" w:space="0" w:color="auto"/>
        <w:right w:val="none" w:sz="0" w:space="0" w:color="auto"/>
      </w:divBdr>
    </w:div>
    <w:div w:id="20508347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onlinelibrary.wiley.com/store/10.1046/j.1432-1327.1998.2530292.x/asset/j.1432-1327.1998.2530292.x.pdf?v=1&amp;t=gjybnhuw&amp;s=0804dfad0249de2b862f3c226a63fd32df1461b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Leigh</dc:creator>
  <cp:keywords/>
  <dc:description/>
  <cp:lastModifiedBy>Administrator</cp:lastModifiedBy>
  <cp:revision>8</cp:revision>
  <dcterms:created xsi:type="dcterms:W3CDTF">2015-03-05T19:48:00Z</dcterms:created>
  <dcterms:modified xsi:type="dcterms:W3CDTF">2015-03-09T23:42:00Z</dcterms:modified>
</cp:coreProperties>
</file>