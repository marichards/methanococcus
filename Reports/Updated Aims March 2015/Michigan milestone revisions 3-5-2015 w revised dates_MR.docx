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00BA0" w14:textId="77777777" w:rsidR="00B619BB" w:rsidRDefault="00B619BB">
      <w:pPr>
        <w:rPr>
          <w:rFonts w:ascii="Times New Roman" w:eastAsia="Times New Roman" w:hAnsi="Times New Roman" w:cs="Times New Roman"/>
          <w:sz w:val="20"/>
          <w:szCs w:val="20"/>
        </w:rPr>
      </w:pPr>
    </w:p>
    <w:p w14:paraId="575ADA28" w14:textId="77777777" w:rsidR="00B619BB" w:rsidRDefault="00B619BB">
      <w:pPr>
        <w:rPr>
          <w:rFonts w:ascii="Times New Roman" w:eastAsia="Times New Roman" w:hAnsi="Times New Roman" w:cs="Times New Roman"/>
          <w:sz w:val="20"/>
          <w:szCs w:val="20"/>
        </w:rPr>
      </w:pPr>
    </w:p>
    <w:p w14:paraId="537012FC" w14:textId="77777777" w:rsidR="00B619BB" w:rsidRDefault="00B619BB">
      <w:pPr>
        <w:rPr>
          <w:rFonts w:ascii="Times New Roman" w:eastAsia="Times New Roman" w:hAnsi="Times New Roman" w:cs="Times New Roman"/>
          <w:sz w:val="20"/>
          <w:szCs w:val="20"/>
        </w:rPr>
      </w:pPr>
    </w:p>
    <w:p w14:paraId="0D954151" w14:textId="77777777" w:rsidR="00B619BB" w:rsidRDefault="00B619BB">
      <w:pPr>
        <w:spacing w:before="2"/>
        <w:rPr>
          <w:rFonts w:ascii="Times New Roman" w:eastAsia="Times New Roman" w:hAnsi="Times New Roman" w:cs="Times New Roman"/>
          <w:sz w:val="16"/>
          <w:szCs w:val="16"/>
        </w:rPr>
      </w:pPr>
    </w:p>
    <w:p w14:paraId="31F765E4" w14:textId="77777777" w:rsidR="00B619BB" w:rsidRDefault="00A448BA">
      <w:pPr>
        <w:spacing w:before="44"/>
        <w:ind w:left="3498"/>
        <w:rPr>
          <w:rFonts w:ascii="Calibri" w:eastAsia="Calibri" w:hAnsi="Calibri" w:cs="Calibri"/>
          <w:sz w:val="28"/>
          <w:szCs w:val="28"/>
        </w:rPr>
      </w:pPr>
      <w:r>
        <w:rPr>
          <w:rFonts w:ascii="Calibri"/>
          <w:b/>
          <w:spacing w:val="-1"/>
          <w:sz w:val="28"/>
          <w:u w:val="thick" w:color="000000"/>
        </w:rPr>
        <w:t>Technical</w:t>
      </w:r>
      <w:r>
        <w:rPr>
          <w:rFonts w:ascii="Calibri"/>
          <w:b/>
          <w:sz w:val="28"/>
          <w:u w:val="thick" w:color="000000"/>
        </w:rPr>
        <w:t xml:space="preserve"> </w:t>
      </w:r>
      <w:r>
        <w:rPr>
          <w:rFonts w:ascii="Calibri"/>
          <w:b/>
          <w:spacing w:val="-1"/>
          <w:sz w:val="28"/>
          <w:u w:val="thick" w:color="000000"/>
        </w:rPr>
        <w:t>Milestones</w:t>
      </w:r>
      <w:r>
        <w:rPr>
          <w:rFonts w:ascii="Calibri"/>
          <w:b/>
          <w:spacing w:val="-3"/>
          <w:sz w:val="28"/>
          <w:u w:val="thick" w:color="000000"/>
        </w:rPr>
        <w:t xml:space="preserve"> </w:t>
      </w:r>
      <w:r>
        <w:rPr>
          <w:rFonts w:ascii="Calibri"/>
          <w:b/>
          <w:sz w:val="28"/>
          <w:u w:val="thick" w:color="000000"/>
        </w:rPr>
        <w:t xml:space="preserve">and </w:t>
      </w:r>
      <w:r>
        <w:rPr>
          <w:rFonts w:ascii="Calibri"/>
          <w:b/>
          <w:spacing w:val="-1"/>
          <w:sz w:val="28"/>
          <w:u w:val="thick" w:color="000000"/>
        </w:rPr>
        <w:t>Deliverables</w:t>
      </w:r>
    </w:p>
    <w:p w14:paraId="7B0CAEC5" w14:textId="77777777" w:rsidR="00B619BB" w:rsidRDefault="00B619BB">
      <w:pPr>
        <w:spacing w:before="4"/>
        <w:rPr>
          <w:rFonts w:ascii="Calibri" w:eastAsia="Calibri" w:hAnsi="Calibri" w:cs="Calibri"/>
          <w:b/>
          <w:bCs/>
          <w:sz w:val="24"/>
          <w:szCs w:val="24"/>
        </w:rPr>
      </w:pPr>
    </w:p>
    <w:tbl>
      <w:tblPr>
        <w:tblW w:w="0" w:type="auto"/>
        <w:tblInd w:w="926" w:type="dxa"/>
        <w:tblLayout w:type="fixed"/>
        <w:tblCellMar>
          <w:left w:w="0" w:type="dxa"/>
          <w:right w:w="0" w:type="dxa"/>
        </w:tblCellMar>
        <w:tblLook w:val="01E0" w:firstRow="1" w:lastRow="1" w:firstColumn="1" w:lastColumn="1" w:noHBand="0" w:noVBand="0"/>
      </w:tblPr>
      <w:tblGrid>
        <w:gridCol w:w="2484"/>
        <w:gridCol w:w="6374"/>
      </w:tblGrid>
      <w:tr w:rsidR="00B619BB" w14:paraId="3BE44D07" w14:textId="77777777">
        <w:trPr>
          <w:trHeight w:hRule="exact" w:val="283"/>
        </w:trPr>
        <w:tc>
          <w:tcPr>
            <w:tcW w:w="2484" w:type="dxa"/>
            <w:tcBorders>
              <w:top w:val="single" w:sz="5" w:space="0" w:color="000000"/>
              <w:left w:val="single" w:sz="5" w:space="0" w:color="000000"/>
              <w:bottom w:val="single" w:sz="7" w:space="0" w:color="000000"/>
              <w:right w:val="single" w:sz="7" w:space="0" w:color="000000"/>
            </w:tcBorders>
          </w:tcPr>
          <w:p w14:paraId="3099BEB1" w14:textId="77777777" w:rsidR="00B619BB" w:rsidRDefault="00A448BA">
            <w:pPr>
              <w:pStyle w:val="TableParagraph"/>
              <w:spacing w:line="264" w:lineRule="exact"/>
              <w:ind w:left="102"/>
              <w:rPr>
                <w:rFonts w:ascii="Calibri" w:eastAsia="Calibri" w:hAnsi="Calibri" w:cs="Calibri"/>
              </w:rPr>
            </w:pPr>
            <w:r>
              <w:rPr>
                <w:rFonts w:ascii="Calibri"/>
                <w:b/>
                <w:spacing w:val="-1"/>
              </w:rPr>
              <w:t>Prime</w:t>
            </w:r>
            <w:r>
              <w:rPr>
                <w:rFonts w:ascii="Calibri"/>
                <w:b/>
              </w:rPr>
              <w:t xml:space="preserve"> </w:t>
            </w:r>
            <w:r>
              <w:rPr>
                <w:rFonts w:ascii="Calibri"/>
                <w:b/>
                <w:spacing w:val="-1"/>
              </w:rPr>
              <w:t>Recipient</w:t>
            </w:r>
          </w:p>
        </w:tc>
        <w:tc>
          <w:tcPr>
            <w:tcW w:w="6374" w:type="dxa"/>
            <w:tcBorders>
              <w:top w:val="single" w:sz="5" w:space="0" w:color="000000"/>
              <w:left w:val="single" w:sz="7" w:space="0" w:color="000000"/>
              <w:bottom w:val="single" w:sz="7" w:space="0" w:color="000000"/>
              <w:right w:val="single" w:sz="5" w:space="0" w:color="000000"/>
            </w:tcBorders>
          </w:tcPr>
          <w:p w14:paraId="15356159" w14:textId="77777777" w:rsidR="00B619BB" w:rsidRDefault="00A448BA">
            <w:pPr>
              <w:pStyle w:val="TableParagraph"/>
              <w:spacing w:line="264" w:lineRule="exact"/>
              <w:ind w:left="99"/>
              <w:rPr>
                <w:rFonts w:ascii="Calibri" w:eastAsia="Calibri" w:hAnsi="Calibri" w:cs="Calibri"/>
              </w:rPr>
            </w:pPr>
            <w:r>
              <w:rPr>
                <w:rFonts w:ascii="Calibri"/>
                <w:spacing w:val="-1"/>
              </w:rPr>
              <w:t>The</w:t>
            </w:r>
            <w:r>
              <w:rPr>
                <w:rFonts w:ascii="Calibri"/>
              </w:rPr>
              <w:t xml:space="preserve"> </w:t>
            </w:r>
            <w:r>
              <w:rPr>
                <w:rFonts w:ascii="Calibri"/>
                <w:spacing w:val="-1"/>
              </w:rPr>
              <w:t>University</w:t>
            </w:r>
            <w:r>
              <w:rPr>
                <w:rFonts w:ascii="Calibri"/>
                <w:spacing w:val="-2"/>
              </w:rPr>
              <w:t xml:space="preserve"> </w:t>
            </w:r>
            <w:r>
              <w:rPr>
                <w:rFonts w:ascii="Calibri"/>
              </w:rPr>
              <w:t>of</w:t>
            </w:r>
            <w:r>
              <w:rPr>
                <w:rFonts w:ascii="Calibri"/>
                <w:spacing w:val="-2"/>
              </w:rPr>
              <w:t xml:space="preserve"> </w:t>
            </w:r>
            <w:r>
              <w:rPr>
                <w:rFonts w:ascii="Calibri"/>
                <w:spacing w:val="-1"/>
              </w:rPr>
              <w:t>Michigan</w:t>
            </w:r>
          </w:p>
        </w:tc>
      </w:tr>
      <w:tr w:rsidR="00B619BB" w14:paraId="7B4F5678" w14:textId="77777777">
        <w:trPr>
          <w:trHeight w:hRule="exact" w:val="286"/>
        </w:trPr>
        <w:tc>
          <w:tcPr>
            <w:tcW w:w="2484" w:type="dxa"/>
            <w:tcBorders>
              <w:top w:val="single" w:sz="7" w:space="0" w:color="000000"/>
              <w:left w:val="single" w:sz="5" w:space="0" w:color="000000"/>
              <w:bottom w:val="single" w:sz="7" w:space="0" w:color="000000"/>
              <w:right w:val="single" w:sz="7" w:space="0" w:color="000000"/>
            </w:tcBorders>
          </w:tcPr>
          <w:p w14:paraId="406BDA23" w14:textId="77777777" w:rsidR="00B619BB" w:rsidRDefault="00A448BA">
            <w:pPr>
              <w:pStyle w:val="TableParagraph"/>
              <w:spacing w:line="267" w:lineRule="exact"/>
              <w:ind w:left="102"/>
              <w:rPr>
                <w:rFonts w:ascii="Calibri" w:eastAsia="Calibri" w:hAnsi="Calibri" w:cs="Calibri"/>
              </w:rPr>
            </w:pPr>
            <w:r>
              <w:rPr>
                <w:rFonts w:ascii="Calibri"/>
                <w:b/>
                <w:spacing w:val="-1"/>
              </w:rPr>
              <w:t>Award</w:t>
            </w:r>
            <w:r>
              <w:rPr>
                <w:rFonts w:ascii="Calibri"/>
                <w:b/>
                <w:spacing w:val="-3"/>
              </w:rPr>
              <w:t xml:space="preserve"> </w:t>
            </w:r>
            <w:r>
              <w:rPr>
                <w:rFonts w:ascii="Calibri"/>
                <w:b/>
                <w:spacing w:val="-1"/>
              </w:rPr>
              <w:t>No.</w:t>
            </w:r>
          </w:p>
        </w:tc>
        <w:tc>
          <w:tcPr>
            <w:tcW w:w="6374" w:type="dxa"/>
            <w:tcBorders>
              <w:top w:val="single" w:sz="7" w:space="0" w:color="000000"/>
              <w:left w:val="single" w:sz="7" w:space="0" w:color="000000"/>
              <w:bottom w:val="single" w:sz="7" w:space="0" w:color="000000"/>
              <w:right w:val="single" w:sz="5" w:space="0" w:color="000000"/>
            </w:tcBorders>
          </w:tcPr>
          <w:p w14:paraId="049C4D55" w14:textId="77777777" w:rsidR="00B619BB" w:rsidRDefault="00A448BA">
            <w:pPr>
              <w:pStyle w:val="TableParagraph"/>
              <w:spacing w:line="267" w:lineRule="exact"/>
              <w:ind w:left="99"/>
              <w:rPr>
                <w:rFonts w:ascii="Calibri" w:eastAsia="Calibri" w:hAnsi="Calibri" w:cs="Calibri"/>
              </w:rPr>
            </w:pPr>
            <w:r>
              <w:rPr>
                <w:rFonts w:ascii="Calibri"/>
                <w:spacing w:val="-1"/>
              </w:rPr>
              <w:t>DE-AR0000426</w:t>
            </w:r>
          </w:p>
        </w:tc>
      </w:tr>
      <w:tr w:rsidR="00B619BB" w14:paraId="23F12F06"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2DB53A52" w14:textId="77777777" w:rsidR="00B619BB" w:rsidRDefault="00A448BA">
            <w:pPr>
              <w:pStyle w:val="TableParagraph"/>
              <w:ind w:left="102" w:right="902"/>
              <w:rPr>
                <w:rFonts w:ascii="Calibri" w:eastAsia="Calibri" w:hAnsi="Calibri" w:cs="Calibri"/>
              </w:rPr>
            </w:pPr>
            <w:r>
              <w:rPr>
                <w:rFonts w:ascii="Calibri"/>
                <w:b/>
                <w:spacing w:val="-1"/>
              </w:rPr>
              <w:t>Type of</w:t>
            </w:r>
            <w:r>
              <w:rPr>
                <w:rFonts w:ascii="Calibri"/>
                <w:b/>
              </w:rPr>
              <w:t xml:space="preserve"> </w:t>
            </w:r>
            <w:r>
              <w:rPr>
                <w:rFonts w:ascii="Calibri"/>
                <w:b/>
                <w:spacing w:val="-1"/>
              </w:rPr>
              <w:t>Funding</w:t>
            </w:r>
            <w:r>
              <w:rPr>
                <w:rFonts w:ascii="Calibri"/>
                <w:b/>
                <w:spacing w:val="27"/>
              </w:rPr>
              <w:t xml:space="preserve"> </w:t>
            </w:r>
            <w:r>
              <w:rPr>
                <w:rFonts w:ascii="Calibri"/>
                <w:b/>
                <w:spacing w:val="-1"/>
              </w:rPr>
              <w:t>Agreement</w:t>
            </w:r>
          </w:p>
        </w:tc>
        <w:tc>
          <w:tcPr>
            <w:tcW w:w="6374" w:type="dxa"/>
            <w:tcBorders>
              <w:top w:val="single" w:sz="7" w:space="0" w:color="000000"/>
              <w:left w:val="single" w:sz="7" w:space="0" w:color="000000"/>
              <w:bottom w:val="single" w:sz="7" w:space="0" w:color="000000"/>
              <w:right w:val="single" w:sz="5" w:space="0" w:color="000000"/>
            </w:tcBorders>
          </w:tcPr>
          <w:p w14:paraId="1C8B3807" w14:textId="77777777" w:rsidR="00B619BB" w:rsidRDefault="00A448BA">
            <w:pPr>
              <w:pStyle w:val="TableParagraph"/>
              <w:spacing w:line="264" w:lineRule="exact"/>
              <w:ind w:left="99"/>
              <w:rPr>
                <w:rFonts w:ascii="Calibri" w:eastAsia="Calibri" w:hAnsi="Calibri" w:cs="Calibri"/>
              </w:rPr>
            </w:pPr>
            <w:r>
              <w:rPr>
                <w:rFonts w:ascii="Calibri"/>
                <w:spacing w:val="-1"/>
              </w:rPr>
              <w:t>Cooperative</w:t>
            </w:r>
            <w:r>
              <w:rPr>
                <w:rFonts w:ascii="Calibri"/>
              </w:rPr>
              <w:t xml:space="preserve"> </w:t>
            </w:r>
            <w:r>
              <w:rPr>
                <w:rFonts w:ascii="Calibri"/>
                <w:spacing w:val="-1"/>
              </w:rPr>
              <w:t>Agreement</w:t>
            </w:r>
          </w:p>
        </w:tc>
      </w:tr>
      <w:tr w:rsidR="00B619BB" w14:paraId="6149C9F2"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76A5C1C8" w14:textId="77777777" w:rsidR="00B619BB" w:rsidRDefault="00A448BA">
            <w:pPr>
              <w:pStyle w:val="TableParagraph"/>
              <w:ind w:left="102" w:right="236"/>
              <w:rPr>
                <w:rFonts w:ascii="Calibri" w:eastAsia="Calibri" w:hAnsi="Calibri" w:cs="Calibri"/>
              </w:rPr>
            </w:pPr>
            <w:r>
              <w:rPr>
                <w:rFonts w:ascii="Calibri"/>
                <w:b/>
                <w:spacing w:val="-1"/>
              </w:rPr>
              <w:t xml:space="preserve">Competitive </w:t>
            </w:r>
            <w:r>
              <w:rPr>
                <w:rFonts w:ascii="Calibri"/>
                <w:b/>
                <w:spacing w:val="-2"/>
              </w:rPr>
              <w:t>or</w:t>
            </w:r>
            <w:r>
              <w:rPr>
                <w:rFonts w:ascii="Calibri"/>
                <w:b/>
                <w:spacing w:val="26"/>
              </w:rPr>
              <w:t xml:space="preserve"> </w:t>
            </w:r>
            <w:r>
              <w:rPr>
                <w:rFonts w:ascii="Calibri"/>
                <w:b/>
                <w:spacing w:val="-1"/>
              </w:rPr>
              <w:t>Noncompetitive</w:t>
            </w:r>
            <w:r>
              <w:rPr>
                <w:rFonts w:ascii="Calibri"/>
                <w:b/>
              </w:rPr>
              <w:t xml:space="preserve"> </w:t>
            </w:r>
            <w:r>
              <w:rPr>
                <w:rFonts w:ascii="Calibri"/>
                <w:b/>
                <w:spacing w:val="-1"/>
              </w:rPr>
              <w:t>Award</w:t>
            </w:r>
          </w:p>
        </w:tc>
        <w:tc>
          <w:tcPr>
            <w:tcW w:w="6374" w:type="dxa"/>
            <w:tcBorders>
              <w:top w:val="single" w:sz="7" w:space="0" w:color="000000"/>
              <w:left w:val="single" w:sz="7" w:space="0" w:color="000000"/>
              <w:bottom w:val="single" w:sz="7" w:space="0" w:color="000000"/>
              <w:right w:val="single" w:sz="5" w:space="0" w:color="000000"/>
            </w:tcBorders>
          </w:tcPr>
          <w:p w14:paraId="5008163C" w14:textId="77777777" w:rsidR="00B619BB" w:rsidRDefault="00A448BA">
            <w:pPr>
              <w:pStyle w:val="TableParagraph"/>
              <w:spacing w:line="264" w:lineRule="exact"/>
              <w:ind w:left="99"/>
              <w:rPr>
                <w:rFonts w:ascii="Calibri" w:eastAsia="Calibri" w:hAnsi="Calibri" w:cs="Calibri"/>
              </w:rPr>
            </w:pPr>
            <w:r>
              <w:rPr>
                <w:rFonts w:ascii="Calibri"/>
                <w:spacing w:val="-1"/>
              </w:rPr>
              <w:t>Competitive</w:t>
            </w:r>
          </w:p>
        </w:tc>
      </w:tr>
      <w:tr w:rsidR="00B619BB" w14:paraId="225DE028" w14:textId="77777777">
        <w:trPr>
          <w:trHeight w:hRule="exact" w:val="817"/>
        </w:trPr>
        <w:tc>
          <w:tcPr>
            <w:tcW w:w="2484" w:type="dxa"/>
            <w:tcBorders>
              <w:top w:val="single" w:sz="7" w:space="0" w:color="000000"/>
              <w:left w:val="single" w:sz="5" w:space="0" w:color="000000"/>
              <w:bottom w:val="single" w:sz="5" w:space="0" w:color="000000"/>
              <w:right w:val="single" w:sz="7" w:space="0" w:color="000000"/>
            </w:tcBorders>
          </w:tcPr>
          <w:p w14:paraId="66D5340F" w14:textId="77777777" w:rsidR="00B619BB" w:rsidRDefault="00A448BA">
            <w:pPr>
              <w:pStyle w:val="TableParagraph"/>
              <w:ind w:left="102" w:right="454"/>
              <w:rPr>
                <w:rFonts w:ascii="Calibri" w:eastAsia="Calibri" w:hAnsi="Calibri" w:cs="Calibri"/>
              </w:rPr>
            </w:pPr>
            <w:r>
              <w:rPr>
                <w:rFonts w:ascii="Calibri"/>
                <w:b/>
                <w:spacing w:val="-1"/>
              </w:rPr>
              <w:t>Funding</w:t>
            </w:r>
            <w:r>
              <w:rPr>
                <w:rFonts w:ascii="Calibri"/>
                <w:b/>
              </w:rPr>
              <w:t xml:space="preserve"> </w:t>
            </w:r>
            <w:r>
              <w:rPr>
                <w:rFonts w:ascii="Calibri"/>
                <w:b/>
                <w:spacing w:val="-1"/>
              </w:rPr>
              <w:t>Opportunity</w:t>
            </w:r>
            <w:r>
              <w:rPr>
                <w:rFonts w:ascii="Calibri"/>
                <w:b/>
                <w:spacing w:val="28"/>
              </w:rPr>
              <w:t xml:space="preserve"> </w:t>
            </w:r>
            <w:r>
              <w:rPr>
                <w:rFonts w:ascii="Calibri"/>
                <w:b/>
                <w:spacing w:val="-1"/>
              </w:rPr>
              <w:t>Announcement</w:t>
            </w:r>
            <w:r>
              <w:rPr>
                <w:rFonts w:ascii="Calibri"/>
                <w:b/>
              </w:rPr>
              <w:t xml:space="preserve"> (if</w:t>
            </w:r>
            <w:r>
              <w:rPr>
                <w:rFonts w:ascii="Calibri"/>
                <w:b/>
                <w:spacing w:val="25"/>
              </w:rPr>
              <w:t xml:space="preserve"> </w:t>
            </w:r>
            <w:r>
              <w:rPr>
                <w:rFonts w:ascii="Calibri"/>
                <w:b/>
                <w:spacing w:val="-1"/>
              </w:rPr>
              <w:t>applicable)</w:t>
            </w:r>
          </w:p>
        </w:tc>
        <w:tc>
          <w:tcPr>
            <w:tcW w:w="6374" w:type="dxa"/>
            <w:tcBorders>
              <w:top w:val="single" w:sz="7" w:space="0" w:color="000000"/>
              <w:left w:val="single" w:sz="7" w:space="0" w:color="000000"/>
              <w:bottom w:val="single" w:sz="5" w:space="0" w:color="000000"/>
              <w:right w:val="single" w:sz="5" w:space="0" w:color="000000"/>
            </w:tcBorders>
          </w:tcPr>
          <w:p w14:paraId="1C3B19EA" w14:textId="77777777" w:rsidR="00B619BB" w:rsidRDefault="00A448BA">
            <w:pPr>
              <w:pStyle w:val="TableParagraph"/>
              <w:ind w:left="99" w:right="185"/>
              <w:rPr>
                <w:rFonts w:ascii="Calibri" w:eastAsia="Calibri" w:hAnsi="Calibri" w:cs="Calibri"/>
              </w:rPr>
            </w:pPr>
            <w:r>
              <w:rPr>
                <w:rFonts w:ascii="Calibri"/>
                <w:spacing w:val="-1"/>
              </w:rPr>
              <w:t>DE-FOA-0000881,</w:t>
            </w:r>
            <w:r>
              <w:rPr>
                <w:rFonts w:ascii="Calibri"/>
              </w:rPr>
              <w:t xml:space="preserve"> </w:t>
            </w:r>
            <w:r>
              <w:rPr>
                <w:rFonts w:ascii="Calibri"/>
                <w:spacing w:val="-1"/>
              </w:rPr>
              <w:t>REDUCING</w:t>
            </w:r>
            <w:r>
              <w:rPr>
                <w:rFonts w:ascii="Calibri"/>
              </w:rPr>
              <w:t xml:space="preserve"> </w:t>
            </w:r>
            <w:r>
              <w:rPr>
                <w:rFonts w:ascii="Calibri"/>
                <w:spacing w:val="-1"/>
              </w:rPr>
              <w:t>EMISSIONS</w:t>
            </w:r>
            <w:r>
              <w:rPr>
                <w:rFonts w:ascii="Calibri"/>
              </w:rPr>
              <w:t xml:space="preserve"> </w:t>
            </w:r>
            <w:r>
              <w:rPr>
                <w:rFonts w:ascii="Calibri"/>
                <w:spacing w:val="-1"/>
              </w:rPr>
              <w:t>USING</w:t>
            </w:r>
            <w:r>
              <w:rPr>
                <w:rFonts w:ascii="Calibri"/>
                <w:spacing w:val="-2"/>
              </w:rPr>
              <w:t xml:space="preserve"> </w:t>
            </w:r>
            <w:r>
              <w:rPr>
                <w:rFonts w:ascii="Calibri"/>
                <w:spacing w:val="-1"/>
              </w:rPr>
              <w:t>METHANOTROPHIC</w:t>
            </w:r>
            <w:r>
              <w:rPr>
                <w:rFonts w:ascii="Calibri"/>
                <w:spacing w:val="25"/>
              </w:rPr>
              <w:t xml:space="preserve"> </w:t>
            </w:r>
            <w:r>
              <w:rPr>
                <w:rFonts w:ascii="Calibri"/>
                <w:spacing w:val="-1"/>
              </w:rPr>
              <w:t>ORGANISMS</w:t>
            </w:r>
            <w:r>
              <w:rPr>
                <w:rFonts w:ascii="Calibri"/>
              </w:rPr>
              <w:t xml:space="preserve"> </w:t>
            </w:r>
            <w:r>
              <w:rPr>
                <w:rFonts w:ascii="Calibri"/>
                <w:spacing w:val="-1"/>
              </w:rPr>
              <w:t>FOR</w:t>
            </w:r>
            <w:r>
              <w:rPr>
                <w:rFonts w:ascii="Calibri"/>
                <w:spacing w:val="-3"/>
              </w:rPr>
              <w:t xml:space="preserve"> </w:t>
            </w:r>
            <w:r>
              <w:rPr>
                <w:rFonts w:ascii="Calibri"/>
                <w:spacing w:val="-1"/>
              </w:rPr>
              <w:t>TRANSPORTATION ENERGY</w:t>
            </w:r>
            <w:r>
              <w:rPr>
                <w:rFonts w:ascii="Calibri"/>
              </w:rPr>
              <w:t xml:space="preserve"> </w:t>
            </w:r>
            <w:r>
              <w:rPr>
                <w:rFonts w:ascii="Calibri"/>
                <w:spacing w:val="-1"/>
              </w:rPr>
              <w:t>(REMOTE)</w:t>
            </w:r>
          </w:p>
        </w:tc>
      </w:tr>
    </w:tbl>
    <w:p w14:paraId="066D1036" w14:textId="77777777" w:rsidR="00B619BB" w:rsidRDefault="00B619BB">
      <w:pPr>
        <w:spacing w:before="7"/>
        <w:rPr>
          <w:rFonts w:ascii="Calibri" w:eastAsia="Calibri" w:hAnsi="Calibri" w:cs="Calibri"/>
          <w:b/>
          <w:bCs/>
          <w:sz w:val="16"/>
          <w:szCs w:val="16"/>
        </w:rPr>
      </w:pPr>
    </w:p>
    <w:p w14:paraId="2113AB81" w14:textId="77777777" w:rsidR="00B619BB" w:rsidRDefault="00A448BA">
      <w:pPr>
        <w:pStyle w:val="BodyText"/>
        <w:spacing w:before="56"/>
        <w:ind w:right="229"/>
      </w:pPr>
      <w:r>
        <w:rPr>
          <w:spacing w:val="-1"/>
        </w:rPr>
        <w:t>Please</w:t>
      </w:r>
      <w:r>
        <w:t xml:space="preserve"> </w:t>
      </w:r>
      <w:r>
        <w:rPr>
          <w:spacing w:val="-1"/>
        </w:rPr>
        <w:t>refer</w:t>
      </w:r>
      <w:r>
        <w:t xml:space="preserve"> </w:t>
      </w:r>
      <w:r>
        <w:rPr>
          <w:spacing w:val="-1"/>
        </w:rPr>
        <w:t>to</w:t>
      </w:r>
      <w:r>
        <w:rPr>
          <w:spacing w:val="1"/>
        </w:rPr>
        <w:t xml:space="preserve"> </w:t>
      </w:r>
      <w:r>
        <w:rPr>
          <w:spacing w:val="-1"/>
        </w:rPr>
        <w:t>Subpart</w:t>
      </w:r>
      <w:r>
        <w:t xml:space="preserve"> A</w:t>
      </w:r>
      <w:r>
        <w:rPr>
          <w:spacing w:val="-3"/>
        </w:rPr>
        <w:t xml:space="preserve"> </w:t>
      </w:r>
      <w:r>
        <w:rPr>
          <w:spacing w:val="-1"/>
        </w:rPr>
        <w:t>of</w:t>
      </w:r>
      <w:r>
        <w:t xml:space="preserve"> </w:t>
      </w:r>
      <w:r>
        <w:rPr>
          <w:spacing w:val="-1"/>
        </w:rPr>
        <w:t>Attachment</w:t>
      </w:r>
      <w:r>
        <w:rPr>
          <w:spacing w:val="-3"/>
        </w:rPr>
        <w:t xml:space="preserve"> </w:t>
      </w:r>
      <w:r>
        <w:t>1</w:t>
      </w:r>
      <w:r>
        <w:rPr>
          <w:spacing w:val="-1"/>
        </w:rPr>
        <w:t xml:space="preserve"> </w:t>
      </w:r>
      <w:r>
        <w:t>to</w:t>
      </w:r>
      <w:r>
        <w:rPr>
          <w:spacing w:val="-1"/>
        </w:rPr>
        <w:t xml:space="preserve"> this</w:t>
      </w:r>
      <w:r>
        <w:t xml:space="preserve"> </w:t>
      </w:r>
      <w:r>
        <w:rPr>
          <w:spacing w:val="-1"/>
        </w:rPr>
        <w:t>Award,</w:t>
      </w:r>
      <w:r>
        <w:t xml:space="preserve"> </w:t>
      </w:r>
      <w:r>
        <w:rPr>
          <w:spacing w:val="-1"/>
        </w:rPr>
        <w:t>especially</w:t>
      </w:r>
      <w:r>
        <w:t xml:space="preserve"> </w:t>
      </w:r>
      <w:r>
        <w:rPr>
          <w:spacing w:val="-2"/>
        </w:rPr>
        <w:t>Clause</w:t>
      </w:r>
      <w:r>
        <w:t xml:space="preserve"> 6</w:t>
      </w:r>
      <w:r>
        <w:rPr>
          <w:spacing w:val="-2"/>
        </w:rPr>
        <w:t xml:space="preserve"> </w:t>
      </w:r>
      <w:r>
        <w:rPr>
          <w:spacing w:val="-1"/>
        </w:rPr>
        <w:t>(Federal</w:t>
      </w:r>
      <w:r>
        <w:t xml:space="preserve"> </w:t>
      </w:r>
      <w:r>
        <w:rPr>
          <w:spacing w:val="-1"/>
        </w:rPr>
        <w:t xml:space="preserve">Stewardship </w:t>
      </w:r>
      <w:r>
        <w:t>and</w:t>
      </w:r>
      <w:r>
        <w:rPr>
          <w:spacing w:val="69"/>
        </w:rPr>
        <w:t xml:space="preserve"> </w:t>
      </w:r>
      <w:r>
        <w:rPr>
          <w:spacing w:val="-1"/>
        </w:rPr>
        <w:t>Substantial Involvement).</w:t>
      </w:r>
    </w:p>
    <w:p w14:paraId="0AA73D12" w14:textId="77777777" w:rsidR="00B619BB" w:rsidRDefault="00B619BB">
      <w:pPr>
        <w:rPr>
          <w:rFonts w:ascii="Calibri" w:eastAsia="Calibri" w:hAnsi="Calibri" w:cs="Calibri"/>
          <w:sz w:val="24"/>
          <w:szCs w:val="24"/>
        </w:rPr>
      </w:pPr>
    </w:p>
    <w:p w14:paraId="4CDEA0C6" w14:textId="77777777" w:rsidR="00B619BB" w:rsidRDefault="00A448BA">
      <w:pPr>
        <w:pStyle w:val="Heading1"/>
        <w:numPr>
          <w:ilvl w:val="0"/>
          <w:numId w:val="1"/>
        </w:numPr>
        <w:tabs>
          <w:tab w:val="left" w:pos="1761"/>
        </w:tabs>
        <w:rPr>
          <w:b w:val="0"/>
          <w:bCs w:val="0"/>
          <w:u w:val="none"/>
        </w:rPr>
      </w:pPr>
      <w:r>
        <w:rPr>
          <w:spacing w:val="-1"/>
          <w:u w:val="thick" w:color="000000"/>
        </w:rPr>
        <w:t>STATEMENT</w:t>
      </w:r>
      <w:r>
        <w:rPr>
          <w:spacing w:val="-6"/>
          <w:u w:val="thick" w:color="000000"/>
        </w:rPr>
        <w:t xml:space="preserve"> </w:t>
      </w:r>
      <w:r>
        <w:rPr>
          <w:spacing w:val="-1"/>
          <w:u w:val="thick" w:color="000000"/>
        </w:rPr>
        <w:t>OF</w:t>
      </w:r>
      <w:r>
        <w:rPr>
          <w:spacing w:val="-6"/>
          <w:u w:val="thick" w:color="000000"/>
        </w:rPr>
        <w:t xml:space="preserve"> </w:t>
      </w:r>
      <w:r>
        <w:rPr>
          <w:spacing w:val="-1"/>
          <w:u w:val="thick" w:color="000000"/>
        </w:rPr>
        <w:t>PROJECT</w:t>
      </w:r>
      <w:r>
        <w:rPr>
          <w:spacing w:val="-3"/>
          <w:u w:val="thick" w:color="000000"/>
        </w:rPr>
        <w:t xml:space="preserve"> </w:t>
      </w:r>
      <w:r>
        <w:rPr>
          <w:spacing w:val="-1"/>
          <w:u w:val="thick" w:color="000000"/>
        </w:rPr>
        <w:t>OBJECTIVES</w:t>
      </w:r>
    </w:p>
    <w:p w14:paraId="13CA9F7A" w14:textId="77777777" w:rsidR="00B619BB" w:rsidRDefault="00B619BB">
      <w:pPr>
        <w:spacing w:before="5"/>
        <w:rPr>
          <w:rFonts w:ascii="Calibri" w:eastAsia="Calibri" w:hAnsi="Calibri" w:cs="Calibri"/>
          <w:b/>
          <w:bCs/>
          <w:sz w:val="18"/>
          <w:szCs w:val="18"/>
        </w:rPr>
      </w:pPr>
    </w:p>
    <w:p w14:paraId="5F54D31A" w14:textId="77777777" w:rsidR="00B619BB" w:rsidRDefault="00A448BA">
      <w:pPr>
        <w:pStyle w:val="BodyText"/>
        <w:spacing w:before="69" w:line="239" w:lineRule="auto"/>
        <w:ind w:right="229"/>
      </w:pPr>
      <w:r>
        <w:rPr>
          <w:spacing w:val="-1"/>
        </w:rPr>
        <w:t>This</w:t>
      </w:r>
      <w:r>
        <w:t xml:space="preserve"> is a </w:t>
      </w:r>
      <w:r>
        <w:rPr>
          <w:rFonts w:ascii="Times New Roman"/>
          <w:spacing w:val="-1"/>
        </w:rPr>
        <w:t xml:space="preserve">multi-investigator </w:t>
      </w:r>
      <w:r>
        <w:rPr>
          <w:rFonts w:ascii="Times New Roman"/>
        </w:rPr>
        <w:t xml:space="preserve">and </w:t>
      </w:r>
      <w:r>
        <w:rPr>
          <w:rFonts w:ascii="Times New Roman"/>
          <w:spacing w:val="-1"/>
        </w:rPr>
        <w:t xml:space="preserve">multidisciplinary </w:t>
      </w:r>
      <w:r>
        <w:rPr>
          <w:spacing w:val="-1"/>
        </w:rPr>
        <w:t>Technology</w:t>
      </w:r>
      <w:r>
        <w:rPr>
          <w:spacing w:val="-2"/>
        </w:rPr>
        <w:t xml:space="preserve"> </w:t>
      </w:r>
      <w:r>
        <w:rPr>
          <w:spacing w:val="-1"/>
        </w:rPr>
        <w:t>Development</w:t>
      </w:r>
      <w:r>
        <w:rPr>
          <w:spacing w:val="-3"/>
        </w:rPr>
        <w:t xml:space="preserve"> </w:t>
      </w:r>
      <w:r>
        <w:rPr>
          <w:spacing w:val="-1"/>
        </w:rPr>
        <w:t>Project</w:t>
      </w:r>
      <w:r>
        <w:rPr>
          <w:spacing w:val="2"/>
        </w:rPr>
        <w:t xml:space="preserve"> </w:t>
      </w:r>
      <w:r>
        <w:t>that</w:t>
      </w:r>
      <w:r>
        <w:rPr>
          <w:spacing w:val="-2"/>
        </w:rPr>
        <w:t xml:space="preserve"> </w:t>
      </w:r>
      <w:r>
        <w:rPr>
          <w:spacing w:val="-1"/>
        </w:rPr>
        <w:t>aims</w:t>
      </w:r>
      <w:r>
        <w:t xml:space="preserve"> </w:t>
      </w:r>
      <w:r>
        <w:rPr>
          <w:spacing w:val="-1"/>
        </w:rPr>
        <w:t>to</w:t>
      </w:r>
      <w:r>
        <w:rPr>
          <w:spacing w:val="2"/>
        </w:rPr>
        <w:t xml:space="preserve"> </w:t>
      </w:r>
      <w:r>
        <w:rPr>
          <w:spacing w:val="-1"/>
        </w:rPr>
        <w:t>develop</w:t>
      </w:r>
      <w:r>
        <w:rPr>
          <w:spacing w:val="49"/>
        </w:rPr>
        <w:t xml:space="preserve"> </w:t>
      </w:r>
      <w:r>
        <w:t>novel</w:t>
      </w:r>
      <w:r>
        <w:rPr>
          <w:spacing w:val="-3"/>
        </w:rPr>
        <w:t xml:space="preserve"> </w:t>
      </w:r>
      <w:r>
        <w:t>and</w:t>
      </w:r>
      <w:r>
        <w:rPr>
          <w:spacing w:val="-2"/>
        </w:rPr>
        <w:t xml:space="preserve"> </w:t>
      </w:r>
      <w:r>
        <w:rPr>
          <w:spacing w:val="-1"/>
        </w:rPr>
        <w:t>transformational</w:t>
      </w:r>
      <w:r>
        <w:rPr>
          <w:spacing w:val="-3"/>
        </w:rPr>
        <w:t xml:space="preserve"> </w:t>
      </w:r>
      <w:r>
        <w:rPr>
          <w:spacing w:val="-1"/>
        </w:rPr>
        <w:t>technology</w:t>
      </w:r>
      <w:r>
        <w:rPr>
          <w:spacing w:val="-2"/>
        </w:rPr>
        <w:t xml:space="preserve"> </w:t>
      </w:r>
      <w:r>
        <w:t>for</w:t>
      </w:r>
      <w:r>
        <w:rPr>
          <w:spacing w:val="-3"/>
        </w:rPr>
        <w:t xml:space="preserve"> </w:t>
      </w:r>
      <w:r>
        <w:rPr>
          <w:spacing w:val="-1"/>
        </w:rPr>
        <w:t>the</w:t>
      </w:r>
      <w:r>
        <w:rPr>
          <w:spacing w:val="-2"/>
        </w:rPr>
        <w:t xml:space="preserve"> </w:t>
      </w:r>
      <w:r>
        <w:rPr>
          <w:spacing w:val="-1"/>
        </w:rPr>
        <w:t>biological</w:t>
      </w:r>
      <w:r>
        <w:t xml:space="preserve"> </w:t>
      </w:r>
      <w:r>
        <w:rPr>
          <w:spacing w:val="-1"/>
        </w:rPr>
        <w:t>synthesis</w:t>
      </w:r>
      <w:r>
        <w:rPr>
          <w:spacing w:val="-2"/>
        </w:rPr>
        <w:t xml:space="preserve"> </w:t>
      </w:r>
      <w:r>
        <w:t>of</w:t>
      </w:r>
      <w:r>
        <w:rPr>
          <w:spacing w:val="1"/>
        </w:rPr>
        <w:t xml:space="preserve"> </w:t>
      </w:r>
      <w:r>
        <w:rPr>
          <w:spacing w:val="-1"/>
        </w:rPr>
        <w:t>methanol</w:t>
      </w:r>
      <w:r>
        <w:rPr>
          <w:spacing w:val="1"/>
        </w:rPr>
        <w:t xml:space="preserve"> </w:t>
      </w:r>
      <w:r>
        <w:rPr>
          <w:spacing w:val="-1"/>
        </w:rPr>
        <w:t>from</w:t>
      </w:r>
      <w:r>
        <w:rPr>
          <w:spacing w:val="-2"/>
        </w:rPr>
        <w:t xml:space="preserve"> </w:t>
      </w:r>
      <w:r>
        <w:rPr>
          <w:spacing w:val="-1"/>
        </w:rPr>
        <w:t>methane,</w:t>
      </w:r>
      <w:r>
        <w:rPr>
          <w:spacing w:val="-2"/>
        </w:rPr>
        <w:t xml:space="preserve"> </w:t>
      </w:r>
      <w:r>
        <w:rPr>
          <w:spacing w:val="-1"/>
        </w:rPr>
        <w:t>the</w:t>
      </w:r>
      <w:r>
        <w:rPr>
          <w:spacing w:val="65"/>
        </w:rPr>
        <w:t xml:space="preserve"> </w:t>
      </w:r>
      <w:r>
        <w:rPr>
          <w:spacing w:val="-1"/>
        </w:rPr>
        <w:t>major</w:t>
      </w:r>
      <w:r>
        <w:t xml:space="preserve"> </w:t>
      </w:r>
      <w:r>
        <w:rPr>
          <w:spacing w:val="-1"/>
        </w:rPr>
        <w:t>component</w:t>
      </w:r>
      <w:r>
        <w:rPr>
          <w:spacing w:val="-3"/>
        </w:rPr>
        <w:t xml:space="preserve"> </w:t>
      </w:r>
      <w:r>
        <w:t>of</w:t>
      </w:r>
      <w:r>
        <w:rPr>
          <w:spacing w:val="-3"/>
        </w:rPr>
        <w:t xml:space="preserve"> </w:t>
      </w:r>
      <w:r>
        <w:rPr>
          <w:spacing w:val="-1"/>
        </w:rPr>
        <w:t>natural</w:t>
      </w:r>
      <w:r>
        <w:t xml:space="preserve"> </w:t>
      </w:r>
      <w:r>
        <w:rPr>
          <w:spacing w:val="-1"/>
        </w:rPr>
        <w:t>gas.</w:t>
      </w:r>
      <w:r>
        <w:t xml:space="preserve"> </w:t>
      </w:r>
      <w:r>
        <w:rPr>
          <w:spacing w:val="-1"/>
        </w:rPr>
        <w:t>This</w:t>
      </w:r>
      <w:r>
        <w:t xml:space="preserve"> </w:t>
      </w:r>
      <w:r>
        <w:rPr>
          <w:spacing w:val="-1"/>
        </w:rPr>
        <w:t>project</w:t>
      </w:r>
      <w:r>
        <w:rPr>
          <w:spacing w:val="1"/>
        </w:rPr>
        <w:t xml:space="preserve"> </w:t>
      </w:r>
      <w:r>
        <w:rPr>
          <w:spacing w:val="-1"/>
        </w:rPr>
        <w:t>combines</w:t>
      </w:r>
      <w:r>
        <w:t xml:space="preserve"> the</w:t>
      </w:r>
      <w:r>
        <w:rPr>
          <w:spacing w:val="-2"/>
        </w:rPr>
        <w:t xml:space="preserve"> </w:t>
      </w:r>
      <w:r>
        <w:rPr>
          <w:spacing w:val="-1"/>
        </w:rPr>
        <w:t>complementary</w:t>
      </w:r>
      <w:r>
        <w:rPr>
          <w:spacing w:val="-3"/>
        </w:rPr>
        <w:t xml:space="preserve"> </w:t>
      </w:r>
      <w:r>
        <w:rPr>
          <w:spacing w:val="-1"/>
        </w:rPr>
        <w:t>expertise</w:t>
      </w:r>
      <w:r>
        <w:rPr>
          <w:spacing w:val="-2"/>
        </w:rPr>
        <w:t xml:space="preserve"> </w:t>
      </w:r>
      <w:r>
        <w:rPr>
          <w:spacing w:val="-1"/>
        </w:rPr>
        <w:t xml:space="preserve">and skills </w:t>
      </w:r>
      <w:r>
        <w:t>of a</w:t>
      </w:r>
      <w:r>
        <w:rPr>
          <w:spacing w:val="65"/>
        </w:rPr>
        <w:t xml:space="preserve"> </w:t>
      </w:r>
      <w:r>
        <w:rPr>
          <w:spacing w:val="-1"/>
        </w:rPr>
        <w:t>team</w:t>
      </w:r>
      <w:r>
        <w:rPr>
          <w:spacing w:val="1"/>
        </w:rPr>
        <w:t xml:space="preserve"> </w:t>
      </w:r>
      <w:r>
        <w:t>of</w:t>
      </w:r>
      <w:r>
        <w:rPr>
          <w:spacing w:val="-3"/>
        </w:rPr>
        <w:t xml:space="preserve"> </w:t>
      </w:r>
      <w:r>
        <w:rPr>
          <w:spacing w:val="-1"/>
        </w:rPr>
        <w:t>four</w:t>
      </w:r>
      <w:r>
        <w:rPr>
          <w:spacing w:val="-3"/>
        </w:rPr>
        <w:t xml:space="preserve"> </w:t>
      </w:r>
      <w:r>
        <w:rPr>
          <w:spacing w:val="-1"/>
        </w:rPr>
        <w:t>investigators:</w:t>
      </w:r>
      <w:r>
        <w:rPr>
          <w:spacing w:val="-3"/>
        </w:rPr>
        <w:t xml:space="preserve"> </w:t>
      </w:r>
      <w:r>
        <w:rPr>
          <w:spacing w:val="-1"/>
        </w:rPr>
        <w:t>Stephen</w:t>
      </w:r>
      <w:r>
        <w:t xml:space="preserve"> </w:t>
      </w:r>
      <w:r>
        <w:rPr>
          <w:spacing w:val="-1"/>
        </w:rPr>
        <w:t>Ragsdale</w:t>
      </w:r>
      <w:r>
        <w:rPr>
          <w:spacing w:val="-3"/>
        </w:rPr>
        <w:t xml:space="preserve"> </w:t>
      </w:r>
      <w:r>
        <w:rPr>
          <w:spacing w:val="-1"/>
        </w:rPr>
        <w:t xml:space="preserve">from </w:t>
      </w:r>
      <w:r>
        <w:t>the</w:t>
      </w:r>
      <w:r>
        <w:rPr>
          <w:spacing w:val="-1"/>
        </w:rPr>
        <w:t xml:space="preserve"> University </w:t>
      </w:r>
      <w:r>
        <w:t>of</w:t>
      </w:r>
      <w:r>
        <w:rPr>
          <w:spacing w:val="-2"/>
        </w:rPr>
        <w:t xml:space="preserve"> </w:t>
      </w:r>
      <w:r>
        <w:rPr>
          <w:spacing w:val="-1"/>
        </w:rPr>
        <w:t>Michigan (UM,</w:t>
      </w:r>
      <w:r>
        <w:t xml:space="preserve"> </w:t>
      </w:r>
      <w:r>
        <w:rPr>
          <w:spacing w:val="-2"/>
        </w:rPr>
        <w:t>the</w:t>
      </w:r>
      <w:r>
        <w:t xml:space="preserve"> </w:t>
      </w:r>
      <w:r>
        <w:rPr>
          <w:spacing w:val="-1"/>
        </w:rPr>
        <w:t>Lead Institution)</w:t>
      </w:r>
      <w:r>
        <w:rPr>
          <w:spacing w:val="73"/>
        </w:rPr>
        <w:t xml:space="preserve"> </w:t>
      </w:r>
      <w:r>
        <w:t>is the</w:t>
      </w:r>
      <w:r>
        <w:rPr>
          <w:spacing w:val="1"/>
        </w:rPr>
        <w:t xml:space="preserve"> </w:t>
      </w:r>
      <w:r>
        <w:rPr>
          <w:rFonts w:ascii="Times New Roman"/>
          <w:spacing w:val="-1"/>
        </w:rPr>
        <w:t>Contact</w:t>
      </w:r>
      <w:r>
        <w:rPr>
          <w:rFonts w:ascii="Times New Roman"/>
          <w:spacing w:val="1"/>
        </w:rPr>
        <w:t xml:space="preserve"> </w:t>
      </w:r>
      <w:r>
        <w:rPr>
          <w:rFonts w:ascii="Times New Roman"/>
        </w:rPr>
        <w:t>PI</w:t>
      </w:r>
      <w:r>
        <w:rPr>
          <w:rFonts w:ascii="Times New Roman"/>
          <w:spacing w:val="-4"/>
        </w:rPr>
        <w:t xml:space="preserve"> </w:t>
      </w:r>
      <w:r>
        <w:rPr>
          <w:rFonts w:ascii="Times New Roman"/>
        </w:rPr>
        <w:t xml:space="preserve">and </w:t>
      </w:r>
      <w:r>
        <w:rPr>
          <w:rFonts w:ascii="Times New Roman"/>
          <w:spacing w:val="-1"/>
        </w:rPr>
        <w:t xml:space="preserve">Coordinator </w:t>
      </w:r>
      <w:r>
        <w:rPr>
          <w:rFonts w:ascii="Times New Roman"/>
        </w:rPr>
        <w:t>for</w:t>
      </w:r>
      <w:r>
        <w:rPr>
          <w:rFonts w:ascii="Times New Roman"/>
          <w:spacing w:val="-2"/>
        </w:rPr>
        <w:t xml:space="preserve"> </w:t>
      </w:r>
      <w:r>
        <w:rPr>
          <w:rFonts w:ascii="Times New Roman"/>
        </w:rPr>
        <w:t>the</w:t>
      </w:r>
      <w:r>
        <w:rPr>
          <w:rFonts w:ascii="Times New Roman"/>
          <w:spacing w:val="-2"/>
        </w:rPr>
        <w:t xml:space="preserve"> </w:t>
      </w:r>
      <w:r>
        <w:rPr>
          <w:rFonts w:ascii="Times New Roman"/>
          <w:spacing w:val="-1"/>
        </w:rPr>
        <w:t>Project.</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co-investigators</w:t>
      </w:r>
      <w:r>
        <w:rPr>
          <w:rFonts w:ascii="Times New Roman"/>
          <w:spacing w:val="-2"/>
        </w:rPr>
        <w:t xml:space="preserve"> </w:t>
      </w:r>
      <w:r>
        <w:rPr>
          <w:rFonts w:ascii="Times New Roman"/>
        </w:rPr>
        <w:t>are</w:t>
      </w:r>
      <w:r>
        <w:rPr>
          <w:rFonts w:ascii="Times New Roman"/>
          <w:spacing w:val="-5"/>
        </w:rPr>
        <w:t xml:space="preserve"> </w:t>
      </w:r>
      <w:r>
        <w:rPr>
          <w:spacing w:val="-1"/>
        </w:rPr>
        <w:t xml:space="preserve">John </w:t>
      </w:r>
      <w:r>
        <w:rPr>
          <w:spacing w:val="-2"/>
        </w:rPr>
        <w:t>Leigh</w:t>
      </w:r>
      <w:r>
        <w:rPr>
          <w:spacing w:val="-1"/>
        </w:rPr>
        <w:t xml:space="preserve"> from</w:t>
      </w:r>
      <w:r>
        <w:rPr>
          <w:spacing w:val="-2"/>
        </w:rPr>
        <w:t xml:space="preserve"> </w:t>
      </w:r>
      <w:r>
        <w:rPr>
          <w:spacing w:val="-1"/>
        </w:rPr>
        <w:t>the</w:t>
      </w:r>
      <w:r>
        <w:rPr>
          <w:spacing w:val="-2"/>
        </w:rPr>
        <w:t xml:space="preserve"> </w:t>
      </w:r>
      <w:r>
        <w:rPr>
          <w:spacing w:val="-1"/>
        </w:rPr>
        <w:t>University</w:t>
      </w:r>
      <w:r>
        <w:rPr>
          <w:spacing w:val="73"/>
        </w:rPr>
        <w:t xml:space="preserve"> </w:t>
      </w:r>
      <w:r>
        <w:t xml:space="preserve">of </w:t>
      </w:r>
      <w:r>
        <w:rPr>
          <w:spacing w:val="-1"/>
        </w:rPr>
        <w:t>Washington (UW),</w:t>
      </w:r>
      <w:r>
        <w:rPr>
          <w:spacing w:val="-2"/>
        </w:rPr>
        <w:t xml:space="preserve"> </w:t>
      </w:r>
      <w:r>
        <w:rPr>
          <w:spacing w:val="-1"/>
        </w:rPr>
        <w:t xml:space="preserve">Nathan </w:t>
      </w:r>
      <w:r>
        <w:t>Price</w:t>
      </w:r>
      <w:r>
        <w:rPr>
          <w:spacing w:val="-3"/>
        </w:rPr>
        <w:t xml:space="preserve"> </w:t>
      </w:r>
      <w:r>
        <w:rPr>
          <w:spacing w:val="-1"/>
        </w:rPr>
        <w:t>from</w:t>
      </w:r>
      <w:r>
        <w:rPr>
          <w:spacing w:val="-2"/>
        </w:rPr>
        <w:t xml:space="preserve"> </w:t>
      </w:r>
      <w:r>
        <w:rPr>
          <w:spacing w:val="-1"/>
        </w:rPr>
        <w:t>the</w:t>
      </w:r>
      <w:r>
        <w:rPr>
          <w:spacing w:val="2"/>
        </w:rPr>
        <w:t xml:space="preserve"> </w:t>
      </w:r>
      <w:r>
        <w:rPr>
          <w:spacing w:val="-1"/>
        </w:rPr>
        <w:t>Institute</w:t>
      </w:r>
      <w:r>
        <w:rPr>
          <w:spacing w:val="-4"/>
        </w:rPr>
        <w:t xml:space="preserve"> </w:t>
      </w:r>
      <w:r>
        <w:rPr>
          <w:spacing w:val="-1"/>
        </w:rPr>
        <w:t>for</w:t>
      </w:r>
      <w:r>
        <w:t xml:space="preserve"> </w:t>
      </w:r>
      <w:r>
        <w:rPr>
          <w:spacing w:val="-1"/>
        </w:rPr>
        <w:t>Systems</w:t>
      </w:r>
      <w:r>
        <w:rPr>
          <w:spacing w:val="-2"/>
        </w:rPr>
        <w:t xml:space="preserve"> </w:t>
      </w:r>
      <w:r>
        <w:rPr>
          <w:spacing w:val="-1"/>
        </w:rPr>
        <w:t>Biology (ISB)</w:t>
      </w:r>
      <w:r>
        <w:t xml:space="preserve"> </w:t>
      </w:r>
      <w:r>
        <w:rPr>
          <w:spacing w:val="-2"/>
        </w:rPr>
        <w:t>and</w:t>
      </w:r>
      <w:r>
        <w:rPr>
          <w:spacing w:val="-1"/>
        </w:rPr>
        <w:t xml:space="preserve"> </w:t>
      </w:r>
      <w:proofErr w:type="spellStart"/>
      <w:r>
        <w:t>Dayle</w:t>
      </w:r>
      <w:proofErr w:type="spellEnd"/>
      <w:r>
        <w:rPr>
          <w:spacing w:val="-2"/>
        </w:rPr>
        <w:t xml:space="preserve"> </w:t>
      </w:r>
      <w:r>
        <w:rPr>
          <w:spacing w:val="-1"/>
        </w:rPr>
        <w:t>Smith</w:t>
      </w:r>
      <w:r>
        <w:t xml:space="preserve"> </w:t>
      </w:r>
      <w:r>
        <w:rPr>
          <w:spacing w:val="-1"/>
        </w:rPr>
        <w:t>from</w:t>
      </w:r>
      <w:r>
        <w:rPr>
          <w:spacing w:val="55"/>
        </w:rPr>
        <w:t xml:space="preserve"> </w:t>
      </w:r>
      <w:r>
        <w:t xml:space="preserve">Pacific </w:t>
      </w:r>
      <w:r>
        <w:rPr>
          <w:spacing w:val="-1"/>
        </w:rPr>
        <w:t>Northwest National</w:t>
      </w:r>
      <w:r>
        <w:rPr>
          <w:spacing w:val="-5"/>
        </w:rPr>
        <w:t xml:space="preserve"> </w:t>
      </w:r>
      <w:r>
        <w:rPr>
          <w:spacing w:val="-1"/>
        </w:rPr>
        <w:t>Laboratory</w:t>
      </w:r>
      <w:r>
        <w:t xml:space="preserve"> </w:t>
      </w:r>
      <w:r>
        <w:rPr>
          <w:spacing w:val="-1"/>
        </w:rPr>
        <w:t>(PNNL).</w:t>
      </w:r>
      <w:r>
        <w:rPr>
          <w:spacing w:val="-2"/>
        </w:rPr>
        <w:t xml:space="preserve"> </w:t>
      </w:r>
      <w:r>
        <w:rPr>
          <w:spacing w:val="-1"/>
        </w:rPr>
        <w:t>Methanogenic</w:t>
      </w:r>
      <w:r>
        <w:t xml:space="preserve"> </w:t>
      </w:r>
      <w:r>
        <w:rPr>
          <w:spacing w:val="-1"/>
        </w:rPr>
        <w:t>archaea</w:t>
      </w:r>
      <w:r>
        <w:rPr>
          <w:spacing w:val="2"/>
        </w:rPr>
        <w:t xml:space="preserve"> </w:t>
      </w:r>
      <w:r>
        <w:rPr>
          <w:spacing w:val="-1"/>
        </w:rPr>
        <w:t>generate</w:t>
      </w:r>
      <w:r>
        <w:rPr>
          <w:spacing w:val="-4"/>
        </w:rPr>
        <w:t xml:space="preserve"> </w:t>
      </w:r>
      <w:r>
        <w:rPr>
          <w:spacing w:val="-1"/>
        </w:rPr>
        <w:t>nearly</w:t>
      </w:r>
      <w:r>
        <w:t xml:space="preserve"> all</w:t>
      </w:r>
      <w:r>
        <w:rPr>
          <w:spacing w:val="-3"/>
        </w:rPr>
        <w:t xml:space="preserve"> </w:t>
      </w:r>
      <w:r>
        <w:t>of</w:t>
      </w:r>
      <w:r>
        <w:rPr>
          <w:spacing w:val="-2"/>
        </w:rPr>
        <w:t xml:space="preserve"> </w:t>
      </w:r>
      <w:r>
        <w:t>the</w:t>
      </w:r>
      <w:r>
        <w:rPr>
          <w:spacing w:val="73"/>
        </w:rPr>
        <w:t xml:space="preserve"> </w:t>
      </w:r>
      <w:r>
        <w:rPr>
          <w:spacing w:val="-1"/>
        </w:rPr>
        <w:t>methane</w:t>
      </w:r>
      <w:r>
        <w:rPr>
          <w:spacing w:val="-2"/>
        </w:rPr>
        <w:t xml:space="preserve"> </w:t>
      </w:r>
      <w:r>
        <w:t>on</w:t>
      </w:r>
      <w:r>
        <w:rPr>
          <w:spacing w:val="-1"/>
        </w:rPr>
        <w:t xml:space="preserve"> </w:t>
      </w:r>
      <w:r>
        <w:t>earth</w:t>
      </w:r>
      <w:r>
        <w:rPr>
          <w:spacing w:val="-3"/>
        </w:rPr>
        <w:t xml:space="preserve"> </w:t>
      </w:r>
      <w:r>
        <w:t>and</w:t>
      </w:r>
      <w:r>
        <w:rPr>
          <w:spacing w:val="-2"/>
        </w:rPr>
        <w:t xml:space="preserve"> </w:t>
      </w:r>
      <w:r>
        <w:rPr>
          <w:spacing w:val="-1"/>
        </w:rPr>
        <w:t>produce</w:t>
      </w:r>
      <w:r>
        <w:rPr>
          <w:spacing w:val="1"/>
        </w:rPr>
        <w:t xml:space="preserve"> </w:t>
      </w:r>
      <w:r>
        <w:t>it at</w:t>
      </w:r>
      <w:r>
        <w:rPr>
          <w:spacing w:val="-2"/>
        </w:rPr>
        <w:t xml:space="preserve"> </w:t>
      </w:r>
      <w:r>
        <w:t xml:space="preserve">a </w:t>
      </w:r>
      <w:r>
        <w:rPr>
          <w:spacing w:val="-1"/>
        </w:rPr>
        <w:t>level</w:t>
      </w:r>
      <w:r>
        <w:rPr>
          <w:spacing w:val="-3"/>
        </w:rPr>
        <w:t xml:space="preserve"> </w:t>
      </w:r>
      <w:r>
        <w:t>of</w:t>
      </w:r>
      <w:r>
        <w:rPr>
          <w:spacing w:val="-3"/>
        </w:rPr>
        <w:t xml:space="preserve"> </w:t>
      </w:r>
      <w:r>
        <w:t>1</w:t>
      </w:r>
      <w:r>
        <w:rPr>
          <w:spacing w:val="1"/>
        </w:rPr>
        <w:t xml:space="preserve"> </w:t>
      </w:r>
      <w:r>
        <w:rPr>
          <w:spacing w:val="-1"/>
        </w:rPr>
        <w:t>billion</w:t>
      </w:r>
      <w:r>
        <w:rPr>
          <w:spacing w:val="-3"/>
        </w:rPr>
        <w:t xml:space="preserve"> </w:t>
      </w:r>
      <w:r>
        <w:t xml:space="preserve">tons </w:t>
      </w:r>
      <w:r>
        <w:rPr>
          <w:spacing w:val="-1"/>
        </w:rPr>
        <w:t>per</w:t>
      </w:r>
      <w:r>
        <w:rPr>
          <w:spacing w:val="-2"/>
        </w:rPr>
        <w:t xml:space="preserve"> </w:t>
      </w:r>
      <w:r>
        <w:t>year.</w:t>
      </w:r>
      <w:r>
        <w:rPr>
          <w:spacing w:val="3"/>
        </w:rPr>
        <w:t xml:space="preserve"> </w:t>
      </w:r>
      <w:r>
        <w:t>It</w:t>
      </w:r>
      <w:r>
        <w:rPr>
          <w:spacing w:val="-3"/>
        </w:rPr>
        <w:t xml:space="preserve"> </w:t>
      </w:r>
      <w:r>
        <w:t>was</w:t>
      </w:r>
      <w:r>
        <w:rPr>
          <w:spacing w:val="-3"/>
        </w:rPr>
        <w:t xml:space="preserve"> </w:t>
      </w:r>
      <w:r>
        <w:rPr>
          <w:spacing w:val="-1"/>
        </w:rPr>
        <w:t>recently</w:t>
      </w:r>
      <w:r>
        <w:t xml:space="preserve"> </w:t>
      </w:r>
      <w:r>
        <w:rPr>
          <w:spacing w:val="-1"/>
        </w:rPr>
        <w:t>found</w:t>
      </w:r>
      <w:r>
        <w:t xml:space="preserve"> that</w:t>
      </w:r>
      <w:r>
        <w:rPr>
          <w:spacing w:val="31"/>
        </w:rPr>
        <w:t xml:space="preserve"> </w:t>
      </w:r>
      <w:r>
        <w:rPr>
          <w:spacing w:val="-1"/>
        </w:rPr>
        <w:t xml:space="preserve">methanogens also </w:t>
      </w:r>
      <w:r>
        <w:t xml:space="preserve">are </w:t>
      </w:r>
      <w:r>
        <w:rPr>
          <w:spacing w:val="-1"/>
        </w:rPr>
        <w:t xml:space="preserve">involved </w:t>
      </w:r>
      <w:r>
        <w:t xml:space="preserve">in </w:t>
      </w:r>
      <w:r>
        <w:rPr>
          <w:spacing w:val="-1"/>
        </w:rPr>
        <w:t>the</w:t>
      </w:r>
      <w:r>
        <w:t xml:space="preserve"> </w:t>
      </w:r>
      <w:r>
        <w:rPr>
          <w:spacing w:val="-1"/>
        </w:rPr>
        <w:t>anaerobic</w:t>
      </w:r>
      <w:r>
        <w:rPr>
          <w:spacing w:val="-2"/>
        </w:rPr>
        <w:t xml:space="preserve"> </w:t>
      </w:r>
      <w:r>
        <w:rPr>
          <w:spacing w:val="-1"/>
        </w:rPr>
        <w:t>oxidation</w:t>
      </w:r>
      <w:r>
        <w:rPr>
          <w:spacing w:val="-3"/>
        </w:rPr>
        <w:t xml:space="preserve"> </w:t>
      </w:r>
      <w:r>
        <w:t>of</w:t>
      </w:r>
      <w:r>
        <w:rPr>
          <w:spacing w:val="-2"/>
        </w:rPr>
        <w:t xml:space="preserve"> </w:t>
      </w:r>
      <w:r>
        <w:rPr>
          <w:spacing w:val="-1"/>
        </w:rPr>
        <w:t>methane.</w:t>
      </w:r>
      <w:r>
        <w:rPr>
          <w:spacing w:val="3"/>
        </w:rPr>
        <w:t xml:space="preserve"> </w:t>
      </w:r>
      <w:r>
        <w:rPr>
          <w:spacing w:val="-1"/>
        </w:rPr>
        <w:t>In fact,</w:t>
      </w:r>
      <w:r>
        <w:rPr>
          <w:spacing w:val="-3"/>
        </w:rPr>
        <w:t xml:space="preserve"> </w:t>
      </w:r>
      <w:r>
        <w:rPr>
          <w:spacing w:val="-1"/>
        </w:rPr>
        <w:t>large</w:t>
      </w:r>
      <w:r>
        <w:t xml:space="preserve"> </w:t>
      </w:r>
      <w:r>
        <w:rPr>
          <w:spacing w:val="-1"/>
        </w:rPr>
        <w:t>amounts</w:t>
      </w:r>
      <w:r>
        <w:rPr>
          <w:spacing w:val="-2"/>
        </w:rPr>
        <w:t xml:space="preserve"> </w:t>
      </w:r>
      <w:r>
        <w:rPr>
          <w:spacing w:val="-1"/>
        </w:rPr>
        <w:t>(0.3</w:t>
      </w:r>
      <w:r>
        <w:t xml:space="preserve"> </w:t>
      </w:r>
      <w:r>
        <w:rPr>
          <w:spacing w:val="-1"/>
        </w:rPr>
        <w:t>billion</w:t>
      </w:r>
      <w:r>
        <w:rPr>
          <w:spacing w:val="71"/>
        </w:rPr>
        <w:t xml:space="preserve"> </w:t>
      </w:r>
      <w:r>
        <w:t>tons</w:t>
      </w:r>
      <w:r>
        <w:rPr>
          <w:spacing w:val="-1"/>
        </w:rPr>
        <w:t xml:space="preserve"> per</w:t>
      </w:r>
      <w:r>
        <w:rPr>
          <w:spacing w:val="-2"/>
        </w:rPr>
        <w:t xml:space="preserve"> </w:t>
      </w:r>
      <w:r>
        <w:rPr>
          <w:spacing w:val="-1"/>
        </w:rPr>
        <w:t>year)</w:t>
      </w:r>
      <w:r>
        <w:rPr>
          <w:spacing w:val="-2"/>
        </w:rPr>
        <w:t xml:space="preserve"> </w:t>
      </w:r>
      <w:r>
        <w:t>of</w:t>
      </w:r>
      <w:r>
        <w:rPr>
          <w:spacing w:val="-2"/>
        </w:rPr>
        <w:t xml:space="preserve"> </w:t>
      </w:r>
      <w:r>
        <w:rPr>
          <w:spacing w:val="-1"/>
        </w:rPr>
        <w:t>methane</w:t>
      </w:r>
      <w:r>
        <w:rPr>
          <w:spacing w:val="-2"/>
        </w:rPr>
        <w:t xml:space="preserve"> </w:t>
      </w:r>
      <w:r>
        <w:t xml:space="preserve">are </w:t>
      </w:r>
      <w:r>
        <w:rPr>
          <w:spacing w:val="-1"/>
        </w:rPr>
        <w:t>oxidized</w:t>
      </w:r>
      <w:r>
        <w:t xml:space="preserve"> </w:t>
      </w:r>
      <w:r>
        <w:rPr>
          <w:spacing w:val="-1"/>
        </w:rPr>
        <w:t>to</w:t>
      </w:r>
      <w:r>
        <w:rPr>
          <w:spacing w:val="1"/>
        </w:rPr>
        <w:t xml:space="preserve"> </w:t>
      </w:r>
      <w:r>
        <w:rPr>
          <w:spacing w:val="-1"/>
        </w:rPr>
        <w:t>CO</w:t>
      </w:r>
      <w:r>
        <w:rPr>
          <w:spacing w:val="-1"/>
          <w:position w:val="-2"/>
          <w:sz w:val="14"/>
        </w:rPr>
        <w:t>2</w:t>
      </w:r>
      <w:r>
        <w:rPr>
          <w:spacing w:val="18"/>
          <w:position w:val="-2"/>
          <w:sz w:val="14"/>
        </w:rPr>
        <w:t xml:space="preserve"> </w:t>
      </w:r>
      <w:r>
        <w:t>in</w:t>
      </w:r>
      <w:r>
        <w:rPr>
          <w:spacing w:val="-3"/>
        </w:rPr>
        <w:t xml:space="preserve"> </w:t>
      </w:r>
      <w:r>
        <w:rPr>
          <w:spacing w:val="-1"/>
        </w:rPr>
        <w:t>marine</w:t>
      </w:r>
      <w:r>
        <w:t xml:space="preserve"> </w:t>
      </w:r>
      <w:r>
        <w:rPr>
          <w:spacing w:val="-1"/>
        </w:rPr>
        <w:t>sediments</w:t>
      </w:r>
      <w:r>
        <w:rPr>
          <w:spacing w:val="-3"/>
        </w:rPr>
        <w:t xml:space="preserve"> </w:t>
      </w:r>
      <w:r>
        <w:rPr>
          <w:spacing w:val="-1"/>
        </w:rPr>
        <w:t>by microbial</w:t>
      </w:r>
      <w:r>
        <w:rPr>
          <w:spacing w:val="-4"/>
        </w:rPr>
        <w:t xml:space="preserve"> </w:t>
      </w:r>
      <w:r>
        <w:rPr>
          <w:spacing w:val="-1"/>
        </w:rPr>
        <w:t>communities,</w:t>
      </w:r>
      <w:r>
        <w:rPr>
          <w:spacing w:val="-2"/>
        </w:rPr>
        <w:t xml:space="preserve"> </w:t>
      </w:r>
      <w:r>
        <w:t>which</w:t>
      </w:r>
      <w:r>
        <w:rPr>
          <w:spacing w:val="59"/>
        </w:rPr>
        <w:t xml:space="preserve"> </w:t>
      </w:r>
      <w:r>
        <w:rPr>
          <w:spacing w:val="-1"/>
        </w:rPr>
        <w:t>consist</w:t>
      </w:r>
      <w:r>
        <w:rPr>
          <w:spacing w:val="-2"/>
        </w:rPr>
        <w:t xml:space="preserve"> </w:t>
      </w:r>
      <w:r>
        <w:t>of</w:t>
      </w:r>
      <w:r>
        <w:rPr>
          <w:spacing w:val="-2"/>
        </w:rPr>
        <w:t xml:space="preserve"> </w:t>
      </w:r>
      <w:r>
        <w:rPr>
          <w:spacing w:val="-1"/>
        </w:rPr>
        <w:t>methanogens</w:t>
      </w:r>
      <w:r>
        <w:t xml:space="preserve"> </w:t>
      </w:r>
      <w:r>
        <w:rPr>
          <w:spacing w:val="-1"/>
        </w:rPr>
        <w:t>(ANME-1,</w:t>
      </w:r>
      <w:r>
        <w:rPr>
          <w:spacing w:val="-3"/>
        </w:rPr>
        <w:t xml:space="preserve"> </w:t>
      </w:r>
      <w:r>
        <w:rPr>
          <w:spacing w:val="-1"/>
        </w:rPr>
        <w:t>ANME-2</w:t>
      </w:r>
      <w:r>
        <w:rPr>
          <w:spacing w:val="-2"/>
        </w:rPr>
        <w:t xml:space="preserve"> </w:t>
      </w:r>
      <w:r>
        <w:t xml:space="preserve">or </w:t>
      </w:r>
      <w:r>
        <w:rPr>
          <w:spacing w:val="-1"/>
        </w:rPr>
        <w:t>ANME-3)</w:t>
      </w:r>
      <w:r>
        <w:t xml:space="preserve"> </w:t>
      </w:r>
      <w:r>
        <w:rPr>
          <w:spacing w:val="-1"/>
        </w:rPr>
        <w:t>and sulfate-</w:t>
      </w:r>
      <w:r>
        <w:rPr>
          <w:spacing w:val="-3"/>
        </w:rPr>
        <w:t xml:space="preserve"> </w:t>
      </w:r>
      <w:r>
        <w:t xml:space="preserve">or </w:t>
      </w:r>
      <w:r>
        <w:rPr>
          <w:spacing w:val="-1"/>
        </w:rPr>
        <w:t>nitrate-reducing bacteria.</w:t>
      </w:r>
    </w:p>
    <w:p w14:paraId="543366BC" w14:textId="77777777" w:rsidR="00B619BB" w:rsidRDefault="00A448BA">
      <w:pPr>
        <w:pStyle w:val="BodyText"/>
        <w:ind w:right="229"/>
      </w:pPr>
      <w:r>
        <w:rPr>
          <w:spacing w:val="-1"/>
        </w:rPr>
        <w:t>Surprisingly,</w:t>
      </w:r>
      <w:r>
        <w:rPr>
          <w:spacing w:val="1"/>
        </w:rPr>
        <w:t xml:space="preserve"> </w:t>
      </w:r>
      <w:r>
        <w:rPr>
          <w:spacing w:val="-1"/>
        </w:rPr>
        <w:t>Methyl</w:t>
      </w:r>
      <w:r>
        <w:t xml:space="preserve"> </w:t>
      </w:r>
      <w:r>
        <w:rPr>
          <w:spacing w:val="-1"/>
        </w:rPr>
        <w:t>Coenzyme</w:t>
      </w:r>
      <w:r>
        <w:rPr>
          <w:spacing w:val="-2"/>
        </w:rPr>
        <w:t xml:space="preserve"> </w:t>
      </w:r>
      <w:r>
        <w:t xml:space="preserve">M </w:t>
      </w:r>
      <w:r>
        <w:rPr>
          <w:spacing w:val="-1"/>
        </w:rPr>
        <w:t>Reductase</w:t>
      </w:r>
      <w:r>
        <w:rPr>
          <w:spacing w:val="-2"/>
        </w:rPr>
        <w:t xml:space="preserve"> </w:t>
      </w:r>
      <w:r>
        <w:rPr>
          <w:spacing w:val="-1"/>
        </w:rPr>
        <w:t>(MCR)</w:t>
      </w:r>
      <w:r>
        <w:t xml:space="preserve"> is</w:t>
      </w:r>
      <w:r>
        <w:rPr>
          <w:spacing w:val="-3"/>
        </w:rPr>
        <w:t xml:space="preserve"> </w:t>
      </w:r>
      <w:r>
        <w:t xml:space="preserve">the </w:t>
      </w:r>
      <w:r>
        <w:rPr>
          <w:spacing w:val="-1"/>
        </w:rPr>
        <w:t>key enzymatic</w:t>
      </w:r>
      <w:r>
        <w:rPr>
          <w:spacing w:val="-2"/>
        </w:rPr>
        <w:t xml:space="preserve"> </w:t>
      </w:r>
      <w:r>
        <w:rPr>
          <w:spacing w:val="-1"/>
        </w:rPr>
        <w:t>catalyst</w:t>
      </w:r>
      <w:r>
        <w:rPr>
          <w:spacing w:val="1"/>
        </w:rPr>
        <w:t xml:space="preserve"> </w:t>
      </w:r>
      <w:r>
        <w:rPr>
          <w:spacing w:val="-2"/>
        </w:rPr>
        <w:t>in</w:t>
      </w:r>
      <w:r>
        <w:t xml:space="preserve"> both </w:t>
      </w:r>
      <w:r>
        <w:rPr>
          <w:spacing w:val="-1"/>
        </w:rPr>
        <w:t>the</w:t>
      </w:r>
      <w:r>
        <w:t xml:space="preserve"> </w:t>
      </w:r>
      <w:r>
        <w:rPr>
          <w:spacing w:val="-1"/>
        </w:rPr>
        <w:t>anaerobic</w:t>
      </w:r>
      <w:r>
        <w:rPr>
          <w:spacing w:val="67"/>
        </w:rPr>
        <w:t xml:space="preserve"> </w:t>
      </w:r>
      <w:r>
        <w:rPr>
          <w:spacing w:val="-1"/>
        </w:rPr>
        <w:t>synthesis</w:t>
      </w:r>
      <w:r>
        <w:rPr>
          <w:spacing w:val="-3"/>
        </w:rPr>
        <w:t xml:space="preserve"> </w:t>
      </w:r>
      <w:r>
        <w:t>of</w:t>
      </w:r>
      <w:r>
        <w:rPr>
          <w:spacing w:val="-2"/>
        </w:rPr>
        <w:t xml:space="preserve"> </w:t>
      </w:r>
      <w:r>
        <w:rPr>
          <w:spacing w:val="-1"/>
        </w:rPr>
        <w:t>methane</w:t>
      </w:r>
      <w:r>
        <w:rPr>
          <w:spacing w:val="1"/>
        </w:rPr>
        <w:t xml:space="preserve"> </w:t>
      </w:r>
      <w:r>
        <w:rPr>
          <w:spacing w:val="-1"/>
        </w:rPr>
        <w:t>and</w:t>
      </w:r>
      <w:r>
        <w:rPr>
          <w:spacing w:val="-3"/>
        </w:rPr>
        <w:t xml:space="preserve"> </w:t>
      </w:r>
      <w:r>
        <w:rPr>
          <w:spacing w:val="-1"/>
        </w:rPr>
        <w:t>the</w:t>
      </w:r>
      <w:r>
        <w:t xml:space="preserve"> </w:t>
      </w:r>
      <w:r>
        <w:rPr>
          <w:spacing w:val="-1"/>
        </w:rPr>
        <w:t>oxidation</w:t>
      </w:r>
      <w:r>
        <w:rPr>
          <w:spacing w:val="-3"/>
        </w:rPr>
        <w:t xml:space="preserve"> </w:t>
      </w:r>
      <w:r>
        <w:t>of</w:t>
      </w:r>
      <w:r>
        <w:rPr>
          <w:spacing w:val="-2"/>
        </w:rPr>
        <w:t xml:space="preserve"> </w:t>
      </w:r>
      <w:r>
        <w:rPr>
          <w:spacing w:val="-1"/>
        </w:rPr>
        <w:t>methane</w:t>
      </w:r>
      <w:r>
        <w:t xml:space="preserve"> </w:t>
      </w:r>
      <w:r>
        <w:rPr>
          <w:spacing w:val="-2"/>
        </w:rPr>
        <w:t>(AOM).</w:t>
      </w:r>
    </w:p>
    <w:p w14:paraId="52F90F6A" w14:textId="77777777" w:rsidR="00B619BB" w:rsidRDefault="00B619BB">
      <w:pPr>
        <w:spacing w:before="5"/>
        <w:rPr>
          <w:rFonts w:ascii="Calibri" w:eastAsia="Calibri" w:hAnsi="Calibri" w:cs="Calibri"/>
          <w:sz w:val="16"/>
          <w:szCs w:val="16"/>
        </w:rPr>
      </w:pPr>
    </w:p>
    <w:p w14:paraId="37D13C89" w14:textId="77777777" w:rsidR="00B619BB" w:rsidRDefault="00A448BA">
      <w:pPr>
        <w:spacing w:line="239" w:lineRule="auto"/>
        <w:ind w:left="1040" w:right="116"/>
        <w:rPr>
          <w:rFonts w:ascii="Calibri" w:eastAsia="Calibri" w:hAnsi="Calibri" w:cs="Calibri"/>
        </w:rPr>
      </w:pPr>
      <w:r>
        <w:rPr>
          <w:rFonts w:ascii="Calibri"/>
          <w:spacing w:val="-1"/>
        </w:rPr>
        <w:t>The</w:t>
      </w:r>
      <w:r>
        <w:rPr>
          <w:rFonts w:ascii="Calibri"/>
        </w:rPr>
        <w:t xml:space="preserve"> </w:t>
      </w:r>
      <w:r>
        <w:rPr>
          <w:rFonts w:ascii="Calibri"/>
          <w:spacing w:val="-1"/>
        </w:rPr>
        <w:t>primary</w:t>
      </w:r>
      <w:r>
        <w:rPr>
          <w:rFonts w:ascii="Calibri"/>
          <w:spacing w:val="1"/>
        </w:rPr>
        <w:t xml:space="preserve"> </w:t>
      </w:r>
      <w:r>
        <w:rPr>
          <w:rFonts w:ascii="Calibri"/>
          <w:spacing w:val="-1"/>
        </w:rPr>
        <w:t>project</w:t>
      </w:r>
      <w:r>
        <w:rPr>
          <w:rFonts w:ascii="Calibri"/>
          <w:spacing w:val="1"/>
        </w:rPr>
        <w:t xml:space="preserve"> </w:t>
      </w:r>
      <w:r>
        <w:rPr>
          <w:rFonts w:ascii="Calibri"/>
          <w:spacing w:val="-1"/>
        </w:rPr>
        <w:t>goal</w:t>
      </w:r>
      <w:r>
        <w:rPr>
          <w:rFonts w:ascii="Calibri"/>
        </w:rPr>
        <w:t xml:space="preserve"> is</w:t>
      </w:r>
      <w:r>
        <w:rPr>
          <w:rFonts w:ascii="Calibri"/>
          <w:spacing w:val="-3"/>
        </w:rPr>
        <w:t xml:space="preserve"> </w:t>
      </w:r>
      <w:r>
        <w:rPr>
          <w:rFonts w:ascii="Calibri"/>
        </w:rPr>
        <w:t>to</w:t>
      </w:r>
      <w:r>
        <w:rPr>
          <w:rFonts w:ascii="Calibri"/>
          <w:spacing w:val="-1"/>
        </w:rPr>
        <w:t xml:space="preserve"> engineer</w:t>
      </w:r>
      <w:r>
        <w:rPr>
          <w:rFonts w:ascii="Calibri"/>
        </w:rPr>
        <w:t xml:space="preserve"> a</w:t>
      </w:r>
      <w:r>
        <w:rPr>
          <w:rFonts w:ascii="Calibri"/>
          <w:spacing w:val="-3"/>
        </w:rPr>
        <w:t xml:space="preserve"> </w:t>
      </w:r>
      <w:r>
        <w:rPr>
          <w:rFonts w:ascii="Calibri"/>
          <w:spacing w:val="-1"/>
        </w:rPr>
        <w:t>metabolic</w:t>
      </w:r>
      <w:r>
        <w:rPr>
          <w:rFonts w:ascii="Calibri"/>
        </w:rPr>
        <w:t xml:space="preserve"> </w:t>
      </w:r>
      <w:r>
        <w:rPr>
          <w:rFonts w:ascii="Calibri"/>
          <w:spacing w:val="-1"/>
        </w:rPr>
        <w:t>pathway</w:t>
      </w:r>
      <w:r>
        <w:rPr>
          <w:rFonts w:ascii="Calibri"/>
        </w:rPr>
        <w:t xml:space="preserve"> </w:t>
      </w:r>
      <w:r>
        <w:rPr>
          <w:rFonts w:ascii="Calibri"/>
          <w:spacing w:val="-1"/>
        </w:rPr>
        <w:t>for</w:t>
      </w:r>
      <w:r>
        <w:rPr>
          <w:rFonts w:ascii="Calibri"/>
          <w:spacing w:val="-2"/>
        </w:rPr>
        <w:t xml:space="preserve"> </w:t>
      </w:r>
      <w:r>
        <w:rPr>
          <w:rFonts w:ascii="Calibri"/>
        </w:rPr>
        <w:t xml:space="preserve">the </w:t>
      </w:r>
      <w:r>
        <w:rPr>
          <w:rFonts w:ascii="Calibri"/>
          <w:spacing w:val="-1"/>
        </w:rPr>
        <w:t>conversion</w:t>
      </w:r>
      <w:r>
        <w:rPr>
          <w:rFonts w:ascii="Calibri"/>
          <w:spacing w:val="-3"/>
        </w:rPr>
        <w:t xml:space="preserve"> </w:t>
      </w:r>
      <w:r>
        <w:rPr>
          <w:rFonts w:ascii="Calibri"/>
          <w:spacing w:val="-1"/>
        </w:rPr>
        <w:t>of</w:t>
      </w:r>
      <w:r>
        <w:rPr>
          <w:rFonts w:ascii="Calibri"/>
        </w:rPr>
        <w:t xml:space="preserve"> </w:t>
      </w:r>
      <w:r>
        <w:rPr>
          <w:rFonts w:ascii="Calibri"/>
          <w:spacing w:val="-1"/>
        </w:rPr>
        <w:t>methane</w:t>
      </w:r>
      <w:r>
        <w:rPr>
          <w:rFonts w:ascii="Calibri"/>
        </w:rPr>
        <w:t xml:space="preserve"> </w:t>
      </w:r>
      <w:r>
        <w:rPr>
          <w:rFonts w:ascii="Calibri"/>
          <w:spacing w:val="-1"/>
        </w:rPr>
        <w:t>to methanol</w:t>
      </w:r>
      <w:r>
        <w:rPr>
          <w:rFonts w:ascii="Calibri"/>
          <w:spacing w:val="63"/>
        </w:rPr>
        <w:t xml:space="preserve"> </w:t>
      </w:r>
      <w:r>
        <w:rPr>
          <w:rFonts w:ascii="Calibri"/>
        </w:rPr>
        <w:t xml:space="preserve">at </w:t>
      </w:r>
      <w:r>
        <w:rPr>
          <w:rFonts w:ascii="Calibri"/>
          <w:spacing w:val="-1"/>
        </w:rPr>
        <w:t>rates,</w:t>
      </w:r>
      <w:r>
        <w:rPr>
          <w:rFonts w:ascii="Calibri"/>
        </w:rPr>
        <w:t xml:space="preserve"> </w:t>
      </w:r>
      <w:r>
        <w:rPr>
          <w:rFonts w:ascii="Calibri"/>
          <w:spacing w:val="-1"/>
        </w:rPr>
        <w:t>efficiency</w:t>
      </w:r>
      <w:r>
        <w:rPr>
          <w:rFonts w:ascii="Calibri"/>
        </w:rPr>
        <w:t xml:space="preserve"> and</w:t>
      </w:r>
      <w:r>
        <w:rPr>
          <w:rFonts w:ascii="Calibri"/>
          <w:spacing w:val="-2"/>
        </w:rPr>
        <w:t xml:space="preserve"> </w:t>
      </w:r>
      <w:r>
        <w:rPr>
          <w:rFonts w:ascii="Calibri"/>
          <w:spacing w:val="-1"/>
        </w:rPr>
        <w:t>yield that</w:t>
      </w:r>
      <w:r>
        <w:rPr>
          <w:rFonts w:ascii="Calibri"/>
          <w:spacing w:val="-2"/>
        </w:rPr>
        <w:t xml:space="preserve"> </w:t>
      </w:r>
      <w:r>
        <w:rPr>
          <w:rFonts w:ascii="Calibri"/>
          <w:spacing w:val="-1"/>
        </w:rPr>
        <w:t>meet</w:t>
      </w:r>
      <w:r>
        <w:rPr>
          <w:rFonts w:ascii="Calibri"/>
        </w:rPr>
        <w:t xml:space="preserve"> </w:t>
      </w:r>
      <w:r>
        <w:rPr>
          <w:rFonts w:ascii="Calibri"/>
          <w:spacing w:val="-1"/>
        </w:rPr>
        <w:t>the</w:t>
      </w:r>
      <w:r>
        <w:rPr>
          <w:rFonts w:ascii="Calibri"/>
        </w:rPr>
        <w:t xml:space="preserve"> </w:t>
      </w:r>
      <w:r>
        <w:rPr>
          <w:rFonts w:ascii="Calibri"/>
          <w:spacing w:val="-1"/>
        </w:rPr>
        <w:t>Technology</w:t>
      </w:r>
      <w:r>
        <w:rPr>
          <w:rFonts w:ascii="Calibri"/>
        </w:rPr>
        <w:t xml:space="preserve"> </w:t>
      </w:r>
      <w:r>
        <w:rPr>
          <w:rFonts w:ascii="Calibri"/>
          <w:spacing w:val="-1"/>
        </w:rPr>
        <w:t>Development</w:t>
      </w:r>
      <w:r>
        <w:rPr>
          <w:rFonts w:ascii="Calibri"/>
          <w:spacing w:val="-3"/>
        </w:rPr>
        <w:t xml:space="preserve"> </w:t>
      </w:r>
      <w:r>
        <w:rPr>
          <w:rFonts w:ascii="Calibri"/>
        </w:rPr>
        <w:t>goals</w:t>
      </w:r>
      <w:r>
        <w:rPr>
          <w:rFonts w:ascii="Calibri"/>
          <w:spacing w:val="-3"/>
        </w:rPr>
        <w:t xml:space="preserve"> </w:t>
      </w:r>
      <w:r>
        <w:rPr>
          <w:rFonts w:ascii="Calibri"/>
        </w:rPr>
        <w:t>for</w:t>
      </w:r>
      <w:r>
        <w:rPr>
          <w:rFonts w:ascii="Calibri"/>
          <w:spacing w:val="-3"/>
        </w:rPr>
        <w:t xml:space="preserve"> </w:t>
      </w:r>
      <w:r>
        <w:rPr>
          <w:rFonts w:ascii="Calibri"/>
          <w:spacing w:val="-1"/>
        </w:rPr>
        <w:t>this</w:t>
      </w:r>
      <w:r>
        <w:rPr>
          <w:rFonts w:ascii="Calibri"/>
        </w:rPr>
        <w:t xml:space="preserve"> ARPA-E</w:t>
      </w:r>
      <w:r>
        <w:rPr>
          <w:rFonts w:ascii="Calibri"/>
          <w:spacing w:val="-3"/>
        </w:rPr>
        <w:t xml:space="preserve"> </w:t>
      </w:r>
      <w:r>
        <w:rPr>
          <w:rFonts w:ascii="Calibri"/>
          <w:spacing w:val="-1"/>
        </w:rPr>
        <w:t>program.</w:t>
      </w:r>
      <w:r>
        <w:rPr>
          <w:rFonts w:ascii="Calibri"/>
        </w:rPr>
        <w:t xml:space="preserve"> </w:t>
      </w:r>
      <w:r>
        <w:rPr>
          <w:rFonts w:ascii="Times New Roman"/>
          <w:spacing w:val="-1"/>
          <w:sz w:val="23"/>
        </w:rPr>
        <w:t>To</w:t>
      </w:r>
      <w:r>
        <w:rPr>
          <w:rFonts w:ascii="Times New Roman"/>
          <w:spacing w:val="47"/>
          <w:sz w:val="23"/>
        </w:rPr>
        <w:t xml:space="preserve"> </w:t>
      </w:r>
      <w:r>
        <w:rPr>
          <w:rFonts w:ascii="Times New Roman"/>
          <w:sz w:val="23"/>
        </w:rPr>
        <w:t>make</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7"/>
          <w:sz w:val="23"/>
        </w:rPr>
        <w:t xml:space="preserve"> </w:t>
      </w:r>
      <w:r>
        <w:rPr>
          <w:rFonts w:ascii="Times New Roman"/>
          <w:sz w:val="23"/>
        </w:rPr>
        <w:t xml:space="preserve">or </w:t>
      </w:r>
      <w:r>
        <w:rPr>
          <w:rFonts w:ascii="Times New Roman"/>
          <w:spacing w:val="-1"/>
          <w:sz w:val="23"/>
        </w:rPr>
        <w:t>nitrate reduction</w:t>
      </w:r>
      <w:r>
        <w:rPr>
          <w:rFonts w:ascii="Times New Roman"/>
          <w:spacing w:val="69"/>
          <w:sz w:val="23"/>
        </w:rPr>
        <w:t xml:space="preserve"> </w:t>
      </w:r>
      <w:r>
        <w:rPr>
          <w:rFonts w:ascii="Times New Roman"/>
          <w:spacing w:val="-1"/>
          <w:sz w:val="23"/>
        </w:rPr>
        <w:t>pathway.</w:t>
      </w:r>
      <w:r>
        <w:rPr>
          <w:rFonts w:ascii="Times New Roman"/>
          <w:sz w:val="23"/>
        </w:rPr>
        <w:t xml:space="preserve"> </w:t>
      </w:r>
      <w:r>
        <w:rPr>
          <w:rFonts w:ascii="Calibri"/>
          <w:spacing w:val="-1"/>
        </w:rPr>
        <w:t>The</w:t>
      </w:r>
      <w:r>
        <w:rPr>
          <w:rFonts w:ascii="Calibri"/>
        </w:rPr>
        <w:t xml:space="preserve"> </w:t>
      </w:r>
      <w:r>
        <w:rPr>
          <w:rFonts w:ascii="Calibri"/>
          <w:spacing w:val="-1"/>
        </w:rPr>
        <w:t>ultimate</w:t>
      </w:r>
      <w:r>
        <w:rPr>
          <w:rFonts w:ascii="Calibri"/>
        </w:rPr>
        <w:t xml:space="preserve"> </w:t>
      </w:r>
      <w:r>
        <w:rPr>
          <w:rFonts w:ascii="Calibri"/>
          <w:spacing w:val="-1"/>
        </w:rPr>
        <w:t>goal</w:t>
      </w:r>
      <w:r>
        <w:rPr>
          <w:rFonts w:ascii="Calibri"/>
          <w:spacing w:val="-3"/>
        </w:rPr>
        <w:t xml:space="preserve"> </w:t>
      </w:r>
      <w:r>
        <w:rPr>
          <w:rFonts w:ascii="Calibri"/>
        </w:rPr>
        <w:t xml:space="preserve">is </w:t>
      </w:r>
      <w:r>
        <w:rPr>
          <w:rFonts w:ascii="Calibri"/>
          <w:spacing w:val="-1"/>
        </w:rPr>
        <w:t>to</w:t>
      </w:r>
      <w:r>
        <w:rPr>
          <w:rFonts w:ascii="Calibri"/>
          <w:spacing w:val="3"/>
        </w:rPr>
        <w:t xml:space="preserve"> </w:t>
      </w: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1"/>
          <w:sz w:val="23"/>
        </w:rPr>
        <w:t>at</w:t>
      </w:r>
      <w:r>
        <w:rPr>
          <w:rFonts w:ascii="Times New Roman"/>
          <w:sz w:val="23"/>
        </w:rPr>
        <w:t xml:space="preserve"> a </w:t>
      </w:r>
      <w:r>
        <w:rPr>
          <w:rFonts w:ascii="Times New Roman"/>
          <w:spacing w:val="-2"/>
          <w:sz w:val="23"/>
        </w:rPr>
        <w:t>rate</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51"/>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r>
        <w:rPr>
          <w:rFonts w:ascii="Calibri"/>
          <w:spacing w:val="-1"/>
        </w:rPr>
        <w:t>.</w:t>
      </w:r>
    </w:p>
    <w:p w14:paraId="710C243D" w14:textId="77777777" w:rsidR="00B619BB" w:rsidRDefault="00A448BA">
      <w:pPr>
        <w:spacing w:before="198"/>
        <w:ind w:left="1040" w:right="116"/>
        <w:rPr>
          <w:rFonts w:ascii="Times New Roman" w:eastAsia="Times New Roman" w:hAnsi="Times New Roman" w:cs="Times New Roman"/>
          <w:sz w:val="23"/>
          <w:szCs w:val="23"/>
        </w:rPr>
      </w:pPr>
      <w:r>
        <w:rPr>
          <w:rFonts w:ascii="Times New Roman"/>
          <w:spacing w:val="-1"/>
        </w:rPr>
        <w:t>John</w:t>
      </w:r>
      <w:r>
        <w:rPr>
          <w:rFonts w:ascii="Times New Roman"/>
        </w:rPr>
        <w:t xml:space="preserve"> </w:t>
      </w:r>
      <w:r>
        <w:rPr>
          <w:rFonts w:ascii="Times New Roman"/>
          <w:spacing w:val="-2"/>
        </w:rPr>
        <w:t>Leigh</w:t>
      </w:r>
      <w:r>
        <w:rPr>
          <w:rFonts w:ascii="Times New Roman"/>
        </w:rPr>
        <w:t xml:space="preserve"> </w:t>
      </w:r>
      <w:r>
        <w:rPr>
          <w:rFonts w:ascii="Times New Roman"/>
          <w:spacing w:val="-1"/>
        </w:rPr>
        <w:t>(UW)</w:t>
      </w:r>
      <w:r>
        <w:rPr>
          <w:rFonts w:ascii="Times New Roman"/>
          <w:spacing w:val="1"/>
        </w:rPr>
        <w:t xml:space="preserve"> </w:t>
      </w:r>
      <w:r>
        <w:rPr>
          <w:rFonts w:ascii="Times New Roman"/>
          <w:spacing w:val="-2"/>
        </w:rPr>
        <w:t>will</w:t>
      </w:r>
      <w:r>
        <w:rPr>
          <w:rFonts w:ascii="Times New Roman"/>
          <w:spacing w:val="2"/>
        </w:rPr>
        <w:t xml:space="preserve"> </w:t>
      </w:r>
      <w:r>
        <w:rPr>
          <w:rFonts w:ascii="Times New Roman"/>
          <w:spacing w:val="-1"/>
        </w:rPr>
        <w:t>introduce</w:t>
      </w:r>
      <w:r>
        <w:rPr>
          <w:rFonts w:ascii="Times New Roman"/>
          <w:spacing w:val="-2"/>
        </w:rPr>
        <w:t xml:space="preserve"> </w:t>
      </w:r>
      <w:r>
        <w:rPr>
          <w:rFonts w:ascii="Times New Roman"/>
        </w:rPr>
        <w:t xml:space="preserve">the </w:t>
      </w:r>
      <w:r>
        <w:rPr>
          <w:rFonts w:ascii="Times New Roman"/>
          <w:spacing w:val="-1"/>
        </w:rPr>
        <w:t>appropriate</w:t>
      </w:r>
      <w:r>
        <w:rPr>
          <w:rFonts w:ascii="Times New Roman"/>
        </w:rPr>
        <w:t xml:space="preserve"> </w:t>
      </w:r>
      <w:r>
        <w:rPr>
          <w:rFonts w:ascii="Times New Roman"/>
          <w:spacing w:val="-1"/>
        </w:rPr>
        <w:t>genes</w:t>
      </w:r>
      <w:r>
        <w:rPr>
          <w:rFonts w:ascii="Times New Roman"/>
          <w:spacing w:val="-2"/>
        </w:rPr>
        <w:t xml:space="preserve"> </w:t>
      </w:r>
      <w:r>
        <w:rPr>
          <w:rFonts w:ascii="Times New Roman"/>
        </w:rPr>
        <w:t xml:space="preserve">for </w:t>
      </w:r>
      <w:r>
        <w:rPr>
          <w:rFonts w:ascii="Times New Roman"/>
          <w:spacing w:val="-1"/>
        </w:rPr>
        <w:t>conversion</w:t>
      </w:r>
      <w:r>
        <w:rPr>
          <w:rFonts w:ascii="Times New Roman"/>
        </w:rPr>
        <w:t xml:space="preserve"> </w:t>
      </w:r>
      <w:r>
        <w:rPr>
          <w:rFonts w:ascii="Times New Roman"/>
          <w:spacing w:val="-2"/>
        </w:rPr>
        <w:t>of</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to</w:t>
      </w:r>
      <w:r>
        <w:rPr>
          <w:rFonts w:ascii="Times New Roman"/>
        </w:rPr>
        <w:t xml:space="preserve"> </w:t>
      </w:r>
      <w:r>
        <w:rPr>
          <w:rFonts w:ascii="Times New Roman"/>
          <w:spacing w:val="-1"/>
        </w:rPr>
        <w:t>methanol</w:t>
      </w:r>
      <w:r>
        <w:rPr>
          <w:rFonts w:ascii="Times New Roman"/>
          <w:spacing w:val="-2"/>
        </w:rPr>
        <w:t xml:space="preserve"> </w:t>
      </w:r>
      <w:r>
        <w:rPr>
          <w:rFonts w:ascii="Times New Roman"/>
        </w:rPr>
        <w:t xml:space="preserve">and </w:t>
      </w:r>
      <w:r>
        <w:rPr>
          <w:rFonts w:ascii="Times New Roman"/>
          <w:spacing w:val="-1"/>
        </w:rPr>
        <w:t>sulfate</w:t>
      </w:r>
      <w:r>
        <w:rPr>
          <w:rFonts w:ascii="Times New Roman"/>
          <w:spacing w:val="65"/>
        </w:rPr>
        <w:t xml:space="preserve"> </w:t>
      </w:r>
      <w:r>
        <w:rPr>
          <w:rFonts w:ascii="Times New Roman"/>
        </w:rPr>
        <w:t xml:space="preserve">to </w:t>
      </w:r>
      <w:r>
        <w:rPr>
          <w:rFonts w:ascii="Times New Roman"/>
          <w:spacing w:val="-1"/>
        </w:rPr>
        <w:t>sulfide</w:t>
      </w:r>
      <w:r>
        <w:rPr>
          <w:rFonts w:ascii="Times New Roman"/>
          <w:spacing w:val="-2"/>
        </w:rPr>
        <w:t xml:space="preserve"> </w:t>
      </w:r>
      <w:r>
        <w:rPr>
          <w:rFonts w:ascii="Times New Roman"/>
          <w:sz w:val="23"/>
        </w:rPr>
        <w:t>into</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methanogen,</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rPr>
        <w:t>Nathan</w:t>
      </w:r>
      <w:r>
        <w:rPr>
          <w:rFonts w:ascii="Times New Roman"/>
        </w:rPr>
        <w:t xml:space="preserve"> </w:t>
      </w:r>
      <w:r>
        <w:rPr>
          <w:rFonts w:ascii="Times New Roman"/>
          <w:spacing w:val="-1"/>
        </w:rPr>
        <w:t>Price</w:t>
      </w:r>
      <w:r>
        <w:rPr>
          <w:rFonts w:ascii="Times New Roman"/>
        </w:rPr>
        <w:t xml:space="preserve"> </w:t>
      </w:r>
      <w:r>
        <w:rPr>
          <w:rFonts w:ascii="Times New Roman"/>
          <w:spacing w:val="-1"/>
        </w:rPr>
        <w:t>(ISB)</w:t>
      </w:r>
      <w:r>
        <w:rPr>
          <w:rFonts w:ascii="Times New Roman"/>
        </w:rPr>
        <w:t xml:space="preserve"> </w:t>
      </w:r>
      <w:r>
        <w:rPr>
          <w:rFonts w:ascii="Times New Roman"/>
          <w:spacing w:val="-1"/>
        </w:rPr>
        <w:t>will</w:t>
      </w:r>
      <w:r>
        <w:rPr>
          <w:rFonts w:ascii="Times New Roman"/>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63"/>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3"/>
          <w:sz w:val="23"/>
        </w:rPr>
        <w:t xml:space="preserve"> </w:t>
      </w:r>
      <w:r>
        <w:rPr>
          <w:rFonts w:ascii="Times New Roman"/>
          <w:spacing w:val="-1"/>
          <w:sz w:val="23"/>
        </w:rPr>
        <w:t>engineered</w:t>
      </w:r>
      <w:r>
        <w:rPr>
          <w:rFonts w:ascii="Times New Roman"/>
          <w:spacing w:val="3"/>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 xml:space="preserve">strains </w:t>
      </w:r>
      <w:r>
        <w:rPr>
          <w:rFonts w:ascii="Times New Roman"/>
          <w:sz w:val="23"/>
        </w:rPr>
        <w:t>to</w:t>
      </w:r>
      <w:r>
        <w:rPr>
          <w:rFonts w:ascii="Times New Roman"/>
          <w:spacing w:val="-3"/>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1"/>
          <w:sz w:val="23"/>
        </w:rPr>
        <w:t xml:space="preserve">enzymes </w:t>
      </w:r>
      <w:r>
        <w:rPr>
          <w:rFonts w:ascii="Times New Roman"/>
          <w:sz w:val="23"/>
        </w:rPr>
        <w:t>in the</w:t>
      </w:r>
      <w:r>
        <w:rPr>
          <w:rFonts w:ascii="Times New Roman"/>
          <w:spacing w:val="69"/>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pacing w:val="57"/>
          <w:sz w:val="23"/>
        </w:rPr>
        <w:t xml:space="preserve"> </w:t>
      </w:r>
      <w:r>
        <w:rPr>
          <w:rFonts w:ascii="Times New Roman"/>
          <w:spacing w:val="-1"/>
          <w:sz w:val="23"/>
        </w:rPr>
        <w:t>He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reengineer</w:t>
      </w:r>
      <w:r>
        <w:rPr>
          <w:rFonts w:ascii="Times New Roman"/>
          <w:spacing w:val="67"/>
          <w:sz w:val="23"/>
        </w:rPr>
        <w:t xml:space="preserve"> </w:t>
      </w:r>
      <w:r>
        <w:rPr>
          <w:rFonts w:ascii="Times New Roman"/>
          <w:sz w:val="23"/>
        </w:rPr>
        <w:t>other</w:t>
      </w:r>
      <w:r>
        <w:rPr>
          <w:rFonts w:ascii="Times New Roman"/>
          <w:spacing w:val="-3"/>
          <w:sz w:val="23"/>
        </w:rPr>
        <w:t xml:space="preserve"> </w:t>
      </w:r>
      <w:r>
        <w:rPr>
          <w:rFonts w:ascii="Times New Roman"/>
          <w:spacing w:val="-1"/>
          <w:sz w:val="23"/>
        </w:rPr>
        <w:t xml:space="preserve">aspects </w:t>
      </w:r>
      <w:r>
        <w:rPr>
          <w:rFonts w:ascii="Times New Roman"/>
          <w:sz w:val="23"/>
        </w:rPr>
        <w:t>of</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to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methane-to-methanol</w:t>
      </w:r>
      <w:r>
        <w:rPr>
          <w:rFonts w:ascii="Times New Roman"/>
          <w:sz w:val="23"/>
        </w:rPr>
        <w:t xml:space="preserve"> </w:t>
      </w:r>
      <w:r>
        <w:rPr>
          <w:rFonts w:ascii="Times New Roman"/>
          <w:spacing w:val="-2"/>
          <w:sz w:val="23"/>
        </w:rPr>
        <w:t>pathway.</w:t>
      </w:r>
      <w:r>
        <w:rPr>
          <w:rFonts w:ascii="Times New Roman"/>
          <w:spacing w:val="2"/>
          <w:sz w:val="23"/>
        </w:rPr>
        <w:t xml:space="preserve"> </w:t>
      </w:r>
      <w:r>
        <w:rPr>
          <w:rFonts w:ascii="Times New Roman"/>
          <w:spacing w:val="-1"/>
          <w:sz w:val="23"/>
        </w:rPr>
        <w:t>Stephen</w:t>
      </w:r>
      <w:r>
        <w:rPr>
          <w:rFonts w:ascii="Times New Roman"/>
          <w:spacing w:val="81"/>
          <w:sz w:val="23"/>
        </w:rPr>
        <w:t xml:space="preserve"> </w:t>
      </w:r>
      <w:r>
        <w:rPr>
          <w:rFonts w:ascii="Times New Roman"/>
          <w:spacing w:val="-1"/>
          <w:sz w:val="23"/>
        </w:rPr>
        <w:t>Ragsdale</w:t>
      </w:r>
      <w:r>
        <w:rPr>
          <w:rFonts w:ascii="Times New Roman"/>
          <w:sz w:val="23"/>
        </w:rPr>
        <w:t xml:space="preserve"> </w:t>
      </w:r>
      <w:r>
        <w:rPr>
          <w:rFonts w:ascii="Times New Roman"/>
          <w:spacing w:val="-2"/>
          <w:sz w:val="23"/>
        </w:rPr>
        <w:t>(UW)</w:t>
      </w:r>
      <w:r>
        <w:rPr>
          <w:rFonts w:ascii="Times New Roman"/>
          <w:sz w:val="23"/>
        </w:rPr>
        <w:t xml:space="preserve"> will </w:t>
      </w:r>
      <w:r>
        <w:rPr>
          <w:rFonts w:ascii="Times New Roman"/>
          <w:spacing w:val="-1"/>
          <w:sz w:val="23"/>
        </w:rPr>
        <w:t>perform</w:t>
      </w:r>
      <w:r>
        <w:rPr>
          <w:rFonts w:ascii="Times New Roman"/>
          <w:sz w:val="23"/>
        </w:rPr>
        <w:t xml:space="preserve"> </w:t>
      </w:r>
      <w:r>
        <w:rPr>
          <w:rFonts w:ascii="Times New Roman"/>
          <w:spacing w:val="-1"/>
          <w:sz w:val="23"/>
        </w:rPr>
        <w:t>biochemical</w:t>
      </w:r>
      <w:r>
        <w:rPr>
          <w:rFonts w:ascii="Times New Roman"/>
          <w:spacing w:val="-2"/>
          <w:sz w:val="23"/>
        </w:rPr>
        <w:t xml:space="preserve"> </w:t>
      </w:r>
      <w:r>
        <w:rPr>
          <w:rFonts w:ascii="Times New Roman"/>
          <w:sz w:val="23"/>
        </w:rPr>
        <w:t xml:space="preserve">and </w:t>
      </w:r>
      <w:r>
        <w:rPr>
          <w:rFonts w:ascii="Times New Roman"/>
          <w:spacing w:val="-1"/>
          <w:sz w:val="23"/>
        </w:rPr>
        <w:t>biophysical</w:t>
      </w:r>
      <w:r>
        <w:rPr>
          <w:rFonts w:ascii="Times New Roman"/>
          <w:sz w:val="23"/>
        </w:rPr>
        <w:t xml:space="preserve"> </w:t>
      </w:r>
      <w:r>
        <w:rPr>
          <w:rFonts w:ascii="Times New Roman"/>
          <w:spacing w:val="-1"/>
          <w:sz w:val="23"/>
        </w:rPr>
        <w:t xml:space="preserve">studies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z w:val="23"/>
        </w:rPr>
        <w:t xml:space="preserve">and </w:t>
      </w:r>
      <w:r>
        <w:rPr>
          <w:rFonts w:ascii="Times New Roman"/>
          <w:spacing w:val="-1"/>
          <w:sz w:val="23"/>
        </w:rPr>
        <w:t>ensure</w:t>
      </w:r>
      <w:r>
        <w:rPr>
          <w:rFonts w:ascii="Times New Roman"/>
          <w:sz w:val="23"/>
        </w:rPr>
        <w:t xml:space="preserve"> </w:t>
      </w:r>
      <w:r>
        <w:rPr>
          <w:rFonts w:ascii="Times New Roman"/>
          <w:spacing w:val="-1"/>
          <w:sz w:val="23"/>
        </w:rPr>
        <w:t>the</w:t>
      </w:r>
      <w:r>
        <w:rPr>
          <w:rFonts w:ascii="Times New Roman"/>
          <w:spacing w:val="55"/>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 xml:space="preserve">all </w:t>
      </w:r>
      <w:r>
        <w:rPr>
          <w:rFonts w:ascii="Times New Roman"/>
          <w:spacing w:val="-1"/>
          <w:sz w:val="23"/>
        </w:rPr>
        <w:t>introduced</w:t>
      </w:r>
      <w:r>
        <w:rPr>
          <w:rFonts w:ascii="Times New Roman"/>
          <w:spacing w:val="-3"/>
          <w:sz w:val="23"/>
        </w:rPr>
        <w:t xml:space="preserve"> </w:t>
      </w:r>
      <w:r>
        <w:rPr>
          <w:rFonts w:ascii="Times New Roman"/>
          <w:spacing w:val="-1"/>
          <w:sz w:val="23"/>
        </w:rPr>
        <w:t xml:space="preserve">enzymes </w:t>
      </w:r>
      <w:r>
        <w:rPr>
          <w:rFonts w:ascii="Times New Roman"/>
          <w:sz w:val="23"/>
        </w:rPr>
        <w:t xml:space="preserve">to </w:t>
      </w:r>
      <w:r>
        <w:rPr>
          <w:rFonts w:ascii="Times New Roman"/>
          <w:spacing w:val="-1"/>
          <w:sz w:val="23"/>
        </w:rPr>
        <w:t>efficiently</w:t>
      </w:r>
      <w:r>
        <w:rPr>
          <w:rFonts w:ascii="Times New Roman"/>
          <w:spacing w:val="-3"/>
          <w:sz w:val="23"/>
        </w:rPr>
        <w:t xml:space="preserve"> </w:t>
      </w:r>
      <w:r>
        <w:rPr>
          <w:rFonts w:ascii="Times New Roman"/>
          <w:sz w:val="23"/>
        </w:rPr>
        <w:t xml:space="preserve">and </w:t>
      </w:r>
      <w:r>
        <w:rPr>
          <w:rFonts w:ascii="Times New Roman"/>
          <w:spacing w:val="-1"/>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w:t>
      </w:r>
      <w:r>
        <w:rPr>
          <w:rFonts w:ascii="Times New Roman"/>
          <w:sz w:val="23"/>
        </w:rPr>
        <w:t xml:space="preserve"> </w:t>
      </w:r>
      <w:proofErr w:type="spellStart"/>
      <w:r>
        <w:rPr>
          <w:rFonts w:ascii="Times New Roman"/>
          <w:spacing w:val="-2"/>
          <w:sz w:val="23"/>
        </w:rPr>
        <w:t>Dayle</w:t>
      </w:r>
      <w:proofErr w:type="spellEnd"/>
      <w:r>
        <w:rPr>
          <w:rFonts w:ascii="Times New Roman"/>
          <w:spacing w:val="79"/>
          <w:sz w:val="23"/>
        </w:rPr>
        <w:t xml:space="preserve"> </w:t>
      </w:r>
      <w:r>
        <w:rPr>
          <w:rFonts w:ascii="Times New Roman"/>
          <w:spacing w:val="-1"/>
          <w:sz w:val="23"/>
        </w:rPr>
        <w:t>Smith</w:t>
      </w:r>
      <w:r>
        <w:rPr>
          <w:rFonts w:ascii="Times New Roman"/>
          <w:sz w:val="23"/>
        </w:rPr>
        <w:t xml:space="preserve"> </w:t>
      </w:r>
      <w:r>
        <w:rPr>
          <w:rFonts w:ascii="Times New Roman"/>
          <w:spacing w:val="-2"/>
          <w:sz w:val="23"/>
        </w:rPr>
        <w:t>(PNNL)</w:t>
      </w:r>
      <w:r>
        <w:rPr>
          <w:rFonts w:ascii="Times New Roman"/>
          <w:sz w:val="23"/>
        </w:rPr>
        <w:t xml:space="preserve"> will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p>
    <w:p w14:paraId="79D73B82" w14:textId="77777777" w:rsidR="00B619BB" w:rsidRDefault="00B619BB">
      <w:pPr>
        <w:rPr>
          <w:rFonts w:ascii="Times New Roman" w:eastAsia="Times New Roman" w:hAnsi="Times New Roman" w:cs="Times New Roman"/>
          <w:sz w:val="23"/>
          <w:szCs w:val="23"/>
        </w:rPr>
        <w:sectPr w:rsidR="00B619BB">
          <w:headerReference w:type="default" r:id="rId8"/>
          <w:footerReference w:type="default" r:id="rId9"/>
          <w:type w:val="continuous"/>
          <w:pgSz w:w="12240" w:h="15840"/>
          <w:pgMar w:top="1200" w:right="1340" w:bottom="1240" w:left="400" w:header="760" w:footer="1047" w:gutter="0"/>
          <w:pgNumType w:start="1"/>
          <w:cols w:space="720"/>
        </w:sectPr>
      </w:pPr>
    </w:p>
    <w:p w14:paraId="5112D419" w14:textId="77777777" w:rsidR="00B619BB" w:rsidRDefault="00B619BB">
      <w:pPr>
        <w:spacing w:before="10"/>
        <w:rPr>
          <w:rFonts w:ascii="Times New Roman" w:eastAsia="Times New Roman" w:hAnsi="Times New Roman" w:cs="Times New Roman"/>
          <w:sz w:val="13"/>
          <w:szCs w:val="13"/>
        </w:rPr>
      </w:pPr>
    </w:p>
    <w:p w14:paraId="5A5FB63F" w14:textId="77777777" w:rsidR="00B619BB" w:rsidRDefault="00A448BA">
      <w:pPr>
        <w:spacing w:before="70"/>
        <w:ind w:left="1040" w:right="161"/>
        <w:rPr>
          <w:rFonts w:ascii="Times New Roman" w:eastAsia="Times New Roman" w:hAnsi="Times New Roman" w:cs="Times New Roman"/>
          <w:sz w:val="23"/>
          <w:szCs w:val="23"/>
        </w:rPr>
      </w:pPr>
      <w:proofErr w:type="gramStart"/>
      <w:r>
        <w:rPr>
          <w:rFonts w:ascii="Times New Roman"/>
          <w:spacing w:val="-1"/>
          <w:sz w:val="23"/>
        </w:rPr>
        <w:t>thermodynamics</w:t>
      </w:r>
      <w:proofErr w:type="gramEnd"/>
      <w:r>
        <w:rPr>
          <w:rFonts w:ascii="Times New Roman"/>
          <w:sz w:val="23"/>
        </w:rPr>
        <w:t xml:space="preserve"> and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3"/>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 xml:space="preserve">elements </w:t>
      </w:r>
      <w:r>
        <w:rPr>
          <w:rFonts w:ascii="Times New Roman"/>
          <w:sz w:val="23"/>
        </w:rPr>
        <w:t>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67"/>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r>
        <w:rPr>
          <w:rFonts w:ascii="Times New Roman"/>
          <w:sz w:val="23"/>
        </w:rPr>
        <w:t xml:space="preserve"> This</w:t>
      </w:r>
      <w:r>
        <w:rPr>
          <w:rFonts w:ascii="Times New Roman"/>
          <w:spacing w:val="-1"/>
          <w:sz w:val="23"/>
        </w:rPr>
        <w:t xml:space="preserve"> information</w:t>
      </w:r>
      <w:r>
        <w:rPr>
          <w:rFonts w:ascii="Times New Roman"/>
          <w:spacing w:val="-3"/>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used</w:t>
      </w:r>
      <w:r>
        <w:rPr>
          <w:rFonts w:ascii="Times New Roman"/>
          <w:sz w:val="23"/>
        </w:rPr>
        <w:t xml:space="preserve"> to </w:t>
      </w:r>
      <w:r>
        <w:rPr>
          <w:rFonts w:ascii="Times New Roman"/>
          <w:spacing w:val="-2"/>
          <w:sz w:val="23"/>
        </w:rPr>
        <w:t>design</w:t>
      </w:r>
      <w:r>
        <w:rPr>
          <w:rFonts w:ascii="Times New Roman"/>
          <w:sz w:val="23"/>
        </w:rPr>
        <w:t xml:space="preserve"> and</w:t>
      </w:r>
      <w:r>
        <w:rPr>
          <w:rFonts w:ascii="Times New Roman"/>
          <w:spacing w:val="-3"/>
          <w:sz w:val="23"/>
        </w:rPr>
        <w:t xml:space="preserve">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pacing w:val="61"/>
          <w:sz w:val="23"/>
        </w:rPr>
        <w:t xml:space="preserve"> </w:t>
      </w:r>
      <w:r>
        <w:rPr>
          <w:rFonts w:ascii="Times New Roman"/>
          <w:spacing w:val="-1"/>
          <w:sz w:val="23"/>
        </w:rPr>
        <w:t>enzymatic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Project</w:t>
      </w:r>
      <w:r>
        <w:rPr>
          <w:rFonts w:ascii="Times New Roman"/>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coordinated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Staff</w:t>
      </w:r>
      <w:r>
        <w:rPr>
          <w:rFonts w:ascii="Times New Roman"/>
          <w:spacing w:val="-3"/>
          <w:sz w:val="23"/>
        </w:rPr>
        <w:t xml:space="preserve"> </w:t>
      </w:r>
      <w:r>
        <w:rPr>
          <w:rFonts w:ascii="Times New Roman"/>
          <w:sz w:val="23"/>
        </w:rPr>
        <w:t>and</w:t>
      </w:r>
      <w:r>
        <w:rPr>
          <w:rFonts w:ascii="Times New Roman"/>
          <w:spacing w:val="63"/>
          <w:sz w:val="23"/>
        </w:rPr>
        <w:t xml:space="preserve"> </w:t>
      </w:r>
      <w:r>
        <w:rPr>
          <w:rFonts w:ascii="Times New Roman"/>
          <w:spacing w:val="-1"/>
          <w:sz w:val="23"/>
        </w:rPr>
        <w:t xml:space="preserve">Fellows </w:t>
      </w:r>
      <w:r>
        <w:rPr>
          <w:rFonts w:ascii="Times New Roman"/>
          <w:sz w:val="23"/>
        </w:rPr>
        <w:t xml:space="preserve">the </w:t>
      </w:r>
      <w:r>
        <w:rPr>
          <w:rFonts w:ascii="Times New Roman"/>
          <w:spacing w:val="-1"/>
          <w:sz w:val="23"/>
        </w:rPr>
        <w:t>Office</w:t>
      </w:r>
      <w:r>
        <w:rPr>
          <w:rFonts w:ascii="Times New Roman"/>
          <w:sz w:val="23"/>
        </w:rPr>
        <w:t xml:space="preserve"> of</w:t>
      </w:r>
      <w:r>
        <w:rPr>
          <w:rFonts w:ascii="Times New Roman"/>
          <w:spacing w:val="-3"/>
          <w:sz w:val="23"/>
        </w:rPr>
        <w:t xml:space="preserve">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at the </w:t>
      </w:r>
      <w:r>
        <w:rPr>
          <w:rFonts w:ascii="Times New Roman"/>
          <w:spacing w:val="-1"/>
          <w:sz w:val="23"/>
        </w:rPr>
        <w:t>University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Michigan</w:t>
      </w:r>
      <w:r>
        <w:rPr>
          <w:rFonts w:ascii="Times New Roman"/>
          <w:sz w:val="23"/>
        </w:rPr>
        <w:t xml:space="preserve"> and </w:t>
      </w:r>
      <w:r>
        <w:rPr>
          <w:rFonts w:ascii="Times New Roman"/>
          <w:spacing w:val="-1"/>
          <w:sz w:val="23"/>
        </w:rPr>
        <w:t>with</w:t>
      </w:r>
      <w:r>
        <w:rPr>
          <w:rFonts w:ascii="Times New Roman"/>
          <w:sz w:val="23"/>
        </w:rPr>
        <w:t xml:space="preserve"> </w:t>
      </w:r>
      <w:r>
        <w:rPr>
          <w:rFonts w:ascii="Times New Roman"/>
          <w:spacing w:val="-1"/>
          <w:sz w:val="23"/>
        </w:rPr>
        <w:t>independent</w:t>
      </w:r>
      <w:r>
        <w:rPr>
          <w:rFonts w:ascii="Times New Roman"/>
          <w:spacing w:val="61"/>
          <w:sz w:val="23"/>
        </w:rPr>
        <w:t xml:space="preserve"> </w:t>
      </w:r>
      <w:r>
        <w:rPr>
          <w:rFonts w:ascii="Times New Roman"/>
          <w:spacing w:val="-1"/>
          <w:sz w:val="23"/>
        </w:rPr>
        <w:t>Consultants</w:t>
      </w:r>
      <w:r>
        <w:rPr>
          <w:rFonts w:ascii="Times New Roman"/>
          <w:sz w:val="23"/>
        </w:rPr>
        <w:t xml:space="preserve"> to </w:t>
      </w:r>
      <w:r>
        <w:rPr>
          <w:rFonts w:ascii="Times New Roman"/>
          <w:spacing w:val="-1"/>
          <w:sz w:val="23"/>
        </w:rPr>
        <w:t>develop</w:t>
      </w:r>
      <w:r>
        <w:rPr>
          <w:rFonts w:ascii="Times New Roman"/>
          <w:sz w:val="23"/>
        </w:rPr>
        <w:t xml:space="preserve"> a</w:t>
      </w:r>
      <w:r>
        <w:rPr>
          <w:rFonts w:ascii="Times New Roman"/>
          <w:spacing w:val="-2"/>
          <w:sz w:val="23"/>
        </w:rPr>
        <w:t xml:space="preserve"> </w:t>
      </w:r>
      <w:r>
        <w:rPr>
          <w:rFonts w:ascii="Times New Roman"/>
          <w:spacing w:val="-1"/>
          <w:sz w:val="23"/>
        </w:rPr>
        <w:t>Technology</w:t>
      </w:r>
      <w:r>
        <w:rPr>
          <w:rFonts w:ascii="Times New Roman"/>
          <w:spacing w:val="-5"/>
          <w:sz w:val="23"/>
        </w:rPr>
        <w:t xml:space="preserve"> </w:t>
      </w:r>
      <w:r>
        <w:rPr>
          <w:rFonts w:ascii="Times New Roman"/>
          <w:sz w:val="23"/>
        </w:rPr>
        <w:t xml:space="preserve">to </w:t>
      </w:r>
      <w:r>
        <w:rPr>
          <w:rFonts w:ascii="Times New Roman"/>
          <w:spacing w:val="-1"/>
          <w:sz w:val="23"/>
        </w:rPr>
        <w:t>Market</w:t>
      </w:r>
      <w:r>
        <w:rPr>
          <w:rFonts w:ascii="Times New Roman"/>
          <w:sz w:val="23"/>
        </w:rPr>
        <w:t xml:space="preserve"> </w:t>
      </w:r>
      <w:r>
        <w:rPr>
          <w:rFonts w:ascii="Times New Roman"/>
          <w:spacing w:val="-1"/>
          <w:sz w:val="23"/>
        </w:rPr>
        <w:t>Plan.</w:t>
      </w:r>
      <w:r>
        <w:rPr>
          <w:rFonts w:ascii="Times New Roman"/>
          <w:sz w:val="23"/>
        </w:rPr>
        <w:t xml:space="preserve"> This</w:t>
      </w:r>
      <w:r>
        <w:rPr>
          <w:rFonts w:ascii="Times New Roman"/>
          <w:spacing w:val="-1"/>
          <w:sz w:val="23"/>
        </w:rPr>
        <w:t xml:space="preserve"> OTT</w:t>
      </w:r>
      <w:r>
        <w:rPr>
          <w:rFonts w:ascii="Times New Roman"/>
          <w:sz w:val="23"/>
        </w:rPr>
        <w:t xml:space="preserve"> </w:t>
      </w:r>
      <w:r>
        <w:rPr>
          <w:rFonts w:ascii="Times New Roman"/>
          <w:spacing w:val="-1"/>
          <w:sz w:val="23"/>
        </w:rPr>
        <w:t>collaboration</w:t>
      </w:r>
      <w:r>
        <w:rPr>
          <w:rFonts w:ascii="Times New Roman"/>
          <w:spacing w:val="-3"/>
          <w:sz w:val="23"/>
        </w:rPr>
        <w:t xml:space="preserve"> </w:t>
      </w:r>
      <w:r>
        <w:rPr>
          <w:rFonts w:ascii="Times New Roman"/>
          <w:spacing w:val="-1"/>
          <w:sz w:val="23"/>
        </w:rPr>
        <w:t>will</w:t>
      </w:r>
      <w:r>
        <w:rPr>
          <w:rFonts w:ascii="Times New Roman"/>
          <w:sz w:val="23"/>
        </w:rPr>
        <w:t xml:space="preserve"> </w:t>
      </w:r>
      <w:r>
        <w:rPr>
          <w:rFonts w:ascii="Times New Roman"/>
          <w:spacing w:val="-1"/>
          <w:sz w:val="23"/>
        </w:rPr>
        <w:t>address all</w:t>
      </w:r>
      <w:r>
        <w:rPr>
          <w:rFonts w:ascii="Times New Roman"/>
          <w:spacing w:val="69"/>
          <w:sz w:val="23"/>
        </w:rPr>
        <w:t xml:space="preserve"> </w:t>
      </w:r>
      <w:r>
        <w:rPr>
          <w:rFonts w:ascii="Times New Roman"/>
          <w:spacing w:val="-1"/>
          <w:sz w:val="23"/>
        </w:rPr>
        <w:t>intellectual</w:t>
      </w:r>
      <w:r>
        <w:rPr>
          <w:rFonts w:ascii="Times New Roman"/>
          <w:sz w:val="23"/>
        </w:rPr>
        <w:t xml:space="preserve"> </w:t>
      </w:r>
      <w:r>
        <w:rPr>
          <w:rFonts w:ascii="Times New Roman"/>
          <w:spacing w:val="-1"/>
          <w:sz w:val="23"/>
        </w:rPr>
        <w:t>property</w:t>
      </w:r>
      <w:r>
        <w:rPr>
          <w:rFonts w:ascii="Times New Roman"/>
          <w:spacing w:val="-5"/>
          <w:sz w:val="23"/>
        </w:rPr>
        <w:t xml:space="preserve"> </w:t>
      </w:r>
      <w:r>
        <w:rPr>
          <w:rFonts w:ascii="Times New Roman"/>
          <w:sz w:val="23"/>
        </w:rPr>
        <w:t xml:space="preserve">and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matters</w:t>
      </w:r>
      <w:r>
        <w:rPr>
          <w:rFonts w:ascii="Times New Roman"/>
          <w:spacing w:val="-4"/>
          <w:sz w:val="23"/>
        </w:rPr>
        <w:t xml:space="preserve"> </w:t>
      </w:r>
      <w:r>
        <w:rPr>
          <w:rFonts w:ascii="Times New Roman"/>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the</w:t>
      </w:r>
      <w:r>
        <w:rPr>
          <w:rFonts w:ascii="Times New Roman"/>
          <w:sz w:val="23"/>
        </w:rPr>
        <w:t xml:space="preserve"> </w:t>
      </w:r>
      <w:r>
        <w:rPr>
          <w:rFonts w:ascii="Times New Roman"/>
          <w:spacing w:val="-1"/>
          <w:sz w:val="23"/>
        </w:rPr>
        <w:t>project</w:t>
      </w:r>
      <w:r>
        <w:rPr>
          <w:rFonts w:ascii="Times New Roman"/>
          <w:sz w:val="23"/>
        </w:rPr>
        <w:t xml:space="preserve"> </w:t>
      </w:r>
      <w:r>
        <w:rPr>
          <w:rFonts w:ascii="Times New Roman"/>
          <w:spacing w:val="-1"/>
          <w:sz w:val="23"/>
        </w:rPr>
        <w:t>team.</w:t>
      </w:r>
    </w:p>
    <w:p w14:paraId="24DF6FB2" w14:textId="77777777" w:rsidR="00B619BB" w:rsidRDefault="00B619BB">
      <w:pPr>
        <w:spacing w:before="1"/>
        <w:rPr>
          <w:rFonts w:ascii="Times New Roman" w:eastAsia="Times New Roman" w:hAnsi="Times New Roman" w:cs="Times New Roman"/>
          <w:sz w:val="18"/>
          <w:szCs w:val="18"/>
        </w:rPr>
      </w:pPr>
    </w:p>
    <w:p w14:paraId="2ACCCD37" w14:textId="77777777" w:rsidR="00B619BB" w:rsidRDefault="00A448BA">
      <w:pPr>
        <w:pStyle w:val="BodyText"/>
        <w:spacing w:line="246" w:lineRule="auto"/>
        <w:ind w:right="161"/>
        <w:rPr>
          <w:rFonts w:ascii="Times New Roman"/>
          <w:spacing w:val="-1"/>
        </w:rPr>
      </w:pPr>
      <w:r>
        <w:rPr>
          <w:rFonts w:ascii="Times New Roman"/>
          <w:spacing w:val="-1"/>
        </w:rPr>
        <w:t>Related</w:t>
      </w:r>
      <w:r>
        <w:rPr>
          <w:rFonts w:ascii="Times New Roman"/>
          <w:spacing w:val="-2"/>
        </w:rPr>
        <w:t xml:space="preserve"> </w:t>
      </w:r>
      <w:r>
        <w:rPr>
          <w:rFonts w:ascii="Times New Roman"/>
        </w:rPr>
        <w:t xml:space="preserve">to </w:t>
      </w:r>
      <w:r>
        <w:rPr>
          <w:rFonts w:ascii="Times New Roman"/>
          <w:spacing w:val="-1"/>
        </w:rPr>
        <w:t>convergence</w:t>
      </w:r>
      <w:r>
        <w:rPr>
          <w:rFonts w:ascii="Times New Roman"/>
        </w:rPr>
        <w:t xml:space="preserve"> of</w:t>
      </w:r>
      <w:r>
        <w:rPr>
          <w:rFonts w:ascii="Times New Roman"/>
          <w:spacing w:val="-4"/>
        </w:rPr>
        <w:t xml:space="preserve"> </w:t>
      </w:r>
      <w:r>
        <w:rPr>
          <w:rFonts w:ascii="Times New Roman"/>
        </w:rPr>
        <w:t xml:space="preserve">our </w:t>
      </w:r>
      <w:r>
        <w:rPr>
          <w:rFonts w:ascii="Times New Roman"/>
          <w:spacing w:val="-1"/>
        </w:rPr>
        <w:t>research</w:t>
      </w:r>
      <w:r>
        <w:rPr>
          <w:rFonts w:ascii="Times New Roman"/>
        </w:rPr>
        <w:t xml:space="preserve"> </w:t>
      </w:r>
      <w:r>
        <w:rPr>
          <w:rFonts w:ascii="Times New Roman"/>
          <w:spacing w:val="-1"/>
        </w:rPr>
        <w:t>goals</w:t>
      </w:r>
      <w:r>
        <w:rPr>
          <w:rFonts w:ascii="Times New Roman"/>
        </w:rPr>
        <w:t xml:space="preserve"> </w:t>
      </w:r>
      <w:r>
        <w:rPr>
          <w:rFonts w:ascii="Times New Roman"/>
          <w:spacing w:val="-1"/>
        </w:rPr>
        <w:t>with</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mission</w:t>
      </w:r>
      <w:r>
        <w:rPr>
          <w:rFonts w:ascii="Times New Roman"/>
        </w:rPr>
        <w:t xml:space="preserve"> of</w:t>
      </w:r>
      <w:r>
        <w:rPr>
          <w:rFonts w:ascii="Times New Roman"/>
          <w:spacing w:val="-2"/>
        </w:rPr>
        <w:t xml:space="preserve"> </w:t>
      </w:r>
      <w:r>
        <w:rPr>
          <w:rFonts w:ascii="Times New Roman"/>
          <w:spacing w:val="-1"/>
        </w:rPr>
        <w:t>ARPA-E,</w:t>
      </w:r>
      <w:r>
        <w:rPr>
          <w:rFonts w:ascii="Times New Roman"/>
        </w:rPr>
        <w:t xml:space="preserve"> </w:t>
      </w:r>
      <w:r>
        <w:rPr>
          <w:rFonts w:ascii="Times New Roman"/>
          <w:spacing w:val="-1"/>
        </w:rPr>
        <w:t>successful</w:t>
      </w:r>
      <w:r>
        <w:rPr>
          <w:rFonts w:ascii="Times New Roman"/>
          <w:spacing w:val="1"/>
        </w:rPr>
        <w:t xml:space="preserve"> </w:t>
      </w:r>
      <w:r>
        <w:rPr>
          <w:rFonts w:ascii="Times New Roman"/>
          <w:spacing w:val="-1"/>
        </w:rPr>
        <w:t>completion</w:t>
      </w:r>
      <w:r>
        <w:rPr>
          <w:rFonts w:ascii="Times New Roman"/>
          <w:spacing w:val="-3"/>
        </w:rPr>
        <w:t xml:space="preserve"> </w:t>
      </w:r>
      <w:r>
        <w:rPr>
          <w:rFonts w:ascii="Times New Roman"/>
        </w:rPr>
        <w:t>of</w:t>
      </w:r>
      <w:r>
        <w:rPr>
          <w:rFonts w:ascii="Times New Roman"/>
          <w:spacing w:val="-2"/>
        </w:rPr>
        <w:t xml:space="preserve"> </w:t>
      </w:r>
      <w:r>
        <w:rPr>
          <w:rFonts w:ascii="Times New Roman"/>
        </w:rPr>
        <w:t>the</w:t>
      </w:r>
      <w:r>
        <w:rPr>
          <w:rFonts w:ascii="Times New Roman"/>
          <w:spacing w:val="65"/>
        </w:rPr>
        <w:t xml:space="preserve"> </w:t>
      </w:r>
      <w:r>
        <w:rPr>
          <w:rFonts w:ascii="Times New Roman"/>
          <w:spacing w:val="-1"/>
        </w:rPr>
        <w:t>aims</w:t>
      </w:r>
      <w:r>
        <w:rPr>
          <w:rFonts w:ascii="Times New Roman"/>
        </w:rPr>
        <w:t xml:space="preserve"> of</w:t>
      </w:r>
      <w:r>
        <w:rPr>
          <w:rFonts w:ascii="Times New Roman"/>
          <w:spacing w:val="1"/>
        </w:rPr>
        <w:t xml:space="preserve"> </w:t>
      </w:r>
      <w:r>
        <w:rPr>
          <w:rFonts w:ascii="Times New Roman"/>
          <w:spacing w:val="-1"/>
        </w:rPr>
        <w:t>this</w:t>
      </w:r>
      <w:r>
        <w:rPr>
          <w:rFonts w:ascii="Times New Roman"/>
        </w:rPr>
        <w:t xml:space="preserve"> </w:t>
      </w:r>
      <w:r>
        <w:rPr>
          <w:rFonts w:ascii="Times New Roman"/>
          <w:spacing w:val="-1"/>
        </w:rPr>
        <w:t>proposal</w:t>
      </w:r>
      <w:r>
        <w:rPr>
          <w:rFonts w:ascii="Times New Roman"/>
          <w:spacing w:val="1"/>
        </w:rPr>
        <w:t xml:space="preserve"> </w:t>
      </w:r>
      <w:r>
        <w:rPr>
          <w:rFonts w:ascii="Times New Roman"/>
          <w:spacing w:val="-1"/>
        </w:rPr>
        <w:t>will</w:t>
      </w:r>
      <w:r>
        <w:rPr>
          <w:rFonts w:ascii="Times New Roman"/>
          <w:spacing w:val="-2"/>
        </w:rPr>
        <w:t xml:space="preserve"> </w:t>
      </w:r>
      <w:r>
        <w:rPr>
          <w:rFonts w:ascii="Times New Roman"/>
          <w:spacing w:val="-1"/>
        </w:rPr>
        <w:t>reduce</w:t>
      </w:r>
      <w:r>
        <w:rPr>
          <w:rFonts w:ascii="Times New Roman"/>
        </w:rPr>
        <w:t xml:space="preserve"> US</w:t>
      </w:r>
      <w:r>
        <w:rPr>
          <w:rFonts w:ascii="Times New Roman"/>
          <w:spacing w:val="-1"/>
        </w:rPr>
        <w:t xml:space="preserve"> dependence</w:t>
      </w:r>
      <w:r>
        <w:rPr>
          <w:rFonts w:ascii="Times New Roman"/>
        </w:rPr>
        <w:t xml:space="preserve"> on</w:t>
      </w:r>
      <w:r>
        <w:rPr>
          <w:rFonts w:ascii="Times New Roman"/>
          <w:spacing w:val="-2"/>
        </w:rPr>
        <w:t xml:space="preserve"> </w:t>
      </w:r>
      <w:r>
        <w:rPr>
          <w:rFonts w:ascii="Times New Roman"/>
          <w:spacing w:val="-1"/>
        </w:rPr>
        <w:t>foreign</w:t>
      </w:r>
      <w:r>
        <w:rPr>
          <w:rFonts w:ascii="Times New Roman"/>
        </w:rPr>
        <w:t xml:space="preserve"> </w:t>
      </w:r>
      <w:r>
        <w:rPr>
          <w:rFonts w:ascii="Times New Roman"/>
          <w:spacing w:val="-1"/>
        </w:rPr>
        <w:t>energy</w:t>
      </w:r>
      <w:r>
        <w:rPr>
          <w:rFonts w:ascii="Times New Roman"/>
          <w:spacing w:val="-3"/>
        </w:rPr>
        <w:t xml:space="preserve"> </w:t>
      </w:r>
      <w:r>
        <w:rPr>
          <w:rFonts w:ascii="Times New Roman"/>
          <w:spacing w:val="-1"/>
        </w:rPr>
        <w:t>sources,</w:t>
      </w:r>
      <w:r>
        <w:rPr>
          <w:rFonts w:ascii="Times New Roman"/>
        </w:rPr>
        <w:t xml:space="preserve"> </w:t>
      </w:r>
      <w:r>
        <w:rPr>
          <w:rFonts w:ascii="Times New Roman"/>
          <w:spacing w:val="-1"/>
        </w:rPr>
        <w:t>which</w:t>
      </w:r>
      <w:r>
        <w:rPr>
          <w:rFonts w:ascii="Times New Roman"/>
        </w:rPr>
        <w:t xml:space="preserve"> </w:t>
      </w:r>
      <w:r>
        <w:rPr>
          <w:rFonts w:ascii="Times New Roman"/>
          <w:spacing w:val="-1"/>
        </w:rPr>
        <w:t>will</w:t>
      </w:r>
      <w:r>
        <w:rPr>
          <w:rFonts w:ascii="Times New Roman"/>
          <w:spacing w:val="1"/>
        </w:rPr>
        <w:t xml:space="preserve"> </w:t>
      </w:r>
      <w:r>
        <w:rPr>
          <w:rFonts w:ascii="Times New Roman"/>
          <w:spacing w:val="-1"/>
        </w:rPr>
        <w:t>enhance</w:t>
      </w:r>
      <w:r>
        <w:rPr>
          <w:rFonts w:ascii="Times New Roman"/>
          <w:spacing w:val="-2"/>
        </w:rPr>
        <w:t xml:space="preserve"> </w:t>
      </w:r>
      <w:r>
        <w:rPr>
          <w:rFonts w:ascii="Times New Roman"/>
          <w:spacing w:val="-1"/>
        </w:rPr>
        <w:t>US</w:t>
      </w:r>
      <w:r>
        <w:rPr>
          <w:rFonts w:ascii="Times New Roman"/>
          <w:spacing w:val="53"/>
        </w:rPr>
        <w:t xml:space="preserve"> </w:t>
      </w:r>
      <w:r>
        <w:rPr>
          <w:rFonts w:ascii="Times New Roman"/>
          <w:spacing w:val="-1"/>
        </w:rPr>
        <w:t>energy</w:t>
      </w:r>
      <w:r>
        <w:rPr>
          <w:rFonts w:ascii="Times New Roman"/>
          <w:spacing w:val="-3"/>
        </w:rPr>
        <w:t xml:space="preserve"> </w:t>
      </w:r>
      <w:r>
        <w:rPr>
          <w:rFonts w:ascii="Times New Roman"/>
          <w:spacing w:val="-1"/>
        </w:rPr>
        <w:t>security.</w:t>
      </w:r>
      <w:r>
        <w:rPr>
          <w:rFonts w:ascii="Times New Roman"/>
        </w:rPr>
        <w:t xml:space="preserve"> </w:t>
      </w:r>
      <w:r>
        <w:rPr>
          <w:rFonts w:ascii="Times New Roman"/>
          <w:spacing w:val="-1"/>
        </w:rPr>
        <w:t>Because</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is</w:t>
      </w:r>
      <w:r>
        <w:rPr>
          <w:rFonts w:ascii="Times New Roman"/>
        </w:rPr>
        <w:t xml:space="preserve"> </w:t>
      </w:r>
      <w:r>
        <w:rPr>
          <w:rFonts w:ascii="Times New Roman"/>
          <w:spacing w:val="-1"/>
        </w:rPr>
        <w:t>such</w:t>
      </w:r>
      <w:r>
        <w:rPr>
          <w:rFonts w:ascii="Times New Roman"/>
        </w:rPr>
        <w:t xml:space="preserve"> a</w:t>
      </w:r>
      <w:r>
        <w:rPr>
          <w:rFonts w:ascii="Times New Roman"/>
          <w:spacing w:val="-2"/>
        </w:rPr>
        <w:t xml:space="preserve"> </w:t>
      </w:r>
      <w:r>
        <w:rPr>
          <w:rFonts w:ascii="Times New Roman"/>
          <w:spacing w:val="-1"/>
        </w:rPr>
        <w:t>clean</w:t>
      </w:r>
      <w:r>
        <w:rPr>
          <w:rFonts w:ascii="Times New Roman"/>
        </w:rPr>
        <w:t xml:space="preserve"> </w:t>
      </w:r>
      <w:r>
        <w:rPr>
          <w:rFonts w:ascii="Times New Roman"/>
          <w:spacing w:val="-1"/>
        </w:rPr>
        <w:t>burning</w:t>
      </w:r>
      <w:r>
        <w:rPr>
          <w:rFonts w:ascii="Times New Roman"/>
          <w:spacing w:val="-3"/>
        </w:rPr>
        <w:t xml:space="preserve"> </w:t>
      </w:r>
      <w:r>
        <w:rPr>
          <w:rFonts w:ascii="Times New Roman"/>
        </w:rPr>
        <w:t>fuel,</w:t>
      </w:r>
      <w:r>
        <w:rPr>
          <w:rFonts w:ascii="Times New Roman"/>
          <w:spacing w:val="-3"/>
        </w:rPr>
        <w:t xml:space="preserve"> </w:t>
      </w:r>
      <w:r>
        <w:rPr>
          <w:rFonts w:ascii="Times New Roman"/>
        </w:rPr>
        <w:t>its</w:t>
      </w:r>
      <w:r>
        <w:rPr>
          <w:rFonts w:ascii="Times New Roman"/>
          <w:spacing w:val="-2"/>
        </w:rPr>
        <w:t xml:space="preserve"> </w:t>
      </w:r>
      <w:r>
        <w:rPr>
          <w:rFonts w:ascii="Times New Roman"/>
          <w:spacing w:val="-1"/>
        </w:rPr>
        <w:t>increased</w:t>
      </w:r>
      <w:r>
        <w:rPr>
          <w:rFonts w:ascii="Times New Roman"/>
          <w:spacing w:val="-2"/>
        </w:rPr>
        <w:t xml:space="preserve"> </w:t>
      </w:r>
      <w:r>
        <w:rPr>
          <w:rFonts w:ascii="Times New Roman"/>
        </w:rPr>
        <w:t>use</w:t>
      </w:r>
      <w:r>
        <w:rPr>
          <w:rFonts w:ascii="Times New Roman"/>
          <w:spacing w:val="-2"/>
        </w:rPr>
        <w:t xml:space="preserve"> </w:t>
      </w:r>
      <w:r>
        <w:rPr>
          <w:rFonts w:ascii="Times New Roman"/>
        </w:rPr>
        <w:t>in</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transportation</w:t>
      </w:r>
      <w:r>
        <w:rPr>
          <w:rFonts w:ascii="Times New Roman"/>
          <w:spacing w:val="67"/>
        </w:rPr>
        <w:t xml:space="preserve"> </w:t>
      </w:r>
      <w:r>
        <w:rPr>
          <w:rFonts w:ascii="Times New Roman"/>
          <w:spacing w:val="-1"/>
        </w:rPr>
        <w:t>industry</w:t>
      </w:r>
      <w:r>
        <w:rPr>
          <w:rFonts w:ascii="Times New Roman"/>
          <w:spacing w:val="-3"/>
        </w:rPr>
        <w:t xml:space="preserve"> </w:t>
      </w:r>
      <w:r>
        <w:rPr>
          <w:rFonts w:ascii="Times New Roman"/>
          <w:spacing w:val="-1"/>
        </w:rPr>
        <w:t>will</w:t>
      </w:r>
      <w:r>
        <w:rPr>
          <w:rFonts w:ascii="Times New Roman"/>
          <w:spacing w:val="-2"/>
        </w:rPr>
        <w:t xml:space="preserve"> </w:t>
      </w:r>
      <w:r>
        <w:rPr>
          <w:rFonts w:ascii="Times New Roman"/>
        </w:rPr>
        <w:t>lead</w:t>
      </w:r>
      <w:r>
        <w:rPr>
          <w:rFonts w:ascii="Times New Roman"/>
          <w:spacing w:val="-3"/>
        </w:rPr>
        <w:t xml:space="preserve"> </w:t>
      </w:r>
      <w:r>
        <w:rPr>
          <w:rFonts w:ascii="Times New Roman"/>
        </w:rPr>
        <w:t>to</w:t>
      </w:r>
      <w:r>
        <w:rPr>
          <w:rFonts w:ascii="Times New Roman"/>
          <w:spacing w:val="-3"/>
        </w:rPr>
        <w:t xml:space="preserve"> </w:t>
      </w:r>
      <w:r>
        <w:rPr>
          <w:rFonts w:ascii="Times New Roman"/>
          <w:spacing w:val="-1"/>
        </w:rPr>
        <w:t>reduced</w:t>
      </w:r>
      <w:r>
        <w:rPr>
          <w:rFonts w:ascii="Times New Roman"/>
        </w:rPr>
        <w:t xml:space="preserve"> </w:t>
      </w:r>
      <w:r>
        <w:rPr>
          <w:rFonts w:ascii="Times New Roman"/>
          <w:spacing w:val="-1"/>
        </w:rPr>
        <w:t>emissions</w:t>
      </w:r>
      <w:r>
        <w:rPr>
          <w:rFonts w:ascii="Times New Roman"/>
        </w:rPr>
        <w:t xml:space="preserve"> and</w:t>
      </w:r>
      <w:r>
        <w:rPr>
          <w:rFonts w:ascii="Times New Roman"/>
          <w:spacing w:val="-3"/>
        </w:rPr>
        <w:t xml:space="preserve"> </w:t>
      </w:r>
      <w:r>
        <w:rPr>
          <w:rFonts w:ascii="Times New Roman"/>
          <w:spacing w:val="-1"/>
        </w:rPr>
        <w:t>increase</w:t>
      </w:r>
      <w:r>
        <w:rPr>
          <w:rFonts w:ascii="Times New Roman"/>
          <w:spacing w:val="-2"/>
        </w:rPr>
        <w:t xml:space="preserve"> </w:t>
      </w:r>
      <w:r>
        <w:rPr>
          <w:rFonts w:ascii="Times New Roman"/>
          <w:spacing w:val="-1"/>
        </w:rPr>
        <w:t>energy</w:t>
      </w:r>
      <w:r>
        <w:rPr>
          <w:rFonts w:ascii="Times New Roman"/>
          <w:spacing w:val="-3"/>
        </w:rPr>
        <w:t xml:space="preserve"> </w:t>
      </w:r>
      <w:r>
        <w:rPr>
          <w:rFonts w:ascii="Times New Roman"/>
          <w:spacing w:val="-1"/>
        </w:rPr>
        <w:t>efficiency.</w:t>
      </w:r>
      <w:r>
        <w:rPr>
          <w:rFonts w:ascii="Times New Roman"/>
        </w:rPr>
        <w:t xml:space="preserve"> The</w:t>
      </w:r>
      <w:r>
        <w:rPr>
          <w:rFonts w:ascii="Times New Roman"/>
          <w:spacing w:val="-2"/>
        </w:rPr>
        <w:t xml:space="preserve"> </w:t>
      </w:r>
      <w:r>
        <w:rPr>
          <w:rFonts w:ascii="Times New Roman"/>
          <w:spacing w:val="-1"/>
        </w:rPr>
        <w:t>project</w:t>
      </w:r>
      <w:r>
        <w:rPr>
          <w:rFonts w:ascii="Times New Roman"/>
          <w:spacing w:val="-2"/>
        </w:rPr>
        <w:t xml:space="preserve"> </w:t>
      </w:r>
      <w:r>
        <w:rPr>
          <w:rFonts w:ascii="Times New Roman"/>
        </w:rPr>
        <w:t>also</w:t>
      </w:r>
      <w:r>
        <w:rPr>
          <w:rFonts w:ascii="Times New Roman"/>
          <w:spacing w:val="-2"/>
        </w:rPr>
        <w:t xml:space="preserve"> </w:t>
      </w:r>
      <w:r>
        <w:rPr>
          <w:rFonts w:ascii="Times New Roman"/>
          <w:spacing w:val="-1"/>
        </w:rPr>
        <w:t>aims</w:t>
      </w:r>
      <w:r>
        <w:rPr>
          <w:rFonts w:ascii="Times New Roman"/>
        </w:rPr>
        <w:t xml:space="preserve"> to</w:t>
      </w:r>
      <w:r>
        <w:rPr>
          <w:rFonts w:ascii="Times New Roman"/>
          <w:spacing w:val="-3"/>
        </w:rPr>
        <w:t xml:space="preserve"> </w:t>
      </w:r>
      <w:r>
        <w:rPr>
          <w:rFonts w:ascii="Times New Roman"/>
          <w:spacing w:val="-1"/>
        </w:rPr>
        <w:t>transform</w:t>
      </w:r>
      <w:r>
        <w:rPr>
          <w:rFonts w:ascii="Times New Roman"/>
          <w:spacing w:val="69"/>
        </w:rPr>
        <w:t xml:space="preserve"> </w:t>
      </w:r>
      <w:r>
        <w:rPr>
          <w:rFonts w:ascii="Times New Roman"/>
        </w:rPr>
        <w:t>the way</w:t>
      </w:r>
      <w:r>
        <w:rPr>
          <w:rFonts w:ascii="Times New Roman"/>
          <w:spacing w:val="-3"/>
        </w:rPr>
        <w:t xml:space="preserve"> </w:t>
      </w:r>
      <w:r>
        <w:rPr>
          <w:rFonts w:ascii="Times New Roman"/>
          <w:spacing w:val="-1"/>
        </w:rPr>
        <w:t>transportation</w:t>
      </w:r>
      <w:r>
        <w:rPr>
          <w:rFonts w:ascii="Times New Roman"/>
          <w:spacing w:val="-3"/>
        </w:rPr>
        <w:t xml:space="preserve"> </w:t>
      </w:r>
      <w:r>
        <w:rPr>
          <w:rFonts w:ascii="Times New Roman"/>
          <w:spacing w:val="-1"/>
        </w:rPr>
        <w:t>fuels</w:t>
      </w:r>
      <w:r>
        <w:rPr>
          <w:rFonts w:ascii="Times New Roman"/>
          <w:spacing w:val="-2"/>
        </w:rPr>
        <w:t xml:space="preserve"> </w:t>
      </w:r>
      <w:r>
        <w:rPr>
          <w:rFonts w:ascii="Times New Roman"/>
        </w:rPr>
        <w:t xml:space="preserve">are </w:t>
      </w:r>
      <w:r>
        <w:rPr>
          <w:rFonts w:ascii="Times New Roman"/>
          <w:spacing w:val="-1"/>
        </w:rPr>
        <w:t>distributed,</w:t>
      </w:r>
      <w:r>
        <w:rPr>
          <w:rFonts w:ascii="Times New Roman"/>
        </w:rPr>
        <w:t xml:space="preserve"> </w:t>
      </w:r>
      <w:r>
        <w:rPr>
          <w:rFonts w:ascii="Times New Roman"/>
          <w:spacing w:val="-1"/>
        </w:rPr>
        <w:t>which</w:t>
      </w:r>
      <w:r>
        <w:rPr>
          <w:rFonts w:ascii="Times New Roman"/>
        </w:rPr>
        <w:t xml:space="preserve"> </w:t>
      </w:r>
      <w:r>
        <w:rPr>
          <w:rFonts w:ascii="Times New Roman"/>
          <w:spacing w:val="-2"/>
        </w:rPr>
        <w:t xml:space="preserve">will </w:t>
      </w:r>
      <w:r>
        <w:rPr>
          <w:rFonts w:ascii="Times New Roman"/>
          <w:spacing w:val="-1"/>
        </w:rPr>
        <w:t>stimulate</w:t>
      </w:r>
      <w:r>
        <w:rPr>
          <w:rFonts w:ascii="Times New Roman"/>
        </w:rPr>
        <w:t xml:space="preserve"> </w:t>
      </w:r>
      <w:r>
        <w:rPr>
          <w:rFonts w:ascii="Times New Roman"/>
          <w:spacing w:val="-1"/>
        </w:rPr>
        <w:t>domestic</w:t>
      </w:r>
      <w:r>
        <w:rPr>
          <w:rFonts w:ascii="Times New Roman"/>
        </w:rPr>
        <w:t xml:space="preserve"> </w:t>
      </w:r>
      <w:r>
        <w:rPr>
          <w:rFonts w:ascii="Times New Roman"/>
          <w:spacing w:val="-1"/>
        </w:rPr>
        <w:t>manufacturing.</w:t>
      </w:r>
    </w:p>
    <w:p w14:paraId="0DE990BF" w14:textId="77777777" w:rsidR="00F356D7" w:rsidRDefault="00F356D7">
      <w:pPr>
        <w:pStyle w:val="BodyText"/>
        <w:spacing w:line="246" w:lineRule="auto"/>
        <w:ind w:right="161"/>
        <w:rPr>
          <w:rFonts w:ascii="Times New Roman"/>
          <w:spacing w:val="-1"/>
        </w:rPr>
      </w:pPr>
    </w:p>
    <w:p w14:paraId="5462BA17" w14:textId="77777777" w:rsidR="00F356D7" w:rsidRDefault="00F356D7" w:rsidP="00F356D7">
      <w:pPr>
        <w:pStyle w:val="Heading1"/>
        <w:tabs>
          <w:tab w:val="left" w:pos="1761"/>
        </w:tabs>
        <w:rPr>
          <w:b w:val="0"/>
          <w:bCs w:val="0"/>
          <w:u w:val="none"/>
        </w:rPr>
      </w:pPr>
      <w:r>
        <w:rPr>
          <w:spacing w:val="-1"/>
          <w:u w:val="thick" w:color="000000"/>
        </w:rPr>
        <w:t>B. SCHEDULE</w:t>
      </w:r>
      <w:r>
        <w:rPr>
          <w:spacing w:val="-8"/>
          <w:u w:val="thick" w:color="000000"/>
        </w:rPr>
        <w:t xml:space="preserve"> </w:t>
      </w:r>
      <w:r>
        <w:rPr>
          <w:u w:val="thick" w:color="000000"/>
        </w:rPr>
        <w:t>OF</w:t>
      </w:r>
      <w:r>
        <w:rPr>
          <w:spacing w:val="-8"/>
          <w:u w:val="thick" w:color="000000"/>
        </w:rPr>
        <w:t xml:space="preserve"> </w:t>
      </w:r>
      <w:r>
        <w:rPr>
          <w:spacing w:val="-1"/>
          <w:u w:val="thick" w:color="000000"/>
        </w:rPr>
        <w:t>TECHNICAL</w:t>
      </w:r>
      <w:r>
        <w:rPr>
          <w:spacing w:val="-9"/>
          <w:u w:val="thick" w:color="000000"/>
        </w:rPr>
        <w:t xml:space="preserve"> </w:t>
      </w:r>
      <w:r>
        <w:rPr>
          <w:spacing w:val="-1"/>
          <w:u w:val="thick" w:color="000000"/>
        </w:rPr>
        <w:t>TASKS,</w:t>
      </w:r>
      <w:r>
        <w:rPr>
          <w:spacing w:val="-7"/>
          <w:u w:val="thick" w:color="000000"/>
        </w:rPr>
        <w:t xml:space="preserve"> </w:t>
      </w:r>
      <w:r>
        <w:rPr>
          <w:spacing w:val="-1"/>
          <w:u w:val="thick" w:color="000000"/>
        </w:rPr>
        <w:t>MILESTONES,</w:t>
      </w:r>
      <w:r>
        <w:rPr>
          <w:spacing w:val="-10"/>
          <w:u w:val="thick" w:color="000000"/>
        </w:rPr>
        <w:t xml:space="preserve"> </w:t>
      </w:r>
      <w:r>
        <w:rPr>
          <w:spacing w:val="-1"/>
          <w:u w:val="thick" w:color="000000"/>
        </w:rPr>
        <w:t>AND</w:t>
      </w:r>
      <w:r>
        <w:rPr>
          <w:spacing w:val="-8"/>
          <w:u w:val="thick" w:color="000000"/>
        </w:rPr>
        <w:t xml:space="preserve"> </w:t>
      </w:r>
      <w:r>
        <w:rPr>
          <w:spacing w:val="-1"/>
          <w:u w:val="thick" w:color="000000"/>
        </w:rPr>
        <w:t>DELIVERABLES</w:t>
      </w:r>
    </w:p>
    <w:p w14:paraId="6A89E1DD" w14:textId="77777777" w:rsidR="00F356D7" w:rsidRDefault="00F356D7">
      <w:pPr>
        <w:pStyle w:val="BodyText"/>
        <w:spacing w:line="246" w:lineRule="auto"/>
        <w:ind w:right="161"/>
        <w:rPr>
          <w:rFonts w:ascii="Times New Roman"/>
          <w:spacing w:val="-1"/>
        </w:rPr>
      </w:pPr>
    </w:p>
    <w:tbl>
      <w:tblPr>
        <w:tblW w:w="9630" w:type="dxa"/>
        <w:tblInd w:w="828" w:type="dxa"/>
        <w:tblLayout w:type="fixed"/>
        <w:tblLook w:val="04A0" w:firstRow="1" w:lastRow="0" w:firstColumn="1" w:lastColumn="0" w:noHBand="0" w:noVBand="1"/>
      </w:tblPr>
      <w:tblGrid>
        <w:gridCol w:w="900"/>
        <w:gridCol w:w="5940"/>
        <w:gridCol w:w="990"/>
        <w:gridCol w:w="900"/>
        <w:gridCol w:w="900"/>
        <w:tblGridChange w:id="0">
          <w:tblGrid>
            <w:gridCol w:w="900"/>
            <w:gridCol w:w="5940"/>
            <w:gridCol w:w="990"/>
            <w:gridCol w:w="900"/>
            <w:gridCol w:w="900"/>
          </w:tblGrid>
        </w:tblGridChange>
      </w:tblGrid>
      <w:tr w:rsidR="00F356D7" w:rsidRPr="00F356D7" w14:paraId="6EC522B2" w14:textId="77777777" w:rsidTr="00F356D7">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CF80"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WBS</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21E730C7"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Name (task, subtask, milestone)</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D46FC83"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Duration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7520C99"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Start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1BA2FB5"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Finish</w:t>
            </w:r>
          </w:p>
        </w:tc>
      </w:tr>
      <w:tr w:rsidR="00F356D7" w:rsidRPr="00F356D7" w14:paraId="1DCF0807"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BD0EEBE" w14:textId="77777777" w:rsidR="00F356D7" w:rsidRPr="00F356D7" w:rsidRDefault="00F356D7" w:rsidP="00A448BA">
            <w:pPr>
              <w:ind w:hanging="3"/>
              <w:rPr>
                <w:rFonts w:ascii="Times New Roman" w:hAnsi="Times New Roman" w:cs="Times New Roman"/>
              </w:rPr>
            </w:pPr>
          </w:p>
        </w:tc>
        <w:tc>
          <w:tcPr>
            <w:tcW w:w="5940" w:type="dxa"/>
            <w:tcBorders>
              <w:top w:val="nil"/>
              <w:left w:val="nil"/>
              <w:bottom w:val="single" w:sz="4" w:space="0" w:color="auto"/>
              <w:right w:val="single" w:sz="4" w:space="0" w:color="auto"/>
            </w:tcBorders>
            <w:shd w:val="clear" w:color="auto" w:fill="auto"/>
            <w:vAlign w:val="bottom"/>
            <w:hideMark/>
          </w:tcPr>
          <w:p w14:paraId="3963AE0A"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40188642"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months</w:t>
            </w:r>
          </w:p>
        </w:tc>
        <w:tc>
          <w:tcPr>
            <w:tcW w:w="900" w:type="dxa"/>
            <w:tcBorders>
              <w:top w:val="nil"/>
              <w:left w:val="nil"/>
              <w:bottom w:val="single" w:sz="4" w:space="0" w:color="auto"/>
              <w:right w:val="single" w:sz="4" w:space="0" w:color="auto"/>
            </w:tcBorders>
            <w:shd w:val="clear" w:color="auto" w:fill="auto"/>
            <w:noWrap/>
            <w:vAlign w:val="bottom"/>
            <w:hideMark/>
          </w:tcPr>
          <w:p w14:paraId="07E3568A"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77BA754" w14:textId="77777777" w:rsidR="00F356D7" w:rsidRPr="00F356D7" w:rsidRDefault="00F356D7" w:rsidP="00A448BA">
            <w:pPr>
              <w:ind w:right="-18"/>
              <w:rPr>
                <w:rFonts w:ascii="Times New Roman" w:hAnsi="Times New Roman" w:cs="Times New Roman"/>
              </w:rPr>
            </w:pPr>
          </w:p>
        </w:tc>
      </w:tr>
      <w:tr w:rsidR="00F356D7" w:rsidRPr="00F356D7" w14:paraId="0AA3FC49"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73A519"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w:t>
            </w:r>
          </w:p>
        </w:tc>
        <w:tc>
          <w:tcPr>
            <w:tcW w:w="5940" w:type="dxa"/>
            <w:tcBorders>
              <w:top w:val="single" w:sz="4" w:space="0" w:color="auto"/>
              <w:left w:val="nil"/>
              <w:bottom w:val="single" w:sz="4" w:space="0" w:color="auto"/>
              <w:right w:val="single" w:sz="4" w:space="0" w:color="000000"/>
            </w:tcBorders>
            <w:shd w:val="clear" w:color="auto" w:fill="auto"/>
            <w:vAlign w:val="bottom"/>
            <w:hideMark/>
          </w:tcPr>
          <w:p w14:paraId="31917E88"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Engineer pathways for anaerobic bioconversion methane to liquid fuels - John Leigh (U. Washington)</w:t>
            </w:r>
          </w:p>
        </w:tc>
        <w:tc>
          <w:tcPr>
            <w:tcW w:w="990" w:type="dxa"/>
            <w:tcBorders>
              <w:top w:val="single" w:sz="4" w:space="0" w:color="auto"/>
              <w:left w:val="nil"/>
              <w:bottom w:val="single" w:sz="4" w:space="0" w:color="auto"/>
              <w:right w:val="single" w:sz="4" w:space="0" w:color="000000"/>
            </w:tcBorders>
            <w:shd w:val="clear" w:color="auto" w:fill="auto"/>
            <w:vAlign w:val="bottom"/>
          </w:tcPr>
          <w:p w14:paraId="35B00811"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D3233CA"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9F9AE64" w14:textId="77777777" w:rsidR="00F356D7" w:rsidRPr="00F356D7" w:rsidRDefault="00F356D7" w:rsidP="00A448BA">
            <w:pPr>
              <w:ind w:right="-18"/>
              <w:rPr>
                <w:rFonts w:ascii="Times New Roman" w:hAnsi="Times New Roman" w:cs="Times New Roman"/>
              </w:rPr>
            </w:pPr>
          </w:p>
        </w:tc>
      </w:tr>
      <w:tr w:rsidR="00F356D7" w:rsidRPr="00F356D7" w14:paraId="28E307DA"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123AB6"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1.1</w:t>
            </w:r>
          </w:p>
        </w:tc>
        <w:tc>
          <w:tcPr>
            <w:tcW w:w="5940" w:type="dxa"/>
            <w:tcBorders>
              <w:top w:val="nil"/>
              <w:left w:val="nil"/>
              <w:bottom w:val="single" w:sz="4" w:space="0" w:color="auto"/>
              <w:right w:val="single" w:sz="4" w:space="0" w:color="auto"/>
            </w:tcBorders>
            <w:shd w:val="clear" w:color="auto" w:fill="auto"/>
            <w:vAlign w:val="bottom"/>
            <w:hideMark/>
          </w:tcPr>
          <w:p w14:paraId="666328D0"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Clone ANME MCR genes into Methanococcus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0521A575"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76D53093"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6BB564A5"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604DAFCB" w14:textId="77777777" w:rsidTr="00F356D7">
        <w:trPr>
          <w:trHeight w:val="8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B0FE0E"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M1.1</w:t>
            </w:r>
          </w:p>
        </w:tc>
        <w:tc>
          <w:tcPr>
            <w:tcW w:w="5940" w:type="dxa"/>
            <w:tcBorders>
              <w:top w:val="nil"/>
              <w:left w:val="nil"/>
              <w:bottom w:val="single" w:sz="4" w:space="0" w:color="auto"/>
              <w:right w:val="single" w:sz="4" w:space="0" w:color="auto"/>
            </w:tcBorders>
            <w:shd w:val="clear" w:color="auto" w:fill="auto"/>
            <w:vAlign w:val="bottom"/>
            <w:hideMark/>
          </w:tcPr>
          <w:p w14:paraId="290F19FB"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Expressed protein will be </w:t>
            </w:r>
            <w:proofErr w:type="spellStart"/>
            <w:r w:rsidRPr="00F356D7">
              <w:rPr>
                <w:rFonts w:ascii="Times New Roman" w:hAnsi="Times New Roman" w:cs="Times New Roman"/>
              </w:rPr>
              <w:t>oligo</w:t>
            </w:r>
            <w:proofErr w:type="spellEnd"/>
            <w:r w:rsidRPr="00F356D7">
              <w:rPr>
                <w:rFonts w:ascii="Times New Roman" w:hAnsi="Times New Roman" w:cs="Times New Roman"/>
              </w:rPr>
              <w:t>-His tagged for purification and blotting.</w:t>
            </w:r>
          </w:p>
        </w:tc>
        <w:tc>
          <w:tcPr>
            <w:tcW w:w="990" w:type="dxa"/>
            <w:tcBorders>
              <w:top w:val="nil"/>
              <w:left w:val="nil"/>
              <w:bottom w:val="single" w:sz="4" w:space="0" w:color="auto"/>
              <w:right w:val="single" w:sz="4" w:space="0" w:color="auto"/>
            </w:tcBorders>
            <w:shd w:val="clear" w:color="auto" w:fill="auto"/>
            <w:vAlign w:val="bottom"/>
            <w:hideMark/>
          </w:tcPr>
          <w:p w14:paraId="4364832E"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209631E"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3D2C1C7D"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4FFDF37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F5DDB0F"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1.2</w:t>
            </w:r>
          </w:p>
        </w:tc>
        <w:tc>
          <w:tcPr>
            <w:tcW w:w="5940" w:type="dxa"/>
            <w:tcBorders>
              <w:top w:val="nil"/>
              <w:left w:val="nil"/>
              <w:bottom w:val="single" w:sz="4" w:space="0" w:color="auto"/>
              <w:right w:val="single" w:sz="4" w:space="0" w:color="auto"/>
            </w:tcBorders>
            <w:shd w:val="clear" w:color="auto" w:fill="auto"/>
            <w:vAlign w:val="bottom"/>
            <w:hideMark/>
          </w:tcPr>
          <w:p w14:paraId="6EA99FE5"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Clone </w:t>
            </w:r>
            <w:proofErr w:type="spellStart"/>
            <w:r w:rsidRPr="00F356D7">
              <w:rPr>
                <w:rFonts w:ascii="Times New Roman" w:hAnsi="Times New Roman" w:cs="Times New Roman"/>
              </w:rPr>
              <w:t>Methanothermobacter</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marburgensis</w:t>
            </w:r>
            <w:proofErr w:type="spellEnd"/>
            <w:r w:rsidRPr="00F356D7">
              <w:rPr>
                <w:rFonts w:ascii="Times New Roman" w:hAnsi="Times New Roman" w:cs="Times New Roman"/>
              </w:rPr>
              <w:t xml:space="preserve"> MCR genes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7C67FF09"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3CAFFD5F"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4697FE27"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F356D7" w:rsidRPr="00F356D7" w14:paraId="608080E8"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70DE49"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M1.2</w:t>
            </w:r>
          </w:p>
        </w:tc>
        <w:tc>
          <w:tcPr>
            <w:tcW w:w="5940" w:type="dxa"/>
            <w:tcBorders>
              <w:top w:val="nil"/>
              <w:left w:val="nil"/>
              <w:bottom w:val="single" w:sz="4" w:space="0" w:color="auto"/>
              <w:right w:val="single" w:sz="4" w:space="0" w:color="auto"/>
            </w:tcBorders>
            <w:shd w:val="clear" w:color="auto" w:fill="auto"/>
            <w:vAlign w:val="bottom"/>
            <w:hideMark/>
          </w:tcPr>
          <w:p w14:paraId="710C851C"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085B8746"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A6144E6"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409CF56F"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0F1ECC" w:rsidRPr="00F356D7" w14:paraId="1870C16B" w14:textId="77777777" w:rsidTr="00F356D7">
        <w:trPr>
          <w:trHeight w:val="540"/>
          <w:ins w:id="1" w:author="Stephen Ragsdale" w:date="2015-03-06T10:1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99E51C8" w14:textId="0FE2D524" w:rsidR="000F1ECC" w:rsidRPr="00F356D7" w:rsidRDefault="000F1ECC" w:rsidP="00A448BA">
            <w:pPr>
              <w:ind w:hanging="3"/>
              <w:rPr>
                <w:ins w:id="2" w:author="Stephen Ragsdale" w:date="2015-03-06T10:14:00Z"/>
                <w:rFonts w:ascii="Times New Roman" w:hAnsi="Times New Roman" w:cs="Times New Roman"/>
              </w:rPr>
            </w:pPr>
            <w:ins w:id="3" w:author="Stephen Ragsdale" w:date="2015-03-06T10:14:00Z">
              <w:r>
                <w:rPr>
                  <w:rFonts w:ascii="Times New Roman" w:hAnsi="Times New Roman" w:cs="Times New Roman"/>
                </w:rPr>
                <w:t>1.</w:t>
              </w:r>
              <w:r w:rsidR="00E37ECC">
                <w:rPr>
                  <w:rFonts w:ascii="Times New Roman" w:hAnsi="Times New Roman" w:cs="Times New Roman"/>
                </w:rPr>
                <w:t>3.</w:t>
              </w:r>
            </w:ins>
          </w:p>
        </w:tc>
        <w:tc>
          <w:tcPr>
            <w:tcW w:w="5940" w:type="dxa"/>
            <w:tcBorders>
              <w:top w:val="nil"/>
              <w:left w:val="nil"/>
              <w:bottom w:val="single" w:sz="4" w:space="0" w:color="auto"/>
              <w:right w:val="single" w:sz="4" w:space="0" w:color="auto"/>
            </w:tcBorders>
            <w:shd w:val="clear" w:color="auto" w:fill="auto"/>
            <w:vAlign w:val="bottom"/>
          </w:tcPr>
          <w:p w14:paraId="49B4670F" w14:textId="65DE8914" w:rsidR="000F1ECC" w:rsidRPr="00F356D7" w:rsidRDefault="000F1ECC" w:rsidP="00A448BA">
            <w:pPr>
              <w:ind w:hanging="18"/>
              <w:rPr>
                <w:ins w:id="4" w:author="Stephen Ragsdale" w:date="2015-03-06T10:14:00Z"/>
                <w:rFonts w:ascii="Times New Roman" w:hAnsi="Times New Roman" w:cs="Times New Roman"/>
              </w:rPr>
            </w:pPr>
            <w:ins w:id="5" w:author="Stephen Ragsdale" w:date="2015-03-06T10:14:00Z">
              <w:r>
                <w:rPr>
                  <w:rFonts w:ascii="Times New Roman" w:hAnsi="Times New Roman" w:cs="Times New Roman"/>
                </w:rPr>
                <w:t xml:space="preserve">Test expression strategy by introducing his-tagged </w:t>
              </w:r>
              <w:r w:rsidRPr="00A04171">
                <w:rPr>
                  <w:rFonts w:ascii="Times New Roman" w:hAnsi="Times New Roman" w:cs="Times New Roman"/>
                  <w:i/>
                </w:rPr>
                <w:t xml:space="preserve">M. </w:t>
              </w:r>
              <w:proofErr w:type="spellStart"/>
              <w:r w:rsidRPr="00A04171">
                <w:rPr>
                  <w:rFonts w:ascii="Times New Roman" w:hAnsi="Times New Roman" w:cs="Times New Roman"/>
                  <w:i/>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on a vector</w:t>
              </w:r>
            </w:ins>
          </w:p>
        </w:tc>
        <w:tc>
          <w:tcPr>
            <w:tcW w:w="990" w:type="dxa"/>
            <w:tcBorders>
              <w:top w:val="nil"/>
              <w:left w:val="nil"/>
              <w:bottom w:val="single" w:sz="4" w:space="0" w:color="auto"/>
              <w:right w:val="single" w:sz="4" w:space="0" w:color="auto"/>
            </w:tcBorders>
            <w:shd w:val="clear" w:color="auto" w:fill="auto"/>
            <w:vAlign w:val="bottom"/>
          </w:tcPr>
          <w:p w14:paraId="28E2789A" w14:textId="253DA9A5" w:rsidR="000F1ECC" w:rsidRPr="00F356D7" w:rsidRDefault="000F1ECC" w:rsidP="00A448BA">
            <w:pPr>
              <w:ind w:left="-18"/>
              <w:rPr>
                <w:ins w:id="6" w:author="Stephen Ragsdale" w:date="2015-03-06T10:14:00Z"/>
                <w:rFonts w:ascii="Times New Roman" w:hAnsi="Times New Roman" w:cs="Times New Roman"/>
              </w:rPr>
            </w:pPr>
            <w:ins w:id="7" w:author="Stephen Ragsdale" w:date="2015-03-06T10:14: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133970BC" w14:textId="49A1EF90" w:rsidR="000F1ECC" w:rsidRPr="00F356D7" w:rsidRDefault="000F1ECC" w:rsidP="00A448BA">
            <w:pPr>
              <w:ind w:hanging="18"/>
              <w:rPr>
                <w:ins w:id="8" w:author="Stephen Ragsdale" w:date="2015-03-06T10:14:00Z"/>
                <w:rFonts w:ascii="Times New Roman" w:hAnsi="Times New Roman" w:cs="Times New Roman"/>
              </w:rPr>
            </w:pPr>
            <w:ins w:id="9" w:author="Stephen Ragsdale" w:date="2015-03-06T10:14: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1DA68609" w14:textId="6470523C" w:rsidR="000F1ECC" w:rsidRPr="00F356D7" w:rsidRDefault="000F1ECC" w:rsidP="00A448BA">
            <w:pPr>
              <w:ind w:right="-18"/>
              <w:rPr>
                <w:ins w:id="10" w:author="Stephen Ragsdale" w:date="2015-03-06T10:14:00Z"/>
                <w:rFonts w:ascii="Times New Roman" w:hAnsi="Times New Roman" w:cs="Times New Roman"/>
              </w:rPr>
            </w:pPr>
            <w:ins w:id="11" w:author="Stephen Ragsdale" w:date="2015-03-06T10:14:00Z">
              <w:r>
                <w:rPr>
                  <w:rFonts w:ascii="Times New Roman" w:hAnsi="Times New Roman" w:cs="Times New Roman"/>
                </w:rPr>
                <w:t>5/1/15</w:t>
              </w:r>
            </w:ins>
          </w:p>
        </w:tc>
      </w:tr>
      <w:tr w:rsidR="000F1ECC" w:rsidRPr="00F356D7" w14:paraId="4ED7FA3C" w14:textId="77777777" w:rsidTr="00F356D7">
        <w:trPr>
          <w:trHeight w:val="300"/>
          <w:ins w:id="12" w:author="Stephen Ragsdale" w:date="2015-03-06T10:15: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B4BBACF" w14:textId="00C27E8D" w:rsidR="000F1ECC" w:rsidRPr="00F356D7" w:rsidRDefault="000F1ECC" w:rsidP="00A448BA">
            <w:pPr>
              <w:ind w:hanging="3"/>
              <w:rPr>
                <w:ins w:id="13" w:author="Stephen Ragsdale" w:date="2015-03-06T10:15:00Z"/>
                <w:rFonts w:ascii="Times New Roman" w:hAnsi="Times New Roman" w:cs="Times New Roman"/>
              </w:rPr>
            </w:pPr>
            <w:ins w:id="14" w:author="Stephen Ragsdale" w:date="2015-03-06T10:15:00Z">
              <w:r>
                <w:rPr>
                  <w:rFonts w:ascii="Times New Roman" w:hAnsi="Times New Roman" w:cs="Times New Roman"/>
                </w:rPr>
                <w:t>M1.</w:t>
              </w:r>
              <w:r w:rsidR="00E37ECC">
                <w:rPr>
                  <w:rFonts w:ascii="Times New Roman" w:hAnsi="Times New Roman" w:cs="Times New Roman"/>
                </w:rPr>
                <w:t>3</w:t>
              </w:r>
            </w:ins>
          </w:p>
        </w:tc>
        <w:tc>
          <w:tcPr>
            <w:tcW w:w="5940" w:type="dxa"/>
            <w:tcBorders>
              <w:top w:val="nil"/>
              <w:left w:val="nil"/>
              <w:bottom w:val="single" w:sz="4" w:space="0" w:color="auto"/>
              <w:right w:val="single" w:sz="4" w:space="0" w:color="auto"/>
            </w:tcBorders>
            <w:shd w:val="clear" w:color="auto" w:fill="auto"/>
            <w:vAlign w:val="bottom"/>
          </w:tcPr>
          <w:p w14:paraId="034A7B02" w14:textId="15834C1C" w:rsidR="000F1ECC" w:rsidRPr="00F356D7" w:rsidRDefault="000F1ECC" w:rsidP="00A448BA">
            <w:pPr>
              <w:ind w:hanging="18"/>
              <w:rPr>
                <w:ins w:id="15" w:author="Stephen Ragsdale" w:date="2015-03-06T10:15:00Z"/>
                <w:rFonts w:ascii="Times New Roman" w:hAnsi="Times New Roman" w:cs="Times New Roman"/>
              </w:rPr>
            </w:pPr>
            <w:ins w:id="16" w:author="Stephen Ragsdale" w:date="2015-03-06T10:15:00Z">
              <w:r>
                <w:rPr>
                  <w:rFonts w:ascii="Times New Roman" w:hAnsi="Times New Roman" w:cs="Times New Roman"/>
                </w:rPr>
                <w:t xml:space="preserve">Achieve expressed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protein level similar to native </w:t>
              </w:r>
              <w:proofErr w:type="spellStart"/>
              <w:r>
                <w:rPr>
                  <w:rFonts w:ascii="Times New Roman" w:hAnsi="Times New Roman" w:cs="Times New Roman"/>
                </w:rPr>
                <w:t>Mcr</w:t>
              </w:r>
              <w:proofErr w:type="spellEnd"/>
            </w:ins>
          </w:p>
        </w:tc>
        <w:tc>
          <w:tcPr>
            <w:tcW w:w="990" w:type="dxa"/>
            <w:tcBorders>
              <w:top w:val="nil"/>
              <w:left w:val="nil"/>
              <w:bottom w:val="single" w:sz="4" w:space="0" w:color="auto"/>
              <w:right w:val="single" w:sz="4" w:space="0" w:color="auto"/>
            </w:tcBorders>
            <w:shd w:val="clear" w:color="auto" w:fill="auto"/>
            <w:vAlign w:val="bottom"/>
          </w:tcPr>
          <w:p w14:paraId="5B5DAD1A" w14:textId="77777777" w:rsidR="000F1ECC" w:rsidRPr="00F356D7" w:rsidRDefault="000F1ECC" w:rsidP="00A448BA">
            <w:pPr>
              <w:ind w:left="-18"/>
              <w:rPr>
                <w:ins w:id="17" w:author="Stephen Ragsdale" w:date="2015-03-06T10:15: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3C6B330" w14:textId="77777777" w:rsidR="000F1ECC" w:rsidRPr="00F356D7" w:rsidRDefault="000F1ECC" w:rsidP="00A448BA">
            <w:pPr>
              <w:ind w:hanging="18"/>
              <w:rPr>
                <w:ins w:id="18" w:author="Stephen Ragsdale" w:date="2015-03-06T10:15: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8D502C4" w14:textId="690B8D56" w:rsidR="000F1ECC" w:rsidRPr="00F356D7" w:rsidRDefault="000F1ECC" w:rsidP="00A448BA">
            <w:pPr>
              <w:ind w:right="-18"/>
              <w:rPr>
                <w:ins w:id="19" w:author="Stephen Ragsdale" w:date="2015-03-06T10:15:00Z"/>
                <w:rFonts w:ascii="Times New Roman" w:hAnsi="Times New Roman" w:cs="Times New Roman"/>
              </w:rPr>
            </w:pPr>
            <w:ins w:id="20" w:author="Stephen Ragsdale" w:date="2015-03-06T10:15:00Z">
              <w:r>
                <w:rPr>
                  <w:rFonts w:ascii="Times New Roman" w:hAnsi="Times New Roman" w:cs="Times New Roman"/>
                </w:rPr>
                <w:t>5/1/15</w:t>
              </w:r>
            </w:ins>
          </w:p>
        </w:tc>
      </w:tr>
      <w:tr w:rsidR="000F1ECC" w:rsidRPr="00F356D7" w14:paraId="75C0C68B" w14:textId="77777777" w:rsidTr="00F356D7">
        <w:trPr>
          <w:trHeight w:val="300"/>
          <w:ins w:id="2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2D3ACAA" w14:textId="2BD00BC8" w:rsidR="000F1ECC" w:rsidRPr="00F356D7" w:rsidRDefault="000F1ECC" w:rsidP="000F1ECC">
            <w:pPr>
              <w:ind w:hanging="3"/>
              <w:rPr>
                <w:ins w:id="22" w:author="Stephen Ragsdale" w:date="2015-03-06T10:17:00Z"/>
                <w:rFonts w:ascii="Times New Roman" w:hAnsi="Times New Roman" w:cs="Times New Roman"/>
              </w:rPr>
            </w:pPr>
            <w:ins w:id="23" w:author="Stephen Ragsdale" w:date="2015-03-06T10:19:00Z">
              <w:r>
                <w:rPr>
                  <w:rFonts w:ascii="Times New Roman" w:hAnsi="Times New Roman" w:cs="Times New Roman"/>
                </w:rPr>
                <w:t>1.</w:t>
              </w:r>
              <w:r w:rsidR="00E37ECC">
                <w:rPr>
                  <w:rFonts w:ascii="Times New Roman" w:hAnsi="Times New Roman" w:cs="Times New Roman"/>
                </w:rPr>
                <w:t>4</w:t>
              </w:r>
            </w:ins>
          </w:p>
        </w:tc>
        <w:tc>
          <w:tcPr>
            <w:tcW w:w="5940" w:type="dxa"/>
            <w:tcBorders>
              <w:top w:val="nil"/>
              <w:left w:val="nil"/>
              <w:bottom w:val="single" w:sz="4" w:space="0" w:color="auto"/>
              <w:right w:val="single" w:sz="4" w:space="0" w:color="auto"/>
            </w:tcBorders>
            <w:shd w:val="clear" w:color="auto" w:fill="auto"/>
            <w:vAlign w:val="bottom"/>
          </w:tcPr>
          <w:p w14:paraId="5D93C0C2" w14:textId="1A94F715" w:rsidR="000F1ECC" w:rsidRPr="00F356D7" w:rsidRDefault="000F1ECC" w:rsidP="00A448BA">
            <w:pPr>
              <w:ind w:hanging="18"/>
              <w:rPr>
                <w:ins w:id="24" w:author="Stephen Ragsdale" w:date="2015-03-06T10:17:00Z"/>
                <w:rFonts w:ascii="Times New Roman" w:hAnsi="Times New Roman" w:cs="Times New Roman"/>
              </w:rPr>
            </w:pPr>
            <w:ins w:id="25" w:author="Stephen Ragsdale" w:date="2015-03-06T10:18:00Z">
              <w:r>
                <w:rPr>
                  <w:rFonts w:ascii="Times New Roman" w:hAnsi="Times New Roman" w:cs="Times New Roman"/>
                </w:rPr>
                <w:t xml:space="preserve">Test activity of expressed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by deleting native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0856CBDD" w14:textId="5FD79381" w:rsidR="000F1ECC" w:rsidRPr="00F356D7" w:rsidRDefault="000F1ECC" w:rsidP="00A448BA">
            <w:pPr>
              <w:ind w:left="-18"/>
              <w:rPr>
                <w:ins w:id="26" w:author="Stephen Ragsdale" w:date="2015-03-06T10:17:00Z"/>
                <w:rFonts w:ascii="Times New Roman" w:hAnsi="Times New Roman" w:cs="Times New Roman"/>
              </w:rPr>
            </w:pPr>
            <w:ins w:id="27" w:author="Stephen Ragsdale" w:date="2015-03-06T10:18: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04D79AA8" w14:textId="6C42A283" w:rsidR="000F1ECC" w:rsidRPr="00F356D7" w:rsidRDefault="000F1ECC" w:rsidP="00A448BA">
            <w:pPr>
              <w:ind w:hanging="18"/>
              <w:rPr>
                <w:ins w:id="28" w:author="Stephen Ragsdale" w:date="2015-03-06T10:17:00Z"/>
                <w:rFonts w:ascii="Times New Roman" w:hAnsi="Times New Roman" w:cs="Times New Roman"/>
              </w:rPr>
            </w:pPr>
            <w:ins w:id="29" w:author="Stephen Ragsdale" w:date="2015-03-06T10:18:00Z">
              <w:r>
                <w:rPr>
                  <w:rFonts w:ascii="Times New Roman" w:hAnsi="Times New Roman" w:cs="Times New Roman"/>
                </w:rPr>
                <w:t>5/1/15</w:t>
              </w:r>
            </w:ins>
          </w:p>
        </w:tc>
        <w:tc>
          <w:tcPr>
            <w:tcW w:w="900" w:type="dxa"/>
            <w:tcBorders>
              <w:top w:val="nil"/>
              <w:left w:val="nil"/>
              <w:bottom w:val="single" w:sz="4" w:space="0" w:color="auto"/>
              <w:right w:val="single" w:sz="4" w:space="0" w:color="auto"/>
            </w:tcBorders>
            <w:shd w:val="clear" w:color="auto" w:fill="auto"/>
            <w:noWrap/>
            <w:vAlign w:val="bottom"/>
          </w:tcPr>
          <w:p w14:paraId="5E54C970" w14:textId="536175F2" w:rsidR="000F1ECC" w:rsidRPr="00F356D7" w:rsidRDefault="000F1ECC" w:rsidP="00A448BA">
            <w:pPr>
              <w:ind w:right="-18"/>
              <w:rPr>
                <w:ins w:id="30" w:author="Stephen Ragsdale" w:date="2015-03-06T10:17:00Z"/>
                <w:rFonts w:ascii="Times New Roman" w:hAnsi="Times New Roman" w:cs="Times New Roman"/>
              </w:rPr>
            </w:pPr>
            <w:ins w:id="31" w:author="Stephen Ragsdale" w:date="2015-03-06T10:18:00Z">
              <w:r>
                <w:rPr>
                  <w:rFonts w:ascii="Times New Roman" w:hAnsi="Times New Roman" w:cs="Times New Roman"/>
                </w:rPr>
                <w:t>7/1/15</w:t>
              </w:r>
            </w:ins>
          </w:p>
        </w:tc>
      </w:tr>
      <w:tr w:rsidR="000F1ECC" w:rsidRPr="00F356D7" w14:paraId="61E7685E" w14:textId="77777777" w:rsidTr="00F356D7">
        <w:trPr>
          <w:trHeight w:val="300"/>
          <w:ins w:id="32"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A700D94" w14:textId="0726D443" w:rsidR="000F1ECC" w:rsidRPr="00F356D7" w:rsidRDefault="00E37ECC" w:rsidP="00A448BA">
            <w:pPr>
              <w:ind w:hanging="3"/>
              <w:rPr>
                <w:ins w:id="33" w:author="Stephen Ragsdale" w:date="2015-03-06T10:17:00Z"/>
                <w:rFonts w:ascii="Times New Roman" w:hAnsi="Times New Roman" w:cs="Times New Roman"/>
              </w:rPr>
            </w:pPr>
            <w:ins w:id="34" w:author="Stephen Ragsdale" w:date="2015-03-06T10:19:00Z">
              <w:r>
                <w:rPr>
                  <w:rFonts w:ascii="Times New Roman" w:hAnsi="Times New Roman" w:cs="Times New Roman"/>
                </w:rPr>
                <w:t>M.1.4</w:t>
              </w:r>
              <w:r w:rsidR="000F1ECC">
                <w:rPr>
                  <w:rFonts w:ascii="Times New Roman" w:hAnsi="Times New Roman" w:cs="Times New Roman"/>
                </w:rPr>
                <w:t>.</w:t>
              </w:r>
            </w:ins>
          </w:p>
        </w:tc>
        <w:tc>
          <w:tcPr>
            <w:tcW w:w="5940" w:type="dxa"/>
            <w:tcBorders>
              <w:top w:val="nil"/>
              <w:left w:val="nil"/>
              <w:bottom w:val="single" w:sz="4" w:space="0" w:color="auto"/>
              <w:right w:val="single" w:sz="4" w:space="0" w:color="auto"/>
            </w:tcBorders>
            <w:shd w:val="clear" w:color="auto" w:fill="auto"/>
            <w:vAlign w:val="bottom"/>
          </w:tcPr>
          <w:p w14:paraId="67C5C3AD" w14:textId="5CF6B694" w:rsidR="000F1ECC" w:rsidRPr="00F356D7" w:rsidRDefault="000F1ECC" w:rsidP="00A448BA">
            <w:pPr>
              <w:ind w:hanging="18"/>
              <w:rPr>
                <w:ins w:id="35" w:author="Stephen Ragsdale" w:date="2015-03-06T10:17:00Z"/>
                <w:rFonts w:ascii="Times New Roman" w:hAnsi="Times New Roman" w:cs="Times New Roman"/>
              </w:rPr>
            </w:pPr>
            <w:ins w:id="36" w:author="Stephen Ragsdale" w:date="2015-03-06T10:18:00Z">
              <w:r>
                <w:rPr>
                  <w:rFonts w:ascii="Times New Roman" w:hAnsi="Times New Roman" w:cs="Times New Roman"/>
                </w:rPr>
                <w:t>Demonstrate activity by viability of knock-out strain</w:t>
              </w:r>
            </w:ins>
          </w:p>
        </w:tc>
        <w:tc>
          <w:tcPr>
            <w:tcW w:w="990" w:type="dxa"/>
            <w:tcBorders>
              <w:top w:val="nil"/>
              <w:left w:val="nil"/>
              <w:bottom w:val="single" w:sz="4" w:space="0" w:color="auto"/>
              <w:right w:val="single" w:sz="4" w:space="0" w:color="auto"/>
            </w:tcBorders>
            <w:shd w:val="clear" w:color="auto" w:fill="auto"/>
            <w:vAlign w:val="bottom"/>
          </w:tcPr>
          <w:p w14:paraId="28F0A6AE" w14:textId="77777777" w:rsidR="000F1ECC" w:rsidRPr="00F356D7" w:rsidRDefault="000F1ECC" w:rsidP="00A448BA">
            <w:pPr>
              <w:ind w:left="-18"/>
              <w:rPr>
                <w:ins w:id="37"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3372B17" w14:textId="77777777" w:rsidR="000F1ECC" w:rsidRPr="00F356D7" w:rsidRDefault="000F1ECC" w:rsidP="00A448BA">
            <w:pPr>
              <w:ind w:hanging="18"/>
              <w:rPr>
                <w:ins w:id="38"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67CEEF0" w14:textId="7FC73AA8" w:rsidR="000F1ECC" w:rsidRPr="00F356D7" w:rsidRDefault="000F1ECC" w:rsidP="00A448BA">
            <w:pPr>
              <w:ind w:right="-18"/>
              <w:rPr>
                <w:ins w:id="39" w:author="Stephen Ragsdale" w:date="2015-03-06T10:17:00Z"/>
                <w:rFonts w:ascii="Times New Roman" w:hAnsi="Times New Roman" w:cs="Times New Roman"/>
              </w:rPr>
            </w:pPr>
            <w:ins w:id="40" w:author="Stephen Ragsdale" w:date="2015-03-06T10:18:00Z">
              <w:r>
                <w:rPr>
                  <w:rFonts w:ascii="Times New Roman" w:hAnsi="Times New Roman" w:cs="Times New Roman"/>
                </w:rPr>
                <w:t>7/1/15</w:t>
              </w:r>
            </w:ins>
          </w:p>
        </w:tc>
      </w:tr>
      <w:tr w:rsidR="000F1ECC" w:rsidRPr="00F356D7" w14:paraId="5CAF8B3B" w14:textId="77777777" w:rsidTr="00F356D7">
        <w:trPr>
          <w:trHeight w:val="300"/>
          <w:ins w:id="4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768100" w14:textId="77A9C7F5" w:rsidR="000F1ECC" w:rsidRPr="00F356D7" w:rsidRDefault="00E37ECC" w:rsidP="00A448BA">
            <w:pPr>
              <w:ind w:hanging="3"/>
              <w:rPr>
                <w:ins w:id="42" w:author="Stephen Ragsdale" w:date="2015-03-06T10:17:00Z"/>
                <w:rFonts w:ascii="Times New Roman" w:hAnsi="Times New Roman" w:cs="Times New Roman"/>
              </w:rPr>
            </w:pPr>
            <w:ins w:id="43" w:author="Stephen Ragsdale" w:date="2015-03-06T10:23:00Z">
              <w:r>
                <w:rPr>
                  <w:rFonts w:ascii="Times New Roman" w:hAnsi="Times New Roman" w:cs="Times New Roman"/>
                </w:rPr>
                <w:t>1.5.</w:t>
              </w:r>
            </w:ins>
          </w:p>
        </w:tc>
        <w:tc>
          <w:tcPr>
            <w:tcW w:w="5940" w:type="dxa"/>
            <w:tcBorders>
              <w:top w:val="nil"/>
              <w:left w:val="nil"/>
              <w:bottom w:val="single" w:sz="4" w:space="0" w:color="auto"/>
              <w:right w:val="single" w:sz="4" w:space="0" w:color="auto"/>
            </w:tcBorders>
            <w:shd w:val="clear" w:color="auto" w:fill="auto"/>
            <w:vAlign w:val="bottom"/>
          </w:tcPr>
          <w:p w14:paraId="5E3FE2D2" w14:textId="192238A4" w:rsidR="000F1ECC" w:rsidRPr="00F356D7" w:rsidRDefault="000F1ECC" w:rsidP="00A448BA">
            <w:pPr>
              <w:ind w:hanging="18"/>
              <w:rPr>
                <w:ins w:id="44" w:author="Stephen Ragsdale" w:date="2015-03-06T10:17:00Z"/>
                <w:rFonts w:ascii="Times New Roman" w:hAnsi="Times New Roman" w:cs="Times New Roman"/>
              </w:rPr>
            </w:pPr>
            <w:ins w:id="45" w:author="Stephen Ragsdale" w:date="2015-03-06T10:18:00Z">
              <w:r>
                <w:rPr>
                  <w:rFonts w:ascii="Times New Roman" w:hAnsi="Times New Roman" w:cs="Times New Roman"/>
                </w:rPr>
                <w:t>Determine mRNA levels for heterologous proteins</w:t>
              </w:r>
            </w:ins>
          </w:p>
        </w:tc>
        <w:tc>
          <w:tcPr>
            <w:tcW w:w="990" w:type="dxa"/>
            <w:tcBorders>
              <w:top w:val="nil"/>
              <w:left w:val="nil"/>
              <w:bottom w:val="single" w:sz="4" w:space="0" w:color="auto"/>
              <w:right w:val="single" w:sz="4" w:space="0" w:color="auto"/>
            </w:tcBorders>
            <w:shd w:val="clear" w:color="auto" w:fill="auto"/>
            <w:vAlign w:val="bottom"/>
          </w:tcPr>
          <w:p w14:paraId="53ED7C03" w14:textId="50E3BDEC" w:rsidR="000F1ECC" w:rsidRPr="00F356D7" w:rsidRDefault="000F1ECC" w:rsidP="00A448BA">
            <w:pPr>
              <w:ind w:left="-18"/>
              <w:rPr>
                <w:ins w:id="46" w:author="Stephen Ragsdale" w:date="2015-03-06T10:17:00Z"/>
                <w:rFonts w:ascii="Times New Roman" w:hAnsi="Times New Roman" w:cs="Times New Roman"/>
              </w:rPr>
            </w:pPr>
            <w:ins w:id="47" w:author="Stephen Ragsdale" w:date="2015-03-06T10:18:00Z">
              <w:r>
                <w:rPr>
                  <w:rFonts w:ascii="Times New Roman" w:hAnsi="Times New Roman" w:cs="Times New Roman"/>
                </w:rPr>
                <w:t>3</w:t>
              </w:r>
            </w:ins>
          </w:p>
        </w:tc>
        <w:tc>
          <w:tcPr>
            <w:tcW w:w="900" w:type="dxa"/>
            <w:tcBorders>
              <w:top w:val="nil"/>
              <w:left w:val="nil"/>
              <w:bottom w:val="single" w:sz="4" w:space="0" w:color="auto"/>
              <w:right w:val="single" w:sz="4" w:space="0" w:color="auto"/>
            </w:tcBorders>
            <w:shd w:val="clear" w:color="auto" w:fill="auto"/>
            <w:noWrap/>
            <w:vAlign w:val="bottom"/>
          </w:tcPr>
          <w:p w14:paraId="58BB643E" w14:textId="4BF9F87A" w:rsidR="000F1ECC" w:rsidRPr="00F356D7" w:rsidRDefault="000F1ECC" w:rsidP="00A448BA">
            <w:pPr>
              <w:ind w:hanging="18"/>
              <w:rPr>
                <w:ins w:id="48" w:author="Stephen Ragsdale" w:date="2015-03-06T10:17:00Z"/>
                <w:rFonts w:ascii="Times New Roman" w:hAnsi="Times New Roman" w:cs="Times New Roman"/>
              </w:rPr>
            </w:pPr>
            <w:ins w:id="49" w:author="Stephen Ragsdale" w:date="2015-03-06T10:18: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2801809B" w14:textId="4FBE2FD2" w:rsidR="000F1ECC" w:rsidRPr="00F356D7" w:rsidRDefault="000F1ECC" w:rsidP="00A448BA">
            <w:pPr>
              <w:ind w:right="-18"/>
              <w:rPr>
                <w:ins w:id="50" w:author="Stephen Ragsdale" w:date="2015-03-06T10:17:00Z"/>
                <w:rFonts w:ascii="Times New Roman" w:hAnsi="Times New Roman" w:cs="Times New Roman"/>
              </w:rPr>
            </w:pPr>
            <w:ins w:id="51" w:author="Stephen Ragsdale" w:date="2015-03-06T10:18:00Z">
              <w:r>
                <w:rPr>
                  <w:rFonts w:ascii="Times New Roman" w:hAnsi="Times New Roman" w:cs="Times New Roman"/>
                </w:rPr>
                <w:t>6/1/15</w:t>
              </w:r>
            </w:ins>
          </w:p>
        </w:tc>
      </w:tr>
      <w:tr w:rsidR="000F1ECC" w:rsidRPr="00F356D7" w14:paraId="6D7F7DF1" w14:textId="77777777" w:rsidTr="00F356D7">
        <w:trPr>
          <w:trHeight w:val="300"/>
          <w:ins w:id="52"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FDECBFF" w14:textId="659DFD4F" w:rsidR="000F1ECC" w:rsidRPr="00F356D7" w:rsidRDefault="00E37ECC" w:rsidP="00A448BA">
            <w:pPr>
              <w:ind w:hanging="3"/>
              <w:rPr>
                <w:ins w:id="53" w:author="Stephen Ragsdale" w:date="2015-03-06T10:17:00Z"/>
                <w:rFonts w:ascii="Times New Roman" w:hAnsi="Times New Roman" w:cs="Times New Roman"/>
              </w:rPr>
            </w:pPr>
            <w:ins w:id="54" w:author="Stephen Ragsdale" w:date="2015-03-06T10:23:00Z">
              <w:r>
                <w:rPr>
                  <w:rFonts w:ascii="Times New Roman" w:hAnsi="Times New Roman" w:cs="Times New Roman"/>
                </w:rPr>
                <w:t>M.1.5.</w:t>
              </w:r>
            </w:ins>
          </w:p>
        </w:tc>
        <w:tc>
          <w:tcPr>
            <w:tcW w:w="5940" w:type="dxa"/>
            <w:tcBorders>
              <w:top w:val="nil"/>
              <w:left w:val="nil"/>
              <w:bottom w:val="single" w:sz="4" w:space="0" w:color="auto"/>
              <w:right w:val="single" w:sz="4" w:space="0" w:color="auto"/>
            </w:tcBorders>
            <w:shd w:val="clear" w:color="auto" w:fill="auto"/>
            <w:vAlign w:val="bottom"/>
          </w:tcPr>
          <w:p w14:paraId="5144DFCF" w14:textId="4E3D5A6A" w:rsidR="000F1ECC" w:rsidRPr="00F356D7" w:rsidRDefault="000F1ECC" w:rsidP="00A448BA">
            <w:pPr>
              <w:ind w:hanging="18"/>
              <w:rPr>
                <w:ins w:id="55" w:author="Stephen Ragsdale" w:date="2015-03-06T10:17:00Z"/>
                <w:rFonts w:ascii="Times New Roman" w:hAnsi="Times New Roman" w:cs="Times New Roman"/>
              </w:rPr>
            </w:pPr>
            <w:ins w:id="56" w:author="Stephen Ragsdale" w:date="2015-03-06T10:18:00Z">
              <w:r>
                <w:rPr>
                  <w:rFonts w:ascii="Times New Roman" w:hAnsi="Times New Roman" w:cs="Times New Roman"/>
                </w:rPr>
                <w:t xml:space="preserve">Achieve mRNA levels similar to native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5A4AF0DF" w14:textId="77777777" w:rsidR="000F1ECC" w:rsidRPr="00F356D7" w:rsidRDefault="000F1ECC" w:rsidP="00A448BA">
            <w:pPr>
              <w:ind w:left="-18"/>
              <w:rPr>
                <w:ins w:id="57"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80791B4" w14:textId="77777777" w:rsidR="000F1ECC" w:rsidRPr="00F356D7" w:rsidRDefault="000F1ECC" w:rsidP="00A448BA">
            <w:pPr>
              <w:ind w:hanging="18"/>
              <w:rPr>
                <w:ins w:id="58"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56D4F14" w14:textId="22C26728" w:rsidR="000F1ECC" w:rsidRPr="00F356D7" w:rsidRDefault="000F1ECC" w:rsidP="00A448BA">
            <w:pPr>
              <w:ind w:right="-18"/>
              <w:rPr>
                <w:ins w:id="59" w:author="Stephen Ragsdale" w:date="2015-03-06T10:17:00Z"/>
                <w:rFonts w:ascii="Times New Roman" w:hAnsi="Times New Roman" w:cs="Times New Roman"/>
              </w:rPr>
            </w:pPr>
            <w:ins w:id="60" w:author="Stephen Ragsdale" w:date="2015-03-06T10:18:00Z">
              <w:r>
                <w:rPr>
                  <w:rFonts w:ascii="Times New Roman" w:hAnsi="Times New Roman" w:cs="Times New Roman"/>
                </w:rPr>
                <w:t>6/1/15</w:t>
              </w:r>
            </w:ins>
          </w:p>
        </w:tc>
      </w:tr>
      <w:tr w:rsidR="000F1ECC" w:rsidRPr="00F356D7" w14:paraId="3997E897" w14:textId="77777777" w:rsidTr="00F356D7">
        <w:trPr>
          <w:trHeight w:val="300"/>
          <w:ins w:id="6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C5C6324" w14:textId="790B9D95" w:rsidR="000F1ECC" w:rsidRPr="00F356D7" w:rsidRDefault="00E37ECC" w:rsidP="00A448BA">
            <w:pPr>
              <w:ind w:hanging="3"/>
              <w:rPr>
                <w:ins w:id="62" w:author="Stephen Ragsdale" w:date="2015-03-06T10:17:00Z"/>
                <w:rFonts w:ascii="Times New Roman" w:hAnsi="Times New Roman" w:cs="Times New Roman"/>
              </w:rPr>
            </w:pPr>
            <w:ins w:id="63" w:author="Stephen Ragsdale" w:date="2015-03-06T10:24:00Z">
              <w:r>
                <w:rPr>
                  <w:rFonts w:ascii="Times New Roman" w:hAnsi="Times New Roman" w:cs="Times New Roman"/>
                </w:rPr>
                <w:t>1.6.</w:t>
              </w:r>
            </w:ins>
          </w:p>
        </w:tc>
        <w:tc>
          <w:tcPr>
            <w:tcW w:w="5940" w:type="dxa"/>
            <w:tcBorders>
              <w:top w:val="nil"/>
              <w:left w:val="nil"/>
              <w:bottom w:val="single" w:sz="4" w:space="0" w:color="auto"/>
              <w:right w:val="single" w:sz="4" w:space="0" w:color="auto"/>
            </w:tcBorders>
            <w:shd w:val="clear" w:color="auto" w:fill="auto"/>
            <w:vAlign w:val="bottom"/>
          </w:tcPr>
          <w:p w14:paraId="6F542821" w14:textId="16FC2A6C" w:rsidR="000F1ECC" w:rsidRPr="00F356D7" w:rsidRDefault="000F1ECC" w:rsidP="00A448BA">
            <w:pPr>
              <w:ind w:hanging="18"/>
              <w:rPr>
                <w:ins w:id="64" w:author="Stephen Ragsdale" w:date="2015-03-06T10:17:00Z"/>
                <w:rFonts w:ascii="Times New Roman" w:hAnsi="Times New Roman" w:cs="Times New Roman"/>
              </w:rPr>
            </w:pPr>
            <w:ins w:id="65" w:author="Stephen Ragsdale" w:date="2015-03-06T10:18:00Z">
              <w:r>
                <w:rPr>
                  <w:rFonts w:ascii="Times New Roman" w:hAnsi="Times New Roman" w:cs="Times New Roman"/>
                </w:rPr>
                <w:t xml:space="preserve">Implement measures to increase levels of heterologous proteins: Construct an M. </w:t>
              </w:r>
              <w:proofErr w:type="spellStart"/>
              <w:r>
                <w:rPr>
                  <w:rFonts w:ascii="Times New Roman" w:hAnsi="Times New Roman" w:cs="Times New Roman"/>
                </w:rPr>
                <w:t>maripaludis</w:t>
              </w:r>
              <w:proofErr w:type="spellEnd"/>
              <w:r>
                <w:rPr>
                  <w:rFonts w:ascii="Times New Roman" w:hAnsi="Times New Roman" w:cs="Times New Roman"/>
                </w:rPr>
                <w:t xml:space="preserve"> strain to support replication of a smaller expression plasmid, overexpress chaperonin, knock out proteasome activator</w:t>
              </w:r>
            </w:ins>
          </w:p>
        </w:tc>
        <w:tc>
          <w:tcPr>
            <w:tcW w:w="990" w:type="dxa"/>
            <w:tcBorders>
              <w:top w:val="nil"/>
              <w:left w:val="nil"/>
              <w:bottom w:val="single" w:sz="4" w:space="0" w:color="auto"/>
              <w:right w:val="single" w:sz="4" w:space="0" w:color="auto"/>
            </w:tcBorders>
            <w:shd w:val="clear" w:color="auto" w:fill="auto"/>
            <w:vAlign w:val="bottom"/>
          </w:tcPr>
          <w:p w14:paraId="0A9461D8" w14:textId="62F4303F" w:rsidR="000F1ECC" w:rsidRPr="00F356D7" w:rsidRDefault="000F1ECC" w:rsidP="00A448BA">
            <w:pPr>
              <w:ind w:left="-18"/>
              <w:rPr>
                <w:ins w:id="66" w:author="Stephen Ragsdale" w:date="2015-03-06T10:17:00Z"/>
                <w:rFonts w:ascii="Times New Roman" w:hAnsi="Times New Roman" w:cs="Times New Roman"/>
              </w:rPr>
            </w:pPr>
            <w:ins w:id="67" w:author="Stephen Ragsdale" w:date="2015-03-06T10:18:00Z">
              <w:r>
                <w:rPr>
                  <w:rFonts w:ascii="Times New Roman" w:hAnsi="Times New Roman" w:cs="Times New Roman"/>
                </w:rPr>
                <w:t>5</w:t>
              </w:r>
            </w:ins>
          </w:p>
        </w:tc>
        <w:tc>
          <w:tcPr>
            <w:tcW w:w="900" w:type="dxa"/>
            <w:tcBorders>
              <w:top w:val="nil"/>
              <w:left w:val="nil"/>
              <w:bottom w:val="single" w:sz="4" w:space="0" w:color="auto"/>
              <w:right w:val="single" w:sz="4" w:space="0" w:color="auto"/>
            </w:tcBorders>
            <w:shd w:val="clear" w:color="auto" w:fill="auto"/>
            <w:noWrap/>
            <w:vAlign w:val="bottom"/>
          </w:tcPr>
          <w:p w14:paraId="797A45A6" w14:textId="4CEBD7DF" w:rsidR="000F1ECC" w:rsidRPr="00F356D7" w:rsidRDefault="000F1ECC" w:rsidP="00A448BA">
            <w:pPr>
              <w:ind w:hanging="18"/>
              <w:rPr>
                <w:ins w:id="68" w:author="Stephen Ragsdale" w:date="2015-03-06T10:17:00Z"/>
                <w:rFonts w:ascii="Times New Roman" w:hAnsi="Times New Roman" w:cs="Times New Roman"/>
              </w:rPr>
            </w:pPr>
            <w:ins w:id="69" w:author="Stephen Ragsdale" w:date="2015-03-06T10:18: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62CEFB9F" w14:textId="0EC570F0" w:rsidR="000F1ECC" w:rsidRPr="00F356D7" w:rsidRDefault="000F1ECC" w:rsidP="00A448BA">
            <w:pPr>
              <w:ind w:right="-18"/>
              <w:rPr>
                <w:ins w:id="70" w:author="Stephen Ragsdale" w:date="2015-03-06T10:17:00Z"/>
                <w:rFonts w:ascii="Times New Roman" w:hAnsi="Times New Roman" w:cs="Times New Roman"/>
              </w:rPr>
            </w:pPr>
            <w:ins w:id="71" w:author="Stephen Ragsdale" w:date="2015-03-06T10:18:00Z">
              <w:r>
                <w:rPr>
                  <w:rFonts w:ascii="Times New Roman" w:hAnsi="Times New Roman" w:cs="Times New Roman"/>
                </w:rPr>
                <w:t>8/1/15</w:t>
              </w:r>
            </w:ins>
          </w:p>
        </w:tc>
      </w:tr>
      <w:tr w:rsidR="00E37ECC" w:rsidRPr="00F356D7" w14:paraId="5C0D40F2" w14:textId="77777777" w:rsidTr="00F356D7">
        <w:trPr>
          <w:trHeight w:val="300"/>
          <w:ins w:id="72" w:author="Stephen Ragsdale" w:date="2015-03-06T10:2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4F737EE" w14:textId="40BF0640" w:rsidR="00E37ECC" w:rsidRPr="00F356D7" w:rsidRDefault="00E37ECC" w:rsidP="00A448BA">
            <w:pPr>
              <w:ind w:hanging="3"/>
              <w:rPr>
                <w:ins w:id="73" w:author="Stephen Ragsdale" w:date="2015-03-06T10:20:00Z"/>
                <w:rFonts w:ascii="Times New Roman" w:hAnsi="Times New Roman" w:cs="Times New Roman"/>
              </w:rPr>
            </w:pPr>
            <w:ins w:id="74" w:author="Stephen Ragsdale" w:date="2015-03-06T10:24:00Z">
              <w:r>
                <w:rPr>
                  <w:rFonts w:ascii="Times New Roman" w:hAnsi="Times New Roman" w:cs="Times New Roman"/>
                </w:rPr>
                <w:t>M.1.6.</w:t>
              </w:r>
            </w:ins>
          </w:p>
        </w:tc>
        <w:tc>
          <w:tcPr>
            <w:tcW w:w="5940" w:type="dxa"/>
            <w:tcBorders>
              <w:top w:val="nil"/>
              <w:left w:val="nil"/>
              <w:bottom w:val="single" w:sz="4" w:space="0" w:color="auto"/>
              <w:right w:val="single" w:sz="4" w:space="0" w:color="auto"/>
            </w:tcBorders>
            <w:shd w:val="clear" w:color="auto" w:fill="auto"/>
            <w:vAlign w:val="bottom"/>
          </w:tcPr>
          <w:p w14:paraId="4B29ABCF" w14:textId="70A2A7A8" w:rsidR="00E37ECC" w:rsidRDefault="00E37ECC" w:rsidP="00A448BA">
            <w:pPr>
              <w:ind w:hanging="18"/>
              <w:rPr>
                <w:ins w:id="75" w:author="Stephen Ragsdale" w:date="2015-03-06T10:20:00Z"/>
                <w:rFonts w:ascii="Times New Roman" w:hAnsi="Times New Roman" w:cs="Times New Roman"/>
              </w:rPr>
            </w:pPr>
            <w:ins w:id="76" w:author="Stephen Ragsdale" w:date="2015-03-06T10:24:00Z">
              <w:r>
                <w:rPr>
                  <w:rFonts w:ascii="Times New Roman" w:hAnsi="Times New Roman" w:cs="Times New Roman"/>
                </w:rPr>
                <w:t xml:space="preserve">Achieve introduction of gene for plasmid maintenance into M. </w:t>
              </w:r>
              <w:proofErr w:type="spellStart"/>
              <w:r>
                <w:rPr>
                  <w:rFonts w:ascii="Times New Roman" w:hAnsi="Times New Roman" w:cs="Times New Roman"/>
                </w:rPr>
                <w:t>maripaludis</w:t>
              </w:r>
              <w:proofErr w:type="spellEnd"/>
              <w:r>
                <w:rPr>
                  <w:rFonts w:ascii="Times New Roman" w:hAnsi="Times New Roman" w:cs="Times New Roman"/>
                </w:rPr>
                <w:t xml:space="preserve"> chromosome, achieve introduction of expressed </w:t>
              </w:r>
              <w:r>
                <w:rPr>
                  <w:rFonts w:ascii="Times New Roman" w:hAnsi="Times New Roman" w:cs="Times New Roman"/>
                </w:rPr>
                <w:lastRenderedPageBreak/>
                <w:t>chaperonin, achieve knock out of proteasome activator</w:t>
              </w:r>
            </w:ins>
          </w:p>
        </w:tc>
        <w:tc>
          <w:tcPr>
            <w:tcW w:w="990" w:type="dxa"/>
            <w:tcBorders>
              <w:top w:val="nil"/>
              <w:left w:val="nil"/>
              <w:bottom w:val="single" w:sz="4" w:space="0" w:color="auto"/>
              <w:right w:val="single" w:sz="4" w:space="0" w:color="auto"/>
            </w:tcBorders>
            <w:shd w:val="clear" w:color="auto" w:fill="auto"/>
            <w:vAlign w:val="bottom"/>
          </w:tcPr>
          <w:p w14:paraId="18B0F1E7" w14:textId="77777777" w:rsidR="00E37ECC" w:rsidRDefault="00E37ECC" w:rsidP="00A448BA">
            <w:pPr>
              <w:ind w:left="-18"/>
              <w:rPr>
                <w:ins w:id="77" w:author="Stephen Ragsdale" w:date="2015-03-06T10:20: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73CEC41" w14:textId="77777777" w:rsidR="00E37ECC" w:rsidRDefault="00E37ECC" w:rsidP="00A448BA">
            <w:pPr>
              <w:ind w:hanging="18"/>
              <w:rPr>
                <w:ins w:id="78" w:author="Stephen Ragsdale" w:date="2015-03-06T10:20: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7406270" w14:textId="2B06D8FC" w:rsidR="00E37ECC" w:rsidRDefault="00E37ECC" w:rsidP="00A448BA">
            <w:pPr>
              <w:ind w:right="-18"/>
              <w:rPr>
                <w:ins w:id="79" w:author="Stephen Ragsdale" w:date="2015-03-06T10:20:00Z"/>
                <w:rFonts w:ascii="Times New Roman" w:hAnsi="Times New Roman" w:cs="Times New Roman"/>
              </w:rPr>
            </w:pPr>
            <w:ins w:id="80" w:author="Stephen Ragsdale" w:date="2015-03-06T10:24:00Z">
              <w:r>
                <w:rPr>
                  <w:rFonts w:ascii="Times New Roman" w:hAnsi="Times New Roman" w:cs="Times New Roman"/>
                </w:rPr>
                <w:t>8/1/15</w:t>
              </w:r>
            </w:ins>
          </w:p>
        </w:tc>
      </w:tr>
      <w:tr w:rsidR="00E37ECC" w:rsidRPr="00F356D7" w14:paraId="323225E4" w14:textId="77777777" w:rsidTr="00F356D7">
        <w:trPr>
          <w:trHeight w:val="300"/>
          <w:ins w:id="81" w:author="Stephen Ragsdale" w:date="2015-03-06T10:2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E3CAA48" w14:textId="7B5FA2C2" w:rsidR="00E37ECC" w:rsidRPr="00F356D7" w:rsidRDefault="00E37ECC" w:rsidP="00A448BA">
            <w:pPr>
              <w:ind w:hanging="3"/>
              <w:rPr>
                <w:ins w:id="82" w:author="Stephen Ragsdale" w:date="2015-03-06T10:20:00Z"/>
                <w:rFonts w:ascii="Times New Roman" w:hAnsi="Times New Roman" w:cs="Times New Roman"/>
              </w:rPr>
            </w:pPr>
            <w:ins w:id="83" w:author="Stephen Ragsdale" w:date="2015-03-06T10:24:00Z">
              <w:r>
                <w:rPr>
                  <w:rFonts w:ascii="Times New Roman" w:hAnsi="Times New Roman" w:cs="Times New Roman"/>
                </w:rPr>
                <w:lastRenderedPageBreak/>
                <w:t>1.7.</w:t>
              </w:r>
            </w:ins>
          </w:p>
        </w:tc>
        <w:tc>
          <w:tcPr>
            <w:tcW w:w="5940" w:type="dxa"/>
            <w:tcBorders>
              <w:top w:val="nil"/>
              <w:left w:val="nil"/>
              <w:bottom w:val="single" w:sz="4" w:space="0" w:color="auto"/>
              <w:right w:val="single" w:sz="4" w:space="0" w:color="auto"/>
            </w:tcBorders>
            <w:shd w:val="clear" w:color="auto" w:fill="auto"/>
            <w:vAlign w:val="bottom"/>
          </w:tcPr>
          <w:p w14:paraId="085D7BBA" w14:textId="576DBE9E" w:rsidR="00E37ECC" w:rsidRDefault="00E37ECC" w:rsidP="00A448BA">
            <w:pPr>
              <w:ind w:hanging="18"/>
              <w:rPr>
                <w:ins w:id="84" w:author="Stephen Ragsdale" w:date="2015-03-06T10:20:00Z"/>
                <w:rFonts w:ascii="Times New Roman" w:hAnsi="Times New Roman" w:cs="Times New Roman"/>
              </w:rPr>
            </w:pPr>
            <w:ins w:id="85" w:author="Stephen Ragsdale" w:date="2015-03-06T10:25:00Z">
              <w:r>
                <w:rPr>
                  <w:rFonts w:ascii="Times New Roman" w:hAnsi="Times New Roman" w:cs="Times New Roman"/>
                </w:rPr>
                <w:t xml:space="preserve">Determine effect of measures to increase levels of heterologous proteins: re-introduce heterologous </w:t>
              </w:r>
              <w:proofErr w:type="spellStart"/>
              <w:r>
                <w:rPr>
                  <w:rFonts w:ascii="Times New Roman" w:hAnsi="Times New Roman" w:cs="Times New Roman"/>
                </w:rPr>
                <w:t>Mcr’s</w:t>
              </w:r>
              <w:proofErr w:type="spellEnd"/>
              <w:r>
                <w:rPr>
                  <w:rFonts w:ascii="Times New Roman" w:hAnsi="Times New Roman" w:cs="Times New Roman"/>
                </w:rPr>
                <w:t xml:space="preserve"> and methanol </w:t>
              </w:r>
              <w:proofErr w:type="spellStart"/>
              <w:r>
                <w:rPr>
                  <w:rFonts w:ascii="Times New Roman" w:hAnsi="Times New Roman" w:cs="Times New Roman"/>
                </w:rPr>
                <w:t>methyltransferases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056053CF" w14:textId="2836A61E" w:rsidR="00E37ECC" w:rsidRDefault="00E37ECC" w:rsidP="00A448BA">
            <w:pPr>
              <w:ind w:left="-18"/>
              <w:rPr>
                <w:ins w:id="86" w:author="Stephen Ragsdale" w:date="2015-03-06T10:20:00Z"/>
                <w:rFonts w:ascii="Times New Roman" w:hAnsi="Times New Roman" w:cs="Times New Roman"/>
              </w:rPr>
            </w:pPr>
            <w:ins w:id="87" w:author="Stephen Ragsdale" w:date="2015-03-06T10:25: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5B7BD961" w14:textId="538F83E5" w:rsidR="00E37ECC" w:rsidRDefault="00E37ECC" w:rsidP="00A448BA">
            <w:pPr>
              <w:ind w:hanging="18"/>
              <w:rPr>
                <w:ins w:id="88" w:author="Stephen Ragsdale" w:date="2015-03-06T10:20:00Z"/>
                <w:rFonts w:ascii="Times New Roman" w:hAnsi="Times New Roman" w:cs="Times New Roman"/>
              </w:rPr>
            </w:pPr>
            <w:ins w:id="89" w:author="Stephen Ragsdale" w:date="2015-03-06T10:25:00Z">
              <w:r>
                <w:rPr>
                  <w:rFonts w:ascii="Times New Roman" w:hAnsi="Times New Roman" w:cs="Times New Roman"/>
                </w:rPr>
                <w:t>8/1/15</w:t>
              </w:r>
            </w:ins>
          </w:p>
        </w:tc>
        <w:tc>
          <w:tcPr>
            <w:tcW w:w="900" w:type="dxa"/>
            <w:tcBorders>
              <w:top w:val="nil"/>
              <w:left w:val="nil"/>
              <w:bottom w:val="single" w:sz="4" w:space="0" w:color="auto"/>
              <w:right w:val="single" w:sz="4" w:space="0" w:color="auto"/>
            </w:tcBorders>
            <w:shd w:val="clear" w:color="auto" w:fill="auto"/>
            <w:noWrap/>
            <w:vAlign w:val="bottom"/>
          </w:tcPr>
          <w:p w14:paraId="394F4C62" w14:textId="43C3CE78" w:rsidR="00E37ECC" w:rsidRDefault="00E37ECC" w:rsidP="00A448BA">
            <w:pPr>
              <w:ind w:right="-18"/>
              <w:rPr>
                <w:ins w:id="90" w:author="Stephen Ragsdale" w:date="2015-03-06T10:20:00Z"/>
                <w:rFonts w:ascii="Times New Roman" w:hAnsi="Times New Roman" w:cs="Times New Roman"/>
              </w:rPr>
            </w:pPr>
            <w:ins w:id="91" w:author="Stephen Ragsdale" w:date="2015-03-06T10:25:00Z">
              <w:r>
                <w:rPr>
                  <w:rFonts w:ascii="Times New Roman" w:hAnsi="Times New Roman" w:cs="Times New Roman"/>
                </w:rPr>
                <w:t>10/1/15</w:t>
              </w:r>
            </w:ins>
          </w:p>
        </w:tc>
      </w:tr>
      <w:tr w:rsidR="00DB0158" w:rsidRPr="00F356D7" w14:paraId="0F3447CA" w14:textId="77777777" w:rsidTr="00F356D7">
        <w:trPr>
          <w:trHeight w:val="300"/>
          <w:ins w:id="92" w:author="Stephen Ragsdale" w:date="2015-03-06T10:3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7C3B4FB" w14:textId="65232D33" w:rsidR="00DB0158" w:rsidRDefault="00DB0158" w:rsidP="00A448BA">
            <w:pPr>
              <w:ind w:hanging="3"/>
              <w:rPr>
                <w:ins w:id="93" w:author="Stephen Ragsdale" w:date="2015-03-06T10:34:00Z"/>
                <w:rFonts w:ascii="Times New Roman" w:hAnsi="Times New Roman" w:cs="Times New Roman"/>
              </w:rPr>
            </w:pPr>
            <w:ins w:id="94" w:author="Stephen Ragsdale" w:date="2015-03-06T10:35:00Z">
              <w:r>
                <w:rPr>
                  <w:rFonts w:ascii="Times New Roman" w:hAnsi="Times New Roman" w:cs="Times New Roman"/>
                </w:rPr>
                <w:t>M1.7</w:t>
              </w:r>
            </w:ins>
          </w:p>
        </w:tc>
        <w:tc>
          <w:tcPr>
            <w:tcW w:w="5940" w:type="dxa"/>
            <w:tcBorders>
              <w:top w:val="nil"/>
              <w:left w:val="nil"/>
              <w:bottom w:val="single" w:sz="4" w:space="0" w:color="auto"/>
              <w:right w:val="single" w:sz="4" w:space="0" w:color="auto"/>
            </w:tcBorders>
            <w:shd w:val="clear" w:color="auto" w:fill="auto"/>
            <w:vAlign w:val="bottom"/>
          </w:tcPr>
          <w:p w14:paraId="5A02DEEB" w14:textId="52EF86B4" w:rsidR="00DB0158" w:rsidRDefault="00DB0158" w:rsidP="00A448BA">
            <w:pPr>
              <w:ind w:hanging="18"/>
              <w:rPr>
                <w:ins w:id="95" w:author="Stephen Ragsdale" w:date="2015-03-06T10:34:00Z"/>
                <w:rFonts w:ascii="Times New Roman" w:hAnsi="Times New Roman" w:cs="Times New Roman"/>
              </w:rPr>
            </w:pPr>
            <w:ins w:id="96" w:author="Stephen Ragsdale" w:date="2015-03-06T10:35:00Z">
              <w:r>
                <w:rPr>
                  <w:rFonts w:ascii="Times New Roman" w:hAnsi="Times New Roman" w:cs="Times New Roman"/>
                </w:rPr>
                <w:t>Achieve increased levels of heterologous proteins as determined by Western blot</w:t>
              </w:r>
            </w:ins>
          </w:p>
        </w:tc>
        <w:tc>
          <w:tcPr>
            <w:tcW w:w="990" w:type="dxa"/>
            <w:tcBorders>
              <w:top w:val="nil"/>
              <w:left w:val="nil"/>
              <w:bottom w:val="single" w:sz="4" w:space="0" w:color="auto"/>
              <w:right w:val="single" w:sz="4" w:space="0" w:color="auto"/>
            </w:tcBorders>
            <w:shd w:val="clear" w:color="auto" w:fill="auto"/>
            <w:vAlign w:val="bottom"/>
          </w:tcPr>
          <w:p w14:paraId="3B2EC021" w14:textId="77777777" w:rsidR="00DB0158" w:rsidRDefault="00DB0158" w:rsidP="00A448BA">
            <w:pPr>
              <w:ind w:left="-18"/>
              <w:rPr>
                <w:ins w:id="97" w:author="Stephen Ragsdale" w:date="2015-03-06T10:34: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B8D74E7" w14:textId="77777777" w:rsidR="00DB0158" w:rsidRDefault="00DB0158" w:rsidP="00A448BA">
            <w:pPr>
              <w:ind w:hanging="18"/>
              <w:rPr>
                <w:ins w:id="98" w:author="Stephen Ragsdale" w:date="2015-03-06T10:34: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CCA7D43" w14:textId="4A0F8281" w:rsidR="00DB0158" w:rsidRDefault="00DB0158" w:rsidP="00A448BA">
            <w:pPr>
              <w:ind w:right="-18"/>
              <w:rPr>
                <w:ins w:id="99" w:author="Stephen Ragsdale" w:date="2015-03-06T10:34:00Z"/>
                <w:rFonts w:ascii="Times New Roman" w:hAnsi="Times New Roman" w:cs="Times New Roman"/>
              </w:rPr>
            </w:pPr>
            <w:ins w:id="100" w:author="Stephen Ragsdale" w:date="2015-03-06T10:35:00Z">
              <w:r>
                <w:rPr>
                  <w:rFonts w:ascii="Times New Roman" w:hAnsi="Times New Roman" w:cs="Times New Roman"/>
                </w:rPr>
                <w:t>10/1/15</w:t>
              </w:r>
            </w:ins>
          </w:p>
        </w:tc>
      </w:tr>
      <w:tr w:rsidR="00F356D7" w:rsidRPr="00F356D7" w14:paraId="06F0E913"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DE3F77" w14:textId="77777777" w:rsidR="00F356D7" w:rsidRPr="00A04171" w:rsidRDefault="00F356D7" w:rsidP="00A448BA">
            <w:pPr>
              <w:ind w:hanging="3"/>
              <w:rPr>
                <w:rFonts w:ascii="Times New Roman" w:hAnsi="Times New Roman" w:cs="Times New Roman"/>
                <w:strike/>
              </w:rPr>
            </w:pPr>
            <w:r w:rsidRPr="00A04171">
              <w:rPr>
                <w:rFonts w:ascii="Times New Roman" w:hAnsi="Times New Roman" w:cs="Times New Roman"/>
                <w:strike/>
              </w:rPr>
              <w:t>1.3</w:t>
            </w:r>
          </w:p>
        </w:tc>
        <w:tc>
          <w:tcPr>
            <w:tcW w:w="5940" w:type="dxa"/>
            <w:tcBorders>
              <w:top w:val="nil"/>
              <w:left w:val="nil"/>
              <w:bottom w:val="single" w:sz="4" w:space="0" w:color="auto"/>
              <w:right w:val="single" w:sz="4" w:space="0" w:color="auto"/>
            </w:tcBorders>
            <w:shd w:val="clear" w:color="auto" w:fill="auto"/>
            <w:vAlign w:val="bottom"/>
            <w:hideMark/>
          </w:tcPr>
          <w:p w14:paraId="35358362"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Test for genetic complementation of MCR deletion mutation in M. maripaludis</w:t>
            </w:r>
          </w:p>
        </w:tc>
        <w:tc>
          <w:tcPr>
            <w:tcW w:w="990" w:type="dxa"/>
            <w:tcBorders>
              <w:top w:val="nil"/>
              <w:left w:val="nil"/>
              <w:bottom w:val="single" w:sz="4" w:space="0" w:color="auto"/>
              <w:right w:val="single" w:sz="4" w:space="0" w:color="auto"/>
            </w:tcBorders>
            <w:shd w:val="clear" w:color="auto" w:fill="auto"/>
            <w:vAlign w:val="bottom"/>
            <w:hideMark/>
          </w:tcPr>
          <w:p w14:paraId="60FE278F" w14:textId="77777777" w:rsidR="00F356D7" w:rsidRPr="00A04171" w:rsidRDefault="00F356D7" w:rsidP="00A448BA">
            <w:pPr>
              <w:ind w:left="-18"/>
              <w:rPr>
                <w:rFonts w:ascii="Times New Roman" w:hAnsi="Times New Roman" w:cs="Times New Roman"/>
                <w:strike/>
              </w:rPr>
            </w:pPr>
            <w:r w:rsidRPr="00A041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11407471"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70BFBE35" w14:textId="77777777" w:rsidR="00F356D7" w:rsidRPr="00A04171" w:rsidRDefault="00F356D7" w:rsidP="00A448BA">
            <w:pPr>
              <w:ind w:right="-18"/>
              <w:rPr>
                <w:rFonts w:ascii="Times New Roman" w:hAnsi="Times New Roman" w:cs="Times New Roman"/>
                <w:strike/>
              </w:rPr>
            </w:pPr>
            <w:r w:rsidRPr="00A04171">
              <w:rPr>
                <w:rFonts w:ascii="Times New Roman" w:hAnsi="Times New Roman" w:cs="Times New Roman"/>
                <w:strike/>
              </w:rPr>
              <w:t>1/1/15</w:t>
            </w:r>
          </w:p>
        </w:tc>
      </w:tr>
      <w:tr w:rsidR="00F356D7" w:rsidRPr="00F356D7" w14:paraId="670967EC"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32A2E14" w14:textId="77777777" w:rsidR="00F356D7" w:rsidRPr="00A04171" w:rsidRDefault="00F356D7" w:rsidP="00A448BA">
            <w:pPr>
              <w:ind w:hanging="3"/>
              <w:rPr>
                <w:rFonts w:ascii="Times New Roman" w:hAnsi="Times New Roman" w:cs="Times New Roman"/>
                <w:strike/>
              </w:rPr>
            </w:pPr>
            <w:r w:rsidRPr="00A04171">
              <w:rPr>
                <w:rFonts w:ascii="Times New Roman" w:hAnsi="Times New Roman" w:cs="Times New Roman"/>
                <w:strike/>
              </w:rPr>
              <w:t>M1.3</w:t>
            </w:r>
          </w:p>
        </w:tc>
        <w:tc>
          <w:tcPr>
            <w:tcW w:w="5940" w:type="dxa"/>
            <w:tcBorders>
              <w:top w:val="nil"/>
              <w:left w:val="nil"/>
              <w:bottom w:val="single" w:sz="4" w:space="0" w:color="auto"/>
              <w:right w:val="single" w:sz="4" w:space="0" w:color="auto"/>
            </w:tcBorders>
            <w:shd w:val="clear" w:color="auto" w:fill="auto"/>
            <w:vAlign w:val="bottom"/>
            <w:hideMark/>
          </w:tcPr>
          <w:p w14:paraId="6436AD99"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 xml:space="preserve">Confirm activity of introduced enzymes by demonstrating viability of M. maripaludis MCR deletion mutants in expression strains </w:t>
            </w:r>
          </w:p>
        </w:tc>
        <w:tc>
          <w:tcPr>
            <w:tcW w:w="990" w:type="dxa"/>
            <w:tcBorders>
              <w:top w:val="nil"/>
              <w:left w:val="nil"/>
              <w:bottom w:val="single" w:sz="4" w:space="0" w:color="auto"/>
              <w:right w:val="single" w:sz="4" w:space="0" w:color="auto"/>
            </w:tcBorders>
            <w:shd w:val="clear" w:color="auto" w:fill="auto"/>
            <w:vAlign w:val="bottom"/>
            <w:hideMark/>
          </w:tcPr>
          <w:p w14:paraId="20AEBBD9" w14:textId="77777777" w:rsidR="00F356D7" w:rsidRPr="00A04171" w:rsidRDefault="00F356D7"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6A693192"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1/1/15</w:t>
            </w:r>
          </w:p>
        </w:tc>
        <w:tc>
          <w:tcPr>
            <w:tcW w:w="900" w:type="dxa"/>
            <w:tcBorders>
              <w:top w:val="nil"/>
              <w:left w:val="nil"/>
              <w:bottom w:val="single" w:sz="4" w:space="0" w:color="auto"/>
              <w:right w:val="single" w:sz="4" w:space="0" w:color="auto"/>
            </w:tcBorders>
            <w:shd w:val="clear" w:color="auto" w:fill="auto"/>
            <w:noWrap/>
            <w:vAlign w:val="bottom"/>
            <w:hideMark/>
          </w:tcPr>
          <w:p w14:paraId="609FA1A7" w14:textId="77777777" w:rsidR="00F356D7" w:rsidRPr="00A04171" w:rsidRDefault="00F356D7" w:rsidP="00A448BA">
            <w:pPr>
              <w:ind w:right="-18"/>
              <w:rPr>
                <w:rFonts w:ascii="Times New Roman" w:hAnsi="Times New Roman" w:cs="Times New Roman"/>
                <w:strike/>
              </w:rPr>
            </w:pPr>
            <w:r w:rsidRPr="00A04171">
              <w:rPr>
                <w:rFonts w:ascii="Times New Roman" w:hAnsi="Times New Roman" w:cs="Times New Roman"/>
                <w:strike/>
              </w:rPr>
              <w:t>1/1/15</w:t>
            </w:r>
          </w:p>
        </w:tc>
      </w:tr>
      <w:tr w:rsidR="00DC05D0" w:rsidRPr="00F356D7" w14:paraId="2FE6063F" w14:textId="77777777" w:rsidTr="00F356D7">
        <w:trPr>
          <w:trHeight w:val="540"/>
          <w:ins w:id="101" w:author="John Leigh" w:date="2015-02-23T14:52: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11ED249" w14:textId="4A589B98" w:rsidR="00DC05D0" w:rsidRPr="00F356D7" w:rsidRDefault="00DC05D0" w:rsidP="00A448BA">
            <w:pPr>
              <w:ind w:hanging="3"/>
              <w:rPr>
                <w:ins w:id="102" w:author="John Leigh" w:date="2015-02-23T14:52:00Z"/>
                <w:rFonts w:ascii="Times New Roman" w:hAnsi="Times New Roman" w:cs="Times New Roman"/>
              </w:rPr>
            </w:pPr>
            <w:ins w:id="103" w:author="Stephen Ragsdale" w:date="2015-03-06T10:28:00Z">
              <w:r>
                <w:rPr>
                  <w:rFonts w:ascii="Times New Roman" w:hAnsi="Times New Roman" w:cs="Times New Roman"/>
                </w:rPr>
                <w:t>1.8</w:t>
              </w:r>
            </w:ins>
          </w:p>
        </w:tc>
        <w:tc>
          <w:tcPr>
            <w:tcW w:w="5940" w:type="dxa"/>
            <w:tcBorders>
              <w:top w:val="nil"/>
              <w:left w:val="nil"/>
              <w:bottom w:val="single" w:sz="4" w:space="0" w:color="auto"/>
              <w:right w:val="single" w:sz="4" w:space="0" w:color="auto"/>
            </w:tcBorders>
            <w:shd w:val="clear" w:color="auto" w:fill="auto"/>
            <w:vAlign w:val="bottom"/>
          </w:tcPr>
          <w:p w14:paraId="267616AF" w14:textId="32A1C1B2" w:rsidR="00DC05D0" w:rsidRPr="00F356D7" w:rsidRDefault="00DC05D0" w:rsidP="00A448BA">
            <w:pPr>
              <w:ind w:hanging="18"/>
              <w:rPr>
                <w:ins w:id="104" w:author="John Leigh" w:date="2015-02-23T14:52:00Z"/>
                <w:rFonts w:ascii="Times New Roman" w:hAnsi="Times New Roman" w:cs="Times New Roman"/>
              </w:rPr>
            </w:pPr>
            <w:ins w:id="105" w:author="Stephen Ragsdale" w:date="2015-03-06T10:28:00Z">
              <w:r>
                <w:rPr>
                  <w:rFonts w:ascii="Times New Roman" w:hAnsi="Times New Roman" w:cs="Times New Roman"/>
                </w:rPr>
                <w:t xml:space="preserve">Introduce genes for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as necessary</w:t>
              </w:r>
            </w:ins>
          </w:p>
        </w:tc>
        <w:tc>
          <w:tcPr>
            <w:tcW w:w="990" w:type="dxa"/>
            <w:tcBorders>
              <w:top w:val="nil"/>
              <w:left w:val="nil"/>
              <w:bottom w:val="single" w:sz="4" w:space="0" w:color="auto"/>
              <w:right w:val="single" w:sz="4" w:space="0" w:color="auto"/>
            </w:tcBorders>
            <w:shd w:val="clear" w:color="auto" w:fill="auto"/>
            <w:vAlign w:val="bottom"/>
          </w:tcPr>
          <w:p w14:paraId="1B50FB16" w14:textId="02909F16" w:rsidR="00DC05D0" w:rsidRPr="00F356D7" w:rsidRDefault="00DC05D0" w:rsidP="00A448BA">
            <w:pPr>
              <w:ind w:left="-18"/>
              <w:rPr>
                <w:ins w:id="106" w:author="John Leigh" w:date="2015-02-23T14:52:00Z"/>
                <w:rFonts w:ascii="Times New Roman" w:hAnsi="Times New Roman" w:cs="Times New Roman"/>
              </w:rPr>
            </w:pPr>
            <w:ins w:id="107" w:author="Stephen Ragsdale" w:date="2015-03-06T10:28:00Z">
              <w:r>
                <w:rPr>
                  <w:rFonts w:ascii="Times New Roman" w:hAnsi="Times New Roman" w:cs="Times New Roman"/>
                </w:rPr>
                <w:t>6</w:t>
              </w:r>
            </w:ins>
          </w:p>
        </w:tc>
        <w:tc>
          <w:tcPr>
            <w:tcW w:w="900" w:type="dxa"/>
            <w:tcBorders>
              <w:top w:val="nil"/>
              <w:left w:val="nil"/>
              <w:bottom w:val="single" w:sz="4" w:space="0" w:color="auto"/>
              <w:right w:val="single" w:sz="4" w:space="0" w:color="auto"/>
            </w:tcBorders>
            <w:shd w:val="clear" w:color="auto" w:fill="auto"/>
            <w:noWrap/>
            <w:vAlign w:val="bottom"/>
          </w:tcPr>
          <w:p w14:paraId="0CBD47B9" w14:textId="0133C52B" w:rsidR="00DC05D0" w:rsidRPr="00F356D7" w:rsidRDefault="00DC05D0" w:rsidP="00A448BA">
            <w:pPr>
              <w:ind w:hanging="18"/>
              <w:rPr>
                <w:ins w:id="108" w:author="John Leigh" w:date="2015-02-23T14:52:00Z"/>
                <w:rFonts w:ascii="Times New Roman" w:hAnsi="Times New Roman" w:cs="Times New Roman"/>
              </w:rPr>
            </w:pPr>
            <w:ins w:id="109" w:author="Stephen Ragsdale" w:date="2015-03-06T10:28:00Z">
              <w:r>
                <w:rPr>
                  <w:rFonts w:ascii="Times New Roman" w:hAnsi="Times New Roman" w:cs="Times New Roman"/>
                </w:rPr>
                <w:t>1/1/16</w:t>
              </w:r>
            </w:ins>
          </w:p>
        </w:tc>
        <w:tc>
          <w:tcPr>
            <w:tcW w:w="900" w:type="dxa"/>
            <w:tcBorders>
              <w:top w:val="nil"/>
              <w:left w:val="nil"/>
              <w:bottom w:val="single" w:sz="4" w:space="0" w:color="auto"/>
              <w:right w:val="single" w:sz="4" w:space="0" w:color="auto"/>
            </w:tcBorders>
            <w:shd w:val="clear" w:color="auto" w:fill="auto"/>
            <w:noWrap/>
            <w:vAlign w:val="bottom"/>
          </w:tcPr>
          <w:p w14:paraId="547537AF" w14:textId="3A1FC29D" w:rsidR="00DC05D0" w:rsidRPr="00F356D7" w:rsidRDefault="00DC05D0" w:rsidP="00A448BA">
            <w:pPr>
              <w:ind w:right="-18"/>
              <w:rPr>
                <w:ins w:id="110" w:author="John Leigh" w:date="2015-02-23T14:52:00Z"/>
                <w:rFonts w:ascii="Times New Roman" w:hAnsi="Times New Roman" w:cs="Times New Roman"/>
              </w:rPr>
            </w:pPr>
            <w:ins w:id="111" w:author="Stephen Ragsdale" w:date="2015-03-06T10:28:00Z">
              <w:r>
                <w:rPr>
                  <w:rFonts w:ascii="Times New Roman" w:hAnsi="Times New Roman" w:cs="Times New Roman"/>
                </w:rPr>
                <w:t>7/1/16</w:t>
              </w:r>
            </w:ins>
          </w:p>
        </w:tc>
      </w:tr>
      <w:tr w:rsidR="00DC05D0" w:rsidRPr="00F356D7" w14:paraId="4B6CC78C" w14:textId="77777777" w:rsidTr="00F356D7">
        <w:trPr>
          <w:trHeight w:val="540"/>
          <w:ins w:id="11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2427F80" w14:textId="2F334E12" w:rsidR="00DC05D0" w:rsidRPr="00F356D7" w:rsidRDefault="00DC05D0" w:rsidP="00A448BA">
            <w:pPr>
              <w:ind w:hanging="3"/>
              <w:rPr>
                <w:ins w:id="113" w:author="John Leigh" w:date="2015-02-23T14:53:00Z"/>
                <w:rFonts w:ascii="Times New Roman" w:hAnsi="Times New Roman" w:cs="Times New Roman"/>
              </w:rPr>
            </w:pPr>
            <w:ins w:id="114" w:author="Stephen Ragsdale" w:date="2015-03-06T10:28:00Z">
              <w:r>
                <w:rPr>
                  <w:rFonts w:ascii="Times New Roman" w:hAnsi="Times New Roman" w:cs="Times New Roman"/>
                </w:rPr>
                <w:t>M1.8</w:t>
              </w:r>
            </w:ins>
          </w:p>
        </w:tc>
        <w:tc>
          <w:tcPr>
            <w:tcW w:w="5940" w:type="dxa"/>
            <w:tcBorders>
              <w:top w:val="nil"/>
              <w:left w:val="nil"/>
              <w:bottom w:val="single" w:sz="4" w:space="0" w:color="auto"/>
              <w:right w:val="single" w:sz="4" w:space="0" w:color="auto"/>
            </w:tcBorders>
            <w:shd w:val="clear" w:color="auto" w:fill="auto"/>
            <w:vAlign w:val="bottom"/>
          </w:tcPr>
          <w:p w14:paraId="5C224543" w14:textId="609572D7" w:rsidR="00DC05D0" w:rsidRPr="00F356D7" w:rsidRDefault="00DC05D0" w:rsidP="00A448BA">
            <w:pPr>
              <w:ind w:hanging="18"/>
              <w:rPr>
                <w:ins w:id="115" w:author="John Leigh" w:date="2015-02-23T14:53:00Z"/>
                <w:rFonts w:ascii="Times New Roman" w:hAnsi="Times New Roman" w:cs="Times New Roman"/>
              </w:rPr>
            </w:pPr>
            <w:ins w:id="116" w:author="Stephen Ragsdale" w:date="2015-03-06T10:28:00Z">
              <w:r>
                <w:rPr>
                  <w:rFonts w:ascii="Times New Roman" w:hAnsi="Times New Roman" w:cs="Times New Roman"/>
                </w:rPr>
                <w:t xml:space="preserve">Demonstrate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by viability of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knock-out strain, or use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29C80D88" w14:textId="77777777" w:rsidR="00DC05D0" w:rsidRPr="00F356D7" w:rsidRDefault="00DC05D0" w:rsidP="00A448BA">
            <w:pPr>
              <w:ind w:left="-18"/>
              <w:rPr>
                <w:ins w:id="117"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ABBED59" w14:textId="77777777" w:rsidR="00DC05D0" w:rsidRPr="00F356D7" w:rsidRDefault="00DC05D0" w:rsidP="00A448BA">
            <w:pPr>
              <w:ind w:hanging="18"/>
              <w:rPr>
                <w:ins w:id="118"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168D7276" w14:textId="60638648" w:rsidR="00DC05D0" w:rsidRPr="00F356D7" w:rsidRDefault="00DC05D0" w:rsidP="00A448BA">
            <w:pPr>
              <w:ind w:right="-18"/>
              <w:rPr>
                <w:ins w:id="119" w:author="John Leigh" w:date="2015-02-23T14:53:00Z"/>
                <w:rFonts w:ascii="Times New Roman" w:hAnsi="Times New Roman" w:cs="Times New Roman"/>
              </w:rPr>
            </w:pPr>
            <w:ins w:id="120" w:author="Stephen Ragsdale" w:date="2015-03-06T10:28:00Z">
              <w:r>
                <w:rPr>
                  <w:rFonts w:ascii="Times New Roman" w:hAnsi="Times New Roman" w:cs="Times New Roman"/>
                </w:rPr>
                <w:t>7/1/16</w:t>
              </w:r>
            </w:ins>
          </w:p>
        </w:tc>
      </w:tr>
      <w:tr w:rsidR="00DB0158" w:rsidRPr="00F356D7" w14:paraId="1A650FC4" w14:textId="77777777" w:rsidTr="00F356D7">
        <w:trPr>
          <w:trHeight w:val="540"/>
          <w:ins w:id="121"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40272F4" w14:textId="1BF59CCC" w:rsidR="00DB0158" w:rsidRPr="00F356D7" w:rsidRDefault="00DB0158" w:rsidP="00A448BA">
            <w:pPr>
              <w:ind w:hanging="3"/>
              <w:rPr>
                <w:ins w:id="122" w:author="John Leigh" w:date="2015-02-23T14:53:00Z"/>
                <w:rFonts w:ascii="Times New Roman" w:hAnsi="Times New Roman" w:cs="Times New Roman"/>
              </w:rPr>
            </w:pPr>
            <w:ins w:id="123" w:author="Stephen Ragsdale" w:date="2015-03-06T10:38:00Z">
              <w:r w:rsidRPr="00F356D7">
                <w:rPr>
                  <w:rFonts w:ascii="Times New Roman" w:hAnsi="Times New Roman" w:cs="Times New Roman"/>
                </w:rPr>
                <w:t>1.</w:t>
              </w:r>
              <w:r>
                <w:rPr>
                  <w:rFonts w:ascii="Times New Roman" w:hAnsi="Times New Roman" w:cs="Times New Roman"/>
                </w:rPr>
                <w:t>9</w:t>
              </w:r>
            </w:ins>
          </w:p>
        </w:tc>
        <w:tc>
          <w:tcPr>
            <w:tcW w:w="5940" w:type="dxa"/>
            <w:tcBorders>
              <w:top w:val="nil"/>
              <w:left w:val="nil"/>
              <w:bottom w:val="single" w:sz="4" w:space="0" w:color="auto"/>
              <w:right w:val="single" w:sz="4" w:space="0" w:color="auto"/>
            </w:tcBorders>
            <w:shd w:val="clear" w:color="auto" w:fill="auto"/>
            <w:vAlign w:val="bottom"/>
          </w:tcPr>
          <w:p w14:paraId="1D00DD8C" w14:textId="388CF34F" w:rsidR="00DB0158" w:rsidRPr="00F356D7" w:rsidRDefault="00DB0158" w:rsidP="00A448BA">
            <w:pPr>
              <w:ind w:hanging="18"/>
              <w:rPr>
                <w:ins w:id="124" w:author="John Leigh" w:date="2015-02-23T14:53:00Z"/>
                <w:rFonts w:ascii="Times New Roman" w:hAnsi="Times New Roman" w:cs="Times New Roman"/>
              </w:rPr>
            </w:pPr>
            <w:ins w:id="125" w:author="Stephen Ragsdale" w:date="2015-03-06T10:38:00Z">
              <w:r w:rsidRPr="00F356D7">
                <w:rPr>
                  <w:rFonts w:ascii="Times New Roman" w:hAnsi="Times New Roman" w:cs="Times New Roman"/>
                </w:rPr>
                <w:t>Increase expression level of MCR</w:t>
              </w:r>
              <w:r>
                <w:rPr>
                  <w:rFonts w:ascii="Times New Roman" w:hAnsi="Times New Roman" w:cs="Times New Roman"/>
                </w:rPr>
                <w:t xml:space="preserve"> or use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(already expressed at high level)</w:t>
              </w:r>
            </w:ins>
          </w:p>
        </w:tc>
        <w:tc>
          <w:tcPr>
            <w:tcW w:w="990" w:type="dxa"/>
            <w:tcBorders>
              <w:top w:val="nil"/>
              <w:left w:val="nil"/>
              <w:bottom w:val="single" w:sz="4" w:space="0" w:color="auto"/>
              <w:right w:val="single" w:sz="4" w:space="0" w:color="auto"/>
            </w:tcBorders>
            <w:shd w:val="clear" w:color="auto" w:fill="auto"/>
            <w:vAlign w:val="bottom"/>
          </w:tcPr>
          <w:p w14:paraId="454014B5" w14:textId="125EF631" w:rsidR="00DB0158" w:rsidRPr="00F356D7" w:rsidRDefault="00DB0158" w:rsidP="00A448BA">
            <w:pPr>
              <w:ind w:left="-18"/>
              <w:rPr>
                <w:ins w:id="126" w:author="John Leigh" w:date="2015-02-23T14:53:00Z"/>
                <w:rFonts w:ascii="Times New Roman" w:hAnsi="Times New Roman" w:cs="Times New Roman"/>
              </w:rPr>
            </w:pPr>
            <w:ins w:id="127" w:author="Stephen Ragsdale" w:date="2015-03-06T10:38:00Z">
              <w:r w:rsidRPr="00F356D7">
                <w:rPr>
                  <w:rFonts w:ascii="Times New Roman" w:hAnsi="Times New Roman" w:cs="Times New Roman"/>
                </w:rPr>
                <w:t>18</w:t>
              </w:r>
            </w:ins>
          </w:p>
        </w:tc>
        <w:tc>
          <w:tcPr>
            <w:tcW w:w="900" w:type="dxa"/>
            <w:tcBorders>
              <w:top w:val="nil"/>
              <w:left w:val="nil"/>
              <w:bottom w:val="single" w:sz="4" w:space="0" w:color="auto"/>
              <w:right w:val="single" w:sz="4" w:space="0" w:color="auto"/>
            </w:tcBorders>
            <w:shd w:val="clear" w:color="auto" w:fill="auto"/>
            <w:noWrap/>
            <w:vAlign w:val="bottom"/>
          </w:tcPr>
          <w:p w14:paraId="46673D38" w14:textId="60177D22" w:rsidR="00DB0158" w:rsidRPr="00F356D7" w:rsidRDefault="00DB0158" w:rsidP="00A448BA">
            <w:pPr>
              <w:ind w:hanging="18"/>
              <w:rPr>
                <w:ins w:id="128" w:author="John Leigh" w:date="2015-02-23T14:53:00Z"/>
                <w:rFonts w:ascii="Times New Roman" w:hAnsi="Times New Roman" w:cs="Times New Roman"/>
              </w:rPr>
            </w:pPr>
            <w:ins w:id="129" w:author="Stephen Ragsdale" w:date="2015-03-06T10:38:00Z">
              <w:r w:rsidRPr="00F356D7">
                <w:rPr>
                  <w:rFonts w:ascii="Times New Roman" w:hAnsi="Times New Roman" w:cs="Times New Roman"/>
                </w:rPr>
                <w:t>7/1/15</w:t>
              </w:r>
            </w:ins>
          </w:p>
        </w:tc>
        <w:tc>
          <w:tcPr>
            <w:tcW w:w="900" w:type="dxa"/>
            <w:tcBorders>
              <w:top w:val="nil"/>
              <w:left w:val="nil"/>
              <w:bottom w:val="single" w:sz="4" w:space="0" w:color="auto"/>
              <w:right w:val="single" w:sz="4" w:space="0" w:color="auto"/>
            </w:tcBorders>
            <w:shd w:val="clear" w:color="auto" w:fill="auto"/>
            <w:noWrap/>
            <w:vAlign w:val="bottom"/>
          </w:tcPr>
          <w:p w14:paraId="01A4628B" w14:textId="26CC3DA6" w:rsidR="00DB0158" w:rsidRPr="00F356D7" w:rsidRDefault="00DB0158" w:rsidP="00A448BA">
            <w:pPr>
              <w:ind w:right="-18"/>
              <w:rPr>
                <w:ins w:id="130" w:author="John Leigh" w:date="2015-02-23T14:53:00Z"/>
                <w:rFonts w:ascii="Times New Roman" w:hAnsi="Times New Roman" w:cs="Times New Roman"/>
              </w:rPr>
            </w:pPr>
            <w:ins w:id="131" w:author="Stephen Ragsdale" w:date="2015-03-06T10:38:00Z">
              <w:r w:rsidRPr="00F356D7">
                <w:rPr>
                  <w:rFonts w:ascii="Times New Roman" w:hAnsi="Times New Roman" w:cs="Times New Roman"/>
                </w:rPr>
                <w:t>1/1/17</w:t>
              </w:r>
            </w:ins>
          </w:p>
        </w:tc>
      </w:tr>
      <w:tr w:rsidR="00DB0158" w:rsidRPr="00F356D7" w14:paraId="5794F2F8" w14:textId="77777777" w:rsidTr="00F356D7">
        <w:trPr>
          <w:trHeight w:val="540"/>
          <w:ins w:id="13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98C9C1D" w14:textId="4FABD1D5" w:rsidR="00DB0158" w:rsidRPr="00F356D7" w:rsidRDefault="00DB0158" w:rsidP="00A448BA">
            <w:pPr>
              <w:ind w:hanging="3"/>
              <w:rPr>
                <w:ins w:id="133" w:author="John Leigh" w:date="2015-02-23T14:53:00Z"/>
                <w:rFonts w:ascii="Times New Roman" w:hAnsi="Times New Roman" w:cs="Times New Roman"/>
              </w:rPr>
            </w:pPr>
            <w:ins w:id="134" w:author="Stephen Ragsdale" w:date="2015-03-06T10:38:00Z">
              <w:r w:rsidRPr="00F356D7">
                <w:rPr>
                  <w:rFonts w:ascii="Times New Roman" w:hAnsi="Times New Roman" w:cs="Times New Roman"/>
                </w:rPr>
                <w:t>M1.</w:t>
              </w:r>
              <w:r>
                <w:rPr>
                  <w:rFonts w:ascii="Times New Roman" w:hAnsi="Times New Roman" w:cs="Times New Roman"/>
                </w:rPr>
                <w:t>9</w:t>
              </w:r>
            </w:ins>
          </w:p>
        </w:tc>
        <w:tc>
          <w:tcPr>
            <w:tcW w:w="5940" w:type="dxa"/>
            <w:tcBorders>
              <w:top w:val="nil"/>
              <w:left w:val="nil"/>
              <w:bottom w:val="single" w:sz="4" w:space="0" w:color="auto"/>
              <w:right w:val="single" w:sz="4" w:space="0" w:color="auto"/>
            </w:tcBorders>
            <w:shd w:val="clear" w:color="auto" w:fill="auto"/>
            <w:vAlign w:val="bottom"/>
          </w:tcPr>
          <w:p w14:paraId="024DEFC3" w14:textId="0D9DB91D" w:rsidR="00DB0158" w:rsidRPr="00F356D7" w:rsidRDefault="00DB0158" w:rsidP="00A448BA">
            <w:pPr>
              <w:ind w:hanging="18"/>
              <w:rPr>
                <w:ins w:id="135" w:author="John Leigh" w:date="2015-02-23T14:53:00Z"/>
                <w:rFonts w:ascii="Times New Roman" w:hAnsi="Times New Roman" w:cs="Times New Roman"/>
              </w:rPr>
            </w:pPr>
            <w:ins w:id="136" w:author="Stephen Ragsdale" w:date="2015-03-06T10:38:00Z">
              <w:r w:rsidRPr="00F356D7">
                <w:rPr>
                  <w:rFonts w:ascii="Times New Roman" w:hAnsi="Times New Roman" w:cs="Times New Roman"/>
                </w:rPr>
                <w:t xml:space="preserve">Obtain 50 mg MCR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(10% of total cell protein)</w:t>
              </w:r>
              <w:r>
                <w:rPr>
                  <w:rFonts w:ascii="Times New Roman" w:hAnsi="Times New Roman" w:cs="Times New Roman"/>
                </w:rPr>
                <w:t xml:space="preserve"> or show that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will catalyze reverse reaction</w:t>
              </w:r>
              <w:r w:rsidRPr="00F356D7">
                <w:rPr>
                  <w:rFonts w:ascii="Times New Roman" w:hAnsi="Times New Roman" w:cs="Times New Roman"/>
                </w:rPr>
                <w:t>.</w:t>
              </w:r>
            </w:ins>
          </w:p>
        </w:tc>
        <w:tc>
          <w:tcPr>
            <w:tcW w:w="990" w:type="dxa"/>
            <w:tcBorders>
              <w:top w:val="nil"/>
              <w:left w:val="nil"/>
              <w:bottom w:val="single" w:sz="4" w:space="0" w:color="auto"/>
              <w:right w:val="single" w:sz="4" w:space="0" w:color="auto"/>
            </w:tcBorders>
            <w:shd w:val="clear" w:color="auto" w:fill="auto"/>
            <w:vAlign w:val="bottom"/>
          </w:tcPr>
          <w:p w14:paraId="02F3BC8C" w14:textId="77777777" w:rsidR="00DB0158" w:rsidRPr="00F356D7" w:rsidRDefault="00DB0158" w:rsidP="00A448BA">
            <w:pPr>
              <w:ind w:left="-18"/>
              <w:rPr>
                <w:ins w:id="137"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B94FCE2" w14:textId="03515879" w:rsidR="00DB0158" w:rsidRPr="00F356D7" w:rsidRDefault="00DB0158" w:rsidP="00A448BA">
            <w:pPr>
              <w:ind w:hanging="18"/>
              <w:rPr>
                <w:ins w:id="138" w:author="John Leigh" w:date="2015-02-23T14:53:00Z"/>
                <w:rFonts w:ascii="Times New Roman" w:hAnsi="Times New Roman" w:cs="Times New Roman"/>
              </w:rPr>
            </w:pPr>
            <w:ins w:id="139" w:author="Stephen Ragsdale" w:date="2015-03-06T10:38:00Z">
              <w:r w:rsidRPr="00F356D7">
                <w:rPr>
                  <w:rFonts w:ascii="Times New Roman" w:hAnsi="Times New Roman" w:cs="Times New Roman"/>
                </w:rPr>
                <w:t>1/1/17</w:t>
              </w:r>
            </w:ins>
          </w:p>
        </w:tc>
        <w:tc>
          <w:tcPr>
            <w:tcW w:w="900" w:type="dxa"/>
            <w:tcBorders>
              <w:top w:val="nil"/>
              <w:left w:val="nil"/>
              <w:bottom w:val="single" w:sz="4" w:space="0" w:color="auto"/>
              <w:right w:val="single" w:sz="4" w:space="0" w:color="auto"/>
            </w:tcBorders>
            <w:shd w:val="clear" w:color="auto" w:fill="auto"/>
            <w:noWrap/>
            <w:vAlign w:val="bottom"/>
          </w:tcPr>
          <w:p w14:paraId="7DB65983" w14:textId="76D3541D" w:rsidR="00DB0158" w:rsidRPr="00F356D7" w:rsidRDefault="00DB0158" w:rsidP="00A448BA">
            <w:pPr>
              <w:ind w:right="-18"/>
              <w:rPr>
                <w:ins w:id="140" w:author="John Leigh" w:date="2015-02-23T14:53:00Z"/>
                <w:rFonts w:ascii="Times New Roman" w:hAnsi="Times New Roman" w:cs="Times New Roman"/>
              </w:rPr>
            </w:pPr>
            <w:ins w:id="141" w:author="Stephen Ragsdale" w:date="2015-03-06T10:38:00Z">
              <w:r w:rsidRPr="00F356D7">
                <w:rPr>
                  <w:rFonts w:ascii="Times New Roman" w:hAnsi="Times New Roman" w:cs="Times New Roman"/>
                </w:rPr>
                <w:t>1/1/17</w:t>
              </w:r>
            </w:ins>
          </w:p>
        </w:tc>
      </w:tr>
      <w:tr w:rsidR="00DB0158" w:rsidRPr="00F356D7" w14:paraId="61E8EC82" w14:textId="77777777" w:rsidTr="00F356D7">
        <w:trPr>
          <w:trHeight w:val="540"/>
          <w:ins w:id="14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391EB1" w14:textId="77777777" w:rsidR="00DB0158" w:rsidRPr="008F09D8" w:rsidRDefault="00DB0158" w:rsidP="00DB0158">
            <w:pPr>
              <w:ind w:hanging="3"/>
              <w:rPr>
                <w:ins w:id="143" w:author="Stephen Ragsdale" w:date="2015-03-06T10:37:00Z"/>
                <w:rFonts w:ascii="Times New Roman" w:hAnsi="Times New Roman" w:cs="Times New Roman"/>
                <w:strike/>
              </w:rPr>
            </w:pPr>
            <w:ins w:id="144" w:author="Stephen Ragsdale" w:date="2015-03-06T10:37:00Z">
              <w:r w:rsidRPr="008F09D8">
                <w:rPr>
                  <w:rFonts w:ascii="Times New Roman" w:hAnsi="Times New Roman" w:cs="Times New Roman"/>
                  <w:strike/>
                </w:rPr>
                <w:t>1.4</w:t>
              </w:r>
            </w:ins>
          </w:p>
          <w:p w14:paraId="3838CA31" w14:textId="0112496D" w:rsidR="00DB0158" w:rsidRPr="00F356D7" w:rsidRDefault="00DB0158" w:rsidP="00A448BA">
            <w:pPr>
              <w:ind w:hanging="3"/>
              <w:rPr>
                <w:ins w:id="145" w:author="John Leigh" w:date="2015-02-23T14:53:00Z"/>
                <w:rFonts w:ascii="Times New Roman" w:hAnsi="Times New Roman" w:cs="Times New Roman"/>
              </w:rPr>
            </w:pPr>
            <w:ins w:id="146" w:author="Stephen Ragsdale" w:date="2015-03-06T10:37:00Z">
              <w:r>
                <w:rPr>
                  <w:rFonts w:ascii="Times New Roman" w:hAnsi="Times New Roman" w:cs="Times New Roman"/>
                </w:rPr>
                <w:t>1.10.</w:t>
              </w:r>
            </w:ins>
          </w:p>
        </w:tc>
        <w:tc>
          <w:tcPr>
            <w:tcW w:w="5940" w:type="dxa"/>
            <w:tcBorders>
              <w:top w:val="nil"/>
              <w:left w:val="nil"/>
              <w:bottom w:val="single" w:sz="4" w:space="0" w:color="auto"/>
              <w:right w:val="single" w:sz="4" w:space="0" w:color="auto"/>
            </w:tcBorders>
            <w:shd w:val="clear" w:color="auto" w:fill="auto"/>
            <w:vAlign w:val="bottom"/>
          </w:tcPr>
          <w:p w14:paraId="75B19DFA" w14:textId="35979C3C" w:rsidR="00DB0158" w:rsidRPr="00F356D7" w:rsidRDefault="00DB0158" w:rsidP="00A448BA">
            <w:pPr>
              <w:ind w:hanging="18"/>
              <w:rPr>
                <w:ins w:id="147" w:author="John Leigh" w:date="2015-02-23T14:53:00Z"/>
                <w:rFonts w:ascii="Times New Roman" w:hAnsi="Times New Roman" w:cs="Times New Roman"/>
              </w:rPr>
            </w:pPr>
            <w:ins w:id="148" w:author="Stephen Ragsdale" w:date="2015-03-06T10:37:00Z">
              <w:r w:rsidRPr="00F356D7">
                <w:rPr>
                  <w:rFonts w:ascii="Times New Roman" w:hAnsi="Times New Roman" w:cs="Times New Roman"/>
                </w:rPr>
                <w:t xml:space="preserve">Clone </w:t>
              </w:r>
              <w:proofErr w:type="spellStart"/>
              <w:r w:rsidRPr="00F356D7">
                <w:rPr>
                  <w:rFonts w:ascii="Times New Roman" w:hAnsi="Times New Roman" w:cs="Times New Roman"/>
                </w:rPr>
                <w:t>Methanosarcina</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Methanosphaera</w:t>
              </w:r>
              <w:proofErr w:type="spellEnd"/>
              <w:r w:rsidRPr="00F356D7">
                <w:rPr>
                  <w:rFonts w:ascii="Times New Roman" w:hAnsi="Times New Roman" w:cs="Times New Roman"/>
                </w:rPr>
                <w:t xml:space="preserve">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genes into M. </w:t>
              </w:r>
              <w:proofErr w:type="spellStart"/>
              <w:r w:rsidRPr="00F356D7">
                <w:rPr>
                  <w:rFonts w:ascii="Times New Roman" w:hAnsi="Times New Roman" w:cs="Times New Roman"/>
                </w:rPr>
                <w:t>maripaludis</w:t>
              </w:r>
              <w:proofErr w:type="spellEnd"/>
              <w:r w:rsidRPr="00F356D7">
                <w:rPr>
                  <w:rFonts w:ascii="Times New Roman" w:hAnsi="Times New Roman" w:cs="Times New Roman"/>
                </w:rPr>
                <w:t xml:space="preserve"> and verify expression</w:t>
              </w:r>
            </w:ins>
          </w:p>
        </w:tc>
        <w:tc>
          <w:tcPr>
            <w:tcW w:w="990" w:type="dxa"/>
            <w:tcBorders>
              <w:top w:val="nil"/>
              <w:left w:val="nil"/>
              <w:bottom w:val="single" w:sz="4" w:space="0" w:color="auto"/>
              <w:right w:val="single" w:sz="4" w:space="0" w:color="auto"/>
            </w:tcBorders>
            <w:shd w:val="clear" w:color="auto" w:fill="auto"/>
            <w:vAlign w:val="bottom"/>
          </w:tcPr>
          <w:p w14:paraId="3A067A67" w14:textId="14518823" w:rsidR="00DB0158" w:rsidRPr="00F356D7" w:rsidRDefault="00DB0158" w:rsidP="00A448BA">
            <w:pPr>
              <w:ind w:left="-18"/>
              <w:rPr>
                <w:ins w:id="149" w:author="John Leigh" w:date="2015-02-23T14:53:00Z"/>
                <w:rFonts w:ascii="Times New Roman" w:hAnsi="Times New Roman" w:cs="Times New Roman"/>
              </w:rPr>
            </w:pPr>
            <w:ins w:id="150" w:author="Stephen Ragsdale" w:date="2015-03-06T10:37:00Z">
              <w:r w:rsidRPr="00F356D7">
                <w:rPr>
                  <w:rFonts w:ascii="Times New Roman" w:hAnsi="Times New Roman" w:cs="Times New Roman"/>
                </w:rPr>
                <w:t>4</w:t>
              </w:r>
            </w:ins>
          </w:p>
        </w:tc>
        <w:tc>
          <w:tcPr>
            <w:tcW w:w="900" w:type="dxa"/>
            <w:tcBorders>
              <w:top w:val="nil"/>
              <w:left w:val="nil"/>
              <w:bottom w:val="single" w:sz="4" w:space="0" w:color="auto"/>
              <w:right w:val="single" w:sz="4" w:space="0" w:color="auto"/>
            </w:tcBorders>
            <w:shd w:val="clear" w:color="auto" w:fill="auto"/>
            <w:noWrap/>
            <w:vAlign w:val="bottom"/>
          </w:tcPr>
          <w:p w14:paraId="2592A18E" w14:textId="16E05998" w:rsidR="00DB0158" w:rsidRPr="00F356D7" w:rsidRDefault="00DB0158" w:rsidP="00A448BA">
            <w:pPr>
              <w:ind w:hanging="18"/>
              <w:rPr>
                <w:ins w:id="151" w:author="John Leigh" w:date="2015-02-23T14:53:00Z"/>
                <w:rFonts w:ascii="Times New Roman" w:hAnsi="Times New Roman" w:cs="Times New Roman"/>
              </w:rPr>
            </w:pPr>
            <w:ins w:id="152" w:author="Stephen Ragsdale" w:date="2015-03-06T10:37:00Z">
              <w:r w:rsidRPr="00F356D7">
                <w:rPr>
                  <w:rFonts w:ascii="Times New Roman" w:hAnsi="Times New Roman" w:cs="Times New Roman"/>
                </w:rPr>
                <w:t>1/1/15</w:t>
              </w:r>
            </w:ins>
          </w:p>
        </w:tc>
        <w:tc>
          <w:tcPr>
            <w:tcW w:w="900" w:type="dxa"/>
            <w:tcBorders>
              <w:top w:val="nil"/>
              <w:left w:val="nil"/>
              <w:bottom w:val="single" w:sz="4" w:space="0" w:color="auto"/>
              <w:right w:val="single" w:sz="4" w:space="0" w:color="auto"/>
            </w:tcBorders>
            <w:shd w:val="clear" w:color="auto" w:fill="auto"/>
            <w:noWrap/>
            <w:vAlign w:val="bottom"/>
          </w:tcPr>
          <w:p w14:paraId="054C79CA" w14:textId="3BED3B39" w:rsidR="00DB0158" w:rsidRPr="00F356D7" w:rsidRDefault="00DB0158" w:rsidP="00A448BA">
            <w:pPr>
              <w:ind w:right="-18"/>
              <w:rPr>
                <w:ins w:id="153" w:author="John Leigh" w:date="2015-02-23T14:53:00Z"/>
                <w:rFonts w:ascii="Times New Roman" w:hAnsi="Times New Roman" w:cs="Times New Roman"/>
              </w:rPr>
            </w:pPr>
            <w:ins w:id="154" w:author="Stephen Ragsdale" w:date="2015-03-06T10:37:00Z">
              <w:r w:rsidRPr="00F356D7">
                <w:rPr>
                  <w:rFonts w:ascii="Times New Roman" w:hAnsi="Times New Roman" w:cs="Times New Roman"/>
                </w:rPr>
                <w:t>5/1/15</w:t>
              </w:r>
            </w:ins>
          </w:p>
        </w:tc>
      </w:tr>
      <w:tr w:rsidR="00DB0158" w:rsidRPr="00F356D7" w14:paraId="5CEE7F75" w14:textId="77777777" w:rsidTr="00F356D7">
        <w:trPr>
          <w:trHeight w:val="540"/>
          <w:ins w:id="155"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0FD69FE" w14:textId="77777777" w:rsidR="00DB0158" w:rsidRPr="008F09D8" w:rsidRDefault="00DB0158" w:rsidP="00DB0158">
            <w:pPr>
              <w:ind w:hanging="3"/>
              <w:rPr>
                <w:ins w:id="156" w:author="Stephen Ragsdale" w:date="2015-03-06T10:37:00Z"/>
                <w:rFonts w:ascii="Times New Roman" w:hAnsi="Times New Roman" w:cs="Times New Roman"/>
                <w:strike/>
              </w:rPr>
            </w:pPr>
            <w:ins w:id="157" w:author="Stephen Ragsdale" w:date="2015-03-06T10:37:00Z">
              <w:r w:rsidRPr="008F09D8">
                <w:rPr>
                  <w:rFonts w:ascii="Times New Roman" w:hAnsi="Times New Roman" w:cs="Times New Roman"/>
                  <w:strike/>
                </w:rPr>
                <w:t>M1.4</w:t>
              </w:r>
            </w:ins>
          </w:p>
          <w:p w14:paraId="38AB7FF3" w14:textId="5360ECC0" w:rsidR="00DB0158" w:rsidRPr="00F356D7" w:rsidRDefault="00DB0158" w:rsidP="00A448BA">
            <w:pPr>
              <w:ind w:hanging="3"/>
              <w:rPr>
                <w:ins w:id="158" w:author="John Leigh" w:date="2015-02-23T14:53:00Z"/>
                <w:rFonts w:ascii="Times New Roman" w:hAnsi="Times New Roman" w:cs="Times New Roman"/>
              </w:rPr>
            </w:pPr>
            <w:ins w:id="159" w:author="Stephen Ragsdale" w:date="2015-03-06T10:37:00Z">
              <w:r>
                <w:rPr>
                  <w:rFonts w:ascii="Times New Roman" w:hAnsi="Times New Roman" w:cs="Times New Roman"/>
                </w:rPr>
                <w:t>M1.1</w:t>
              </w:r>
            </w:ins>
            <w:ins w:id="160" w:author="Stephen Ragsdale" w:date="2015-03-06T10:38:00Z">
              <w:r>
                <w:rPr>
                  <w:rFonts w:ascii="Times New Roman" w:hAnsi="Times New Roman" w:cs="Times New Roman"/>
                </w:rPr>
                <w:t>0</w:t>
              </w:r>
            </w:ins>
            <w:ins w:id="161" w:author="Stephen Ragsdale" w:date="2015-03-06T10:37:00Z">
              <w:r>
                <w:rPr>
                  <w:rFonts w:ascii="Times New Roman" w:hAnsi="Times New Roman" w:cs="Times New Roman"/>
                </w:rPr>
                <w:t>.</w:t>
              </w:r>
            </w:ins>
          </w:p>
        </w:tc>
        <w:tc>
          <w:tcPr>
            <w:tcW w:w="5940" w:type="dxa"/>
            <w:tcBorders>
              <w:top w:val="nil"/>
              <w:left w:val="nil"/>
              <w:bottom w:val="single" w:sz="4" w:space="0" w:color="auto"/>
              <w:right w:val="single" w:sz="4" w:space="0" w:color="auto"/>
            </w:tcBorders>
            <w:shd w:val="clear" w:color="auto" w:fill="auto"/>
            <w:vAlign w:val="bottom"/>
          </w:tcPr>
          <w:p w14:paraId="26586BD7" w14:textId="4867591E" w:rsidR="00DB0158" w:rsidRPr="00F356D7" w:rsidRDefault="00DB0158" w:rsidP="00A448BA">
            <w:pPr>
              <w:ind w:hanging="18"/>
              <w:rPr>
                <w:ins w:id="162" w:author="John Leigh" w:date="2015-02-23T14:53:00Z"/>
                <w:rFonts w:ascii="Times New Roman" w:hAnsi="Times New Roman" w:cs="Times New Roman"/>
              </w:rPr>
            </w:pPr>
            <w:ins w:id="163" w:author="Stephen Ragsdale" w:date="2015-03-06T10:37:00Z">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ins>
          </w:p>
        </w:tc>
        <w:tc>
          <w:tcPr>
            <w:tcW w:w="990" w:type="dxa"/>
            <w:tcBorders>
              <w:top w:val="nil"/>
              <w:left w:val="nil"/>
              <w:bottom w:val="single" w:sz="4" w:space="0" w:color="auto"/>
              <w:right w:val="single" w:sz="4" w:space="0" w:color="auto"/>
            </w:tcBorders>
            <w:shd w:val="clear" w:color="auto" w:fill="auto"/>
            <w:vAlign w:val="bottom"/>
          </w:tcPr>
          <w:p w14:paraId="292DDEE3" w14:textId="77777777" w:rsidR="00DB0158" w:rsidRPr="00F356D7" w:rsidRDefault="00DB0158" w:rsidP="00A448BA">
            <w:pPr>
              <w:ind w:left="-18"/>
              <w:rPr>
                <w:ins w:id="164"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FCC84C0" w14:textId="2FC4A65D" w:rsidR="00DB0158" w:rsidRPr="00F356D7" w:rsidRDefault="00DB0158" w:rsidP="00A448BA">
            <w:pPr>
              <w:ind w:hanging="18"/>
              <w:rPr>
                <w:ins w:id="165" w:author="John Leigh" w:date="2015-02-23T14:53:00Z"/>
                <w:rFonts w:ascii="Times New Roman" w:hAnsi="Times New Roman" w:cs="Times New Roman"/>
              </w:rPr>
            </w:pPr>
            <w:ins w:id="166" w:author="Stephen Ragsdale" w:date="2015-03-06T10:37:00Z">
              <w:r w:rsidRPr="00F356D7">
                <w:rPr>
                  <w:rFonts w:ascii="Times New Roman" w:hAnsi="Times New Roman" w:cs="Times New Roman"/>
                </w:rPr>
                <w:t>5/1/15</w:t>
              </w:r>
            </w:ins>
          </w:p>
        </w:tc>
        <w:tc>
          <w:tcPr>
            <w:tcW w:w="900" w:type="dxa"/>
            <w:tcBorders>
              <w:top w:val="nil"/>
              <w:left w:val="nil"/>
              <w:bottom w:val="single" w:sz="4" w:space="0" w:color="auto"/>
              <w:right w:val="single" w:sz="4" w:space="0" w:color="auto"/>
            </w:tcBorders>
            <w:shd w:val="clear" w:color="auto" w:fill="auto"/>
            <w:noWrap/>
            <w:vAlign w:val="bottom"/>
          </w:tcPr>
          <w:p w14:paraId="440DB53B" w14:textId="3FD2A5CC" w:rsidR="00DB0158" w:rsidRPr="00F356D7" w:rsidRDefault="00DB0158" w:rsidP="00A448BA">
            <w:pPr>
              <w:ind w:right="-18"/>
              <w:rPr>
                <w:ins w:id="167" w:author="John Leigh" w:date="2015-02-23T14:53:00Z"/>
                <w:rFonts w:ascii="Times New Roman" w:hAnsi="Times New Roman" w:cs="Times New Roman"/>
              </w:rPr>
            </w:pPr>
            <w:ins w:id="168" w:author="Stephen Ragsdale" w:date="2015-03-06T10:37:00Z">
              <w:r w:rsidRPr="00F356D7">
                <w:rPr>
                  <w:rFonts w:ascii="Times New Roman" w:hAnsi="Times New Roman" w:cs="Times New Roman"/>
                </w:rPr>
                <w:t>5/1/15</w:t>
              </w:r>
            </w:ins>
          </w:p>
        </w:tc>
      </w:tr>
      <w:tr w:rsidR="001D66C1" w:rsidRPr="00F356D7" w14:paraId="7E870F6A" w14:textId="77777777" w:rsidTr="00F356D7">
        <w:trPr>
          <w:trHeight w:val="540"/>
          <w:ins w:id="169"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EA19AF6" w14:textId="77777777" w:rsidR="001D66C1" w:rsidRPr="00A04171" w:rsidRDefault="001D66C1" w:rsidP="00A448BA">
            <w:pPr>
              <w:ind w:hanging="3"/>
              <w:rPr>
                <w:ins w:id="170" w:author="Stephen Ragsdale" w:date="2015-03-06T10:42:00Z"/>
                <w:rFonts w:ascii="Times New Roman" w:hAnsi="Times New Roman" w:cs="Times New Roman"/>
                <w:strike/>
              </w:rPr>
            </w:pPr>
            <w:ins w:id="171" w:author="Stephen Ragsdale" w:date="2015-03-06T10:42:00Z">
              <w:r w:rsidRPr="00A04171">
                <w:rPr>
                  <w:rFonts w:ascii="Times New Roman" w:hAnsi="Times New Roman" w:cs="Times New Roman"/>
                  <w:strike/>
                </w:rPr>
                <w:t>1.5</w:t>
              </w:r>
            </w:ins>
          </w:p>
          <w:p w14:paraId="40972C6B" w14:textId="08AD8FEE" w:rsidR="001D66C1" w:rsidRPr="00F356D7" w:rsidRDefault="001D66C1" w:rsidP="00A448BA">
            <w:pPr>
              <w:ind w:hanging="3"/>
              <w:rPr>
                <w:ins w:id="172" w:author="John Leigh" w:date="2015-02-23T14:53:00Z"/>
                <w:rFonts w:ascii="Times New Roman" w:hAnsi="Times New Roman" w:cs="Times New Roman"/>
              </w:rPr>
            </w:pPr>
            <w:ins w:id="173" w:author="Stephen Ragsdale" w:date="2015-03-06T10:42:00Z">
              <w:r>
                <w:rPr>
                  <w:rFonts w:ascii="Times New Roman" w:hAnsi="Times New Roman" w:cs="Times New Roman"/>
                </w:rPr>
                <w:t>1.11</w:t>
              </w:r>
            </w:ins>
          </w:p>
        </w:tc>
        <w:tc>
          <w:tcPr>
            <w:tcW w:w="5940" w:type="dxa"/>
            <w:tcBorders>
              <w:top w:val="nil"/>
              <w:left w:val="nil"/>
              <w:bottom w:val="single" w:sz="4" w:space="0" w:color="auto"/>
              <w:right w:val="single" w:sz="4" w:space="0" w:color="auto"/>
            </w:tcBorders>
            <w:shd w:val="clear" w:color="auto" w:fill="auto"/>
            <w:vAlign w:val="bottom"/>
          </w:tcPr>
          <w:p w14:paraId="028FC95C" w14:textId="005F978E" w:rsidR="001D66C1" w:rsidRPr="00F356D7" w:rsidRDefault="001D66C1" w:rsidP="00463250">
            <w:pPr>
              <w:ind w:hanging="18"/>
              <w:rPr>
                <w:ins w:id="174" w:author="John Leigh" w:date="2015-02-23T14:53:00Z"/>
                <w:rFonts w:ascii="Times New Roman" w:hAnsi="Times New Roman" w:cs="Times New Roman"/>
              </w:rPr>
            </w:pPr>
            <w:ins w:id="175" w:author="Stephen Ragsdale" w:date="2015-03-06T10:42:00Z">
              <w:r w:rsidRPr="00F356D7">
                <w:rPr>
                  <w:rFonts w:ascii="Times New Roman" w:hAnsi="Times New Roman" w:cs="Times New Roman"/>
                </w:rPr>
                <w:t xml:space="preserve">Test for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activity in cell extract</w:t>
              </w:r>
            </w:ins>
          </w:p>
        </w:tc>
        <w:tc>
          <w:tcPr>
            <w:tcW w:w="990" w:type="dxa"/>
            <w:tcBorders>
              <w:top w:val="nil"/>
              <w:left w:val="nil"/>
              <w:bottom w:val="single" w:sz="4" w:space="0" w:color="auto"/>
              <w:right w:val="single" w:sz="4" w:space="0" w:color="auto"/>
            </w:tcBorders>
            <w:shd w:val="clear" w:color="auto" w:fill="auto"/>
            <w:vAlign w:val="bottom"/>
          </w:tcPr>
          <w:p w14:paraId="612C82A5" w14:textId="5735EFA5" w:rsidR="001D66C1" w:rsidRPr="00F356D7" w:rsidRDefault="001D66C1" w:rsidP="00A448BA">
            <w:pPr>
              <w:ind w:left="-18"/>
              <w:rPr>
                <w:ins w:id="176" w:author="John Leigh" w:date="2015-02-23T14:53:00Z"/>
                <w:rFonts w:ascii="Times New Roman" w:hAnsi="Times New Roman" w:cs="Times New Roman"/>
              </w:rPr>
            </w:pPr>
            <w:ins w:id="177" w:author="Stephen Ragsdale" w:date="2015-03-06T10:42: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039CE4F1" w14:textId="3C523475" w:rsidR="001D66C1" w:rsidRPr="00F356D7" w:rsidRDefault="001D66C1" w:rsidP="00A448BA">
            <w:pPr>
              <w:ind w:hanging="18"/>
              <w:rPr>
                <w:ins w:id="178" w:author="John Leigh" w:date="2015-02-23T14:53:00Z"/>
                <w:rFonts w:ascii="Times New Roman" w:hAnsi="Times New Roman" w:cs="Times New Roman"/>
              </w:rPr>
            </w:pPr>
            <w:ins w:id="179" w:author="Stephen Ragsdale" w:date="2015-03-06T10:42:00Z">
              <w:r>
                <w:rPr>
                  <w:rFonts w:ascii="Times New Roman" w:hAnsi="Times New Roman" w:cs="Times New Roman"/>
                </w:rPr>
                <w:t>12/1/15</w:t>
              </w:r>
            </w:ins>
          </w:p>
        </w:tc>
        <w:tc>
          <w:tcPr>
            <w:tcW w:w="900" w:type="dxa"/>
            <w:tcBorders>
              <w:top w:val="nil"/>
              <w:left w:val="nil"/>
              <w:bottom w:val="single" w:sz="4" w:space="0" w:color="auto"/>
              <w:right w:val="single" w:sz="4" w:space="0" w:color="auto"/>
            </w:tcBorders>
            <w:shd w:val="clear" w:color="auto" w:fill="auto"/>
            <w:noWrap/>
            <w:vAlign w:val="bottom"/>
          </w:tcPr>
          <w:p w14:paraId="3507925F" w14:textId="0CC9FF42" w:rsidR="001D66C1" w:rsidRPr="00F356D7" w:rsidRDefault="001D66C1" w:rsidP="00A448BA">
            <w:pPr>
              <w:ind w:right="-18"/>
              <w:rPr>
                <w:ins w:id="180" w:author="John Leigh" w:date="2015-02-23T14:53:00Z"/>
                <w:rFonts w:ascii="Times New Roman" w:hAnsi="Times New Roman" w:cs="Times New Roman"/>
              </w:rPr>
            </w:pPr>
            <w:ins w:id="181" w:author="Stephen Ragsdale" w:date="2015-03-06T10:42:00Z">
              <w:r>
                <w:rPr>
                  <w:rFonts w:ascii="Times New Roman" w:hAnsi="Times New Roman" w:cs="Times New Roman"/>
                </w:rPr>
                <w:t>2/1/16</w:t>
              </w:r>
            </w:ins>
          </w:p>
        </w:tc>
      </w:tr>
      <w:tr w:rsidR="001D66C1" w:rsidRPr="00F356D7" w14:paraId="537C9E80" w14:textId="77777777" w:rsidTr="00F356D7">
        <w:trPr>
          <w:trHeight w:val="540"/>
          <w:ins w:id="18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094131C" w14:textId="77777777" w:rsidR="001D66C1" w:rsidRDefault="001D66C1" w:rsidP="00A448BA">
            <w:pPr>
              <w:ind w:hanging="3"/>
              <w:rPr>
                <w:ins w:id="183" w:author="Stephen Ragsdale" w:date="2015-03-06T10:43:00Z"/>
                <w:rFonts w:ascii="Times New Roman" w:hAnsi="Times New Roman" w:cs="Times New Roman"/>
              </w:rPr>
            </w:pPr>
            <w:ins w:id="184" w:author="Stephen Ragsdale" w:date="2015-03-06T10:42:00Z">
              <w:r w:rsidRPr="00F356D7">
                <w:rPr>
                  <w:rFonts w:ascii="Times New Roman" w:hAnsi="Times New Roman" w:cs="Times New Roman"/>
                </w:rPr>
                <w:t>M1.5</w:t>
              </w:r>
            </w:ins>
          </w:p>
          <w:p w14:paraId="0C4B81EA" w14:textId="245EA6DC" w:rsidR="001D66C1" w:rsidRPr="00F356D7" w:rsidRDefault="001D66C1" w:rsidP="00A448BA">
            <w:pPr>
              <w:ind w:hanging="3"/>
              <w:rPr>
                <w:ins w:id="185" w:author="John Leigh" w:date="2015-02-23T14:53:00Z"/>
                <w:rFonts w:ascii="Times New Roman" w:hAnsi="Times New Roman" w:cs="Times New Roman"/>
              </w:rPr>
            </w:pPr>
            <w:ins w:id="186" w:author="Stephen Ragsdale" w:date="2015-03-06T10:43:00Z">
              <w:r>
                <w:rPr>
                  <w:rFonts w:ascii="Times New Roman" w:hAnsi="Times New Roman" w:cs="Times New Roman"/>
                </w:rPr>
                <w:t>M1.11</w:t>
              </w:r>
            </w:ins>
          </w:p>
        </w:tc>
        <w:tc>
          <w:tcPr>
            <w:tcW w:w="5940" w:type="dxa"/>
            <w:tcBorders>
              <w:top w:val="nil"/>
              <w:left w:val="nil"/>
              <w:bottom w:val="single" w:sz="4" w:space="0" w:color="auto"/>
              <w:right w:val="single" w:sz="4" w:space="0" w:color="auto"/>
            </w:tcBorders>
            <w:shd w:val="clear" w:color="auto" w:fill="auto"/>
            <w:vAlign w:val="bottom"/>
          </w:tcPr>
          <w:p w14:paraId="47C39293" w14:textId="0EC203E3" w:rsidR="001D66C1" w:rsidRPr="00F356D7" w:rsidRDefault="001D66C1" w:rsidP="00463250">
            <w:pPr>
              <w:ind w:hanging="18"/>
              <w:rPr>
                <w:ins w:id="187" w:author="John Leigh" w:date="2015-02-23T14:53:00Z"/>
                <w:rFonts w:ascii="Times New Roman" w:hAnsi="Times New Roman" w:cs="Times New Roman"/>
              </w:rPr>
            </w:pPr>
            <w:ins w:id="188" w:author="Stephen Ragsdale" w:date="2015-03-06T10:42:00Z">
              <w:r w:rsidRPr="00F356D7">
                <w:rPr>
                  <w:rFonts w:ascii="Times New Roman" w:hAnsi="Times New Roman" w:cs="Times New Roman"/>
                </w:rPr>
                <w:t xml:space="preserve">Demonstrate activity of introduced enzymes by in vitro assay.  Obtain at least 2x10-4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CH3OH/g total cell protein/second. </w:t>
              </w:r>
            </w:ins>
          </w:p>
        </w:tc>
        <w:tc>
          <w:tcPr>
            <w:tcW w:w="990" w:type="dxa"/>
            <w:tcBorders>
              <w:top w:val="nil"/>
              <w:left w:val="nil"/>
              <w:bottom w:val="single" w:sz="4" w:space="0" w:color="auto"/>
              <w:right w:val="single" w:sz="4" w:space="0" w:color="auto"/>
            </w:tcBorders>
            <w:shd w:val="clear" w:color="auto" w:fill="auto"/>
            <w:vAlign w:val="bottom"/>
          </w:tcPr>
          <w:p w14:paraId="34DADD75" w14:textId="77777777" w:rsidR="001D66C1" w:rsidRPr="00F356D7" w:rsidRDefault="001D66C1" w:rsidP="00A448BA">
            <w:pPr>
              <w:ind w:left="-18"/>
              <w:rPr>
                <w:ins w:id="189"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B6E92FE" w14:textId="77777777" w:rsidR="001D66C1" w:rsidRPr="00F356D7" w:rsidRDefault="001D66C1" w:rsidP="00A448BA">
            <w:pPr>
              <w:ind w:hanging="18"/>
              <w:rPr>
                <w:ins w:id="190"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C09EAAB" w14:textId="7D28FF54" w:rsidR="001D66C1" w:rsidRPr="00F356D7" w:rsidRDefault="001D66C1" w:rsidP="00A448BA">
            <w:pPr>
              <w:ind w:right="-18"/>
              <w:rPr>
                <w:ins w:id="191" w:author="John Leigh" w:date="2015-02-23T14:53:00Z"/>
                <w:rFonts w:ascii="Times New Roman" w:hAnsi="Times New Roman" w:cs="Times New Roman"/>
              </w:rPr>
            </w:pPr>
            <w:ins w:id="192" w:author="Stephen Ragsdale" w:date="2015-03-06T10:42:00Z">
              <w:r>
                <w:rPr>
                  <w:rFonts w:ascii="Times New Roman" w:hAnsi="Times New Roman" w:cs="Times New Roman"/>
                </w:rPr>
                <w:t>2/1/16</w:t>
              </w:r>
            </w:ins>
          </w:p>
        </w:tc>
      </w:tr>
      <w:tr w:rsidR="001D66C1" w:rsidRPr="00F356D7" w14:paraId="26B11AC3" w14:textId="77777777" w:rsidTr="00F356D7">
        <w:trPr>
          <w:trHeight w:val="540"/>
          <w:ins w:id="193"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177AAE2" w14:textId="075F59DF" w:rsidR="001D66C1" w:rsidRPr="00F356D7" w:rsidRDefault="001D66C1" w:rsidP="00A448BA">
            <w:pPr>
              <w:ind w:hanging="3"/>
              <w:rPr>
                <w:ins w:id="194" w:author="John Leigh" w:date="2015-02-23T14:53:00Z"/>
                <w:rFonts w:ascii="Times New Roman" w:hAnsi="Times New Roman" w:cs="Times New Roman"/>
              </w:rPr>
            </w:pPr>
            <w:ins w:id="195" w:author="Stephen Ragsdale" w:date="2015-03-06T10:41:00Z">
              <w:r>
                <w:rPr>
                  <w:rFonts w:ascii="Times New Roman" w:hAnsi="Times New Roman" w:cs="Times New Roman"/>
                </w:rPr>
                <w:t>1.12</w:t>
              </w:r>
            </w:ins>
          </w:p>
        </w:tc>
        <w:tc>
          <w:tcPr>
            <w:tcW w:w="5940" w:type="dxa"/>
            <w:tcBorders>
              <w:top w:val="nil"/>
              <w:left w:val="nil"/>
              <w:bottom w:val="single" w:sz="4" w:space="0" w:color="auto"/>
              <w:right w:val="single" w:sz="4" w:space="0" w:color="auto"/>
            </w:tcBorders>
            <w:shd w:val="clear" w:color="auto" w:fill="auto"/>
            <w:vAlign w:val="bottom"/>
          </w:tcPr>
          <w:p w14:paraId="36E356E0" w14:textId="7007774E" w:rsidR="001D66C1" w:rsidRPr="00F356D7" w:rsidRDefault="001D66C1" w:rsidP="00A448BA">
            <w:pPr>
              <w:ind w:hanging="18"/>
              <w:rPr>
                <w:ins w:id="196" w:author="John Leigh" w:date="2015-02-23T14:53:00Z"/>
                <w:rFonts w:ascii="Times New Roman" w:hAnsi="Times New Roman" w:cs="Times New Roman"/>
              </w:rPr>
            </w:pPr>
            <w:ins w:id="197" w:author="Stephen Ragsdale" w:date="2015-03-06T10:41:00Z">
              <w:r>
                <w:rPr>
                  <w:rFonts w:ascii="Times New Roman" w:hAnsi="Times New Roman" w:cs="Times New Roman"/>
                </w:rPr>
                <w:t xml:space="preserve">Clone activators of methanol </w:t>
              </w:r>
              <w:proofErr w:type="spellStart"/>
              <w:r>
                <w:rPr>
                  <w:rFonts w:ascii="Times New Roman" w:hAnsi="Times New Roman" w:cs="Times New Roman"/>
                </w:rPr>
                <w:t>methyltransferases</w:t>
              </w:r>
              <w:proofErr w:type="spellEnd"/>
              <w:r>
                <w:rPr>
                  <w:rFonts w:ascii="Times New Roman" w:hAnsi="Times New Roman" w:cs="Times New Roman"/>
                </w:rPr>
                <w:t xml:space="preserve"> into M. </w:t>
              </w:r>
              <w:proofErr w:type="spellStart"/>
              <w:r>
                <w:rPr>
                  <w:rFonts w:ascii="Times New Roman" w:hAnsi="Times New Roman" w:cs="Times New Roman"/>
                </w:rPr>
                <w:t>maripaludis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4A88A0BF" w14:textId="6978ED7C" w:rsidR="001D66C1" w:rsidRPr="00F356D7" w:rsidRDefault="001D66C1" w:rsidP="00A448BA">
            <w:pPr>
              <w:ind w:left="-18"/>
              <w:rPr>
                <w:ins w:id="198" w:author="John Leigh" w:date="2015-02-23T14:53:00Z"/>
                <w:rFonts w:ascii="Times New Roman" w:hAnsi="Times New Roman" w:cs="Times New Roman"/>
              </w:rPr>
            </w:pPr>
            <w:ins w:id="199" w:author="Stephen Ragsdale" w:date="2015-03-06T10:41: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768BA343" w14:textId="5216FEB3" w:rsidR="001D66C1" w:rsidRPr="00F356D7" w:rsidRDefault="001D66C1" w:rsidP="00A448BA">
            <w:pPr>
              <w:ind w:hanging="18"/>
              <w:rPr>
                <w:ins w:id="200" w:author="John Leigh" w:date="2015-02-23T14:53:00Z"/>
                <w:rFonts w:ascii="Times New Roman" w:hAnsi="Times New Roman" w:cs="Times New Roman"/>
              </w:rPr>
            </w:pPr>
            <w:ins w:id="201" w:author="Stephen Ragsdale" w:date="2015-03-06T10:41:00Z">
              <w:r>
                <w:rPr>
                  <w:rFonts w:ascii="Times New Roman" w:hAnsi="Times New Roman" w:cs="Times New Roman"/>
                </w:rPr>
                <w:t>10/1/15</w:t>
              </w:r>
            </w:ins>
          </w:p>
        </w:tc>
        <w:tc>
          <w:tcPr>
            <w:tcW w:w="900" w:type="dxa"/>
            <w:tcBorders>
              <w:top w:val="nil"/>
              <w:left w:val="nil"/>
              <w:bottom w:val="single" w:sz="4" w:space="0" w:color="auto"/>
              <w:right w:val="single" w:sz="4" w:space="0" w:color="auto"/>
            </w:tcBorders>
            <w:shd w:val="clear" w:color="auto" w:fill="auto"/>
            <w:noWrap/>
            <w:vAlign w:val="bottom"/>
          </w:tcPr>
          <w:p w14:paraId="66034669" w14:textId="274C59E2" w:rsidR="001D66C1" w:rsidRPr="00F356D7" w:rsidRDefault="001D66C1" w:rsidP="00A448BA">
            <w:pPr>
              <w:ind w:right="-18"/>
              <w:rPr>
                <w:ins w:id="202" w:author="John Leigh" w:date="2015-02-23T14:53:00Z"/>
                <w:rFonts w:ascii="Times New Roman" w:hAnsi="Times New Roman" w:cs="Times New Roman"/>
              </w:rPr>
            </w:pPr>
            <w:ins w:id="203" w:author="Stephen Ragsdale" w:date="2015-03-06T10:41:00Z">
              <w:r>
                <w:rPr>
                  <w:rFonts w:ascii="Times New Roman" w:hAnsi="Times New Roman" w:cs="Times New Roman"/>
                </w:rPr>
                <w:t>12/1/15</w:t>
              </w:r>
            </w:ins>
          </w:p>
        </w:tc>
      </w:tr>
      <w:tr w:rsidR="001D66C1" w:rsidRPr="00F356D7" w14:paraId="7F3413EC" w14:textId="77777777" w:rsidTr="00F356D7">
        <w:trPr>
          <w:trHeight w:val="540"/>
          <w:ins w:id="204"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435AB16" w14:textId="4BF329AC" w:rsidR="001D66C1" w:rsidRPr="00F356D7" w:rsidRDefault="001D66C1" w:rsidP="00A448BA">
            <w:pPr>
              <w:ind w:hanging="3"/>
              <w:rPr>
                <w:ins w:id="205" w:author="John Leigh" w:date="2015-02-23T14:53:00Z"/>
                <w:rFonts w:ascii="Times New Roman" w:hAnsi="Times New Roman" w:cs="Times New Roman"/>
              </w:rPr>
            </w:pPr>
            <w:ins w:id="206" w:author="Stephen Ragsdale" w:date="2015-03-06T10:41:00Z">
              <w:r>
                <w:rPr>
                  <w:rFonts w:ascii="Times New Roman" w:hAnsi="Times New Roman" w:cs="Times New Roman"/>
                </w:rPr>
                <w:t>M1.12</w:t>
              </w:r>
            </w:ins>
          </w:p>
        </w:tc>
        <w:tc>
          <w:tcPr>
            <w:tcW w:w="5940" w:type="dxa"/>
            <w:tcBorders>
              <w:top w:val="nil"/>
              <w:left w:val="nil"/>
              <w:bottom w:val="single" w:sz="4" w:space="0" w:color="auto"/>
              <w:right w:val="single" w:sz="4" w:space="0" w:color="auto"/>
            </w:tcBorders>
            <w:shd w:val="clear" w:color="auto" w:fill="auto"/>
            <w:vAlign w:val="bottom"/>
          </w:tcPr>
          <w:p w14:paraId="29F154F1" w14:textId="4A928386" w:rsidR="001D66C1" w:rsidRPr="00F356D7" w:rsidRDefault="001D66C1" w:rsidP="00A448BA">
            <w:pPr>
              <w:ind w:hanging="18"/>
              <w:rPr>
                <w:ins w:id="207" w:author="John Leigh" w:date="2015-02-23T14:53:00Z"/>
                <w:rFonts w:ascii="Times New Roman" w:hAnsi="Times New Roman" w:cs="Times New Roman"/>
              </w:rPr>
            </w:pPr>
            <w:ins w:id="208" w:author="Stephen Ragsdale" w:date="2015-03-06T10:41:00Z">
              <w:r>
                <w:rPr>
                  <w:rFonts w:ascii="Times New Roman" w:hAnsi="Times New Roman" w:cs="Times New Roman"/>
                </w:rPr>
                <w:t xml:space="preserve">Verify expression of activators of methanol </w:t>
              </w:r>
              <w:proofErr w:type="spellStart"/>
              <w:r>
                <w:rPr>
                  <w:rFonts w:ascii="Times New Roman" w:hAnsi="Times New Roman" w:cs="Times New Roman"/>
                </w:rPr>
                <w:t>methyltransferases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2A54753F" w14:textId="77777777" w:rsidR="001D66C1" w:rsidRPr="00F356D7" w:rsidRDefault="001D66C1" w:rsidP="00A448BA">
            <w:pPr>
              <w:ind w:left="-18"/>
              <w:rPr>
                <w:ins w:id="209"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522C79C" w14:textId="77777777" w:rsidR="001D66C1" w:rsidRPr="00F356D7" w:rsidRDefault="001D66C1" w:rsidP="00A448BA">
            <w:pPr>
              <w:ind w:hanging="18"/>
              <w:rPr>
                <w:ins w:id="210"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250575B" w14:textId="50A094AA" w:rsidR="001D66C1" w:rsidRPr="00F356D7" w:rsidRDefault="001D66C1" w:rsidP="00A448BA">
            <w:pPr>
              <w:ind w:right="-18"/>
              <w:rPr>
                <w:ins w:id="211" w:author="John Leigh" w:date="2015-02-23T14:53:00Z"/>
                <w:rFonts w:ascii="Times New Roman" w:hAnsi="Times New Roman" w:cs="Times New Roman"/>
              </w:rPr>
            </w:pPr>
            <w:ins w:id="212" w:author="Stephen Ragsdale" w:date="2015-03-06T10:41:00Z">
              <w:r>
                <w:rPr>
                  <w:rFonts w:ascii="Times New Roman" w:hAnsi="Times New Roman" w:cs="Times New Roman"/>
                </w:rPr>
                <w:t>12/1/15</w:t>
              </w:r>
            </w:ins>
          </w:p>
        </w:tc>
      </w:tr>
      <w:tr w:rsidR="008202C5" w:rsidRPr="00F356D7" w14:paraId="1C03C1D1"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D3892D9" w14:textId="77777777" w:rsidR="008202C5" w:rsidRPr="00A04171" w:rsidRDefault="008202C5" w:rsidP="00A448BA">
            <w:pPr>
              <w:ind w:hanging="3"/>
              <w:rPr>
                <w:ins w:id="213" w:author="Stephen Ragsdale" w:date="2015-03-06T10:44:00Z"/>
                <w:rFonts w:ascii="Times New Roman" w:hAnsi="Times New Roman" w:cs="Times New Roman"/>
                <w:strike/>
              </w:rPr>
            </w:pPr>
            <w:r w:rsidRPr="00A04171">
              <w:rPr>
                <w:rFonts w:ascii="Times New Roman" w:hAnsi="Times New Roman" w:cs="Times New Roman"/>
                <w:strike/>
              </w:rPr>
              <w:t>1.6</w:t>
            </w:r>
          </w:p>
          <w:p w14:paraId="2ED4BF8F" w14:textId="7E669C12" w:rsidR="001D66C1" w:rsidRPr="00F356D7" w:rsidRDefault="001D66C1" w:rsidP="00A448BA">
            <w:pPr>
              <w:ind w:hanging="3"/>
              <w:rPr>
                <w:rFonts w:ascii="Times New Roman" w:hAnsi="Times New Roman" w:cs="Times New Roman"/>
              </w:rPr>
            </w:pPr>
            <w:ins w:id="214" w:author="Stephen Ragsdale" w:date="2015-03-06T10:44:00Z">
              <w:r>
                <w:rPr>
                  <w:rFonts w:ascii="Times New Roman" w:hAnsi="Times New Roman" w:cs="Times New Roman"/>
                </w:rPr>
                <w:t>1.13</w:t>
              </w:r>
            </w:ins>
          </w:p>
        </w:tc>
        <w:tc>
          <w:tcPr>
            <w:tcW w:w="5940" w:type="dxa"/>
            <w:tcBorders>
              <w:top w:val="nil"/>
              <w:left w:val="nil"/>
              <w:bottom w:val="nil"/>
              <w:right w:val="nil"/>
            </w:tcBorders>
            <w:shd w:val="clear" w:color="auto" w:fill="auto"/>
            <w:vAlign w:val="bottom"/>
            <w:hideMark/>
          </w:tcPr>
          <w:p w14:paraId="32C59BCE"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Test for metabolic conversion of methanol to methane by methanogenesis from methanol, OR demonstrate conversion of methane to methanol using labeled substrates</w:t>
            </w:r>
          </w:p>
        </w:tc>
        <w:tc>
          <w:tcPr>
            <w:tcW w:w="990" w:type="dxa"/>
            <w:tcBorders>
              <w:top w:val="nil"/>
              <w:left w:val="single" w:sz="4" w:space="0" w:color="auto"/>
              <w:bottom w:val="single" w:sz="4" w:space="0" w:color="auto"/>
              <w:right w:val="single" w:sz="4" w:space="0" w:color="auto"/>
            </w:tcBorders>
            <w:shd w:val="clear" w:color="auto" w:fill="auto"/>
            <w:vAlign w:val="bottom"/>
            <w:hideMark/>
          </w:tcPr>
          <w:p w14:paraId="61F6F2EB" w14:textId="77777777" w:rsidR="008202C5" w:rsidRPr="00F356D7" w:rsidRDefault="008202C5"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20D57" w14:textId="72663B79" w:rsidR="008202C5" w:rsidRPr="00F356D7" w:rsidRDefault="007B5299" w:rsidP="00A448BA">
            <w:pPr>
              <w:ind w:hanging="18"/>
              <w:rPr>
                <w:rFonts w:ascii="Times New Roman" w:hAnsi="Times New Roman" w:cs="Times New Roman"/>
              </w:rPr>
            </w:pPr>
            <w:ins w:id="215" w:author="John Leigh" w:date="2015-02-25T12:56:00Z">
              <w:r>
                <w:rPr>
                  <w:rFonts w:ascii="Times New Roman" w:hAnsi="Times New Roman" w:cs="Times New Roman"/>
                </w:rPr>
                <w:t>2/1/16</w:t>
              </w:r>
            </w:ins>
          </w:p>
        </w:tc>
        <w:tc>
          <w:tcPr>
            <w:tcW w:w="900" w:type="dxa"/>
            <w:tcBorders>
              <w:top w:val="nil"/>
              <w:left w:val="nil"/>
              <w:bottom w:val="single" w:sz="4" w:space="0" w:color="auto"/>
              <w:right w:val="single" w:sz="4" w:space="0" w:color="auto"/>
            </w:tcBorders>
            <w:shd w:val="clear" w:color="auto" w:fill="auto"/>
            <w:noWrap/>
            <w:vAlign w:val="bottom"/>
            <w:hideMark/>
          </w:tcPr>
          <w:p w14:paraId="6A56B8FD" w14:textId="61EEC9EC" w:rsidR="008202C5" w:rsidRPr="00F356D7" w:rsidRDefault="007B5299" w:rsidP="00A448BA">
            <w:pPr>
              <w:ind w:right="-18"/>
              <w:rPr>
                <w:rFonts w:ascii="Times New Roman" w:hAnsi="Times New Roman" w:cs="Times New Roman"/>
              </w:rPr>
            </w:pPr>
            <w:ins w:id="216" w:author="John Leigh" w:date="2015-02-25T12:57:00Z">
              <w:r>
                <w:rPr>
                  <w:rFonts w:ascii="Times New Roman" w:hAnsi="Times New Roman" w:cs="Times New Roman"/>
                </w:rPr>
                <w:t>3</w:t>
              </w:r>
            </w:ins>
            <w:ins w:id="217" w:author="John Leigh" w:date="2015-02-23T16:12:00Z">
              <w:r w:rsidR="004343D0">
                <w:rPr>
                  <w:rFonts w:ascii="Times New Roman" w:hAnsi="Times New Roman" w:cs="Times New Roman"/>
                </w:rPr>
                <w:t>/1/16</w:t>
              </w:r>
            </w:ins>
          </w:p>
        </w:tc>
      </w:tr>
      <w:tr w:rsidR="008202C5" w:rsidRPr="00F356D7" w14:paraId="7EA68C9B"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17E4784" w14:textId="77777777" w:rsidR="008202C5" w:rsidRPr="00A04171" w:rsidRDefault="008202C5" w:rsidP="00A448BA">
            <w:pPr>
              <w:ind w:hanging="3"/>
              <w:rPr>
                <w:ins w:id="218" w:author="Stephen Ragsdale" w:date="2015-03-06T10:44:00Z"/>
                <w:rFonts w:ascii="Times New Roman" w:hAnsi="Times New Roman" w:cs="Times New Roman"/>
                <w:strike/>
              </w:rPr>
            </w:pPr>
            <w:r w:rsidRPr="00A04171">
              <w:rPr>
                <w:rFonts w:ascii="Times New Roman" w:hAnsi="Times New Roman" w:cs="Times New Roman"/>
                <w:strike/>
              </w:rPr>
              <w:t>M1.6</w:t>
            </w:r>
          </w:p>
          <w:p w14:paraId="572F24B9" w14:textId="248A58DD" w:rsidR="001D66C1" w:rsidRPr="00F356D7" w:rsidRDefault="001D66C1" w:rsidP="00A448BA">
            <w:pPr>
              <w:ind w:hanging="3"/>
              <w:rPr>
                <w:rFonts w:ascii="Times New Roman" w:hAnsi="Times New Roman" w:cs="Times New Roman"/>
              </w:rPr>
            </w:pPr>
            <w:ins w:id="219" w:author="Stephen Ragsdale" w:date="2015-03-06T10:44:00Z">
              <w:r>
                <w:rPr>
                  <w:rFonts w:ascii="Times New Roman" w:hAnsi="Times New Roman" w:cs="Times New Roman"/>
                </w:rPr>
                <w:t>M1.13</w:t>
              </w:r>
            </w:ins>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46A0B715"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 xml:space="preserve">Demonstrate 2x10-4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CH3OH to CH4/g total cell protein/second, OR show flux of CH4 to CH3OH (the latter will be limited at this stage due to thermodynamic limitations). </w:t>
            </w:r>
          </w:p>
        </w:tc>
        <w:tc>
          <w:tcPr>
            <w:tcW w:w="990" w:type="dxa"/>
            <w:tcBorders>
              <w:top w:val="nil"/>
              <w:left w:val="nil"/>
              <w:bottom w:val="single" w:sz="4" w:space="0" w:color="auto"/>
              <w:right w:val="single" w:sz="4" w:space="0" w:color="auto"/>
            </w:tcBorders>
            <w:shd w:val="clear" w:color="auto" w:fill="auto"/>
            <w:vAlign w:val="bottom"/>
            <w:hideMark/>
          </w:tcPr>
          <w:p w14:paraId="1E9C6D5C" w14:textId="77777777" w:rsidR="008202C5" w:rsidRPr="00F356D7" w:rsidRDefault="008202C5"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21C15E5" w14:textId="20C53B4D" w:rsidR="008202C5" w:rsidRPr="00F356D7" w:rsidRDefault="008202C5"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A80EA3A" w14:textId="4980C746" w:rsidR="008202C5" w:rsidRPr="00F356D7" w:rsidRDefault="007B5299" w:rsidP="00A448BA">
            <w:pPr>
              <w:ind w:right="-18"/>
              <w:rPr>
                <w:rFonts w:ascii="Times New Roman" w:hAnsi="Times New Roman" w:cs="Times New Roman"/>
              </w:rPr>
            </w:pPr>
            <w:ins w:id="220" w:author="John Leigh" w:date="2015-02-25T12:57:00Z">
              <w:r>
                <w:rPr>
                  <w:rFonts w:ascii="Times New Roman" w:hAnsi="Times New Roman" w:cs="Times New Roman"/>
                </w:rPr>
                <w:t>3</w:t>
              </w:r>
            </w:ins>
            <w:ins w:id="221" w:author="John Leigh" w:date="2015-02-23T16:12:00Z">
              <w:r w:rsidR="004343D0">
                <w:rPr>
                  <w:rFonts w:ascii="Times New Roman" w:hAnsi="Times New Roman" w:cs="Times New Roman"/>
                </w:rPr>
                <w:t>/1/16</w:t>
              </w:r>
            </w:ins>
          </w:p>
        </w:tc>
      </w:tr>
      <w:tr w:rsidR="0015512F" w:rsidRPr="00F356D7" w14:paraId="6425054D" w14:textId="77777777" w:rsidTr="00F356D7">
        <w:trPr>
          <w:trHeight w:val="300"/>
          <w:ins w:id="222" w:author="John Leigh" w:date="2015-02-23T16:29: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7F244F" w14:textId="6FEB9A82" w:rsidR="0015512F" w:rsidRDefault="0015512F" w:rsidP="00A448BA">
            <w:pPr>
              <w:ind w:hanging="3"/>
              <w:rPr>
                <w:ins w:id="223" w:author="John Leigh" w:date="2015-02-23T16:29:00Z"/>
                <w:rFonts w:ascii="Times New Roman" w:hAnsi="Times New Roman" w:cs="Times New Roman"/>
              </w:rPr>
            </w:pPr>
            <w:ins w:id="224" w:author="John Leigh" w:date="2015-02-23T16:29:00Z">
              <w:r>
                <w:rPr>
                  <w:rFonts w:ascii="Times New Roman" w:hAnsi="Times New Roman" w:cs="Times New Roman"/>
                </w:rPr>
                <w:t>1.</w:t>
              </w:r>
            </w:ins>
            <w:ins w:id="225" w:author="Stephen Ragsdale" w:date="2015-03-06T10:45:00Z">
              <w:r w:rsidR="00B6792F">
                <w:rPr>
                  <w:rFonts w:ascii="Times New Roman" w:hAnsi="Times New Roman" w:cs="Times New Roman"/>
                </w:rPr>
                <w:t>14</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29A0EB0E" w14:textId="5755F46E" w:rsidR="0015512F" w:rsidRDefault="0015512F" w:rsidP="0015512F">
            <w:pPr>
              <w:ind w:hanging="18"/>
              <w:rPr>
                <w:ins w:id="226" w:author="John Leigh" w:date="2015-02-23T16:29:00Z"/>
                <w:rFonts w:ascii="Times New Roman" w:hAnsi="Times New Roman" w:cs="Times New Roman"/>
              </w:rPr>
            </w:pPr>
            <w:ins w:id="227" w:author="John Leigh" w:date="2015-02-23T16:29:00Z">
              <w:r>
                <w:rPr>
                  <w:rFonts w:ascii="Times New Roman" w:hAnsi="Times New Roman" w:cs="Times New Roman"/>
                </w:rPr>
                <w:t xml:space="preserve">Clone gene for F420-dependent sulfite reductase from a related methanogen into M. maripaludis </w:t>
              </w:r>
            </w:ins>
          </w:p>
        </w:tc>
        <w:tc>
          <w:tcPr>
            <w:tcW w:w="990" w:type="dxa"/>
            <w:tcBorders>
              <w:top w:val="nil"/>
              <w:left w:val="nil"/>
              <w:bottom w:val="single" w:sz="4" w:space="0" w:color="auto"/>
              <w:right w:val="single" w:sz="4" w:space="0" w:color="auto"/>
            </w:tcBorders>
            <w:shd w:val="clear" w:color="auto" w:fill="auto"/>
            <w:vAlign w:val="bottom"/>
          </w:tcPr>
          <w:p w14:paraId="1D663169" w14:textId="0DEB0B05" w:rsidR="0015512F" w:rsidRDefault="0015512F" w:rsidP="00A448BA">
            <w:pPr>
              <w:ind w:left="-18"/>
              <w:rPr>
                <w:ins w:id="228" w:author="John Leigh" w:date="2015-02-23T16:29:00Z"/>
                <w:rFonts w:ascii="Times New Roman" w:hAnsi="Times New Roman" w:cs="Times New Roman"/>
              </w:rPr>
            </w:pPr>
            <w:ins w:id="229" w:author="John Leigh" w:date="2015-02-23T16:31:00Z">
              <w:r>
                <w:rPr>
                  <w:rFonts w:ascii="Times New Roman" w:hAnsi="Times New Roman" w:cs="Times New Roman"/>
                </w:rPr>
                <w:t>3</w:t>
              </w:r>
            </w:ins>
          </w:p>
        </w:tc>
        <w:tc>
          <w:tcPr>
            <w:tcW w:w="900" w:type="dxa"/>
            <w:tcBorders>
              <w:top w:val="nil"/>
              <w:left w:val="nil"/>
              <w:bottom w:val="single" w:sz="4" w:space="0" w:color="auto"/>
              <w:right w:val="single" w:sz="4" w:space="0" w:color="auto"/>
            </w:tcBorders>
            <w:shd w:val="clear" w:color="auto" w:fill="auto"/>
            <w:noWrap/>
            <w:vAlign w:val="bottom"/>
          </w:tcPr>
          <w:p w14:paraId="74823AE5" w14:textId="254AD244" w:rsidR="0015512F" w:rsidRDefault="0015512F" w:rsidP="00A448BA">
            <w:pPr>
              <w:ind w:hanging="18"/>
              <w:rPr>
                <w:ins w:id="230" w:author="John Leigh" w:date="2015-02-23T16:29:00Z"/>
                <w:rFonts w:ascii="Times New Roman" w:hAnsi="Times New Roman" w:cs="Times New Roman"/>
              </w:rPr>
            </w:pPr>
            <w:ins w:id="231" w:author="John Leigh" w:date="2015-02-23T16:30:00Z">
              <w:r>
                <w:rPr>
                  <w:rFonts w:ascii="Times New Roman" w:hAnsi="Times New Roman" w:cs="Times New Roman"/>
                </w:rPr>
                <w:t>1/1/16</w:t>
              </w:r>
            </w:ins>
          </w:p>
        </w:tc>
        <w:tc>
          <w:tcPr>
            <w:tcW w:w="900" w:type="dxa"/>
            <w:tcBorders>
              <w:top w:val="nil"/>
              <w:left w:val="nil"/>
              <w:bottom w:val="single" w:sz="4" w:space="0" w:color="auto"/>
              <w:right w:val="single" w:sz="4" w:space="0" w:color="auto"/>
            </w:tcBorders>
            <w:shd w:val="clear" w:color="auto" w:fill="auto"/>
            <w:noWrap/>
            <w:vAlign w:val="bottom"/>
          </w:tcPr>
          <w:p w14:paraId="431A5468" w14:textId="42714183" w:rsidR="0015512F" w:rsidRDefault="0015512F" w:rsidP="00A448BA">
            <w:pPr>
              <w:ind w:right="-18"/>
              <w:rPr>
                <w:ins w:id="232" w:author="John Leigh" w:date="2015-02-23T16:29:00Z"/>
                <w:rFonts w:ascii="Times New Roman" w:hAnsi="Times New Roman" w:cs="Times New Roman"/>
              </w:rPr>
            </w:pPr>
            <w:ins w:id="233" w:author="John Leigh" w:date="2015-02-23T16:30:00Z">
              <w:r>
                <w:rPr>
                  <w:rFonts w:ascii="Times New Roman" w:hAnsi="Times New Roman" w:cs="Times New Roman"/>
                </w:rPr>
                <w:t>4/1/16</w:t>
              </w:r>
            </w:ins>
          </w:p>
        </w:tc>
      </w:tr>
      <w:tr w:rsidR="0015512F" w:rsidRPr="00F356D7" w14:paraId="745710B5" w14:textId="77777777" w:rsidTr="00F356D7">
        <w:trPr>
          <w:trHeight w:val="300"/>
          <w:ins w:id="234" w:author="John Leigh" w:date="2015-02-23T16:29: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273E9D" w14:textId="3C936B8E" w:rsidR="0015512F" w:rsidRDefault="0015512F" w:rsidP="00A448BA">
            <w:pPr>
              <w:ind w:hanging="3"/>
              <w:rPr>
                <w:ins w:id="235" w:author="John Leigh" w:date="2015-02-23T16:29:00Z"/>
                <w:rFonts w:ascii="Times New Roman" w:hAnsi="Times New Roman" w:cs="Times New Roman"/>
              </w:rPr>
            </w:pPr>
            <w:ins w:id="236" w:author="John Leigh" w:date="2015-02-23T16:30:00Z">
              <w:r>
                <w:rPr>
                  <w:rFonts w:ascii="Times New Roman" w:hAnsi="Times New Roman" w:cs="Times New Roman"/>
                </w:rPr>
                <w:t>M1.</w:t>
              </w:r>
            </w:ins>
            <w:ins w:id="237" w:author="Stephen Ragsdale" w:date="2015-03-06T10:45:00Z">
              <w:r w:rsidR="00B6792F">
                <w:rPr>
                  <w:rFonts w:ascii="Times New Roman" w:hAnsi="Times New Roman" w:cs="Times New Roman"/>
                </w:rPr>
                <w:t>14</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2499F1AA" w14:textId="5823BA14" w:rsidR="0015512F" w:rsidRDefault="0015512F" w:rsidP="00A448BA">
            <w:pPr>
              <w:ind w:hanging="18"/>
              <w:rPr>
                <w:ins w:id="238" w:author="John Leigh" w:date="2015-02-23T16:29:00Z"/>
                <w:rFonts w:ascii="Times New Roman" w:hAnsi="Times New Roman" w:cs="Times New Roman"/>
              </w:rPr>
            </w:pPr>
            <w:ins w:id="239" w:author="John Leigh" w:date="2015-02-23T16:30:00Z">
              <w:r>
                <w:rPr>
                  <w:rFonts w:ascii="Times New Roman" w:hAnsi="Times New Roman" w:cs="Times New Roman"/>
                </w:rPr>
                <w:t>Verify expression of F420-dependent sulfite reductase</w:t>
              </w:r>
            </w:ins>
          </w:p>
        </w:tc>
        <w:tc>
          <w:tcPr>
            <w:tcW w:w="990" w:type="dxa"/>
            <w:tcBorders>
              <w:top w:val="nil"/>
              <w:left w:val="nil"/>
              <w:bottom w:val="single" w:sz="4" w:space="0" w:color="auto"/>
              <w:right w:val="single" w:sz="4" w:space="0" w:color="auto"/>
            </w:tcBorders>
            <w:shd w:val="clear" w:color="auto" w:fill="auto"/>
            <w:vAlign w:val="bottom"/>
          </w:tcPr>
          <w:p w14:paraId="40D8DE6D" w14:textId="77777777" w:rsidR="0015512F" w:rsidRDefault="0015512F" w:rsidP="00A448BA">
            <w:pPr>
              <w:ind w:left="-18"/>
              <w:rPr>
                <w:ins w:id="240" w:author="John Leigh" w:date="2015-02-23T16:29: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AD9C301" w14:textId="77777777" w:rsidR="0015512F" w:rsidRDefault="0015512F" w:rsidP="00A448BA">
            <w:pPr>
              <w:ind w:hanging="18"/>
              <w:rPr>
                <w:ins w:id="241" w:author="John Leigh" w:date="2015-02-23T16:29: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F1ADB2C" w14:textId="0D127CC9" w:rsidR="0015512F" w:rsidRDefault="0015512F" w:rsidP="00A448BA">
            <w:pPr>
              <w:ind w:right="-18"/>
              <w:rPr>
                <w:ins w:id="242" w:author="John Leigh" w:date="2015-02-23T16:29:00Z"/>
                <w:rFonts w:ascii="Times New Roman" w:hAnsi="Times New Roman" w:cs="Times New Roman"/>
              </w:rPr>
            </w:pPr>
            <w:ins w:id="243" w:author="John Leigh" w:date="2015-02-23T16:31:00Z">
              <w:r>
                <w:rPr>
                  <w:rFonts w:ascii="Times New Roman" w:hAnsi="Times New Roman" w:cs="Times New Roman"/>
                </w:rPr>
                <w:t>4/1/16</w:t>
              </w:r>
            </w:ins>
          </w:p>
        </w:tc>
      </w:tr>
      <w:tr w:rsidR="00F62A6D" w:rsidRPr="00F356D7" w14:paraId="33C7D8F2" w14:textId="77777777" w:rsidTr="00F356D7">
        <w:trPr>
          <w:trHeight w:val="300"/>
          <w:ins w:id="244" w:author="John Leigh" w:date="2015-02-23T15:0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0FD9847" w14:textId="7E920A03" w:rsidR="00F62A6D" w:rsidRPr="00F356D7" w:rsidRDefault="00F62A6D" w:rsidP="00A448BA">
            <w:pPr>
              <w:ind w:hanging="3"/>
              <w:rPr>
                <w:ins w:id="245" w:author="John Leigh" w:date="2015-02-23T15:06:00Z"/>
                <w:rFonts w:ascii="Times New Roman" w:hAnsi="Times New Roman" w:cs="Times New Roman"/>
              </w:rPr>
            </w:pPr>
            <w:ins w:id="246" w:author="John Leigh" w:date="2015-02-23T15:06:00Z">
              <w:r>
                <w:rPr>
                  <w:rFonts w:ascii="Times New Roman" w:hAnsi="Times New Roman" w:cs="Times New Roman"/>
                </w:rPr>
                <w:t>1.</w:t>
              </w:r>
            </w:ins>
            <w:ins w:id="247" w:author="Stephen Ragsdale" w:date="2015-03-06T10:45:00Z">
              <w:r w:rsidR="00B6792F">
                <w:rPr>
                  <w:rFonts w:ascii="Times New Roman" w:hAnsi="Times New Roman" w:cs="Times New Roman"/>
                </w:rPr>
                <w:t>15</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3BC794F7" w14:textId="5F6C6BB7" w:rsidR="00F62A6D" w:rsidRPr="00F356D7" w:rsidRDefault="00C50A78" w:rsidP="00A448BA">
            <w:pPr>
              <w:ind w:hanging="18"/>
              <w:rPr>
                <w:ins w:id="248" w:author="John Leigh" w:date="2015-02-23T15:06:00Z"/>
                <w:rFonts w:ascii="Times New Roman" w:hAnsi="Times New Roman" w:cs="Times New Roman"/>
              </w:rPr>
            </w:pPr>
            <w:ins w:id="249" w:author="John Leigh" w:date="2015-02-23T15:06:00Z">
              <w:r>
                <w:rPr>
                  <w:rFonts w:ascii="Times New Roman" w:hAnsi="Times New Roman" w:cs="Times New Roman"/>
                </w:rPr>
                <w:t>Test alternative strategies</w:t>
              </w:r>
              <w:r w:rsidR="00F62A6D">
                <w:rPr>
                  <w:rFonts w:ascii="Times New Roman" w:hAnsi="Times New Roman" w:cs="Times New Roman"/>
                </w:rPr>
                <w:t xml:space="preserve"> for thermodynamic electron sink: methane oxidation on an electrode</w:t>
              </w:r>
            </w:ins>
            <w:ins w:id="250" w:author="John Leigh" w:date="2015-02-23T16:31:00Z">
              <w:r w:rsidR="0015512F">
                <w:rPr>
                  <w:rFonts w:ascii="Times New Roman" w:hAnsi="Times New Roman" w:cs="Times New Roman"/>
                </w:rPr>
                <w:t>, methane oxidation with fumarate, or methane oxidation with sulfite</w:t>
              </w:r>
            </w:ins>
          </w:p>
        </w:tc>
        <w:tc>
          <w:tcPr>
            <w:tcW w:w="990" w:type="dxa"/>
            <w:tcBorders>
              <w:top w:val="nil"/>
              <w:left w:val="nil"/>
              <w:bottom w:val="single" w:sz="4" w:space="0" w:color="auto"/>
              <w:right w:val="single" w:sz="4" w:space="0" w:color="auto"/>
            </w:tcBorders>
            <w:shd w:val="clear" w:color="auto" w:fill="auto"/>
            <w:vAlign w:val="bottom"/>
          </w:tcPr>
          <w:p w14:paraId="72AA91E8" w14:textId="6D408E31" w:rsidR="00F62A6D" w:rsidRPr="00F356D7" w:rsidRDefault="007B5299" w:rsidP="00A448BA">
            <w:pPr>
              <w:ind w:left="-18"/>
              <w:rPr>
                <w:ins w:id="251" w:author="John Leigh" w:date="2015-02-23T15:06:00Z"/>
                <w:rFonts w:ascii="Times New Roman" w:hAnsi="Times New Roman" w:cs="Times New Roman"/>
              </w:rPr>
            </w:pPr>
            <w:ins w:id="252" w:author="John Leigh" w:date="2015-02-25T13:01:00Z">
              <w:r>
                <w:rPr>
                  <w:rFonts w:ascii="Times New Roman" w:hAnsi="Times New Roman" w:cs="Times New Roman"/>
                </w:rPr>
                <w:t>8</w:t>
              </w:r>
            </w:ins>
          </w:p>
        </w:tc>
        <w:tc>
          <w:tcPr>
            <w:tcW w:w="900" w:type="dxa"/>
            <w:tcBorders>
              <w:top w:val="nil"/>
              <w:left w:val="nil"/>
              <w:bottom w:val="single" w:sz="4" w:space="0" w:color="auto"/>
              <w:right w:val="single" w:sz="4" w:space="0" w:color="auto"/>
            </w:tcBorders>
            <w:shd w:val="clear" w:color="auto" w:fill="auto"/>
            <w:noWrap/>
            <w:vAlign w:val="bottom"/>
          </w:tcPr>
          <w:p w14:paraId="14AC6ABE" w14:textId="2C51D59A" w:rsidR="00F62A6D" w:rsidRPr="00F356D7" w:rsidRDefault="007B5299" w:rsidP="00A448BA">
            <w:pPr>
              <w:ind w:hanging="18"/>
              <w:rPr>
                <w:ins w:id="253" w:author="John Leigh" w:date="2015-02-23T15:06:00Z"/>
                <w:rFonts w:ascii="Times New Roman" w:hAnsi="Times New Roman" w:cs="Times New Roman"/>
              </w:rPr>
            </w:pPr>
            <w:ins w:id="254" w:author="John Leigh" w:date="2015-02-25T13:00:00Z">
              <w:r>
                <w:rPr>
                  <w:rFonts w:ascii="Times New Roman" w:hAnsi="Times New Roman" w:cs="Times New Roman"/>
                </w:rPr>
                <w:t>3</w:t>
              </w:r>
            </w:ins>
            <w:ins w:id="255" w:author="John Leigh" w:date="2015-02-23T16:23:00Z">
              <w:r w:rsidR="0015512F">
                <w:rPr>
                  <w:rFonts w:ascii="Times New Roman" w:hAnsi="Times New Roman" w:cs="Times New Roman"/>
                </w:rPr>
                <w:t>/1/16</w:t>
              </w:r>
            </w:ins>
          </w:p>
        </w:tc>
        <w:tc>
          <w:tcPr>
            <w:tcW w:w="900" w:type="dxa"/>
            <w:tcBorders>
              <w:top w:val="nil"/>
              <w:left w:val="nil"/>
              <w:bottom w:val="single" w:sz="4" w:space="0" w:color="auto"/>
              <w:right w:val="single" w:sz="4" w:space="0" w:color="auto"/>
            </w:tcBorders>
            <w:shd w:val="clear" w:color="auto" w:fill="auto"/>
            <w:noWrap/>
            <w:vAlign w:val="bottom"/>
          </w:tcPr>
          <w:p w14:paraId="3587BF6F" w14:textId="41F902C1" w:rsidR="00F62A6D" w:rsidRPr="00F356D7" w:rsidRDefault="0015512F" w:rsidP="00A448BA">
            <w:pPr>
              <w:ind w:right="-18"/>
              <w:rPr>
                <w:ins w:id="256" w:author="John Leigh" w:date="2015-02-23T15:06:00Z"/>
                <w:rFonts w:ascii="Times New Roman" w:hAnsi="Times New Roman" w:cs="Times New Roman"/>
              </w:rPr>
            </w:pPr>
            <w:ins w:id="257" w:author="John Leigh" w:date="2015-02-23T16:23:00Z">
              <w:r>
                <w:rPr>
                  <w:rFonts w:ascii="Times New Roman" w:hAnsi="Times New Roman" w:cs="Times New Roman"/>
                </w:rPr>
                <w:t>11/1/16</w:t>
              </w:r>
            </w:ins>
          </w:p>
        </w:tc>
      </w:tr>
      <w:tr w:rsidR="00F62A6D" w:rsidRPr="00F356D7" w14:paraId="32F4435D" w14:textId="77777777" w:rsidTr="00F356D7">
        <w:trPr>
          <w:trHeight w:val="300"/>
          <w:ins w:id="258" w:author="John Leigh" w:date="2015-02-23T15:0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EB06CD" w14:textId="439716B7" w:rsidR="00F62A6D" w:rsidRPr="00F356D7" w:rsidRDefault="00F62A6D" w:rsidP="00A448BA">
            <w:pPr>
              <w:ind w:hanging="3"/>
              <w:rPr>
                <w:ins w:id="259" w:author="John Leigh" w:date="2015-02-23T15:06:00Z"/>
                <w:rFonts w:ascii="Times New Roman" w:hAnsi="Times New Roman" w:cs="Times New Roman"/>
              </w:rPr>
            </w:pPr>
            <w:ins w:id="260" w:author="John Leigh" w:date="2015-02-23T15:06:00Z">
              <w:r>
                <w:rPr>
                  <w:rFonts w:ascii="Times New Roman" w:hAnsi="Times New Roman" w:cs="Times New Roman"/>
                </w:rPr>
                <w:lastRenderedPageBreak/>
                <w:t>M1.</w:t>
              </w:r>
            </w:ins>
            <w:ins w:id="261" w:author="Stephen Ragsdale" w:date="2015-03-06T10:45:00Z">
              <w:r w:rsidR="00B6792F">
                <w:rPr>
                  <w:rFonts w:ascii="Times New Roman" w:hAnsi="Times New Roman" w:cs="Times New Roman"/>
                </w:rPr>
                <w:t>15</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5470DA89" w14:textId="43289174" w:rsidR="00F62A6D" w:rsidRPr="00F356D7" w:rsidRDefault="00F62A6D" w:rsidP="00A448BA">
            <w:pPr>
              <w:ind w:hanging="18"/>
              <w:rPr>
                <w:ins w:id="262" w:author="John Leigh" w:date="2015-02-23T15:06:00Z"/>
                <w:rFonts w:ascii="Times New Roman" w:hAnsi="Times New Roman" w:cs="Times New Roman"/>
              </w:rPr>
            </w:pPr>
            <w:ins w:id="263" w:author="John Leigh" w:date="2015-02-23T15:11:00Z">
              <w:r>
                <w:rPr>
                  <w:rFonts w:ascii="Times New Roman" w:hAnsi="Times New Roman" w:cs="Times New Roman"/>
                </w:rPr>
                <w:t>Demonstrate methanol from methane on an electrode</w:t>
              </w:r>
            </w:ins>
            <w:ins w:id="264" w:author="John Leigh" w:date="2015-02-23T16:32:00Z">
              <w:r w:rsidR="0015512F">
                <w:rPr>
                  <w:rFonts w:ascii="Times New Roman" w:hAnsi="Times New Roman" w:cs="Times New Roman"/>
                </w:rPr>
                <w:t>, with fumarate, or with sulfite</w:t>
              </w:r>
            </w:ins>
          </w:p>
        </w:tc>
        <w:tc>
          <w:tcPr>
            <w:tcW w:w="990" w:type="dxa"/>
            <w:tcBorders>
              <w:top w:val="nil"/>
              <w:left w:val="nil"/>
              <w:bottom w:val="single" w:sz="4" w:space="0" w:color="auto"/>
              <w:right w:val="single" w:sz="4" w:space="0" w:color="auto"/>
            </w:tcBorders>
            <w:shd w:val="clear" w:color="auto" w:fill="auto"/>
            <w:vAlign w:val="bottom"/>
          </w:tcPr>
          <w:p w14:paraId="087CA18D" w14:textId="77777777" w:rsidR="00F62A6D" w:rsidRPr="00F356D7" w:rsidRDefault="00F62A6D" w:rsidP="00A448BA">
            <w:pPr>
              <w:ind w:left="-18"/>
              <w:rPr>
                <w:ins w:id="265" w:author="John Leigh" w:date="2015-02-23T15:06: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04E414A" w14:textId="77777777" w:rsidR="00F62A6D" w:rsidRPr="00F356D7" w:rsidRDefault="00F62A6D" w:rsidP="00A448BA">
            <w:pPr>
              <w:ind w:hanging="18"/>
              <w:rPr>
                <w:ins w:id="266" w:author="John Leigh" w:date="2015-02-23T15:06: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52B8E06" w14:textId="0504BFE8" w:rsidR="00F62A6D" w:rsidRPr="00F356D7" w:rsidRDefault="0015512F" w:rsidP="00A448BA">
            <w:pPr>
              <w:ind w:right="-18"/>
              <w:rPr>
                <w:ins w:id="267" w:author="John Leigh" w:date="2015-02-23T15:06:00Z"/>
                <w:rFonts w:ascii="Times New Roman" w:hAnsi="Times New Roman" w:cs="Times New Roman"/>
              </w:rPr>
            </w:pPr>
            <w:ins w:id="268" w:author="John Leigh" w:date="2015-02-23T16:23:00Z">
              <w:r>
                <w:rPr>
                  <w:rFonts w:ascii="Times New Roman" w:hAnsi="Times New Roman" w:cs="Times New Roman"/>
                </w:rPr>
                <w:t>11/1/16</w:t>
              </w:r>
            </w:ins>
          </w:p>
        </w:tc>
      </w:tr>
      <w:tr w:rsidR="001C46DE" w:rsidRPr="00F356D7" w14:paraId="4B7CD0C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DCF6A5"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1.8</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55EEE1E5"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Clone genes for ATP </w:t>
            </w:r>
            <w:proofErr w:type="spellStart"/>
            <w:r w:rsidRPr="00682A71">
              <w:rPr>
                <w:rFonts w:ascii="Times New Roman" w:hAnsi="Times New Roman" w:cs="Times New Roman"/>
                <w:strike/>
              </w:rPr>
              <w:t>sulfurylase</w:t>
            </w:r>
            <w:proofErr w:type="spellEnd"/>
            <w:r w:rsidRPr="00682A71">
              <w:rPr>
                <w:rFonts w:ascii="Times New Roman" w:hAnsi="Times New Roman" w:cs="Times New Roman"/>
                <w:strike/>
              </w:rPr>
              <w:t xml:space="preserve"> and APS reductase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485CF2BF"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5</w:t>
            </w:r>
          </w:p>
        </w:tc>
        <w:tc>
          <w:tcPr>
            <w:tcW w:w="900" w:type="dxa"/>
            <w:tcBorders>
              <w:top w:val="nil"/>
              <w:left w:val="nil"/>
              <w:bottom w:val="single" w:sz="4" w:space="0" w:color="auto"/>
              <w:right w:val="single" w:sz="4" w:space="0" w:color="auto"/>
            </w:tcBorders>
            <w:shd w:val="clear" w:color="auto" w:fill="auto"/>
            <w:noWrap/>
            <w:vAlign w:val="bottom"/>
            <w:hideMark/>
          </w:tcPr>
          <w:p w14:paraId="30D95A16"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1D61C986"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12/1/15</w:t>
            </w:r>
          </w:p>
        </w:tc>
      </w:tr>
      <w:tr w:rsidR="001C46DE" w:rsidRPr="00F356D7" w14:paraId="7B5F9890"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6143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M1.8</w:t>
            </w:r>
          </w:p>
        </w:tc>
        <w:tc>
          <w:tcPr>
            <w:tcW w:w="5940" w:type="dxa"/>
            <w:tcBorders>
              <w:top w:val="nil"/>
              <w:left w:val="nil"/>
              <w:bottom w:val="single" w:sz="4" w:space="0" w:color="auto"/>
              <w:right w:val="single" w:sz="4" w:space="0" w:color="auto"/>
            </w:tcBorders>
            <w:shd w:val="clear" w:color="auto" w:fill="auto"/>
            <w:vAlign w:val="bottom"/>
            <w:hideMark/>
          </w:tcPr>
          <w:p w14:paraId="44540408"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662B871D"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EEB4611"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12/1/15</w:t>
            </w:r>
          </w:p>
        </w:tc>
        <w:tc>
          <w:tcPr>
            <w:tcW w:w="900" w:type="dxa"/>
            <w:tcBorders>
              <w:top w:val="nil"/>
              <w:left w:val="nil"/>
              <w:bottom w:val="single" w:sz="4" w:space="0" w:color="auto"/>
              <w:right w:val="single" w:sz="4" w:space="0" w:color="auto"/>
            </w:tcBorders>
            <w:shd w:val="clear" w:color="auto" w:fill="auto"/>
            <w:noWrap/>
            <w:vAlign w:val="bottom"/>
            <w:hideMark/>
          </w:tcPr>
          <w:p w14:paraId="12EBCE8C"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12/1/15</w:t>
            </w:r>
          </w:p>
        </w:tc>
      </w:tr>
      <w:tr w:rsidR="001C46DE" w:rsidRPr="00F356D7" w14:paraId="48CD320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D6CC6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1.9</w:t>
            </w:r>
          </w:p>
        </w:tc>
        <w:tc>
          <w:tcPr>
            <w:tcW w:w="5940" w:type="dxa"/>
            <w:tcBorders>
              <w:top w:val="nil"/>
              <w:left w:val="nil"/>
              <w:bottom w:val="single" w:sz="4" w:space="0" w:color="auto"/>
              <w:right w:val="single" w:sz="4" w:space="0" w:color="auto"/>
            </w:tcBorders>
            <w:shd w:val="clear" w:color="auto" w:fill="auto"/>
            <w:vAlign w:val="bottom"/>
            <w:hideMark/>
          </w:tcPr>
          <w:p w14:paraId="70F4A0E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Assay for ATP </w:t>
            </w:r>
            <w:proofErr w:type="spellStart"/>
            <w:r w:rsidRPr="00682A71">
              <w:rPr>
                <w:rFonts w:ascii="Times New Roman" w:hAnsi="Times New Roman" w:cs="Times New Roman"/>
                <w:strike/>
              </w:rPr>
              <w:t>sulfurylase</w:t>
            </w:r>
            <w:proofErr w:type="spellEnd"/>
            <w:r w:rsidRPr="00682A71">
              <w:rPr>
                <w:rFonts w:ascii="Times New Roman" w:hAnsi="Times New Roman" w:cs="Times New Roman"/>
                <w:strike/>
              </w:rPr>
              <w:t xml:space="preserve"> and APS reductase activities</w:t>
            </w:r>
          </w:p>
        </w:tc>
        <w:tc>
          <w:tcPr>
            <w:tcW w:w="990" w:type="dxa"/>
            <w:tcBorders>
              <w:top w:val="nil"/>
              <w:left w:val="nil"/>
              <w:bottom w:val="single" w:sz="4" w:space="0" w:color="auto"/>
              <w:right w:val="single" w:sz="4" w:space="0" w:color="auto"/>
            </w:tcBorders>
            <w:shd w:val="clear" w:color="auto" w:fill="auto"/>
            <w:vAlign w:val="bottom"/>
            <w:hideMark/>
          </w:tcPr>
          <w:p w14:paraId="73CC9806"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0AF118B1"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12/1/15</w:t>
            </w:r>
          </w:p>
        </w:tc>
        <w:tc>
          <w:tcPr>
            <w:tcW w:w="900" w:type="dxa"/>
            <w:tcBorders>
              <w:top w:val="nil"/>
              <w:left w:val="nil"/>
              <w:bottom w:val="single" w:sz="4" w:space="0" w:color="auto"/>
              <w:right w:val="single" w:sz="4" w:space="0" w:color="auto"/>
            </w:tcBorders>
            <w:shd w:val="clear" w:color="auto" w:fill="auto"/>
            <w:noWrap/>
            <w:vAlign w:val="bottom"/>
            <w:hideMark/>
          </w:tcPr>
          <w:p w14:paraId="5E4CF12D"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2/1/16</w:t>
            </w:r>
          </w:p>
        </w:tc>
      </w:tr>
      <w:tr w:rsidR="001C46DE" w:rsidRPr="00F356D7" w14:paraId="7D5000C7"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303FE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M1.9</w:t>
            </w:r>
          </w:p>
        </w:tc>
        <w:tc>
          <w:tcPr>
            <w:tcW w:w="5940" w:type="dxa"/>
            <w:tcBorders>
              <w:top w:val="nil"/>
              <w:left w:val="nil"/>
              <w:bottom w:val="single" w:sz="4" w:space="0" w:color="auto"/>
              <w:right w:val="single" w:sz="4" w:space="0" w:color="auto"/>
            </w:tcBorders>
            <w:shd w:val="clear" w:color="auto" w:fill="auto"/>
            <w:vAlign w:val="bottom"/>
            <w:hideMark/>
          </w:tcPr>
          <w:p w14:paraId="4B33EAD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Demonstrate activity of introduced enzymes by in vitro assay.  Obtain 5x10-5 </w:t>
            </w:r>
            <w:proofErr w:type="spellStart"/>
            <w:r w:rsidRPr="00682A71">
              <w:rPr>
                <w:rFonts w:ascii="Times New Roman" w:hAnsi="Times New Roman" w:cs="Times New Roman"/>
                <w:strike/>
              </w:rPr>
              <w:t>umoles</w:t>
            </w:r>
            <w:proofErr w:type="spellEnd"/>
            <w:r w:rsidRPr="00682A71">
              <w:rPr>
                <w:rFonts w:ascii="Times New Roman" w:hAnsi="Times New Roman" w:cs="Times New Roman"/>
                <w:strike/>
              </w:rPr>
              <w:t>/g total cell protein/second.</w:t>
            </w:r>
          </w:p>
        </w:tc>
        <w:tc>
          <w:tcPr>
            <w:tcW w:w="990" w:type="dxa"/>
            <w:tcBorders>
              <w:top w:val="nil"/>
              <w:left w:val="nil"/>
              <w:bottom w:val="single" w:sz="4" w:space="0" w:color="auto"/>
              <w:right w:val="single" w:sz="4" w:space="0" w:color="auto"/>
            </w:tcBorders>
            <w:shd w:val="clear" w:color="auto" w:fill="auto"/>
            <w:vAlign w:val="bottom"/>
            <w:hideMark/>
          </w:tcPr>
          <w:p w14:paraId="21C60837"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535EDF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2/1/16</w:t>
            </w:r>
          </w:p>
        </w:tc>
        <w:tc>
          <w:tcPr>
            <w:tcW w:w="900" w:type="dxa"/>
            <w:tcBorders>
              <w:top w:val="nil"/>
              <w:left w:val="nil"/>
              <w:bottom w:val="single" w:sz="4" w:space="0" w:color="auto"/>
              <w:right w:val="single" w:sz="4" w:space="0" w:color="auto"/>
            </w:tcBorders>
            <w:shd w:val="clear" w:color="auto" w:fill="auto"/>
            <w:noWrap/>
            <w:vAlign w:val="bottom"/>
            <w:hideMark/>
          </w:tcPr>
          <w:p w14:paraId="40F7CBBE"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2/1/16</w:t>
            </w:r>
          </w:p>
        </w:tc>
      </w:tr>
      <w:tr w:rsidR="001C46DE" w:rsidRPr="00F356D7" w14:paraId="31DAEB7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13ABA73"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1.10</w:t>
            </w:r>
          </w:p>
        </w:tc>
        <w:tc>
          <w:tcPr>
            <w:tcW w:w="5940" w:type="dxa"/>
            <w:tcBorders>
              <w:top w:val="nil"/>
              <w:left w:val="nil"/>
              <w:bottom w:val="single" w:sz="4" w:space="0" w:color="auto"/>
              <w:right w:val="single" w:sz="4" w:space="0" w:color="auto"/>
            </w:tcBorders>
            <w:shd w:val="clear" w:color="auto" w:fill="auto"/>
            <w:vAlign w:val="bottom"/>
            <w:hideMark/>
          </w:tcPr>
          <w:p w14:paraId="450F6D7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Clone sulfite reductase genes from related methanogens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7BE78E6D"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7D4FDE3C"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2/1/16</w:t>
            </w:r>
          </w:p>
        </w:tc>
        <w:tc>
          <w:tcPr>
            <w:tcW w:w="900" w:type="dxa"/>
            <w:tcBorders>
              <w:top w:val="nil"/>
              <w:left w:val="nil"/>
              <w:bottom w:val="single" w:sz="4" w:space="0" w:color="auto"/>
              <w:right w:val="single" w:sz="4" w:space="0" w:color="auto"/>
            </w:tcBorders>
            <w:shd w:val="clear" w:color="auto" w:fill="auto"/>
            <w:noWrap/>
            <w:vAlign w:val="bottom"/>
            <w:hideMark/>
          </w:tcPr>
          <w:p w14:paraId="7C0DA0B3"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4/1/16</w:t>
            </w:r>
          </w:p>
        </w:tc>
      </w:tr>
      <w:tr w:rsidR="001C46DE" w:rsidRPr="00F356D7" w14:paraId="07BA55BF"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86FDA2"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M1.10</w:t>
            </w:r>
          </w:p>
        </w:tc>
        <w:tc>
          <w:tcPr>
            <w:tcW w:w="5940" w:type="dxa"/>
            <w:tcBorders>
              <w:top w:val="nil"/>
              <w:left w:val="nil"/>
              <w:bottom w:val="single" w:sz="4" w:space="0" w:color="auto"/>
              <w:right w:val="single" w:sz="4" w:space="0" w:color="auto"/>
            </w:tcBorders>
            <w:shd w:val="clear" w:color="auto" w:fill="auto"/>
            <w:vAlign w:val="bottom"/>
            <w:hideMark/>
          </w:tcPr>
          <w:p w14:paraId="73BCF07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3260E88E"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AC670C5"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39E0FF99"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4/1/16</w:t>
            </w:r>
          </w:p>
        </w:tc>
      </w:tr>
      <w:tr w:rsidR="001C46DE" w:rsidRPr="00F356D7" w14:paraId="0B3C025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278269A"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1.11</w:t>
            </w:r>
          </w:p>
        </w:tc>
        <w:tc>
          <w:tcPr>
            <w:tcW w:w="5940" w:type="dxa"/>
            <w:tcBorders>
              <w:top w:val="nil"/>
              <w:left w:val="nil"/>
              <w:bottom w:val="single" w:sz="4" w:space="0" w:color="auto"/>
              <w:right w:val="single" w:sz="4" w:space="0" w:color="auto"/>
            </w:tcBorders>
            <w:shd w:val="clear" w:color="auto" w:fill="auto"/>
            <w:vAlign w:val="bottom"/>
            <w:hideMark/>
          </w:tcPr>
          <w:p w14:paraId="266DADD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Clone sulfite reductase genes from sulfate reducers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58B337BF"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4</w:t>
            </w:r>
          </w:p>
        </w:tc>
        <w:tc>
          <w:tcPr>
            <w:tcW w:w="900" w:type="dxa"/>
            <w:tcBorders>
              <w:top w:val="nil"/>
              <w:left w:val="nil"/>
              <w:bottom w:val="single" w:sz="4" w:space="0" w:color="auto"/>
              <w:right w:val="single" w:sz="4" w:space="0" w:color="auto"/>
            </w:tcBorders>
            <w:shd w:val="clear" w:color="auto" w:fill="auto"/>
            <w:noWrap/>
            <w:vAlign w:val="bottom"/>
            <w:hideMark/>
          </w:tcPr>
          <w:p w14:paraId="6E6E7306"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1E3FA8D0"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8/1/16</w:t>
            </w:r>
          </w:p>
        </w:tc>
      </w:tr>
      <w:tr w:rsidR="001C46DE" w:rsidRPr="00F356D7" w14:paraId="721AD050"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8318D3C"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M1.11</w:t>
            </w:r>
          </w:p>
        </w:tc>
        <w:tc>
          <w:tcPr>
            <w:tcW w:w="5940" w:type="dxa"/>
            <w:tcBorders>
              <w:top w:val="nil"/>
              <w:left w:val="nil"/>
              <w:bottom w:val="single" w:sz="4" w:space="0" w:color="auto"/>
              <w:right w:val="single" w:sz="4" w:space="0" w:color="auto"/>
            </w:tcBorders>
            <w:shd w:val="clear" w:color="auto" w:fill="auto"/>
            <w:vAlign w:val="bottom"/>
            <w:hideMark/>
          </w:tcPr>
          <w:p w14:paraId="4003E5E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7098989A"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9232E2E"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45AF5348"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8/1/16</w:t>
            </w:r>
          </w:p>
        </w:tc>
      </w:tr>
      <w:tr w:rsidR="001C46DE" w:rsidRPr="00F356D7" w14:paraId="693D2D7B"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B68121"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1.12</w:t>
            </w:r>
          </w:p>
        </w:tc>
        <w:tc>
          <w:tcPr>
            <w:tcW w:w="5940" w:type="dxa"/>
            <w:tcBorders>
              <w:top w:val="nil"/>
              <w:left w:val="nil"/>
              <w:bottom w:val="single" w:sz="4" w:space="0" w:color="auto"/>
              <w:right w:val="single" w:sz="4" w:space="0" w:color="auto"/>
            </w:tcBorders>
            <w:shd w:val="clear" w:color="auto" w:fill="auto"/>
            <w:vAlign w:val="bottom"/>
            <w:hideMark/>
          </w:tcPr>
          <w:p w14:paraId="39849067"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Assay for sulfite reduction to sulfide</w:t>
            </w:r>
          </w:p>
        </w:tc>
        <w:tc>
          <w:tcPr>
            <w:tcW w:w="990" w:type="dxa"/>
            <w:tcBorders>
              <w:top w:val="nil"/>
              <w:left w:val="nil"/>
              <w:bottom w:val="single" w:sz="4" w:space="0" w:color="auto"/>
              <w:right w:val="single" w:sz="4" w:space="0" w:color="auto"/>
            </w:tcBorders>
            <w:shd w:val="clear" w:color="auto" w:fill="auto"/>
            <w:vAlign w:val="bottom"/>
            <w:hideMark/>
          </w:tcPr>
          <w:p w14:paraId="2DA488D9"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1</w:t>
            </w:r>
          </w:p>
        </w:tc>
        <w:tc>
          <w:tcPr>
            <w:tcW w:w="900" w:type="dxa"/>
            <w:tcBorders>
              <w:top w:val="nil"/>
              <w:left w:val="nil"/>
              <w:bottom w:val="single" w:sz="4" w:space="0" w:color="auto"/>
              <w:right w:val="single" w:sz="4" w:space="0" w:color="auto"/>
            </w:tcBorders>
            <w:shd w:val="clear" w:color="auto" w:fill="auto"/>
            <w:noWrap/>
            <w:vAlign w:val="bottom"/>
            <w:hideMark/>
          </w:tcPr>
          <w:p w14:paraId="1C22C6F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7D3805A3"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9/1/16</w:t>
            </w:r>
          </w:p>
        </w:tc>
      </w:tr>
      <w:tr w:rsidR="001C46DE" w:rsidRPr="00F356D7" w14:paraId="75771A95"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B06BDD8"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M1.12</w:t>
            </w:r>
          </w:p>
        </w:tc>
        <w:tc>
          <w:tcPr>
            <w:tcW w:w="5940" w:type="dxa"/>
            <w:tcBorders>
              <w:top w:val="nil"/>
              <w:left w:val="nil"/>
              <w:bottom w:val="single" w:sz="4" w:space="0" w:color="auto"/>
              <w:right w:val="single" w:sz="4" w:space="0" w:color="auto"/>
            </w:tcBorders>
            <w:shd w:val="clear" w:color="auto" w:fill="auto"/>
            <w:vAlign w:val="bottom"/>
            <w:hideMark/>
          </w:tcPr>
          <w:p w14:paraId="7CADF277"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Demonstrate activity of introduced enzymes by in vitro assay. Obtain at least 5x10-5 </w:t>
            </w:r>
            <w:proofErr w:type="spellStart"/>
            <w:r w:rsidRPr="00682A71">
              <w:rPr>
                <w:rFonts w:ascii="Times New Roman" w:hAnsi="Times New Roman" w:cs="Times New Roman"/>
                <w:strike/>
              </w:rPr>
              <w:t>umoles</w:t>
            </w:r>
            <w:proofErr w:type="spellEnd"/>
            <w:r w:rsidRPr="00682A71">
              <w:rPr>
                <w:rFonts w:ascii="Times New Roman" w:hAnsi="Times New Roman" w:cs="Times New Roman"/>
                <w:strike/>
              </w:rPr>
              <w:t>/g total cell protein/second</w:t>
            </w:r>
            <w:proofErr w:type="gramStart"/>
            <w:r w:rsidRPr="00682A71">
              <w:rPr>
                <w:rFonts w:ascii="Times New Roman" w:hAnsi="Times New Roman" w:cs="Times New Roman"/>
                <w:strike/>
              </w:rPr>
              <w:t>..</w:t>
            </w:r>
            <w:proofErr w:type="gramEnd"/>
          </w:p>
        </w:tc>
        <w:tc>
          <w:tcPr>
            <w:tcW w:w="990" w:type="dxa"/>
            <w:tcBorders>
              <w:top w:val="nil"/>
              <w:left w:val="nil"/>
              <w:bottom w:val="single" w:sz="4" w:space="0" w:color="auto"/>
              <w:right w:val="single" w:sz="4" w:space="0" w:color="auto"/>
            </w:tcBorders>
            <w:shd w:val="clear" w:color="auto" w:fill="auto"/>
            <w:vAlign w:val="bottom"/>
            <w:hideMark/>
          </w:tcPr>
          <w:p w14:paraId="383BA7C2"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639F7FF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78FBF872"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9/1/16</w:t>
            </w:r>
          </w:p>
        </w:tc>
      </w:tr>
      <w:tr w:rsidR="001C46DE" w:rsidRPr="00F356D7" w14:paraId="48599FE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C63DCCC" w14:textId="77777777" w:rsidR="001C46DE" w:rsidRPr="00682A71" w:rsidRDefault="001C46DE" w:rsidP="00A448BA">
            <w:pPr>
              <w:ind w:hanging="3"/>
              <w:rPr>
                <w:ins w:id="269" w:author="Stephen Ragsdale" w:date="2015-03-06T10:45:00Z"/>
                <w:rFonts w:ascii="Times New Roman" w:hAnsi="Times New Roman" w:cs="Times New Roman"/>
                <w:strike/>
              </w:rPr>
            </w:pPr>
            <w:r w:rsidRPr="00682A71">
              <w:rPr>
                <w:rFonts w:ascii="Times New Roman" w:hAnsi="Times New Roman" w:cs="Times New Roman"/>
                <w:strike/>
              </w:rPr>
              <w:t>1.13</w:t>
            </w:r>
          </w:p>
          <w:p w14:paraId="7543B8FE" w14:textId="6E1A41D8" w:rsidR="00B6792F" w:rsidRPr="00F356D7" w:rsidRDefault="00B6792F" w:rsidP="00A448BA">
            <w:pPr>
              <w:ind w:hanging="3"/>
              <w:rPr>
                <w:rFonts w:ascii="Times New Roman" w:hAnsi="Times New Roman" w:cs="Times New Roman"/>
              </w:rPr>
            </w:pPr>
            <w:ins w:id="270" w:author="Stephen Ragsdale" w:date="2015-03-06T10:46:00Z">
              <w:r>
                <w:rPr>
                  <w:rFonts w:ascii="Times New Roman" w:hAnsi="Times New Roman" w:cs="Times New Roman"/>
                </w:rPr>
                <w:t>1.16</w:t>
              </w:r>
            </w:ins>
          </w:p>
        </w:tc>
        <w:tc>
          <w:tcPr>
            <w:tcW w:w="5940" w:type="dxa"/>
            <w:tcBorders>
              <w:top w:val="nil"/>
              <w:left w:val="nil"/>
              <w:bottom w:val="single" w:sz="4" w:space="0" w:color="auto"/>
              <w:right w:val="single" w:sz="4" w:space="0" w:color="auto"/>
            </w:tcBorders>
            <w:shd w:val="clear" w:color="auto" w:fill="auto"/>
            <w:vAlign w:val="bottom"/>
            <w:hideMark/>
          </w:tcPr>
          <w:p w14:paraId="421CD3A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Manipulate expression of electron flow pathways as necessary.  Introduce modified MCRs</w:t>
            </w:r>
          </w:p>
        </w:tc>
        <w:tc>
          <w:tcPr>
            <w:tcW w:w="990" w:type="dxa"/>
            <w:tcBorders>
              <w:top w:val="nil"/>
              <w:left w:val="nil"/>
              <w:bottom w:val="single" w:sz="4" w:space="0" w:color="auto"/>
              <w:right w:val="single" w:sz="4" w:space="0" w:color="auto"/>
            </w:tcBorders>
            <w:shd w:val="clear" w:color="auto" w:fill="auto"/>
            <w:vAlign w:val="bottom"/>
            <w:hideMark/>
          </w:tcPr>
          <w:p w14:paraId="66F0460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2ABB08E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64526781"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3BB95763"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5CDD1B" w14:textId="77777777" w:rsidR="001C46DE" w:rsidRPr="00682A71" w:rsidRDefault="001C46DE" w:rsidP="00A448BA">
            <w:pPr>
              <w:ind w:hanging="3"/>
              <w:rPr>
                <w:ins w:id="271" w:author="Stephen Ragsdale" w:date="2015-03-06T10:46:00Z"/>
                <w:rFonts w:ascii="Times New Roman" w:hAnsi="Times New Roman" w:cs="Times New Roman"/>
                <w:strike/>
              </w:rPr>
            </w:pPr>
            <w:r w:rsidRPr="00682A71">
              <w:rPr>
                <w:rFonts w:ascii="Times New Roman" w:hAnsi="Times New Roman" w:cs="Times New Roman"/>
                <w:strike/>
              </w:rPr>
              <w:t>M1.13</w:t>
            </w:r>
          </w:p>
          <w:p w14:paraId="3158F554" w14:textId="059AFC00" w:rsidR="00B6792F" w:rsidRPr="00F356D7" w:rsidRDefault="00B6792F" w:rsidP="00A448BA">
            <w:pPr>
              <w:ind w:hanging="3"/>
              <w:rPr>
                <w:rFonts w:ascii="Times New Roman" w:hAnsi="Times New Roman" w:cs="Times New Roman"/>
              </w:rPr>
            </w:pPr>
            <w:ins w:id="272" w:author="Stephen Ragsdale" w:date="2015-03-06T10:46:00Z">
              <w:r>
                <w:rPr>
                  <w:rFonts w:ascii="Times New Roman" w:hAnsi="Times New Roman" w:cs="Times New Roman"/>
                </w:rPr>
                <w:t>M.1.16</w:t>
              </w:r>
            </w:ins>
          </w:p>
        </w:tc>
        <w:tc>
          <w:tcPr>
            <w:tcW w:w="5940" w:type="dxa"/>
            <w:tcBorders>
              <w:top w:val="nil"/>
              <w:left w:val="nil"/>
              <w:bottom w:val="single" w:sz="4" w:space="0" w:color="auto"/>
              <w:right w:val="single" w:sz="4" w:space="0" w:color="auto"/>
            </w:tcBorders>
            <w:shd w:val="clear" w:color="auto" w:fill="auto"/>
            <w:vAlign w:val="bottom"/>
            <w:hideMark/>
          </w:tcPr>
          <w:p w14:paraId="3CC87421" w14:textId="7B613F6C" w:rsidR="001C46DE" w:rsidRPr="00F356D7" w:rsidRDefault="001C46DE" w:rsidP="008B0D6B">
            <w:pPr>
              <w:ind w:hanging="18"/>
              <w:rPr>
                <w:rFonts w:ascii="Times New Roman" w:hAnsi="Times New Roman" w:cs="Times New Roman"/>
              </w:rPr>
            </w:pPr>
            <w:r w:rsidRPr="00F356D7">
              <w:rPr>
                <w:rFonts w:ascii="Times New Roman" w:hAnsi="Times New Roman" w:cs="Times New Roman"/>
              </w:rPr>
              <w:t xml:space="preserve">Reach activities of </w:t>
            </w:r>
            <w:ins w:id="273" w:author="John Leigh" w:date="2015-02-23T16:54:00Z">
              <w:r w:rsidR="008B0D6B">
                <w:rPr>
                  <w:rFonts w:ascii="Times New Roman" w:hAnsi="Times New Roman" w:cs="Times New Roman"/>
                </w:rPr>
                <w:t>electron sink</w:t>
              </w:r>
            </w:ins>
            <w:r w:rsidRPr="00F356D7">
              <w:rPr>
                <w:rFonts w:ascii="Times New Roman" w:hAnsi="Times New Roman" w:cs="Times New Roman"/>
              </w:rPr>
              <w:t xml:space="preserve"> pathways of 1.25 </w:t>
            </w:r>
            <w:proofErr w:type="spellStart"/>
            <w:r w:rsidRPr="00F356D7">
              <w:rPr>
                <w:rFonts w:ascii="Times New Roman" w:hAnsi="Times New Roman" w:cs="Times New Roman"/>
              </w:rPr>
              <w:t>umoles</w:t>
            </w:r>
            <w:proofErr w:type="spellEnd"/>
            <w:r w:rsidRPr="00F356D7">
              <w:rPr>
                <w:rFonts w:ascii="Times New Roman" w:hAnsi="Times New Roman" w:cs="Times New Roman"/>
              </w:rPr>
              <w:t>/g total cell protein/second. Demonstrate improved fluxes by introduction of modified MCRs</w:t>
            </w:r>
          </w:p>
        </w:tc>
        <w:tc>
          <w:tcPr>
            <w:tcW w:w="990" w:type="dxa"/>
            <w:tcBorders>
              <w:top w:val="nil"/>
              <w:left w:val="nil"/>
              <w:bottom w:val="single" w:sz="4" w:space="0" w:color="auto"/>
              <w:right w:val="single" w:sz="4" w:space="0" w:color="auto"/>
            </w:tcBorders>
            <w:shd w:val="clear" w:color="auto" w:fill="auto"/>
            <w:vAlign w:val="bottom"/>
            <w:hideMark/>
          </w:tcPr>
          <w:p w14:paraId="711BDCF1"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4F80A4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4AAF2208"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2A06613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30D18CF" w14:textId="77777777" w:rsidR="001C46DE" w:rsidRPr="00682A71" w:rsidRDefault="001C46DE" w:rsidP="00A448BA">
            <w:pPr>
              <w:ind w:hanging="3"/>
              <w:rPr>
                <w:ins w:id="274" w:author="Stephen Ragsdale" w:date="2015-03-06T10:46:00Z"/>
                <w:rFonts w:ascii="Times New Roman" w:hAnsi="Times New Roman" w:cs="Times New Roman"/>
                <w:strike/>
              </w:rPr>
            </w:pPr>
            <w:r w:rsidRPr="00682A71">
              <w:rPr>
                <w:rFonts w:ascii="Times New Roman" w:hAnsi="Times New Roman" w:cs="Times New Roman"/>
                <w:strike/>
              </w:rPr>
              <w:t>1.14</w:t>
            </w:r>
          </w:p>
          <w:p w14:paraId="505A3992" w14:textId="350CACD3" w:rsidR="00B6792F" w:rsidRPr="00F356D7" w:rsidRDefault="00B6792F" w:rsidP="00A448BA">
            <w:pPr>
              <w:ind w:hanging="3"/>
              <w:rPr>
                <w:rFonts w:ascii="Times New Roman" w:hAnsi="Times New Roman" w:cs="Times New Roman"/>
              </w:rPr>
            </w:pPr>
            <w:ins w:id="275" w:author="Stephen Ragsdale" w:date="2015-03-06T10:47:00Z">
              <w:r>
                <w:rPr>
                  <w:rFonts w:ascii="Times New Roman" w:hAnsi="Times New Roman" w:cs="Times New Roman"/>
                </w:rPr>
                <w:t>1.17</w:t>
              </w:r>
            </w:ins>
          </w:p>
        </w:tc>
        <w:tc>
          <w:tcPr>
            <w:tcW w:w="5940" w:type="dxa"/>
            <w:tcBorders>
              <w:top w:val="nil"/>
              <w:left w:val="nil"/>
              <w:bottom w:val="single" w:sz="4" w:space="0" w:color="auto"/>
              <w:right w:val="single" w:sz="4" w:space="0" w:color="auto"/>
            </w:tcBorders>
            <w:shd w:val="clear" w:color="auto" w:fill="auto"/>
            <w:vAlign w:val="bottom"/>
            <w:hideMark/>
          </w:tcPr>
          <w:p w14:paraId="305F7041" w14:textId="6F97220A"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Test for conversion of met</w:t>
            </w:r>
            <w:ins w:id="276" w:author="John Leigh" w:date="2015-02-23T15:48:00Z">
              <w:r w:rsidR="009214AD">
                <w:rPr>
                  <w:rFonts w:ascii="Times New Roman" w:hAnsi="Times New Roman" w:cs="Times New Roman"/>
                </w:rPr>
                <w:t>h</w:t>
              </w:r>
            </w:ins>
            <w:r w:rsidRPr="00F356D7">
              <w:rPr>
                <w:rFonts w:ascii="Times New Roman" w:hAnsi="Times New Roman" w:cs="Times New Roman"/>
              </w:rPr>
              <w:t>ane to methanol and optimize metabolic fluxes as needed</w:t>
            </w:r>
          </w:p>
        </w:tc>
        <w:tc>
          <w:tcPr>
            <w:tcW w:w="990" w:type="dxa"/>
            <w:tcBorders>
              <w:top w:val="nil"/>
              <w:left w:val="nil"/>
              <w:bottom w:val="single" w:sz="4" w:space="0" w:color="auto"/>
              <w:right w:val="single" w:sz="4" w:space="0" w:color="auto"/>
            </w:tcBorders>
            <w:shd w:val="clear" w:color="auto" w:fill="auto"/>
            <w:vAlign w:val="bottom"/>
            <w:hideMark/>
          </w:tcPr>
          <w:p w14:paraId="58623BC3"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4B9B92F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2A62C403"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53937E3A"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87D96BD" w14:textId="77777777" w:rsidR="001C46DE" w:rsidRPr="00682A71" w:rsidRDefault="001C46DE" w:rsidP="00A448BA">
            <w:pPr>
              <w:ind w:hanging="3"/>
              <w:rPr>
                <w:ins w:id="277" w:author="Stephen Ragsdale" w:date="2015-03-06T10:46:00Z"/>
                <w:rFonts w:ascii="Times New Roman" w:hAnsi="Times New Roman" w:cs="Times New Roman"/>
                <w:strike/>
              </w:rPr>
            </w:pPr>
            <w:r w:rsidRPr="00682A71">
              <w:rPr>
                <w:rFonts w:ascii="Times New Roman" w:hAnsi="Times New Roman" w:cs="Times New Roman"/>
                <w:strike/>
              </w:rPr>
              <w:t>M1.14</w:t>
            </w:r>
          </w:p>
          <w:p w14:paraId="51CD12D6" w14:textId="325E4663" w:rsidR="00B6792F" w:rsidRPr="00F356D7" w:rsidRDefault="00B6792F" w:rsidP="00A448BA">
            <w:pPr>
              <w:ind w:hanging="3"/>
              <w:rPr>
                <w:rFonts w:ascii="Times New Roman" w:hAnsi="Times New Roman" w:cs="Times New Roman"/>
              </w:rPr>
            </w:pPr>
            <w:ins w:id="278" w:author="Stephen Ragsdale" w:date="2015-03-06T10:47:00Z">
              <w:r>
                <w:rPr>
                  <w:rFonts w:ascii="Times New Roman" w:hAnsi="Times New Roman" w:cs="Times New Roman"/>
                </w:rPr>
                <w:t>M1.17</w:t>
              </w:r>
            </w:ins>
          </w:p>
        </w:tc>
        <w:tc>
          <w:tcPr>
            <w:tcW w:w="5940" w:type="dxa"/>
            <w:tcBorders>
              <w:top w:val="nil"/>
              <w:left w:val="nil"/>
              <w:bottom w:val="single" w:sz="4" w:space="0" w:color="auto"/>
              <w:right w:val="single" w:sz="4" w:space="0" w:color="auto"/>
            </w:tcBorders>
            <w:shd w:val="clear" w:color="auto" w:fill="auto"/>
            <w:vAlign w:val="bottom"/>
            <w:hideMark/>
          </w:tcPr>
          <w:p w14:paraId="435885F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Achieve methane conversion to methanol at a rate of at least 1g CH4/g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roofErr w:type="spellStart"/>
            <w:r w:rsidRPr="00F356D7">
              <w:rPr>
                <w:rFonts w:ascii="Times New Roman" w:hAnsi="Times New Roman" w:cs="Times New Roman"/>
              </w:rPr>
              <w:t>hr</w:t>
            </w:r>
            <w:proofErr w:type="spellEnd"/>
            <w:r w:rsidRPr="00F356D7">
              <w:rPr>
                <w:rFonts w:ascii="Times New Roman" w:hAnsi="Times New Roman" w:cs="Times New Roman"/>
              </w:rPr>
              <w:t xml:space="preserve"> (0.5g CH4/L/</w:t>
            </w:r>
            <w:proofErr w:type="spellStart"/>
            <w:r w:rsidRPr="00F356D7">
              <w:rPr>
                <w:rFonts w:ascii="Times New Roman" w:hAnsi="Times New Roman" w:cs="Times New Roman"/>
              </w:rPr>
              <w:t>hr</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36192A7B"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E7F75E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7ADB8BE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4CE3ED04"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2C574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p>
        </w:tc>
        <w:tc>
          <w:tcPr>
            <w:tcW w:w="5940" w:type="dxa"/>
            <w:tcBorders>
              <w:top w:val="nil"/>
              <w:left w:val="nil"/>
              <w:bottom w:val="single" w:sz="4" w:space="0" w:color="auto"/>
              <w:right w:val="single" w:sz="4" w:space="0" w:color="auto"/>
            </w:tcBorders>
            <w:shd w:val="clear" w:color="auto" w:fill="auto"/>
            <w:vAlign w:val="bottom"/>
            <w:hideMark/>
          </w:tcPr>
          <w:p w14:paraId="051CB28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Metabolic modeling and flux measurements - Nathan Price (ISB)</w:t>
            </w:r>
          </w:p>
        </w:tc>
        <w:tc>
          <w:tcPr>
            <w:tcW w:w="990" w:type="dxa"/>
            <w:tcBorders>
              <w:top w:val="nil"/>
              <w:left w:val="nil"/>
              <w:bottom w:val="single" w:sz="4" w:space="0" w:color="auto"/>
              <w:right w:val="single" w:sz="4" w:space="0" w:color="auto"/>
            </w:tcBorders>
            <w:shd w:val="clear" w:color="auto" w:fill="auto"/>
            <w:vAlign w:val="bottom"/>
            <w:hideMark/>
          </w:tcPr>
          <w:p w14:paraId="38F8E0CC"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ED4B518"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1344266" w14:textId="77777777" w:rsidR="001C46DE" w:rsidRPr="00F356D7" w:rsidRDefault="001C46DE" w:rsidP="00A448BA">
            <w:pPr>
              <w:ind w:right="-18"/>
              <w:rPr>
                <w:rFonts w:ascii="Times New Roman" w:hAnsi="Times New Roman" w:cs="Times New Roman"/>
              </w:rPr>
            </w:pPr>
          </w:p>
        </w:tc>
      </w:tr>
      <w:tr w:rsidR="001C46DE" w:rsidRPr="00F356D7" w14:paraId="41E1FF5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F08818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p>
        </w:tc>
        <w:tc>
          <w:tcPr>
            <w:tcW w:w="5940" w:type="dxa"/>
            <w:tcBorders>
              <w:top w:val="nil"/>
              <w:left w:val="nil"/>
              <w:bottom w:val="single" w:sz="4" w:space="0" w:color="auto"/>
              <w:right w:val="single" w:sz="4" w:space="0" w:color="auto"/>
            </w:tcBorders>
            <w:shd w:val="clear" w:color="auto" w:fill="auto"/>
            <w:vAlign w:val="bottom"/>
            <w:hideMark/>
          </w:tcPr>
          <w:p w14:paraId="645D090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Build genome scale flux balance and core metabolic flux models for M. </w:t>
            </w:r>
            <w:proofErr w:type="spellStart"/>
            <w:r w:rsidRPr="00F356D7">
              <w:rPr>
                <w:rFonts w:ascii="Times New Roman" w:hAnsi="Times New Roman" w:cs="Times New Roman"/>
              </w:rPr>
              <w:t>marapaludis</w:t>
            </w:r>
            <w:proofErr w:type="spellEnd"/>
            <w:r w:rsidRPr="00F356D7">
              <w:rPr>
                <w:rFonts w:ascii="Times New Roman" w:hAnsi="Times New Roman" w:cs="Times New Roman"/>
              </w:rPr>
              <w:t xml:space="preserve"> metabolism: Semi-automated reconstruction of M. maripaludis model using maximum </w:t>
            </w:r>
            <w:proofErr w:type="spellStart"/>
            <w:r w:rsidRPr="00F356D7">
              <w:rPr>
                <w:rFonts w:ascii="Times New Roman" w:hAnsi="Times New Roman" w:cs="Times New Roman"/>
              </w:rPr>
              <w:t>liklihood</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orthology</w:t>
            </w:r>
            <w:proofErr w:type="spellEnd"/>
            <w:r w:rsidRPr="00F356D7">
              <w:rPr>
                <w:rFonts w:ascii="Times New Roman" w:hAnsi="Times New Roman" w:cs="Times New Roman"/>
              </w:rPr>
              <w:t xml:space="preserve"> approach</w:t>
            </w:r>
          </w:p>
        </w:tc>
        <w:tc>
          <w:tcPr>
            <w:tcW w:w="990" w:type="dxa"/>
            <w:tcBorders>
              <w:top w:val="nil"/>
              <w:left w:val="nil"/>
              <w:bottom w:val="single" w:sz="4" w:space="0" w:color="auto"/>
              <w:right w:val="single" w:sz="4" w:space="0" w:color="auto"/>
            </w:tcBorders>
            <w:shd w:val="clear" w:color="auto" w:fill="auto"/>
            <w:vAlign w:val="bottom"/>
            <w:hideMark/>
          </w:tcPr>
          <w:p w14:paraId="602F4EB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1EBBD2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1BC3CED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74934F63"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60E920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2.2</w:t>
            </w:r>
          </w:p>
        </w:tc>
        <w:tc>
          <w:tcPr>
            <w:tcW w:w="5940" w:type="dxa"/>
            <w:tcBorders>
              <w:top w:val="nil"/>
              <w:left w:val="nil"/>
              <w:bottom w:val="single" w:sz="4" w:space="0" w:color="auto"/>
              <w:right w:val="single" w:sz="4" w:space="0" w:color="auto"/>
            </w:tcBorders>
            <w:shd w:val="clear" w:color="auto" w:fill="auto"/>
            <w:vAlign w:val="bottom"/>
            <w:hideMark/>
          </w:tcPr>
          <w:p w14:paraId="4804674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Genome scale flux balance and core metabolic flux models: Manual curation of M. maripaludis model based on biochemical, genetic, and physiological data from literature </w:t>
            </w:r>
          </w:p>
        </w:tc>
        <w:tc>
          <w:tcPr>
            <w:tcW w:w="990" w:type="dxa"/>
            <w:tcBorders>
              <w:top w:val="nil"/>
              <w:left w:val="nil"/>
              <w:bottom w:val="single" w:sz="4" w:space="0" w:color="auto"/>
              <w:right w:val="single" w:sz="4" w:space="0" w:color="auto"/>
            </w:tcBorders>
            <w:shd w:val="clear" w:color="auto" w:fill="auto"/>
            <w:vAlign w:val="bottom"/>
            <w:hideMark/>
          </w:tcPr>
          <w:p w14:paraId="6BFA5DF0"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8</w:t>
            </w:r>
          </w:p>
        </w:tc>
        <w:tc>
          <w:tcPr>
            <w:tcW w:w="900" w:type="dxa"/>
            <w:tcBorders>
              <w:top w:val="nil"/>
              <w:left w:val="nil"/>
              <w:bottom w:val="single" w:sz="4" w:space="0" w:color="auto"/>
              <w:right w:val="single" w:sz="4" w:space="0" w:color="auto"/>
            </w:tcBorders>
            <w:shd w:val="clear" w:color="auto" w:fill="auto"/>
            <w:noWrap/>
            <w:vAlign w:val="bottom"/>
            <w:hideMark/>
          </w:tcPr>
          <w:p w14:paraId="7EF2AFE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2/1/14</w:t>
            </w:r>
          </w:p>
        </w:tc>
        <w:tc>
          <w:tcPr>
            <w:tcW w:w="900" w:type="dxa"/>
            <w:tcBorders>
              <w:top w:val="nil"/>
              <w:left w:val="nil"/>
              <w:bottom w:val="single" w:sz="4" w:space="0" w:color="auto"/>
              <w:right w:val="single" w:sz="4" w:space="0" w:color="auto"/>
            </w:tcBorders>
            <w:shd w:val="clear" w:color="auto" w:fill="auto"/>
            <w:noWrap/>
            <w:vAlign w:val="bottom"/>
            <w:hideMark/>
          </w:tcPr>
          <w:p w14:paraId="3F532A8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795EC39B"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2597AB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M2.1</w:t>
            </w:r>
          </w:p>
        </w:tc>
        <w:tc>
          <w:tcPr>
            <w:tcW w:w="5940" w:type="dxa"/>
            <w:tcBorders>
              <w:top w:val="nil"/>
              <w:left w:val="nil"/>
              <w:bottom w:val="single" w:sz="4" w:space="0" w:color="auto"/>
              <w:right w:val="single" w:sz="4" w:space="0" w:color="auto"/>
            </w:tcBorders>
            <w:shd w:val="clear" w:color="auto" w:fill="auto"/>
            <w:vAlign w:val="bottom"/>
            <w:hideMark/>
          </w:tcPr>
          <w:p w14:paraId="4DC5416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first genome-scale metabolic model capable of simulating growth and byproduct section with  &gt;75% accuracy</w:t>
            </w:r>
          </w:p>
        </w:tc>
        <w:tc>
          <w:tcPr>
            <w:tcW w:w="990" w:type="dxa"/>
            <w:tcBorders>
              <w:top w:val="nil"/>
              <w:left w:val="nil"/>
              <w:bottom w:val="single" w:sz="4" w:space="0" w:color="auto"/>
              <w:right w:val="single" w:sz="4" w:space="0" w:color="auto"/>
            </w:tcBorders>
            <w:shd w:val="clear" w:color="auto" w:fill="auto"/>
            <w:vAlign w:val="bottom"/>
            <w:hideMark/>
          </w:tcPr>
          <w:p w14:paraId="236AE97B"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78BDE1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BD3D9F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4D8AFA15"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3830573" w14:textId="70B01350" w:rsidR="001C46DE" w:rsidRPr="00F356D7" w:rsidRDefault="001C46DE" w:rsidP="00A448BA">
            <w:pPr>
              <w:ind w:hanging="3"/>
              <w:rPr>
                <w:rFonts w:ascii="Times New Roman" w:hAnsi="Times New Roman" w:cs="Times New Roman"/>
              </w:rPr>
            </w:pPr>
            <w:del w:id="279" w:author="Administrator" w:date="2015-03-09T15:42:00Z">
              <w:r w:rsidRPr="00F356D7" w:rsidDel="002A65E0">
                <w:rPr>
                  <w:rFonts w:ascii="Times New Roman" w:hAnsi="Times New Roman" w:cs="Times New Roman"/>
                </w:rPr>
                <w:delText>2.3</w:delText>
              </w:r>
            </w:del>
            <w:ins w:id="280" w:author="Administrator" w:date="2015-03-09T15:44:00Z">
              <w:r w:rsidR="002A65E0">
                <w:rPr>
                  <w:rFonts w:ascii="Times New Roman" w:hAnsi="Times New Roman" w:cs="Times New Roman"/>
                </w:rPr>
                <w:t>2.3</w:t>
              </w:r>
            </w:ins>
          </w:p>
        </w:tc>
        <w:tc>
          <w:tcPr>
            <w:tcW w:w="5940" w:type="dxa"/>
            <w:tcBorders>
              <w:top w:val="nil"/>
              <w:left w:val="nil"/>
              <w:bottom w:val="single" w:sz="4" w:space="0" w:color="auto"/>
              <w:right w:val="single" w:sz="4" w:space="0" w:color="auto"/>
            </w:tcBorders>
            <w:shd w:val="clear" w:color="auto" w:fill="auto"/>
            <w:vAlign w:val="bottom"/>
            <w:hideMark/>
          </w:tcPr>
          <w:p w14:paraId="1474D53C" w14:textId="588E2324" w:rsidR="001C46DE" w:rsidRPr="00F356D7" w:rsidRDefault="001C46DE" w:rsidP="00A448BA">
            <w:pPr>
              <w:ind w:hanging="18"/>
              <w:rPr>
                <w:rFonts w:ascii="Times New Roman" w:hAnsi="Times New Roman" w:cs="Times New Roman"/>
              </w:rPr>
            </w:pPr>
            <w:del w:id="281" w:author="Administrator" w:date="2015-03-09T15:42:00Z">
              <w:r w:rsidRPr="00F356D7" w:rsidDel="002A65E0">
                <w:rPr>
                  <w:rFonts w:ascii="Times New Roman" w:hAnsi="Times New Roman" w:cs="Times New Roman"/>
                </w:rPr>
                <w:delText xml:space="preserve">Genome scale flux balance and core metabolic flux models: Build detailed core metabolic network model to enable </w:delText>
              </w:r>
            </w:del>
            <w:ins w:id="282" w:author="Administrator" w:date="2015-03-09T15:44:00Z">
              <w:r w:rsidR="002A65E0">
                <w:rPr>
                  <w:rFonts w:ascii="Times New Roman" w:hAnsi="Times New Roman" w:cs="Times New Roman"/>
                </w:rPr>
                <w:t xml:space="preserve">Validate </w:t>
              </w:r>
              <w:r w:rsidR="002A65E0">
                <w:rPr>
                  <w:rFonts w:ascii="Times New Roman" w:hAnsi="Times New Roman" w:cs="Times New Roman"/>
                </w:rPr>
                <w:lastRenderedPageBreak/>
                <w:t>metabolic model against experimental data: Perform measurements of growth rates and yields, byproduct secretion rates, and dry cell weight</w:t>
              </w:r>
            </w:ins>
            <w:del w:id="283" w:author="Administrator" w:date="2015-03-09T15:42:00Z">
              <w:r w:rsidRPr="00F356D7" w:rsidDel="002A65E0">
                <w:rPr>
                  <w:rFonts w:ascii="Times New Roman" w:hAnsi="Times New Roman" w:cs="Times New Roman"/>
                </w:rPr>
                <w:delText>metabolic flux measurements</w:delText>
              </w:r>
            </w:del>
          </w:p>
        </w:tc>
        <w:tc>
          <w:tcPr>
            <w:tcW w:w="990" w:type="dxa"/>
            <w:tcBorders>
              <w:top w:val="nil"/>
              <w:left w:val="nil"/>
              <w:bottom w:val="single" w:sz="4" w:space="0" w:color="auto"/>
              <w:right w:val="single" w:sz="4" w:space="0" w:color="auto"/>
            </w:tcBorders>
            <w:shd w:val="clear" w:color="auto" w:fill="auto"/>
            <w:vAlign w:val="bottom"/>
            <w:hideMark/>
          </w:tcPr>
          <w:p w14:paraId="61252B12"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lastRenderedPageBreak/>
              <w:t>9</w:t>
            </w:r>
          </w:p>
        </w:tc>
        <w:tc>
          <w:tcPr>
            <w:tcW w:w="900" w:type="dxa"/>
            <w:tcBorders>
              <w:top w:val="nil"/>
              <w:left w:val="nil"/>
              <w:bottom w:val="single" w:sz="4" w:space="0" w:color="auto"/>
              <w:right w:val="single" w:sz="4" w:space="0" w:color="auto"/>
            </w:tcBorders>
            <w:shd w:val="clear" w:color="auto" w:fill="auto"/>
            <w:noWrap/>
            <w:vAlign w:val="bottom"/>
            <w:hideMark/>
          </w:tcPr>
          <w:p w14:paraId="69F24E4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3/1/14</w:t>
            </w:r>
          </w:p>
        </w:tc>
        <w:tc>
          <w:tcPr>
            <w:tcW w:w="900" w:type="dxa"/>
            <w:tcBorders>
              <w:top w:val="nil"/>
              <w:left w:val="nil"/>
              <w:bottom w:val="single" w:sz="4" w:space="0" w:color="auto"/>
              <w:right w:val="single" w:sz="4" w:space="0" w:color="auto"/>
            </w:tcBorders>
            <w:shd w:val="clear" w:color="auto" w:fill="auto"/>
            <w:noWrap/>
            <w:vAlign w:val="bottom"/>
            <w:hideMark/>
          </w:tcPr>
          <w:p w14:paraId="0FB27DA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10C53238"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7A8DAFB" w14:textId="542DECCF" w:rsidR="001C46DE" w:rsidRPr="00F356D7" w:rsidRDefault="001C46DE" w:rsidP="00A448BA">
            <w:pPr>
              <w:ind w:hanging="3"/>
              <w:rPr>
                <w:rFonts w:ascii="Times New Roman" w:hAnsi="Times New Roman" w:cs="Times New Roman"/>
              </w:rPr>
            </w:pPr>
            <w:del w:id="284" w:author="Administrator" w:date="2015-03-09T15:42:00Z">
              <w:r w:rsidRPr="00F356D7" w:rsidDel="002A65E0">
                <w:rPr>
                  <w:rFonts w:ascii="Times New Roman" w:hAnsi="Times New Roman" w:cs="Times New Roman"/>
                </w:rPr>
                <w:lastRenderedPageBreak/>
                <w:delText>2.4</w:delText>
              </w:r>
            </w:del>
          </w:p>
        </w:tc>
        <w:tc>
          <w:tcPr>
            <w:tcW w:w="5940" w:type="dxa"/>
            <w:tcBorders>
              <w:top w:val="nil"/>
              <w:left w:val="nil"/>
              <w:bottom w:val="single" w:sz="4" w:space="0" w:color="auto"/>
              <w:right w:val="single" w:sz="4" w:space="0" w:color="auto"/>
            </w:tcBorders>
            <w:shd w:val="clear" w:color="auto" w:fill="auto"/>
            <w:vAlign w:val="bottom"/>
            <w:hideMark/>
          </w:tcPr>
          <w:p w14:paraId="53E5C9D7" w14:textId="41577B9C" w:rsidR="001C46DE" w:rsidRPr="00F356D7" w:rsidRDefault="001C46DE" w:rsidP="00A448BA">
            <w:pPr>
              <w:ind w:hanging="18"/>
              <w:rPr>
                <w:rFonts w:ascii="Times New Roman" w:hAnsi="Times New Roman" w:cs="Times New Roman"/>
              </w:rPr>
            </w:pPr>
            <w:del w:id="285" w:author="Administrator" w:date="2015-03-09T15:42:00Z">
              <w:r w:rsidRPr="00F356D7" w:rsidDel="002A65E0">
                <w:rPr>
                  <w:rFonts w:ascii="Times New Roman" w:hAnsi="Times New Roman" w:cs="Times New Roman"/>
                </w:rPr>
                <w:delText>Genome scale flux balance and core metabolic flux models: Integrate detailed core metabolic flux model with the genome-scale flux balance model</w:delText>
              </w:r>
            </w:del>
          </w:p>
        </w:tc>
        <w:tc>
          <w:tcPr>
            <w:tcW w:w="990" w:type="dxa"/>
            <w:tcBorders>
              <w:top w:val="nil"/>
              <w:left w:val="nil"/>
              <w:bottom w:val="single" w:sz="4" w:space="0" w:color="auto"/>
              <w:right w:val="single" w:sz="4" w:space="0" w:color="auto"/>
            </w:tcBorders>
            <w:shd w:val="clear" w:color="auto" w:fill="auto"/>
            <w:vAlign w:val="bottom"/>
            <w:hideMark/>
          </w:tcPr>
          <w:p w14:paraId="317D243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28E2DCB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10/1/13</w:t>
            </w:r>
          </w:p>
        </w:tc>
        <w:tc>
          <w:tcPr>
            <w:tcW w:w="900" w:type="dxa"/>
            <w:tcBorders>
              <w:top w:val="nil"/>
              <w:left w:val="nil"/>
              <w:bottom w:val="single" w:sz="4" w:space="0" w:color="auto"/>
              <w:right w:val="single" w:sz="4" w:space="0" w:color="auto"/>
            </w:tcBorders>
            <w:shd w:val="clear" w:color="auto" w:fill="auto"/>
            <w:noWrap/>
            <w:vAlign w:val="bottom"/>
            <w:hideMark/>
          </w:tcPr>
          <w:p w14:paraId="22397188"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7FFCF4B0" w14:textId="77777777" w:rsidTr="00F356D7">
        <w:trPr>
          <w:trHeight w:val="6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8245094" w14:textId="0597EC16" w:rsidR="001C46DE" w:rsidRPr="00F356D7" w:rsidRDefault="001C46DE" w:rsidP="00A448BA">
            <w:pPr>
              <w:ind w:hanging="3"/>
              <w:rPr>
                <w:rFonts w:ascii="Times New Roman" w:hAnsi="Times New Roman" w:cs="Times New Roman"/>
              </w:rPr>
            </w:pPr>
            <w:del w:id="286" w:author="Administrator" w:date="2015-03-09T15:42:00Z">
              <w:r w:rsidRPr="00F356D7" w:rsidDel="002A65E0">
                <w:rPr>
                  <w:rFonts w:ascii="Times New Roman" w:hAnsi="Times New Roman" w:cs="Times New Roman"/>
                </w:rPr>
                <w:delText>M2.2</w:delText>
              </w:r>
            </w:del>
          </w:p>
        </w:tc>
        <w:tc>
          <w:tcPr>
            <w:tcW w:w="5940" w:type="dxa"/>
            <w:tcBorders>
              <w:top w:val="nil"/>
              <w:left w:val="nil"/>
              <w:bottom w:val="single" w:sz="4" w:space="0" w:color="auto"/>
              <w:right w:val="single" w:sz="4" w:space="0" w:color="auto"/>
            </w:tcBorders>
            <w:shd w:val="clear" w:color="auto" w:fill="auto"/>
            <w:vAlign w:val="bottom"/>
            <w:hideMark/>
          </w:tcPr>
          <w:p w14:paraId="24342D7C" w14:textId="0F1DCEEC" w:rsidR="001C46DE" w:rsidRPr="00F356D7" w:rsidRDefault="001C46DE" w:rsidP="00A448BA">
            <w:pPr>
              <w:ind w:hanging="18"/>
              <w:rPr>
                <w:rFonts w:ascii="Times New Roman" w:hAnsi="Times New Roman" w:cs="Times New Roman"/>
              </w:rPr>
            </w:pPr>
            <w:del w:id="287" w:author="Administrator" w:date="2015-03-09T15:42:00Z">
              <w:r w:rsidRPr="00F356D7" w:rsidDel="002A65E0">
                <w:rPr>
                  <w:rFonts w:ascii="Times New Roman" w:hAnsi="Times New Roman" w:cs="Times New Roman"/>
                </w:rPr>
                <w:delText>Milestone: Deliver first model of core metabolism in M. marapaludis with atom-level detail for molecular transformations as needed for flux measurements.</w:delText>
              </w:r>
            </w:del>
          </w:p>
        </w:tc>
        <w:tc>
          <w:tcPr>
            <w:tcW w:w="990" w:type="dxa"/>
            <w:tcBorders>
              <w:top w:val="nil"/>
              <w:left w:val="nil"/>
              <w:bottom w:val="single" w:sz="4" w:space="0" w:color="auto"/>
              <w:right w:val="single" w:sz="4" w:space="0" w:color="auto"/>
            </w:tcBorders>
            <w:shd w:val="clear" w:color="auto" w:fill="auto"/>
            <w:vAlign w:val="bottom"/>
            <w:hideMark/>
          </w:tcPr>
          <w:p w14:paraId="00C1C14C"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4212C8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12/1/14</w:t>
            </w:r>
          </w:p>
        </w:tc>
        <w:tc>
          <w:tcPr>
            <w:tcW w:w="900" w:type="dxa"/>
            <w:tcBorders>
              <w:top w:val="nil"/>
              <w:left w:val="nil"/>
              <w:bottom w:val="single" w:sz="4" w:space="0" w:color="auto"/>
              <w:right w:val="single" w:sz="4" w:space="0" w:color="auto"/>
            </w:tcBorders>
            <w:shd w:val="clear" w:color="auto" w:fill="auto"/>
            <w:noWrap/>
            <w:vAlign w:val="bottom"/>
            <w:hideMark/>
          </w:tcPr>
          <w:p w14:paraId="27B5AEB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2AC0E772" w14:textId="77777777" w:rsidTr="002A65E0">
        <w:tblPrEx>
          <w:tblW w:w="9630" w:type="dxa"/>
          <w:tblInd w:w="828" w:type="dxa"/>
          <w:tblLayout w:type="fixed"/>
          <w:tblPrExChange w:id="288" w:author="Administrator" w:date="2015-03-09T15:45:00Z">
            <w:tblPrEx>
              <w:tblW w:w="9630" w:type="dxa"/>
              <w:tblInd w:w="828" w:type="dxa"/>
              <w:tblLayout w:type="fixed"/>
            </w:tblPrEx>
          </w:tblPrExChange>
        </w:tblPrEx>
        <w:trPr>
          <w:trHeight w:val="600"/>
          <w:trPrChange w:id="289" w:author="Administrator" w:date="2015-03-09T15:45:00Z">
            <w:trPr>
              <w:trHeight w:val="600"/>
            </w:trPr>
          </w:trPrChange>
        </w:trPr>
        <w:tc>
          <w:tcPr>
            <w:tcW w:w="900" w:type="dxa"/>
            <w:tcBorders>
              <w:top w:val="nil"/>
              <w:left w:val="single" w:sz="4" w:space="0" w:color="auto"/>
              <w:bottom w:val="single" w:sz="4" w:space="0" w:color="auto"/>
              <w:right w:val="single" w:sz="4" w:space="0" w:color="auto"/>
            </w:tcBorders>
            <w:shd w:val="clear" w:color="auto" w:fill="auto"/>
            <w:noWrap/>
            <w:vAlign w:val="bottom"/>
            <w:tcPrChange w:id="290" w:author="Administrator" w:date="2015-03-09T15:45:00Z">
              <w:tcPr>
                <w:tcW w:w="900" w:type="dxa"/>
                <w:tcBorders>
                  <w:top w:val="nil"/>
                  <w:left w:val="single" w:sz="4" w:space="0" w:color="auto"/>
                  <w:bottom w:val="single" w:sz="4" w:space="0" w:color="auto"/>
                  <w:right w:val="single" w:sz="4" w:space="0" w:color="auto"/>
                </w:tcBorders>
                <w:shd w:val="clear" w:color="auto" w:fill="auto"/>
                <w:noWrap/>
                <w:vAlign w:val="bottom"/>
              </w:tcPr>
            </w:tcPrChange>
          </w:tcPr>
          <w:p w14:paraId="264407B3" w14:textId="53B509BE" w:rsidR="001C46DE" w:rsidRPr="00F356D7" w:rsidRDefault="001C46DE" w:rsidP="00A448BA">
            <w:pPr>
              <w:ind w:hanging="3"/>
              <w:rPr>
                <w:rFonts w:ascii="Times New Roman" w:hAnsi="Times New Roman" w:cs="Times New Roman"/>
              </w:rPr>
            </w:pPr>
            <w:del w:id="291" w:author="Administrator" w:date="2015-03-09T15:45:00Z">
              <w:r w:rsidRPr="00F356D7" w:rsidDel="002A65E0">
                <w:rPr>
                  <w:rFonts w:ascii="Times New Roman" w:hAnsi="Times New Roman" w:cs="Times New Roman"/>
                </w:rPr>
                <w:delText>2.5.</w:delText>
              </w:r>
            </w:del>
            <w:ins w:id="292" w:author="Administrator" w:date="2015-03-09T15:47:00Z">
              <w:r w:rsidR="002A65E0" w:rsidRPr="00F356D7">
                <w:rPr>
                  <w:rFonts w:ascii="Times New Roman" w:hAnsi="Times New Roman" w:cs="Times New Roman"/>
                </w:rPr>
                <w:t xml:space="preserve"> </w:t>
              </w:r>
              <w:r w:rsidR="002A65E0" w:rsidRPr="00F356D7">
                <w:rPr>
                  <w:rFonts w:ascii="Times New Roman" w:hAnsi="Times New Roman" w:cs="Times New Roman"/>
                </w:rPr>
                <w:t>2.</w:t>
              </w:r>
              <w:r w:rsidR="002A65E0">
                <w:rPr>
                  <w:rFonts w:ascii="Times New Roman" w:hAnsi="Times New Roman" w:cs="Times New Roman"/>
                </w:rPr>
                <w:t>4</w:t>
              </w:r>
            </w:ins>
          </w:p>
        </w:tc>
        <w:tc>
          <w:tcPr>
            <w:tcW w:w="5940" w:type="dxa"/>
            <w:tcBorders>
              <w:top w:val="nil"/>
              <w:left w:val="nil"/>
              <w:bottom w:val="single" w:sz="4" w:space="0" w:color="auto"/>
              <w:right w:val="single" w:sz="4" w:space="0" w:color="auto"/>
            </w:tcBorders>
            <w:shd w:val="clear" w:color="auto" w:fill="auto"/>
            <w:vAlign w:val="bottom"/>
            <w:tcPrChange w:id="293" w:author="Administrator" w:date="2015-03-09T15:45:00Z">
              <w:tcPr>
                <w:tcW w:w="5940" w:type="dxa"/>
                <w:tcBorders>
                  <w:top w:val="nil"/>
                  <w:left w:val="nil"/>
                  <w:bottom w:val="single" w:sz="4" w:space="0" w:color="auto"/>
                  <w:right w:val="single" w:sz="4" w:space="0" w:color="auto"/>
                </w:tcBorders>
                <w:shd w:val="clear" w:color="auto" w:fill="auto"/>
                <w:vAlign w:val="bottom"/>
              </w:tcPr>
            </w:tcPrChange>
          </w:tcPr>
          <w:p w14:paraId="1AE834B9" w14:textId="379C9DE8" w:rsidR="001C46DE" w:rsidRPr="00F356D7" w:rsidRDefault="001C46DE" w:rsidP="00A448BA">
            <w:pPr>
              <w:ind w:hanging="18"/>
              <w:rPr>
                <w:rFonts w:ascii="Times New Roman" w:hAnsi="Times New Roman" w:cs="Times New Roman"/>
              </w:rPr>
            </w:pPr>
            <w:del w:id="294" w:author="Administrator" w:date="2015-03-09T15:45:00Z">
              <w:r w:rsidRPr="00F356D7" w:rsidDel="002A65E0">
                <w:rPr>
                  <w:rFonts w:ascii="Times New Roman" w:hAnsi="Times New Roman" w:cs="Times New Roman"/>
                </w:rPr>
                <w:delText>Validate metabolic models against experimental data: Perform measurements of growth rates, substrate uptake rates, and byproduct secetion rates</w:delText>
              </w:r>
            </w:del>
            <w:ins w:id="295" w:author="Administrator" w:date="2015-03-09T15:47:00Z">
              <w:r w:rsidR="002A65E0" w:rsidRPr="00F356D7">
                <w:rPr>
                  <w:rFonts w:ascii="Times New Roman" w:hAnsi="Times New Roman" w:cs="Times New Roman"/>
                </w:rPr>
                <w:t xml:space="preserve"> </w:t>
              </w:r>
              <w:r w:rsidR="002A65E0" w:rsidRPr="00F356D7">
                <w:rPr>
                  <w:rFonts w:ascii="Times New Roman" w:hAnsi="Times New Roman" w:cs="Times New Roman"/>
                </w:rPr>
                <w:t xml:space="preserve">Validate metabolic models against experimental data: Perform  </w:t>
              </w:r>
              <w:r w:rsidR="002A65E0">
                <w:rPr>
                  <w:rFonts w:ascii="Times New Roman" w:hAnsi="Times New Roman" w:cs="Times New Roman"/>
                </w:rPr>
                <w:t xml:space="preserve">targeted </w:t>
              </w:r>
              <w:r w:rsidR="002A65E0" w:rsidRPr="00F356D7">
                <w:rPr>
                  <w:rFonts w:ascii="Times New Roman" w:hAnsi="Times New Roman" w:cs="Times New Roman"/>
                </w:rPr>
                <w:t xml:space="preserve">metabolomics measurements </w:t>
              </w:r>
              <w:r w:rsidR="002A65E0">
                <w:rPr>
                  <w:rFonts w:ascii="Times New Roman" w:hAnsi="Times New Roman" w:cs="Times New Roman"/>
                </w:rPr>
                <w:t>o</w:t>
              </w:r>
              <w:r w:rsidR="002A65E0" w:rsidRPr="00F356D7">
                <w:rPr>
                  <w:rFonts w:ascii="Times New Roman" w:hAnsi="Times New Roman" w:cs="Times New Roman"/>
                </w:rPr>
                <w:t xml:space="preserve">n </w:t>
              </w:r>
            </w:ins>
            <w:ins w:id="296" w:author="Administrator" w:date="2015-03-09T15:49:00Z">
              <w:r w:rsidR="00D0535E">
                <w:rPr>
                  <w:rFonts w:ascii="Times New Roman" w:hAnsi="Times New Roman" w:cs="Times New Roman"/>
                </w:rPr>
                <w:t xml:space="preserve">common metabolites in </w:t>
              </w:r>
            </w:ins>
            <w:ins w:id="297" w:author="Administrator" w:date="2015-03-09T15:47:00Z">
              <w:r w:rsidR="002A65E0">
                <w:rPr>
                  <w:rFonts w:ascii="Times New Roman" w:hAnsi="Times New Roman" w:cs="Times New Roman"/>
                </w:rPr>
                <w:t xml:space="preserve">steady-state </w:t>
              </w:r>
              <w:proofErr w:type="spellStart"/>
              <w:r w:rsidR="002A65E0">
                <w:rPr>
                  <w:rFonts w:ascii="Times New Roman" w:hAnsi="Times New Roman" w:cs="Times New Roman"/>
                </w:rPr>
                <w:t>chemostat</w:t>
              </w:r>
              <w:proofErr w:type="spellEnd"/>
              <w:r w:rsidR="002A65E0" w:rsidRPr="00F356D7">
                <w:rPr>
                  <w:rFonts w:ascii="Times New Roman" w:hAnsi="Times New Roman" w:cs="Times New Roman"/>
                </w:rPr>
                <w:t xml:space="preserve"> </w:t>
              </w:r>
              <w:r w:rsidR="002A65E0" w:rsidRPr="00F356D7">
                <w:rPr>
                  <w:rFonts w:ascii="Times New Roman" w:hAnsi="Times New Roman" w:cs="Times New Roman"/>
                </w:rPr>
                <w:t>cultures</w:t>
              </w:r>
            </w:ins>
          </w:p>
        </w:tc>
        <w:tc>
          <w:tcPr>
            <w:tcW w:w="990" w:type="dxa"/>
            <w:tcBorders>
              <w:top w:val="nil"/>
              <w:left w:val="nil"/>
              <w:bottom w:val="single" w:sz="4" w:space="0" w:color="auto"/>
              <w:right w:val="single" w:sz="4" w:space="0" w:color="auto"/>
            </w:tcBorders>
            <w:shd w:val="clear" w:color="auto" w:fill="auto"/>
            <w:vAlign w:val="bottom"/>
            <w:hideMark/>
            <w:tcPrChange w:id="298" w:author="Administrator" w:date="2015-03-09T15:45:00Z">
              <w:tcPr>
                <w:tcW w:w="990" w:type="dxa"/>
                <w:tcBorders>
                  <w:top w:val="nil"/>
                  <w:left w:val="nil"/>
                  <w:bottom w:val="single" w:sz="4" w:space="0" w:color="auto"/>
                  <w:right w:val="single" w:sz="4" w:space="0" w:color="auto"/>
                </w:tcBorders>
                <w:shd w:val="clear" w:color="auto" w:fill="auto"/>
                <w:vAlign w:val="bottom"/>
                <w:hideMark/>
              </w:tcPr>
            </w:tcPrChange>
          </w:tcPr>
          <w:p w14:paraId="593B56C0"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Change w:id="299" w:author="Administrator" w:date="2015-03-09T15:45:00Z">
              <w:tcPr>
                <w:tcW w:w="900" w:type="dxa"/>
                <w:tcBorders>
                  <w:top w:val="nil"/>
                  <w:left w:val="nil"/>
                  <w:bottom w:val="single" w:sz="4" w:space="0" w:color="auto"/>
                  <w:right w:val="single" w:sz="4" w:space="0" w:color="auto"/>
                </w:tcBorders>
                <w:shd w:val="clear" w:color="auto" w:fill="auto"/>
                <w:noWrap/>
                <w:vAlign w:val="bottom"/>
                <w:hideMark/>
              </w:tcPr>
            </w:tcPrChange>
          </w:tcPr>
          <w:p w14:paraId="547BF0C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12/1/13</w:t>
            </w:r>
          </w:p>
        </w:tc>
        <w:tc>
          <w:tcPr>
            <w:tcW w:w="900" w:type="dxa"/>
            <w:tcBorders>
              <w:top w:val="nil"/>
              <w:left w:val="nil"/>
              <w:bottom w:val="single" w:sz="4" w:space="0" w:color="auto"/>
              <w:right w:val="single" w:sz="4" w:space="0" w:color="auto"/>
            </w:tcBorders>
            <w:shd w:val="clear" w:color="auto" w:fill="auto"/>
            <w:noWrap/>
            <w:vAlign w:val="bottom"/>
            <w:hideMark/>
            <w:tcPrChange w:id="300" w:author="Administrator" w:date="2015-03-09T15:45:00Z">
              <w:tcPr>
                <w:tcW w:w="900" w:type="dxa"/>
                <w:tcBorders>
                  <w:top w:val="nil"/>
                  <w:left w:val="nil"/>
                  <w:bottom w:val="single" w:sz="4" w:space="0" w:color="auto"/>
                  <w:right w:val="single" w:sz="4" w:space="0" w:color="auto"/>
                </w:tcBorders>
                <w:shd w:val="clear" w:color="auto" w:fill="auto"/>
                <w:noWrap/>
                <w:vAlign w:val="bottom"/>
                <w:hideMark/>
              </w:tcPr>
            </w:tcPrChange>
          </w:tcPr>
          <w:p w14:paraId="31D09A6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6/1/14</w:t>
            </w:r>
          </w:p>
        </w:tc>
      </w:tr>
      <w:tr w:rsidR="001C46DE" w:rsidRPr="00F356D7" w14:paraId="424D54A2"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57BBB75" w14:textId="6D15912A" w:rsidR="001C46DE" w:rsidRPr="00F356D7" w:rsidRDefault="001C46DE" w:rsidP="00A448BA">
            <w:pPr>
              <w:ind w:hanging="3"/>
              <w:rPr>
                <w:rFonts w:ascii="Times New Roman" w:hAnsi="Times New Roman" w:cs="Times New Roman"/>
              </w:rPr>
            </w:pPr>
            <w:del w:id="301" w:author="Administrator" w:date="2015-03-09T15:47:00Z">
              <w:r w:rsidRPr="00F356D7" w:rsidDel="002A65E0">
                <w:rPr>
                  <w:rFonts w:ascii="Times New Roman" w:hAnsi="Times New Roman" w:cs="Times New Roman"/>
                </w:rPr>
                <w:delText>2.</w:delText>
              </w:r>
            </w:del>
            <w:del w:id="302" w:author="Administrator" w:date="2015-03-09T15:46:00Z">
              <w:r w:rsidRPr="00F356D7" w:rsidDel="002A65E0">
                <w:rPr>
                  <w:rFonts w:ascii="Times New Roman" w:hAnsi="Times New Roman" w:cs="Times New Roman"/>
                </w:rPr>
                <w:delText>6</w:delText>
              </w:r>
            </w:del>
            <w:r w:rsidRPr="00F356D7">
              <w:rPr>
                <w:rFonts w:ascii="Times New Roman" w:hAnsi="Times New Roman" w:cs="Times New Roman"/>
              </w:rPr>
              <w:t>.</w:t>
            </w:r>
            <w:ins w:id="303" w:author="Administrator" w:date="2015-03-09T15:47:00Z">
              <w:r w:rsidR="002A65E0">
                <w:rPr>
                  <w:rFonts w:ascii="Times New Roman" w:hAnsi="Times New Roman" w:cs="Times New Roman"/>
                </w:rPr>
                <w:t>2.5</w:t>
              </w:r>
            </w:ins>
          </w:p>
        </w:tc>
        <w:tc>
          <w:tcPr>
            <w:tcW w:w="5940" w:type="dxa"/>
            <w:tcBorders>
              <w:top w:val="nil"/>
              <w:left w:val="nil"/>
              <w:bottom w:val="single" w:sz="4" w:space="0" w:color="auto"/>
              <w:right w:val="single" w:sz="4" w:space="0" w:color="auto"/>
            </w:tcBorders>
            <w:shd w:val="clear" w:color="auto" w:fill="auto"/>
            <w:vAlign w:val="bottom"/>
            <w:hideMark/>
          </w:tcPr>
          <w:p w14:paraId="36D35670" w14:textId="5332E95D" w:rsidR="001C46DE" w:rsidRPr="00F356D7" w:rsidRDefault="001C46DE" w:rsidP="00D0535E">
            <w:pPr>
              <w:ind w:hanging="18"/>
              <w:rPr>
                <w:rFonts w:ascii="Times New Roman" w:hAnsi="Times New Roman" w:cs="Times New Roman"/>
              </w:rPr>
            </w:pPr>
            <w:r w:rsidRPr="00F356D7">
              <w:rPr>
                <w:rFonts w:ascii="Times New Roman" w:hAnsi="Times New Roman" w:cs="Times New Roman"/>
              </w:rPr>
              <w:t xml:space="preserve">Validate metabolic models against experimental data: </w:t>
            </w:r>
            <w:del w:id="304" w:author="Administrator" w:date="2015-03-09T15:48:00Z">
              <w:r w:rsidRPr="00F356D7" w:rsidDel="00D0535E">
                <w:rPr>
                  <w:rFonts w:ascii="Times New Roman" w:hAnsi="Times New Roman" w:cs="Times New Roman"/>
                </w:rPr>
                <w:delText>Perform time series metabolomics measurements in batch cultures</w:delText>
              </w:r>
            </w:del>
            <w:ins w:id="305" w:author="Administrator" w:date="2015-03-09T15:48:00Z">
              <w:r w:rsidR="00D0535E">
                <w:rPr>
                  <w:rFonts w:ascii="Times New Roman" w:hAnsi="Times New Roman" w:cs="Times New Roman"/>
                </w:rPr>
                <w:t xml:space="preserve">Perform </w:t>
              </w:r>
            </w:ins>
            <w:ins w:id="306" w:author="Administrator" w:date="2015-03-09T15:49:00Z">
              <w:r w:rsidR="00D0535E">
                <w:rPr>
                  <w:rFonts w:ascii="Times New Roman" w:hAnsi="Times New Roman" w:cs="Times New Roman"/>
                </w:rPr>
                <w:t xml:space="preserve">targeted metabolomics measurements on </w:t>
              </w:r>
              <w:proofErr w:type="spellStart"/>
              <w:r w:rsidR="00D0535E">
                <w:rPr>
                  <w:rFonts w:ascii="Times New Roman" w:hAnsi="Times New Roman" w:cs="Times New Roman"/>
                </w:rPr>
                <w:t>methanogenic</w:t>
              </w:r>
              <w:proofErr w:type="spellEnd"/>
              <w:r w:rsidR="00D0535E">
                <w:rPr>
                  <w:rFonts w:ascii="Times New Roman" w:hAnsi="Times New Roman" w:cs="Times New Roman"/>
                </w:rPr>
                <w:t xml:space="preserve"> intermediates in steady-state </w:t>
              </w:r>
              <w:proofErr w:type="spellStart"/>
              <w:r w:rsidR="00D0535E">
                <w:rPr>
                  <w:rFonts w:ascii="Times New Roman" w:hAnsi="Times New Roman" w:cs="Times New Roman"/>
                </w:rPr>
                <w:t>chemostat</w:t>
              </w:r>
              <w:proofErr w:type="spellEnd"/>
              <w:r w:rsidR="00D0535E">
                <w:rPr>
                  <w:rFonts w:ascii="Times New Roman" w:hAnsi="Times New Roman" w:cs="Times New Roman"/>
                </w:rPr>
                <w:t xml:space="preserve"> cultures</w:t>
              </w:r>
            </w:ins>
          </w:p>
        </w:tc>
        <w:tc>
          <w:tcPr>
            <w:tcW w:w="990" w:type="dxa"/>
            <w:tcBorders>
              <w:top w:val="nil"/>
              <w:left w:val="nil"/>
              <w:bottom w:val="single" w:sz="4" w:space="0" w:color="auto"/>
              <w:right w:val="single" w:sz="4" w:space="0" w:color="auto"/>
            </w:tcBorders>
            <w:shd w:val="clear" w:color="auto" w:fill="auto"/>
            <w:vAlign w:val="bottom"/>
            <w:hideMark/>
          </w:tcPr>
          <w:p w14:paraId="64A7E5D8"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1829838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0BA7E01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11/1/14</w:t>
            </w:r>
          </w:p>
        </w:tc>
      </w:tr>
      <w:tr w:rsidR="001C46DE" w:rsidRPr="00F356D7" w14:paraId="0D69D45A"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BB4A91D" w14:textId="4602B12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07" w:author="Administrator" w:date="2015-03-09T15:50:00Z">
              <w:r w:rsidR="00D0535E">
                <w:rPr>
                  <w:rFonts w:ascii="Times New Roman" w:hAnsi="Times New Roman" w:cs="Times New Roman"/>
                </w:rPr>
                <w:t>6</w:t>
              </w:r>
            </w:ins>
            <w:del w:id="308" w:author="Administrator" w:date="2015-03-09T15:50:00Z">
              <w:r w:rsidRPr="00F356D7" w:rsidDel="00D0535E">
                <w:rPr>
                  <w:rFonts w:ascii="Times New Roman" w:hAnsi="Times New Roman" w:cs="Times New Roman"/>
                </w:rPr>
                <w:delText>7</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4CC8845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Compare all measurements under different conditions to model simulation</w:t>
            </w:r>
          </w:p>
        </w:tc>
        <w:tc>
          <w:tcPr>
            <w:tcW w:w="990" w:type="dxa"/>
            <w:tcBorders>
              <w:top w:val="nil"/>
              <w:left w:val="nil"/>
              <w:bottom w:val="single" w:sz="4" w:space="0" w:color="auto"/>
              <w:right w:val="single" w:sz="4" w:space="0" w:color="auto"/>
            </w:tcBorders>
            <w:shd w:val="clear" w:color="auto" w:fill="auto"/>
            <w:vAlign w:val="bottom"/>
            <w:hideMark/>
          </w:tcPr>
          <w:p w14:paraId="4389F06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DD8370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0AC39CF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5EA731A6"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0436A5" w14:textId="7052F291"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09" w:author="Administrator" w:date="2015-03-09T15:50:00Z">
              <w:r w:rsidR="00D0535E">
                <w:rPr>
                  <w:rFonts w:ascii="Times New Roman" w:hAnsi="Times New Roman" w:cs="Times New Roman"/>
                </w:rPr>
                <w:t>7</w:t>
              </w:r>
            </w:ins>
            <w:del w:id="310" w:author="Administrator" w:date="2015-03-09T15:50:00Z">
              <w:r w:rsidRPr="00F356D7" w:rsidDel="00D0535E">
                <w:rPr>
                  <w:rFonts w:ascii="Times New Roman" w:hAnsi="Times New Roman" w:cs="Times New Roman"/>
                </w:rPr>
                <w:delText>8</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2CB1296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Iteratively improve the model as needed</w:t>
            </w:r>
          </w:p>
        </w:tc>
        <w:tc>
          <w:tcPr>
            <w:tcW w:w="990" w:type="dxa"/>
            <w:tcBorders>
              <w:top w:val="nil"/>
              <w:left w:val="nil"/>
              <w:bottom w:val="single" w:sz="4" w:space="0" w:color="auto"/>
              <w:right w:val="single" w:sz="4" w:space="0" w:color="auto"/>
            </w:tcBorders>
            <w:shd w:val="clear" w:color="auto" w:fill="auto"/>
            <w:vAlign w:val="bottom"/>
            <w:hideMark/>
          </w:tcPr>
          <w:p w14:paraId="238DA5D1"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0C1EF72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12/1/14</w:t>
            </w:r>
          </w:p>
        </w:tc>
        <w:tc>
          <w:tcPr>
            <w:tcW w:w="900" w:type="dxa"/>
            <w:tcBorders>
              <w:top w:val="nil"/>
              <w:left w:val="nil"/>
              <w:bottom w:val="single" w:sz="4" w:space="0" w:color="auto"/>
              <w:right w:val="single" w:sz="4" w:space="0" w:color="auto"/>
            </w:tcBorders>
            <w:shd w:val="clear" w:color="auto" w:fill="auto"/>
            <w:noWrap/>
            <w:vAlign w:val="bottom"/>
            <w:hideMark/>
          </w:tcPr>
          <w:p w14:paraId="1AFC5DCD"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43DA9D2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F28A5A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M2.3</w:t>
            </w:r>
          </w:p>
        </w:tc>
        <w:tc>
          <w:tcPr>
            <w:tcW w:w="5940" w:type="dxa"/>
            <w:tcBorders>
              <w:top w:val="nil"/>
              <w:left w:val="nil"/>
              <w:bottom w:val="single" w:sz="4" w:space="0" w:color="auto"/>
              <w:right w:val="single" w:sz="4" w:space="0" w:color="auto"/>
            </w:tcBorders>
            <w:shd w:val="clear" w:color="auto" w:fill="auto"/>
            <w:vAlign w:val="bottom"/>
            <w:hideMark/>
          </w:tcPr>
          <w:p w14:paraId="6567537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improved model that enables predictions with &gt;85% predictive accuracy for knockout lethality, and &lt;20% error for </w:t>
            </w:r>
            <w:proofErr w:type="spellStart"/>
            <w:r w:rsidRPr="00F356D7">
              <w:rPr>
                <w:rFonts w:ascii="Times New Roman" w:hAnsi="Times New Roman" w:cs="Times New Roman"/>
              </w:rPr>
              <w:t>wildtype</w:t>
            </w:r>
            <w:proofErr w:type="spellEnd"/>
            <w:r w:rsidRPr="00F356D7">
              <w:rPr>
                <w:rFonts w:ascii="Times New Roman" w:hAnsi="Times New Roman" w:cs="Times New Roman"/>
              </w:rPr>
              <w:t xml:space="preserve"> growth and byproduct yield predictions</w:t>
            </w:r>
          </w:p>
        </w:tc>
        <w:tc>
          <w:tcPr>
            <w:tcW w:w="990" w:type="dxa"/>
            <w:tcBorders>
              <w:top w:val="nil"/>
              <w:left w:val="nil"/>
              <w:bottom w:val="single" w:sz="4" w:space="0" w:color="auto"/>
              <w:right w:val="single" w:sz="4" w:space="0" w:color="auto"/>
            </w:tcBorders>
            <w:shd w:val="clear" w:color="auto" w:fill="auto"/>
            <w:vAlign w:val="bottom"/>
            <w:hideMark/>
          </w:tcPr>
          <w:p w14:paraId="47FA536D"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695F49D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07A0EE1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43E7D2D4"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4CCC9B9" w14:textId="393096DE"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11" w:author="Administrator" w:date="2015-03-09T15:50:00Z">
              <w:r w:rsidR="00D0535E">
                <w:rPr>
                  <w:rFonts w:ascii="Times New Roman" w:hAnsi="Times New Roman" w:cs="Times New Roman"/>
                </w:rPr>
                <w:t>8</w:t>
              </w:r>
            </w:ins>
            <w:del w:id="312" w:author="Administrator" w:date="2015-03-09T15:50:00Z">
              <w:r w:rsidRPr="00F356D7" w:rsidDel="00D0535E">
                <w:rPr>
                  <w:rFonts w:ascii="Times New Roman" w:hAnsi="Times New Roman" w:cs="Times New Roman"/>
                </w:rPr>
                <w:delText>9</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2F639A2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Use the models to guide strain engineering for methanol production: Introduce engineered pathways for methane to methanol and sulfate to sulfide into the integrated metabolic model </w:t>
            </w:r>
          </w:p>
        </w:tc>
        <w:tc>
          <w:tcPr>
            <w:tcW w:w="990" w:type="dxa"/>
            <w:tcBorders>
              <w:top w:val="nil"/>
              <w:left w:val="nil"/>
              <w:bottom w:val="single" w:sz="4" w:space="0" w:color="auto"/>
              <w:right w:val="single" w:sz="4" w:space="0" w:color="auto"/>
            </w:tcBorders>
            <w:shd w:val="clear" w:color="auto" w:fill="auto"/>
            <w:vAlign w:val="bottom"/>
            <w:hideMark/>
          </w:tcPr>
          <w:p w14:paraId="1B1D526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4EEF5F3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50255983"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7/1/15</w:t>
            </w:r>
          </w:p>
        </w:tc>
      </w:tr>
      <w:tr w:rsidR="001C46DE" w:rsidRPr="00F356D7" w14:paraId="7A8DC7ED"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F8FD97F" w14:textId="18189599"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13" w:author="Administrator" w:date="2015-03-09T15:50:00Z">
              <w:r w:rsidR="00D0535E">
                <w:rPr>
                  <w:rFonts w:ascii="Times New Roman" w:hAnsi="Times New Roman" w:cs="Times New Roman"/>
                </w:rPr>
                <w:t>9</w:t>
              </w:r>
            </w:ins>
            <w:del w:id="314" w:author="Administrator" w:date="2015-03-09T15:50:00Z">
              <w:r w:rsidRPr="00F356D7" w:rsidDel="00D0535E">
                <w:rPr>
                  <w:rFonts w:ascii="Times New Roman" w:hAnsi="Times New Roman" w:cs="Times New Roman"/>
                </w:rPr>
                <w:delText>10</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3C97A5B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Simulate expected product conversion yields and compare with experiment</w:t>
            </w:r>
          </w:p>
        </w:tc>
        <w:tc>
          <w:tcPr>
            <w:tcW w:w="990" w:type="dxa"/>
            <w:tcBorders>
              <w:top w:val="nil"/>
              <w:left w:val="nil"/>
              <w:bottom w:val="single" w:sz="4" w:space="0" w:color="auto"/>
              <w:right w:val="single" w:sz="4" w:space="0" w:color="auto"/>
            </w:tcBorders>
            <w:shd w:val="clear" w:color="auto" w:fill="auto"/>
            <w:vAlign w:val="bottom"/>
            <w:hideMark/>
          </w:tcPr>
          <w:p w14:paraId="20BE443D"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3E4CA65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1D950FD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5BDAADF6"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C3BD5F8"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M2.4</w:t>
            </w:r>
          </w:p>
        </w:tc>
        <w:tc>
          <w:tcPr>
            <w:tcW w:w="5940" w:type="dxa"/>
            <w:tcBorders>
              <w:top w:val="nil"/>
              <w:left w:val="nil"/>
              <w:bottom w:val="single" w:sz="4" w:space="0" w:color="auto"/>
              <w:right w:val="single" w:sz="4" w:space="0" w:color="auto"/>
            </w:tcBorders>
            <w:shd w:val="clear" w:color="auto" w:fill="auto"/>
            <w:vAlign w:val="bottom"/>
            <w:hideMark/>
          </w:tcPr>
          <w:p w14:paraId="0E8C632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top 5-10 strain design predictions based on methanol yield to team for </w:t>
            </w:r>
            <w:proofErr w:type="spellStart"/>
            <w:r w:rsidRPr="00F356D7">
              <w:rPr>
                <w:rFonts w:ascii="Times New Roman" w:hAnsi="Times New Roman" w:cs="Times New Roman"/>
              </w:rPr>
              <w:t>implementaton</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3AC3F99A"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B4B522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639B676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356B85EC"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F50A482" w14:textId="022FC4FC"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5" w:author="Administrator" w:date="2015-03-09T15:50:00Z">
              <w:r w:rsidR="00D0535E">
                <w:rPr>
                  <w:rFonts w:ascii="Times New Roman" w:hAnsi="Times New Roman" w:cs="Times New Roman"/>
                </w:rPr>
                <w:t>0</w:t>
              </w:r>
            </w:ins>
            <w:del w:id="316" w:author="Administrator" w:date="2015-03-09T15:50:00Z">
              <w:r w:rsidRPr="00F356D7" w:rsidDel="00D0535E">
                <w:rPr>
                  <w:rFonts w:ascii="Times New Roman" w:hAnsi="Times New Roman" w:cs="Times New Roman"/>
                </w:rPr>
                <w:delText>1</w:delText>
              </w:r>
            </w:del>
          </w:p>
        </w:tc>
        <w:tc>
          <w:tcPr>
            <w:tcW w:w="5940" w:type="dxa"/>
            <w:tcBorders>
              <w:top w:val="nil"/>
              <w:left w:val="nil"/>
              <w:bottom w:val="single" w:sz="4" w:space="0" w:color="auto"/>
              <w:right w:val="single" w:sz="4" w:space="0" w:color="auto"/>
            </w:tcBorders>
            <w:shd w:val="clear" w:color="auto" w:fill="auto"/>
            <w:vAlign w:val="bottom"/>
            <w:hideMark/>
          </w:tcPr>
          <w:p w14:paraId="03C40FE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Evaluate alternative designs and identify additional alterations to help optimize metabolic fluxes for production of methanol</w:t>
            </w:r>
          </w:p>
        </w:tc>
        <w:tc>
          <w:tcPr>
            <w:tcW w:w="990" w:type="dxa"/>
            <w:tcBorders>
              <w:top w:val="nil"/>
              <w:left w:val="nil"/>
              <w:bottom w:val="single" w:sz="4" w:space="0" w:color="auto"/>
              <w:right w:val="single" w:sz="4" w:space="0" w:color="auto"/>
            </w:tcBorders>
            <w:shd w:val="clear" w:color="auto" w:fill="auto"/>
            <w:vAlign w:val="bottom"/>
            <w:hideMark/>
          </w:tcPr>
          <w:p w14:paraId="13A1FFEF"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48E43B7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76C9C3D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8/1/15</w:t>
            </w:r>
          </w:p>
        </w:tc>
      </w:tr>
      <w:tr w:rsidR="001C46DE" w:rsidRPr="00F356D7" w14:paraId="747811A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8FD6ECB" w14:textId="7DA4A613"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7" w:author="Administrator" w:date="2015-03-09T15:50:00Z">
              <w:r w:rsidR="00D0535E">
                <w:rPr>
                  <w:rFonts w:ascii="Times New Roman" w:hAnsi="Times New Roman" w:cs="Times New Roman"/>
                </w:rPr>
                <w:t>1</w:t>
              </w:r>
            </w:ins>
            <w:del w:id="318" w:author="Administrator" w:date="2015-03-09T15:50:00Z">
              <w:r w:rsidRPr="00F356D7" w:rsidDel="00D0535E">
                <w:rPr>
                  <w:rFonts w:ascii="Times New Roman" w:hAnsi="Times New Roman" w:cs="Times New Roman"/>
                </w:rPr>
                <w:delText>2</w:delText>
              </w:r>
            </w:del>
          </w:p>
        </w:tc>
        <w:tc>
          <w:tcPr>
            <w:tcW w:w="5940" w:type="dxa"/>
            <w:tcBorders>
              <w:top w:val="nil"/>
              <w:left w:val="nil"/>
              <w:bottom w:val="single" w:sz="4" w:space="0" w:color="auto"/>
              <w:right w:val="single" w:sz="4" w:space="0" w:color="auto"/>
            </w:tcBorders>
            <w:shd w:val="clear" w:color="auto" w:fill="auto"/>
            <w:vAlign w:val="bottom"/>
            <w:hideMark/>
          </w:tcPr>
          <w:p w14:paraId="2D906D9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Measure metabolic fluxes in engineered strains and compare distributions with the computed optimum</w:t>
            </w:r>
          </w:p>
        </w:tc>
        <w:tc>
          <w:tcPr>
            <w:tcW w:w="990" w:type="dxa"/>
            <w:tcBorders>
              <w:top w:val="nil"/>
              <w:left w:val="nil"/>
              <w:bottom w:val="single" w:sz="4" w:space="0" w:color="auto"/>
              <w:right w:val="single" w:sz="4" w:space="0" w:color="auto"/>
            </w:tcBorders>
            <w:shd w:val="clear" w:color="auto" w:fill="auto"/>
            <w:vAlign w:val="bottom"/>
            <w:hideMark/>
          </w:tcPr>
          <w:p w14:paraId="18C8050E"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4C76B87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hideMark/>
          </w:tcPr>
          <w:p w14:paraId="018F608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11/1/15</w:t>
            </w:r>
          </w:p>
        </w:tc>
      </w:tr>
      <w:tr w:rsidR="001C46DE" w:rsidRPr="00F356D7" w14:paraId="7E50E38B"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D4B4835" w14:textId="30841F64"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9" w:author="Administrator" w:date="2015-03-09T15:50:00Z">
              <w:r w:rsidR="00D0535E">
                <w:rPr>
                  <w:rFonts w:ascii="Times New Roman" w:hAnsi="Times New Roman" w:cs="Times New Roman"/>
                </w:rPr>
                <w:t>2</w:t>
              </w:r>
            </w:ins>
            <w:del w:id="320" w:author="Administrator" w:date="2015-03-09T15:50:00Z">
              <w:r w:rsidRPr="00F356D7" w:rsidDel="00D0535E">
                <w:rPr>
                  <w:rFonts w:ascii="Times New Roman" w:hAnsi="Times New Roman" w:cs="Times New Roman"/>
                </w:rPr>
                <w:delText>3</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0C1DF25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Iteratively design and refine network and test engineered strain to optimize for methanol production</w:t>
            </w:r>
          </w:p>
        </w:tc>
        <w:tc>
          <w:tcPr>
            <w:tcW w:w="990" w:type="dxa"/>
            <w:tcBorders>
              <w:top w:val="nil"/>
              <w:left w:val="nil"/>
              <w:bottom w:val="single" w:sz="4" w:space="0" w:color="auto"/>
              <w:right w:val="single" w:sz="4" w:space="0" w:color="auto"/>
            </w:tcBorders>
            <w:shd w:val="clear" w:color="auto" w:fill="auto"/>
            <w:vAlign w:val="bottom"/>
            <w:hideMark/>
          </w:tcPr>
          <w:p w14:paraId="73E6F2AE"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15</w:t>
            </w:r>
          </w:p>
        </w:tc>
        <w:tc>
          <w:tcPr>
            <w:tcW w:w="900" w:type="dxa"/>
            <w:tcBorders>
              <w:top w:val="nil"/>
              <w:left w:val="nil"/>
              <w:bottom w:val="single" w:sz="4" w:space="0" w:color="auto"/>
              <w:right w:val="single" w:sz="4" w:space="0" w:color="auto"/>
            </w:tcBorders>
            <w:shd w:val="clear" w:color="auto" w:fill="auto"/>
            <w:noWrap/>
            <w:vAlign w:val="bottom"/>
            <w:hideMark/>
          </w:tcPr>
          <w:p w14:paraId="7DF8FFCF"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547A991E"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411FD47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364EED"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lastRenderedPageBreak/>
              <w:t>M2.5</w:t>
            </w:r>
          </w:p>
        </w:tc>
        <w:tc>
          <w:tcPr>
            <w:tcW w:w="5940" w:type="dxa"/>
            <w:tcBorders>
              <w:top w:val="nil"/>
              <w:left w:val="nil"/>
              <w:bottom w:val="single" w:sz="4" w:space="0" w:color="auto"/>
              <w:right w:val="single" w:sz="4" w:space="0" w:color="auto"/>
            </w:tcBorders>
            <w:shd w:val="clear" w:color="auto" w:fill="auto"/>
            <w:vAlign w:val="bottom"/>
            <w:hideMark/>
          </w:tcPr>
          <w:p w14:paraId="3E7E7E4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Provide 3 best engineered strains with highest methanol production based on metabolic modeling</w:t>
            </w:r>
          </w:p>
        </w:tc>
        <w:tc>
          <w:tcPr>
            <w:tcW w:w="990" w:type="dxa"/>
            <w:tcBorders>
              <w:top w:val="nil"/>
              <w:left w:val="nil"/>
              <w:bottom w:val="single" w:sz="4" w:space="0" w:color="auto"/>
              <w:right w:val="single" w:sz="4" w:space="0" w:color="auto"/>
            </w:tcBorders>
            <w:shd w:val="clear" w:color="auto" w:fill="auto"/>
            <w:vAlign w:val="bottom"/>
            <w:hideMark/>
          </w:tcPr>
          <w:p w14:paraId="15BFAC76"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547E8F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10/31/16</w:t>
            </w:r>
          </w:p>
        </w:tc>
        <w:tc>
          <w:tcPr>
            <w:tcW w:w="900" w:type="dxa"/>
            <w:tcBorders>
              <w:top w:val="nil"/>
              <w:left w:val="nil"/>
              <w:bottom w:val="single" w:sz="4" w:space="0" w:color="auto"/>
              <w:right w:val="single" w:sz="4" w:space="0" w:color="auto"/>
            </w:tcBorders>
            <w:shd w:val="clear" w:color="auto" w:fill="auto"/>
            <w:noWrap/>
            <w:vAlign w:val="bottom"/>
            <w:hideMark/>
          </w:tcPr>
          <w:p w14:paraId="62C1D54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4F43A15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D25D01C" w14:textId="77777777" w:rsidR="001C46DE" w:rsidRPr="00F356D7" w:rsidRDefault="001C46DE" w:rsidP="00A448BA">
            <w:pPr>
              <w:ind w:hanging="3"/>
              <w:rPr>
                <w:rFonts w:ascii="Times New Roman" w:hAnsi="Times New Roman" w:cs="Times New Roman"/>
              </w:rPr>
            </w:pPr>
          </w:p>
        </w:tc>
        <w:tc>
          <w:tcPr>
            <w:tcW w:w="5940" w:type="dxa"/>
            <w:tcBorders>
              <w:top w:val="nil"/>
              <w:left w:val="nil"/>
              <w:bottom w:val="single" w:sz="4" w:space="0" w:color="auto"/>
              <w:right w:val="single" w:sz="4" w:space="0" w:color="auto"/>
            </w:tcBorders>
            <w:shd w:val="clear" w:color="auto" w:fill="auto"/>
            <w:vAlign w:val="bottom"/>
          </w:tcPr>
          <w:p w14:paraId="2EADB2F1" w14:textId="77777777" w:rsidR="001C46DE" w:rsidRPr="00F356D7" w:rsidRDefault="001C46DE" w:rsidP="00A448BA">
            <w:pPr>
              <w:ind w:hanging="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vAlign w:val="bottom"/>
          </w:tcPr>
          <w:p w14:paraId="58B68943"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DBCB4A4"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B6AE798" w14:textId="77777777" w:rsidR="001C46DE" w:rsidRPr="00F356D7" w:rsidRDefault="001C46DE" w:rsidP="00A448BA">
            <w:pPr>
              <w:ind w:right="-18"/>
              <w:rPr>
                <w:rFonts w:ascii="Times New Roman" w:hAnsi="Times New Roman" w:cs="Times New Roman"/>
              </w:rPr>
            </w:pPr>
          </w:p>
        </w:tc>
      </w:tr>
      <w:tr w:rsidR="001C46DE" w:rsidRPr="00F356D7" w14:paraId="5D06F4E3"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0914877"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w:t>
            </w:r>
          </w:p>
        </w:tc>
        <w:tc>
          <w:tcPr>
            <w:tcW w:w="5940" w:type="dxa"/>
            <w:tcBorders>
              <w:top w:val="nil"/>
              <w:left w:val="nil"/>
              <w:bottom w:val="single" w:sz="4" w:space="0" w:color="auto"/>
              <w:right w:val="single" w:sz="4" w:space="0" w:color="auto"/>
            </w:tcBorders>
            <w:shd w:val="clear" w:color="auto" w:fill="auto"/>
            <w:vAlign w:val="bottom"/>
            <w:hideMark/>
          </w:tcPr>
          <w:p w14:paraId="1095F07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Biochemical optimization of enzymes involved in methane conversion to methanol - Steve Ragsdale (U. </w:t>
            </w:r>
            <w:proofErr w:type="spellStart"/>
            <w:r w:rsidRPr="00F356D7">
              <w:rPr>
                <w:rFonts w:ascii="Times New Roman" w:hAnsi="Times New Roman" w:cs="Times New Roman"/>
              </w:rPr>
              <w:t>Mich</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63371384"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2F4ACAF"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F918779" w14:textId="77777777" w:rsidR="001C46DE" w:rsidRPr="00F356D7" w:rsidRDefault="001C46DE" w:rsidP="00A448BA">
            <w:pPr>
              <w:ind w:right="-18"/>
              <w:rPr>
                <w:rFonts w:ascii="Times New Roman" w:hAnsi="Times New Roman" w:cs="Times New Roman"/>
              </w:rPr>
            </w:pPr>
          </w:p>
        </w:tc>
      </w:tr>
      <w:tr w:rsidR="001C46DE" w:rsidRPr="00F356D7" w14:paraId="2D3DADA9"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ED90B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w:t>
            </w:r>
            <w:bookmarkStart w:id="321" w:name="_GoBack"/>
            <w:bookmarkEnd w:id="321"/>
          </w:p>
        </w:tc>
        <w:tc>
          <w:tcPr>
            <w:tcW w:w="5940" w:type="dxa"/>
            <w:tcBorders>
              <w:top w:val="nil"/>
              <w:left w:val="nil"/>
              <w:bottom w:val="single" w:sz="4" w:space="0" w:color="auto"/>
              <w:right w:val="single" w:sz="4" w:space="0" w:color="auto"/>
            </w:tcBorders>
            <w:shd w:val="clear" w:color="auto" w:fill="auto"/>
            <w:vAlign w:val="bottom"/>
            <w:hideMark/>
          </w:tcPr>
          <w:p w14:paraId="2AD4A32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Determine endogenous </w:t>
            </w:r>
            <w:r w:rsidRPr="00427DBC">
              <w:rPr>
                <w:rFonts w:ascii="Times New Roman" w:hAnsi="Times New Roman" w:cs="Times New Roman"/>
                <w:i/>
              </w:rPr>
              <w:t>M. maripaludis</w:t>
            </w:r>
            <w:r w:rsidRPr="00F356D7">
              <w:rPr>
                <w:rFonts w:ascii="Times New Roman" w:hAnsi="Times New Roman" w:cs="Times New Roman"/>
              </w:rPr>
              <w:t xml:space="preserve"> activities of MCR, HDR and </w:t>
            </w:r>
            <w:proofErr w:type="spellStart"/>
            <w:r w:rsidRPr="00F356D7">
              <w:rPr>
                <w:rFonts w:ascii="Times New Roman" w:hAnsi="Times New Roman" w:cs="Times New Roman"/>
              </w:rPr>
              <w:t>Methyltransferase</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3A84DD46"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6299DC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55976D01"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6C76287D" w14:textId="77777777" w:rsidTr="00F356D7">
        <w:trPr>
          <w:trHeight w:val="78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23BEE4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3.2</w:t>
            </w:r>
          </w:p>
        </w:tc>
        <w:tc>
          <w:tcPr>
            <w:tcW w:w="5940" w:type="dxa"/>
            <w:tcBorders>
              <w:top w:val="nil"/>
              <w:left w:val="nil"/>
              <w:bottom w:val="single" w:sz="4" w:space="0" w:color="auto"/>
              <w:right w:val="single" w:sz="4" w:space="0" w:color="auto"/>
            </w:tcBorders>
            <w:shd w:val="clear" w:color="auto" w:fill="auto"/>
            <w:vAlign w:val="bottom"/>
            <w:hideMark/>
          </w:tcPr>
          <w:p w14:paraId="403026D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Methyl-</w:t>
            </w:r>
            <w:proofErr w:type="spellStart"/>
            <w:r w:rsidRPr="00F356D7">
              <w:rPr>
                <w:rFonts w:ascii="Times New Roman" w:hAnsi="Times New Roman" w:cs="Times New Roman"/>
              </w:rPr>
              <w:t>SCoM</w:t>
            </w:r>
            <w:proofErr w:type="spellEnd"/>
            <w:r w:rsidRPr="00F356D7">
              <w:rPr>
                <w:rFonts w:ascii="Times New Roman" w:hAnsi="Times New Roman" w:cs="Times New Roman"/>
              </w:rPr>
              <w:t xml:space="preserve"> Reductase (MCR): Characterize kinetic parameters, assess kinetic bias, and measure biophysical properties of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r w:rsidRPr="00427DBC">
              <w:rPr>
                <w:rFonts w:ascii="Times New Roman" w:hAnsi="Times New Roman" w:cs="Times New Roman"/>
                <w:i/>
              </w:rPr>
              <w:t xml:space="preserve">M. </w:t>
            </w:r>
            <w:proofErr w:type="spellStart"/>
            <w:r w:rsidRPr="00427DBC">
              <w:rPr>
                <w:rFonts w:ascii="Times New Roman" w:hAnsi="Times New Roman" w:cs="Times New Roman"/>
                <w:i/>
              </w:rPr>
              <w:t>marburgensis</w:t>
            </w:r>
            <w:proofErr w:type="spellEnd"/>
            <w:r w:rsidRPr="00F356D7">
              <w:rPr>
                <w:rFonts w:ascii="Times New Roman" w:hAnsi="Times New Roman" w:cs="Times New Roman"/>
              </w:rPr>
              <w:t xml:space="preserve"> and ANME MCRs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124F60F9"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10</w:t>
            </w:r>
          </w:p>
        </w:tc>
        <w:tc>
          <w:tcPr>
            <w:tcW w:w="900" w:type="dxa"/>
            <w:tcBorders>
              <w:top w:val="nil"/>
              <w:left w:val="nil"/>
              <w:bottom w:val="single" w:sz="4" w:space="0" w:color="auto"/>
              <w:right w:val="single" w:sz="4" w:space="0" w:color="auto"/>
            </w:tcBorders>
            <w:shd w:val="clear" w:color="auto" w:fill="auto"/>
            <w:noWrap/>
            <w:vAlign w:val="bottom"/>
            <w:hideMark/>
          </w:tcPr>
          <w:p w14:paraId="0A47F9E4" w14:textId="77777777" w:rsidR="001C46DE" w:rsidRPr="00682A71" w:rsidRDefault="001C46DE" w:rsidP="00A448BA">
            <w:pPr>
              <w:ind w:hanging="18"/>
              <w:rPr>
                <w:rFonts w:ascii="Times New Roman" w:hAnsi="Times New Roman" w:cs="Times New Roman"/>
              </w:rPr>
            </w:pPr>
            <w:r w:rsidRPr="00682A71">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064A539C" w14:textId="77777777" w:rsidR="001C46DE" w:rsidRPr="00682A71" w:rsidRDefault="001C46DE" w:rsidP="00A448BA">
            <w:pPr>
              <w:ind w:right="-18"/>
              <w:rPr>
                <w:rFonts w:ascii="Times New Roman" w:hAnsi="Times New Roman" w:cs="Times New Roman"/>
              </w:rPr>
            </w:pPr>
            <w:r w:rsidRPr="00682A71">
              <w:rPr>
                <w:rFonts w:ascii="Times New Roman" w:hAnsi="Times New Roman" w:cs="Times New Roman"/>
              </w:rPr>
              <w:t>6/30/15</w:t>
            </w:r>
          </w:p>
        </w:tc>
      </w:tr>
      <w:tr w:rsidR="001C46DE" w:rsidRPr="00F356D7" w14:paraId="259D9FDE"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BFC32AF"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M3.1</w:t>
            </w:r>
          </w:p>
        </w:tc>
        <w:tc>
          <w:tcPr>
            <w:tcW w:w="5940" w:type="dxa"/>
            <w:tcBorders>
              <w:top w:val="nil"/>
              <w:left w:val="nil"/>
              <w:bottom w:val="single" w:sz="4" w:space="0" w:color="auto"/>
              <w:right w:val="single" w:sz="4" w:space="0" w:color="auto"/>
            </w:tcBorders>
            <w:shd w:val="clear" w:color="auto" w:fill="auto"/>
            <w:vAlign w:val="bottom"/>
            <w:hideMark/>
          </w:tcPr>
          <w:p w14:paraId="65310D02" w14:textId="132A9129"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MCR with</w:t>
            </w:r>
            <w:ins w:id="322" w:author="Stephen Ragsdale" w:date="2015-03-06T13:52:00Z">
              <w:r w:rsidR="00B7457D">
                <w:rPr>
                  <w:rFonts w:ascii="Times New Roman" w:hAnsi="Times New Roman" w:cs="Times New Roman"/>
                </w:rPr>
                <w:t xml:space="preserve"> </w:t>
              </w:r>
            </w:ins>
            <w:r w:rsidRPr="00F356D7">
              <w:rPr>
                <w:rFonts w:ascii="Times New Roman" w:hAnsi="Times New Roman" w:cs="Times New Roman"/>
              </w:rPr>
              <w:t xml:space="preserve">a specific activity for the purified protein of at least 5 units/mg (after activation) in the methane synthesis direction and 0.5 units/mg in methane oxidation. </w:t>
            </w:r>
          </w:p>
        </w:tc>
        <w:tc>
          <w:tcPr>
            <w:tcW w:w="990" w:type="dxa"/>
            <w:tcBorders>
              <w:top w:val="nil"/>
              <w:left w:val="nil"/>
              <w:bottom w:val="single" w:sz="4" w:space="0" w:color="auto"/>
              <w:right w:val="single" w:sz="4" w:space="0" w:color="auto"/>
            </w:tcBorders>
            <w:shd w:val="clear" w:color="auto" w:fill="auto"/>
            <w:vAlign w:val="bottom"/>
            <w:hideMark/>
          </w:tcPr>
          <w:p w14:paraId="25CCF0BA"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23BD1B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0BE9DBB0"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11/1/14</w:t>
            </w:r>
          </w:p>
        </w:tc>
      </w:tr>
      <w:tr w:rsidR="001C46DE" w:rsidRPr="00F356D7" w14:paraId="6C7E7F58"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B0AD29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3.3.</w:t>
            </w:r>
          </w:p>
        </w:tc>
        <w:tc>
          <w:tcPr>
            <w:tcW w:w="5940" w:type="dxa"/>
            <w:tcBorders>
              <w:top w:val="nil"/>
              <w:left w:val="nil"/>
              <w:bottom w:val="single" w:sz="4" w:space="0" w:color="auto"/>
              <w:right w:val="single" w:sz="4" w:space="0" w:color="auto"/>
            </w:tcBorders>
            <w:shd w:val="clear" w:color="auto" w:fill="auto"/>
            <w:vAlign w:val="bottom"/>
            <w:hideMark/>
          </w:tcPr>
          <w:p w14:paraId="593D43D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Heterodisulfide Reductase (HDR): Determine kinetic parameters of the native </w:t>
            </w:r>
            <w:r w:rsidRPr="00427DBC">
              <w:rPr>
                <w:rFonts w:ascii="Times New Roman" w:hAnsi="Times New Roman" w:cs="Times New Roman"/>
                <w:strike/>
              </w:rPr>
              <w:t>and ANME</w:t>
            </w:r>
            <w:r w:rsidRPr="00F356D7">
              <w:rPr>
                <w:rFonts w:ascii="Times New Roman" w:hAnsi="Times New Roman" w:cs="Times New Roman"/>
              </w:rPr>
              <w:t xml:space="preserve"> HDRs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1E5F90C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341F2B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2408465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7/1/14</w:t>
            </w:r>
          </w:p>
        </w:tc>
      </w:tr>
      <w:tr w:rsidR="001C46DE" w:rsidRPr="00F356D7" w14:paraId="4CA19A05"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BE83EB7"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M3.2</w:t>
            </w:r>
          </w:p>
        </w:tc>
        <w:tc>
          <w:tcPr>
            <w:tcW w:w="5940" w:type="dxa"/>
            <w:tcBorders>
              <w:top w:val="nil"/>
              <w:left w:val="nil"/>
              <w:bottom w:val="single" w:sz="4" w:space="0" w:color="auto"/>
              <w:right w:val="single" w:sz="4" w:space="0" w:color="auto"/>
            </w:tcBorders>
            <w:shd w:val="clear" w:color="auto" w:fill="auto"/>
            <w:vAlign w:val="bottom"/>
            <w:hideMark/>
          </w:tcPr>
          <w:p w14:paraId="27BAD41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HDR with a specific activity of at least 10 units/mg. </w:t>
            </w:r>
          </w:p>
        </w:tc>
        <w:tc>
          <w:tcPr>
            <w:tcW w:w="990" w:type="dxa"/>
            <w:tcBorders>
              <w:top w:val="nil"/>
              <w:left w:val="nil"/>
              <w:bottom w:val="single" w:sz="4" w:space="0" w:color="auto"/>
              <w:right w:val="single" w:sz="4" w:space="0" w:color="auto"/>
            </w:tcBorders>
            <w:shd w:val="clear" w:color="auto" w:fill="auto"/>
            <w:vAlign w:val="bottom"/>
            <w:hideMark/>
          </w:tcPr>
          <w:p w14:paraId="45682A03"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82087E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6/30/15</w:t>
            </w:r>
          </w:p>
        </w:tc>
        <w:tc>
          <w:tcPr>
            <w:tcW w:w="900" w:type="dxa"/>
            <w:tcBorders>
              <w:top w:val="nil"/>
              <w:left w:val="nil"/>
              <w:bottom w:val="single" w:sz="4" w:space="0" w:color="auto"/>
              <w:right w:val="single" w:sz="4" w:space="0" w:color="auto"/>
            </w:tcBorders>
            <w:shd w:val="clear" w:color="auto" w:fill="auto"/>
            <w:noWrap/>
            <w:vAlign w:val="bottom"/>
            <w:hideMark/>
          </w:tcPr>
          <w:p w14:paraId="2309DE4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6/30/15</w:t>
            </w:r>
          </w:p>
        </w:tc>
      </w:tr>
      <w:tr w:rsidR="001C46DE" w:rsidRPr="00F356D7" w14:paraId="570B674F"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9E833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3.4.</w:t>
            </w:r>
          </w:p>
        </w:tc>
        <w:tc>
          <w:tcPr>
            <w:tcW w:w="5940" w:type="dxa"/>
            <w:tcBorders>
              <w:top w:val="nil"/>
              <w:left w:val="nil"/>
              <w:bottom w:val="single" w:sz="4" w:space="0" w:color="auto"/>
              <w:right w:val="single" w:sz="4" w:space="0" w:color="auto"/>
            </w:tcBorders>
            <w:shd w:val="clear" w:color="auto" w:fill="auto"/>
            <w:vAlign w:val="bottom"/>
            <w:hideMark/>
          </w:tcPr>
          <w:p w14:paraId="521BAC51" w14:textId="77777777" w:rsidR="001C46DE" w:rsidRPr="00F356D7" w:rsidRDefault="001C46DE" w:rsidP="00A448BA">
            <w:pPr>
              <w:ind w:hanging="18"/>
              <w:rPr>
                <w:rFonts w:ascii="Times New Roman" w:hAnsi="Times New Roman" w:cs="Times New Roman"/>
              </w:rPr>
            </w:pPr>
            <w:proofErr w:type="spellStart"/>
            <w:r w:rsidRPr="00F356D7">
              <w:rPr>
                <w:rFonts w:ascii="Times New Roman" w:hAnsi="Times New Roman" w:cs="Times New Roman"/>
              </w:rPr>
              <w:t>Methyl-SCoM:Methanol</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Determine kinetic and physical properties of the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0AAE7E3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12</w:t>
            </w:r>
          </w:p>
        </w:tc>
        <w:tc>
          <w:tcPr>
            <w:tcW w:w="900" w:type="dxa"/>
            <w:tcBorders>
              <w:top w:val="nil"/>
              <w:left w:val="nil"/>
              <w:bottom w:val="single" w:sz="4" w:space="0" w:color="auto"/>
              <w:right w:val="single" w:sz="4" w:space="0" w:color="auto"/>
            </w:tcBorders>
            <w:shd w:val="clear" w:color="auto" w:fill="auto"/>
            <w:noWrap/>
            <w:vAlign w:val="bottom"/>
            <w:hideMark/>
          </w:tcPr>
          <w:p w14:paraId="632CAED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443C440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08E6A25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B87319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M3.3</w:t>
            </w:r>
          </w:p>
        </w:tc>
        <w:tc>
          <w:tcPr>
            <w:tcW w:w="5940" w:type="dxa"/>
            <w:tcBorders>
              <w:top w:val="nil"/>
              <w:left w:val="nil"/>
              <w:bottom w:val="single" w:sz="4" w:space="0" w:color="auto"/>
              <w:right w:val="single" w:sz="4" w:space="0" w:color="auto"/>
            </w:tcBorders>
            <w:shd w:val="clear" w:color="auto" w:fill="auto"/>
            <w:vAlign w:val="bottom"/>
            <w:hideMark/>
          </w:tcPr>
          <w:p w14:paraId="3C8568C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with an activity of &gt;10 units/mg for methanol production from methyl-</w:t>
            </w:r>
            <w:proofErr w:type="spellStart"/>
            <w:r w:rsidRPr="00F356D7">
              <w:rPr>
                <w:rFonts w:ascii="Times New Roman" w:hAnsi="Times New Roman" w:cs="Times New Roman"/>
              </w:rPr>
              <w:t>SCoM</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6511AA14"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1B6B0E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08ADA6D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62D20FBA"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2EE660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3.5.</w:t>
            </w:r>
          </w:p>
        </w:tc>
        <w:tc>
          <w:tcPr>
            <w:tcW w:w="5940" w:type="dxa"/>
            <w:tcBorders>
              <w:top w:val="nil"/>
              <w:left w:val="nil"/>
              <w:bottom w:val="single" w:sz="4" w:space="0" w:color="auto"/>
              <w:right w:val="single" w:sz="4" w:space="0" w:color="auto"/>
            </w:tcBorders>
            <w:shd w:val="clear" w:color="auto" w:fill="auto"/>
            <w:vAlign w:val="bottom"/>
            <w:hideMark/>
          </w:tcPr>
          <w:p w14:paraId="5ECC0702" w14:textId="5BB00682" w:rsidR="001C46DE" w:rsidRPr="00F356D7" w:rsidRDefault="001C46DE" w:rsidP="00B7457D">
            <w:pPr>
              <w:ind w:hanging="18"/>
              <w:rPr>
                <w:rFonts w:ascii="Times New Roman" w:hAnsi="Times New Roman" w:cs="Times New Roman"/>
              </w:rPr>
            </w:pPr>
            <w:r w:rsidRPr="00427DBC">
              <w:rPr>
                <w:rFonts w:ascii="Times New Roman" w:hAnsi="Times New Roman" w:cs="Times New Roman"/>
                <w:strike/>
              </w:rPr>
              <w:t>Sulfate</w:t>
            </w:r>
            <w:r w:rsidRPr="00F356D7">
              <w:rPr>
                <w:rFonts w:ascii="Times New Roman" w:hAnsi="Times New Roman" w:cs="Times New Roman"/>
              </w:rPr>
              <w:t xml:space="preserve"> </w:t>
            </w:r>
            <w:ins w:id="323" w:author="Stephen Ragsdale" w:date="2015-03-06T13:48:00Z">
              <w:r w:rsidR="00B7457D">
                <w:rPr>
                  <w:rFonts w:ascii="Times New Roman" w:hAnsi="Times New Roman" w:cs="Times New Roman"/>
                </w:rPr>
                <w:t xml:space="preserve">Sulfite </w:t>
              </w:r>
            </w:ins>
            <w:r w:rsidRPr="00F356D7">
              <w:rPr>
                <w:rFonts w:ascii="Times New Roman" w:hAnsi="Times New Roman" w:cs="Times New Roman"/>
              </w:rPr>
              <w:t xml:space="preserve">to sulfide module (ATP </w:t>
            </w:r>
            <w:proofErr w:type="spellStart"/>
            <w:r w:rsidRPr="00F356D7">
              <w:rPr>
                <w:rFonts w:ascii="Times New Roman" w:hAnsi="Times New Roman" w:cs="Times New Roman"/>
              </w:rPr>
              <w:t>sulfurylase</w:t>
            </w:r>
            <w:proofErr w:type="spellEnd"/>
            <w:r w:rsidRPr="00F356D7">
              <w:rPr>
                <w:rFonts w:ascii="Times New Roman" w:hAnsi="Times New Roman" w:cs="Times New Roman"/>
              </w:rPr>
              <w:t xml:space="preserve">, APS reductase and sulfite reductase):  Measure background endogenous </w:t>
            </w:r>
            <w:ins w:id="324" w:author="Stephen Ragsdale" w:date="2015-03-06T13:49:00Z">
              <w:r w:rsidR="00B7457D">
                <w:rPr>
                  <w:rFonts w:ascii="Times New Roman" w:hAnsi="Times New Roman" w:cs="Times New Roman"/>
                </w:rPr>
                <w:t>sulfite</w:t>
              </w:r>
            </w:ins>
            <w:r w:rsidRPr="00F356D7">
              <w:rPr>
                <w:rFonts w:ascii="Times New Roman" w:hAnsi="Times New Roman" w:cs="Times New Roman"/>
              </w:rPr>
              <w:t xml:space="preserve">-to-sulfide activity </w:t>
            </w:r>
          </w:p>
        </w:tc>
        <w:tc>
          <w:tcPr>
            <w:tcW w:w="990" w:type="dxa"/>
            <w:tcBorders>
              <w:top w:val="nil"/>
              <w:left w:val="nil"/>
              <w:bottom w:val="single" w:sz="4" w:space="0" w:color="auto"/>
              <w:right w:val="single" w:sz="4" w:space="0" w:color="auto"/>
            </w:tcBorders>
            <w:shd w:val="clear" w:color="auto" w:fill="auto"/>
            <w:vAlign w:val="bottom"/>
            <w:hideMark/>
          </w:tcPr>
          <w:p w14:paraId="5435BEF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2CEC623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03800F2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576F1993"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FB23421"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3.6.</w:t>
            </w:r>
          </w:p>
        </w:tc>
        <w:tc>
          <w:tcPr>
            <w:tcW w:w="5940" w:type="dxa"/>
            <w:tcBorders>
              <w:top w:val="nil"/>
              <w:left w:val="nil"/>
              <w:bottom w:val="single" w:sz="4" w:space="0" w:color="auto"/>
              <w:right w:val="single" w:sz="4" w:space="0" w:color="auto"/>
            </w:tcBorders>
            <w:shd w:val="clear" w:color="auto" w:fill="auto"/>
            <w:vAlign w:val="bottom"/>
            <w:hideMark/>
          </w:tcPr>
          <w:p w14:paraId="62869C7E"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Sulfate to sulfide module:  Purify and assess kinetic and physical properties of </w:t>
            </w:r>
            <w:proofErr w:type="spellStart"/>
            <w:r w:rsidRPr="00427DBC">
              <w:rPr>
                <w:rFonts w:ascii="Times New Roman" w:hAnsi="Times New Roman" w:cs="Times New Roman"/>
                <w:strike/>
              </w:rPr>
              <w:t>heterologously</w:t>
            </w:r>
            <w:proofErr w:type="spellEnd"/>
            <w:r w:rsidRPr="00427DBC">
              <w:rPr>
                <w:rFonts w:ascii="Times New Roman" w:hAnsi="Times New Roman" w:cs="Times New Roman"/>
                <w:strike/>
              </w:rPr>
              <w:t xml:space="preserve"> expressed ATP </w:t>
            </w:r>
            <w:proofErr w:type="spellStart"/>
            <w:r w:rsidRPr="00427DBC">
              <w:rPr>
                <w:rFonts w:ascii="Times New Roman" w:hAnsi="Times New Roman" w:cs="Times New Roman"/>
                <w:strike/>
              </w:rPr>
              <w:t>sulfurylases</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612E8B0D" w14:textId="77777777" w:rsidR="001C46DE" w:rsidRPr="00427DBC" w:rsidRDefault="001C46DE" w:rsidP="00A448BA">
            <w:pPr>
              <w:ind w:left="-18"/>
              <w:rPr>
                <w:rFonts w:ascii="Times New Roman" w:hAnsi="Times New Roman" w:cs="Times New Roman"/>
                <w:strike/>
              </w:rPr>
            </w:pPr>
            <w:r w:rsidRPr="00427DBC">
              <w:rPr>
                <w:rFonts w:ascii="Times New Roman" w:hAnsi="Times New Roman" w:cs="Times New Roman"/>
                <w:strike/>
              </w:rPr>
              <w:t>9</w:t>
            </w:r>
          </w:p>
        </w:tc>
        <w:tc>
          <w:tcPr>
            <w:tcW w:w="900" w:type="dxa"/>
            <w:tcBorders>
              <w:top w:val="nil"/>
              <w:left w:val="nil"/>
              <w:bottom w:val="single" w:sz="4" w:space="0" w:color="auto"/>
              <w:right w:val="single" w:sz="4" w:space="0" w:color="auto"/>
            </w:tcBorders>
            <w:shd w:val="clear" w:color="auto" w:fill="auto"/>
            <w:noWrap/>
            <w:vAlign w:val="bottom"/>
            <w:hideMark/>
          </w:tcPr>
          <w:p w14:paraId="51996689"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04FF766E"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7/1/16</w:t>
            </w:r>
          </w:p>
        </w:tc>
      </w:tr>
      <w:tr w:rsidR="001C46DE" w:rsidRPr="00F356D7" w14:paraId="6B74C4FC"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34FE68"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M3.4</w:t>
            </w:r>
          </w:p>
        </w:tc>
        <w:tc>
          <w:tcPr>
            <w:tcW w:w="5940" w:type="dxa"/>
            <w:tcBorders>
              <w:top w:val="nil"/>
              <w:left w:val="nil"/>
              <w:bottom w:val="single" w:sz="4" w:space="0" w:color="auto"/>
              <w:right w:val="single" w:sz="4" w:space="0" w:color="auto"/>
            </w:tcBorders>
            <w:shd w:val="clear" w:color="auto" w:fill="auto"/>
            <w:vAlign w:val="bottom"/>
            <w:hideMark/>
          </w:tcPr>
          <w:p w14:paraId="7810CC18"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Milestone: choose the ATP </w:t>
            </w:r>
            <w:proofErr w:type="spellStart"/>
            <w:r w:rsidRPr="00427DBC">
              <w:rPr>
                <w:rFonts w:ascii="Times New Roman" w:hAnsi="Times New Roman" w:cs="Times New Roman"/>
                <w:strike/>
              </w:rPr>
              <w:t>Sulfurylase</w:t>
            </w:r>
            <w:proofErr w:type="spellEnd"/>
            <w:r w:rsidRPr="00427DBC">
              <w:rPr>
                <w:rFonts w:ascii="Times New Roman" w:hAnsi="Times New Roman" w:cs="Times New Roman"/>
                <w:strike/>
              </w:rPr>
              <w:t xml:space="preserv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3772BFA3" w14:textId="77777777" w:rsidR="001C46DE" w:rsidRPr="00427DBC"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82EA110"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7/1/16</w:t>
            </w:r>
          </w:p>
        </w:tc>
        <w:tc>
          <w:tcPr>
            <w:tcW w:w="900" w:type="dxa"/>
            <w:tcBorders>
              <w:top w:val="nil"/>
              <w:left w:val="nil"/>
              <w:bottom w:val="single" w:sz="4" w:space="0" w:color="auto"/>
              <w:right w:val="single" w:sz="4" w:space="0" w:color="auto"/>
            </w:tcBorders>
            <w:shd w:val="clear" w:color="auto" w:fill="auto"/>
            <w:noWrap/>
            <w:vAlign w:val="bottom"/>
            <w:hideMark/>
          </w:tcPr>
          <w:p w14:paraId="3FE5BC47"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7/1/16</w:t>
            </w:r>
          </w:p>
        </w:tc>
      </w:tr>
      <w:tr w:rsidR="001C46DE" w:rsidRPr="00F356D7" w14:paraId="1B7E1FC5"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9B5E58A"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3.7.</w:t>
            </w:r>
          </w:p>
        </w:tc>
        <w:tc>
          <w:tcPr>
            <w:tcW w:w="5940" w:type="dxa"/>
            <w:tcBorders>
              <w:top w:val="nil"/>
              <w:left w:val="nil"/>
              <w:bottom w:val="single" w:sz="4" w:space="0" w:color="auto"/>
              <w:right w:val="single" w:sz="4" w:space="0" w:color="auto"/>
            </w:tcBorders>
            <w:shd w:val="clear" w:color="auto" w:fill="auto"/>
            <w:vAlign w:val="bottom"/>
            <w:hideMark/>
          </w:tcPr>
          <w:p w14:paraId="5233D1D9"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Sulfate to sulfide module:  Purify and assess kinetic and physical properties of </w:t>
            </w:r>
            <w:proofErr w:type="spellStart"/>
            <w:r w:rsidRPr="00427DBC">
              <w:rPr>
                <w:rFonts w:ascii="Times New Roman" w:hAnsi="Times New Roman" w:cs="Times New Roman"/>
                <w:strike/>
              </w:rPr>
              <w:t>heterologously</w:t>
            </w:r>
            <w:proofErr w:type="spellEnd"/>
            <w:r w:rsidRPr="00427DBC">
              <w:rPr>
                <w:rFonts w:ascii="Times New Roman" w:hAnsi="Times New Roman" w:cs="Times New Roman"/>
                <w:strike/>
              </w:rPr>
              <w:t xml:space="preserve"> expressed APS Reductase</w:t>
            </w:r>
          </w:p>
        </w:tc>
        <w:tc>
          <w:tcPr>
            <w:tcW w:w="990" w:type="dxa"/>
            <w:tcBorders>
              <w:top w:val="nil"/>
              <w:left w:val="nil"/>
              <w:bottom w:val="single" w:sz="4" w:space="0" w:color="auto"/>
              <w:right w:val="single" w:sz="4" w:space="0" w:color="auto"/>
            </w:tcBorders>
            <w:shd w:val="clear" w:color="auto" w:fill="auto"/>
            <w:vAlign w:val="bottom"/>
            <w:hideMark/>
          </w:tcPr>
          <w:p w14:paraId="29064F45" w14:textId="77777777" w:rsidR="001C46DE" w:rsidRPr="00427DBC" w:rsidRDefault="001C46DE" w:rsidP="00A448BA">
            <w:pPr>
              <w:ind w:left="-18"/>
              <w:rPr>
                <w:rFonts w:ascii="Times New Roman" w:hAnsi="Times New Roman" w:cs="Times New Roman"/>
                <w:strike/>
              </w:rPr>
            </w:pPr>
            <w:r w:rsidRPr="00427DBC">
              <w:rPr>
                <w:rFonts w:ascii="Times New Roman" w:hAnsi="Times New Roman" w:cs="Times New Roman"/>
                <w:strike/>
              </w:rPr>
              <w:t>7</w:t>
            </w:r>
          </w:p>
        </w:tc>
        <w:tc>
          <w:tcPr>
            <w:tcW w:w="900" w:type="dxa"/>
            <w:tcBorders>
              <w:top w:val="nil"/>
              <w:left w:val="nil"/>
              <w:bottom w:val="single" w:sz="4" w:space="0" w:color="auto"/>
              <w:right w:val="single" w:sz="4" w:space="0" w:color="auto"/>
            </w:tcBorders>
            <w:shd w:val="clear" w:color="auto" w:fill="auto"/>
            <w:noWrap/>
            <w:vAlign w:val="bottom"/>
            <w:hideMark/>
          </w:tcPr>
          <w:p w14:paraId="721BD0F2"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302BCDAD"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10/1/16</w:t>
            </w:r>
          </w:p>
        </w:tc>
      </w:tr>
      <w:tr w:rsidR="001C46DE" w:rsidRPr="00F356D7" w14:paraId="74CE7EA2"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958BB4"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M3.5</w:t>
            </w:r>
          </w:p>
        </w:tc>
        <w:tc>
          <w:tcPr>
            <w:tcW w:w="5940" w:type="dxa"/>
            <w:tcBorders>
              <w:top w:val="nil"/>
              <w:left w:val="nil"/>
              <w:bottom w:val="single" w:sz="4" w:space="0" w:color="auto"/>
              <w:right w:val="single" w:sz="4" w:space="0" w:color="auto"/>
            </w:tcBorders>
            <w:shd w:val="clear" w:color="auto" w:fill="auto"/>
            <w:vAlign w:val="bottom"/>
            <w:hideMark/>
          </w:tcPr>
          <w:p w14:paraId="141D48A4"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Milestone: choose the APS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427883A9" w14:textId="77777777" w:rsidR="001C46DE" w:rsidRPr="00427DBC"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45FBA32"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0776D4CD"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10/1/16</w:t>
            </w:r>
          </w:p>
        </w:tc>
      </w:tr>
      <w:tr w:rsidR="001C46DE" w:rsidRPr="00F356D7" w14:paraId="655533FC"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DCF59A"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3.8.</w:t>
            </w:r>
          </w:p>
        </w:tc>
        <w:tc>
          <w:tcPr>
            <w:tcW w:w="5940" w:type="dxa"/>
            <w:tcBorders>
              <w:top w:val="nil"/>
              <w:left w:val="nil"/>
              <w:bottom w:val="single" w:sz="4" w:space="0" w:color="auto"/>
              <w:right w:val="single" w:sz="4" w:space="0" w:color="auto"/>
            </w:tcBorders>
            <w:shd w:val="clear" w:color="auto" w:fill="auto"/>
            <w:vAlign w:val="bottom"/>
            <w:hideMark/>
          </w:tcPr>
          <w:p w14:paraId="27C6EC63" w14:textId="646EE6D0" w:rsidR="001C46DE" w:rsidRPr="00F356D7" w:rsidRDefault="001C46DE" w:rsidP="00B7457D">
            <w:pPr>
              <w:ind w:hanging="18"/>
              <w:rPr>
                <w:rFonts w:ascii="Times New Roman" w:hAnsi="Times New Roman" w:cs="Times New Roman"/>
              </w:rPr>
            </w:pPr>
            <w:del w:id="325" w:author="Stephen Ragsdale" w:date="2015-03-06T13:50:00Z">
              <w:r w:rsidRPr="00F356D7" w:rsidDel="00B7457D">
                <w:rPr>
                  <w:rFonts w:ascii="Times New Roman" w:hAnsi="Times New Roman" w:cs="Times New Roman"/>
                </w:rPr>
                <w:delText xml:space="preserve">Sulfate </w:delText>
              </w:r>
            </w:del>
            <w:ins w:id="326" w:author="Stephen Ragsdale" w:date="2015-03-06T13:50:00Z">
              <w:r w:rsidR="00B7457D" w:rsidRPr="00F356D7">
                <w:rPr>
                  <w:rFonts w:ascii="Times New Roman" w:hAnsi="Times New Roman" w:cs="Times New Roman"/>
                </w:rPr>
                <w:t>Sulf</w:t>
              </w:r>
              <w:r w:rsidR="00B7457D">
                <w:rPr>
                  <w:rFonts w:ascii="Times New Roman" w:hAnsi="Times New Roman" w:cs="Times New Roman"/>
                </w:rPr>
                <w:t>ite</w:t>
              </w:r>
              <w:r w:rsidR="00B7457D" w:rsidRPr="00F356D7">
                <w:rPr>
                  <w:rFonts w:ascii="Times New Roman" w:hAnsi="Times New Roman" w:cs="Times New Roman"/>
                </w:rPr>
                <w:t xml:space="preserve"> </w:t>
              </w:r>
            </w:ins>
            <w:r w:rsidRPr="00F356D7">
              <w:rPr>
                <w:rFonts w:ascii="Times New Roman" w:hAnsi="Times New Roman" w:cs="Times New Roman"/>
              </w:rPr>
              <w:t xml:space="preserve">to sulfide module:  Purify and assess kinetic and physical properties of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Sulfite Reductase</w:t>
            </w:r>
          </w:p>
        </w:tc>
        <w:tc>
          <w:tcPr>
            <w:tcW w:w="990" w:type="dxa"/>
            <w:tcBorders>
              <w:top w:val="nil"/>
              <w:left w:val="nil"/>
              <w:bottom w:val="single" w:sz="4" w:space="0" w:color="auto"/>
              <w:right w:val="single" w:sz="4" w:space="0" w:color="auto"/>
            </w:tcBorders>
            <w:shd w:val="clear" w:color="auto" w:fill="auto"/>
            <w:vAlign w:val="bottom"/>
            <w:hideMark/>
          </w:tcPr>
          <w:p w14:paraId="15676AD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nil"/>
              <w:right w:val="nil"/>
            </w:tcBorders>
            <w:shd w:val="clear" w:color="auto" w:fill="auto"/>
            <w:noWrap/>
            <w:vAlign w:val="bottom"/>
            <w:hideMark/>
          </w:tcPr>
          <w:p w14:paraId="3B7A313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5/1/16</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9BDE70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11D0E61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0B8441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M3.6</w:t>
            </w:r>
          </w:p>
        </w:tc>
        <w:tc>
          <w:tcPr>
            <w:tcW w:w="5940" w:type="dxa"/>
            <w:tcBorders>
              <w:top w:val="nil"/>
              <w:left w:val="nil"/>
              <w:bottom w:val="single" w:sz="4" w:space="0" w:color="auto"/>
              <w:right w:val="single" w:sz="4" w:space="0" w:color="auto"/>
            </w:tcBorders>
            <w:shd w:val="clear" w:color="auto" w:fill="auto"/>
            <w:vAlign w:val="bottom"/>
            <w:hideMark/>
          </w:tcPr>
          <w:p w14:paraId="0818A4F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the Sulfite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347C2D5B" w14:textId="77777777" w:rsidR="001C46DE" w:rsidRPr="00F356D7" w:rsidRDefault="001C46DE" w:rsidP="00A448BA">
            <w:pPr>
              <w:ind w:left="-18"/>
              <w:rPr>
                <w:rFonts w:ascii="Times New Roman" w:hAnsi="Times New Roman" w:cs="Times New Roman"/>
              </w:rPr>
            </w:pP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AE4CF4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56F1B59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43765BDD"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617874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3.9.</w:t>
            </w:r>
          </w:p>
        </w:tc>
        <w:tc>
          <w:tcPr>
            <w:tcW w:w="5940" w:type="dxa"/>
            <w:tcBorders>
              <w:top w:val="nil"/>
              <w:left w:val="nil"/>
              <w:bottom w:val="single" w:sz="4" w:space="0" w:color="auto"/>
              <w:right w:val="single" w:sz="4" w:space="0" w:color="auto"/>
            </w:tcBorders>
            <w:shd w:val="clear" w:color="auto" w:fill="auto"/>
            <w:vAlign w:val="bottom"/>
            <w:hideMark/>
          </w:tcPr>
          <w:p w14:paraId="1FAC710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Ensure that the chosen sulfate to sulfide enzymes couple to give predicted flux - in vitro and in vivo</w:t>
            </w:r>
          </w:p>
        </w:tc>
        <w:tc>
          <w:tcPr>
            <w:tcW w:w="990" w:type="dxa"/>
            <w:tcBorders>
              <w:top w:val="nil"/>
              <w:left w:val="nil"/>
              <w:bottom w:val="single" w:sz="4" w:space="0" w:color="auto"/>
              <w:right w:val="single" w:sz="4" w:space="0" w:color="auto"/>
            </w:tcBorders>
            <w:shd w:val="clear" w:color="auto" w:fill="auto"/>
            <w:vAlign w:val="bottom"/>
            <w:hideMark/>
          </w:tcPr>
          <w:p w14:paraId="3577E32B"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5352BE1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2854420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0924A75E"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EAF0C2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3.10.</w:t>
            </w:r>
          </w:p>
        </w:tc>
        <w:tc>
          <w:tcPr>
            <w:tcW w:w="5940" w:type="dxa"/>
            <w:tcBorders>
              <w:top w:val="nil"/>
              <w:left w:val="nil"/>
              <w:bottom w:val="single" w:sz="4" w:space="0" w:color="auto"/>
              <w:right w:val="single" w:sz="4" w:space="0" w:color="auto"/>
            </w:tcBorders>
            <w:shd w:val="clear" w:color="auto" w:fill="auto"/>
            <w:vAlign w:val="bottom"/>
            <w:hideMark/>
          </w:tcPr>
          <w:p w14:paraId="0C71BFA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Substitute enzymes from a single host if necessary - make adjustments based on in vivo flux measurements</w:t>
            </w:r>
          </w:p>
        </w:tc>
        <w:tc>
          <w:tcPr>
            <w:tcW w:w="990" w:type="dxa"/>
            <w:tcBorders>
              <w:top w:val="nil"/>
              <w:left w:val="nil"/>
              <w:bottom w:val="single" w:sz="4" w:space="0" w:color="auto"/>
              <w:right w:val="single" w:sz="4" w:space="0" w:color="auto"/>
            </w:tcBorders>
            <w:shd w:val="clear" w:color="auto" w:fill="auto"/>
            <w:vAlign w:val="bottom"/>
            <w:hideMark/>
          </w:tcPr>
          <w:p w14:paraId="02D17BAD"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39825CD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592F5D8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67FBB2A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E357D0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M3.7</w:t>
            </w:r>
          </w:p>
        </w:tc>
        <w:tc>
          <w:tcPr>
            <w:tcW w:w="5940" w:type="dxa"/>
            <w:tcBorders>
              <w:top w:val="nil"/>
              <w:left w:val="nil"/>
              <w:bottom w:val="single" w:sz="4" w:space="0" w:color="auto"/>
              <w:right w:val="single" w:sz="4" w:space="0" w:color="auto"/>
            </w:tcBorders>
            <w:shd w:val="clear" w:color="auto" w:fill="auto"/>
            <w:vAlign w:val="bottom"/>
            <w:hideMark/>
          </w:tcPr>
          <w:p w14:paraId="4509E150" w14:textId="23B431C6"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enzymes for the sulf</w:t>
            </w:r>
            <w:r w:rsidR="00B7457D">
              <w:rPr>
                <w:rFonts w:ascii="Times New Roman" w:hAnsi="Times New Roman" w:cs="Times New Roman"/>
              </w:rPr>
              <w:t>i</w:t>
            </w:r>
            <w:r w:rsidRPr="00F356D7">
              <w:rPr>
                <w:rFonts w:ascii="Times New Roman" w:hAnsi="Times New Roman" w:cs="Times New Roman"/>
              </w:rPr>
              <w:t>te-to-sulfide module based on  highest activity (&gt;10 units/mg)</w:t>
            </w:r>
          </w:p>
        </w:tc>
        <w:tc>
          <w:tcPr>
            <w:tcW w:w="990" w:type="dxa"/>
            <w:tcBorders>
              <w:top w:val="nil"/>
              <w:left w:val="nil"/>
              <w:bottom w:val="single" w:sz="4" w:space="0" w:color="auto"/>
              <w:right w:val="single" w:sz="4" w:space="0" w:color="auto"/>
            </w:tcBorders>
            <w:shd w:val="clear" w:color="auto" w:fill="auto"/>
            <w:vAlign w:val="bottom"/>
            <w:hideMark/>
          </w:tcPr>
          <w:p w14:paraId="27159241"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198997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56431EA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7AE01EB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E0188A2" w14:textId="49D4A411" w:rsidR="004B6726" w:rsidRPr="00F356D7" w:rsidRDefault="004B6726" w:rsidP="00A448BA">
            <w:pPr>
              <w:ind w:hanging="3"/>
              <w:rPr>
                <w:rFonts w:ascii="Times New Roman" w:hAnsi="Times New Roman" w:cs="Times New Roman"/>
              </w:rPr>
            </w:pPr>
            <w:r w:rsidRPr="004A7D91">
              <w:rPr>
                <w:rFonts w:ascii="Times New Roman" w:hAnsi="Times New Roman" w:cs="Times New Roman"/>
                <w:color w:val="FF0000"/>
              </w:rPr>
              <w:lastRenderedPageBreak/>
              <w:t xml:space="preserve">3.8. </w:t>
            </w:r>
          </w:p>
        </w:tc>
        <w:tc>
          <w:tcPr>
            <w:tcW w:w="5940" w:type="dxa"/>
            <w:tcBorders>
              <w:top w:val="nil"/>
              <w:left w:val="nil"/>
              <w:bottom w:val="single" w:sz="4" w:space="0" w:color="auto"/>
              <w:right w:val="single" w:sz="4" w:space="0" w:color="auto"/>
            </w:tcBorders>
            <w:shd w:val="clear" w:color="auto" w:fill="auto"/>
            <w:vAlign w:val="bottom"/>
            <w:hideMark/>
          </w:tcPr>
          <w:p w14:paraId="5BE39221" w14:textId="5CCB05B3" w:rsidR="004B6726" w:rsidRPr="00F356D7" w:rsidRDefault="004B6726" w:rsidP="000C298F">
            <w:pPr>
              <w:ind w:hanging="18"/>
              <w:rPr>
                <w:rFonts w:ascii="Times New Roman" w:hAnsi="Times New Roman" w:cs="Times New Roman"/>
              </w:rPr>
            </w:pPr>
            <w:r w:rsidRPr="004A7D91">
              <w:rPr>
                <w:rFonts w:ascii="Times New Roman" w:hAnsi="Times New Roman" w:cs="Times New Roman"/>
                <w:color w:val="FF0000"/>
              </w:rPr>
              <w:t> </w:t>
            </w:r>
            <w:r w:rsidR="007B2F70">
              <w:rPr>
                <w:rFonts w:ascii="Times New Roman" w:hAnsi="Times New Roman" w:cs="Times New Roman"/>
                <w:color w:val="FF0000"/>
              </w:rPr>
              <w:t>E</w:t>
            </w:r>
            <w:r w:rsidRPr="004A7D91">
              <w:rPr>
                <w:rFonts w:ascii="Times New Roman" w:hAnsi="Times New Roman" w:cs="Times New Roman"/>
                <w:color w:val="FF0000"/>
              </w:rPr>
              <w:t>valuate steady-state kinetics for the reverse MCR reaction</w:t>
            </w:r>
            <w:r w:rsidR="000C298F">
              <w:rPr>
                <w:rFonts w:ascii="Times New Roman" w:hAnsi="Times New Roman" w:cs="Times New Roman"/>
                <w:color w:val="FF0000"/>
              </w:rPr>
              <w:t>, determining its kinetic parameters and establishing the rate-limiting step.</w:t>
            </w:r>
          </w:p>
        </w:tc>
        <w:tc>
          <w:tcPr>
            <w:tcW w:w="990" w:type="dxa"/>
            <w:tcBorders>
              <w:top w:val="nil"/>
              <w:left w:val="nil"/>
              <w:bottom w:val="single" w:sz="4" w:space="0" w:color="auto"/>
              <w:right w:val="single" w:sz="4" w:space="0" w:color="auto"/>
            </w:tcBorders>
            <w:shd w:val="clear" w:color="auto" w:fill="auto"/>
            <w:vAlign w:val="bottom"/>
            <w:hideMark/>
          </w:tcPr>
          <w:p w14:paraId="4469EFAD" w14:textId="3819BB8B" w:rsidR="004B6726" w:rsidRPr="00F356D7" w:rsidRDefault="004B6726" w:rsidP="00A448BA">
            <w:pPr>
              <w:ind w:left="-18"/>
              <w:rPr>
                <w:rFonts w:ascii="Times New Roman" w:hAnsi="Times New Roman" w:cs="Times New Roman"/>
              </w:rPr>
            </w:pPr>
            <w:r w:rsidRPr="004A7D91">
              <w:rPr>
                <w:rFonts w:ascii="Times New Roman" w:hAnsi="Times New Roman" w:cs="Times New Roman"/>
                <w:color w:val="FF0000"/>
              </w:rPr>
              <w:t>6</w:t>
            </w:r>
          </w:p>
        </w:tc>
        <w:tc>
          <w:tcPr>
            <w:tcW w:w="900" w:type="dxa"/>
            <w:tcBorders>
              <w:top w:val="nil"/>
              <w:left w:val="nil"/>
              <w:bottom w:val="single" w:sz="4" w:space="0" w:color="auto"/>
              <w:right w:val="single" w:sz="4" w:space="0" w:color="auto"/>
            </w:tcBorders>
            <w:shd w:val="clear" w:color="auto" w:fill="auto"/>
            <w:noWrap/>
            <w:vAlign w:val="bottom"/>
            <w:hideMark/>
          </w:tcPr>
          <w:p w14:paraId="2F1CAB12" w14:textId="4E3C8249" w:rsidR="004B6726" w:rsidRPr="00F356D7" w:rsidRDefault="004B6726" w:rsidP="00A448BA">
            <w:pPr>
              <w:ind w:hanging="18"/>
              <w:rPr>
                <w:rFonts w:ascii="Times New Roman" w:hAnsi="Times New Roman" w:cs="Times New Roman"/>
              </w:rPr>
            </w:pPr>
            <w:r w:rsidRPr="004A7D91">
              <w:rPr>
                <w:rFonts w:ascii="Times New Roman" w:hAnsi="Times New Roman" w:cs="Times New Roman"/>
                <w:color w:val="FF0000"/>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79DBA89A" w14:textId="025F0C9B" w:rsidR="004B6726" w:rsidRPr="00F356D7" w:rsidRDefault="004B6726" w:rsidP="00A448BA">
            <w:pPr>
              <w:ind w:right="-18"/>
              <w:rPr>
                <w:rFonts w:ascii="Times New Roman" w:hAnsi="Times New Roman" w:cs="Times New Roman"/>
              </w:rPr>
            </w:pPr>
            <w:r w:rsidRPr="004A7D91">
              <w:rPr>
                <w:rFonts w:ascii="Times New Roman" w:hAnsi="Times New Roman" w:cs="Times New Roman"/>
                <w:color w:val="FF0000"/>
              </w:rPr>
              <w:t>8/1/15</w:t>
            </w:r>
          </w:p>
        </w:tc>
      </w:tr>
      <w:tr w:rsidR="004B6726" w:rsidRPr="00F356D7" w14:paraId="010973AC" w14:textId="77777777" w:rsidTr="00F356D7">
        <w:trPr>
          <w:trHeight w:val="300"/>
          <w:ins w:id="327" w:author="Stephen Ragsdale" w:date="2015-03-05T14:1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5DFF479" w14:textId="62A750C5" w:rsidR="004B6726" w:rsidRPr="004A7D91" w:rsidRDefault="004B6726" w:rsidP="00A448BA">
            <w:pPr>
              <w:ind w:hanging="3"/>
              <w:rPr>
                <w:ins w:id="328" w:author="Stephen Ragsdale" w:date="2015-03-05T14:16:00Z"/>
                <w:rFonts w:ascii="Times New Roman" w:hAnsi="Times New Roman" w:cs="Times New Roman"/>
                <w:color w:val="FF0000"/>
              </w:rPr>
            </w:pPr>
            <w:ins w:id="329" w:author="Stephen Ragsdale" w:date="2015-03-05T14:16:00Z">
              <w:r>
                <w:rPr>
                  <w:rFonts w:ascii="Times New Roman" w:hAnsi="Times New Roman" w:cs="Times New Roman"/>
                  <w:color w:val="FF0000"/>
                </w:rPr>
                <w:t>M3.8</w:t>
              </w:r>
            </w:ins>
          </w:p>
        </w:tc>
        <w:tc>
          <w:tcPr>
            <w:tcW w:w="5940" w:type="dxa"/>
            <w:tcBorders>
              <w:top w:val="nil"/>
              <w:left w:val="nil"/>
              <w:bottom w:val="single" w:sz="4" w:space="0" w:color="auto"/>
              <w:right w:val="single" w:sz="4" w:space="0" w:color="auto"/>
            </w:tcBorders>
            <w:shd w:val="clear" w:color="auto" w:fill="auto"/>
            <w:vAlign w:val="bottom"/>
          </w:tcPr>
          <w:p w14:paraId="7BB28C45" w14:textId="2EC56ACD" w:rsidR="004B6726" w:rsidRPr="004A7D91" w:rsidRDefault="000C298F" w:rsidP="00A448BA">
            <w:pPr>
              <w:ind w:hanging="18"/>
              <w:rPr>
                <w:ins w:id="330" w:author="Stephen Ragsdale" w:date="2015-03-05T14:16:00Z"/>
                <w:rFonts w:ascii="Times New Roman" w:hAnsi="Times New Roman" w:cs="Times New Roman"/>
                <w:color w:val="FF0000"/>
              </w:rPr>
            </w:pPr>
            <w:ins w:id="331" w:author="Stephen Ragsdale" w:date="2015-03-05T14:18:00Z">
              <w:r>
                <w:rPr>
                  <w:rFonts w:ascii="Times New Roman" w:hAnsi="Times New Roman" w:cs="Times New Roman"/>
                  <w:color w:val="FF0000"/>
                </w:rPr>
                <w:t>Provide</w:t>
              </w:r>
            </w:ins>
            <w:ins w:id="332" w:author="Stephen Ragsdale" w:date="2015-03-05T14:16:00Z">
              <w:r w:rsidR="004B6726">
                <w:rPr>
                  <w:rFonts w:ascii="Times New Roman" w:hAnsi="Times New Roman" w:cs="Times New Roman"/>
                  <w:color w:val="FF0000"/>
                </w:rPr>
                <w:t xml:space="preserve"> the steady-state rate of the reverse reaction </w:t>
              </w:r>
            </w:ins>
          </w:p>
        </w:tc>
        <w:tc>
          <w:tcPr>
            <w:tcW w:w="990" w:type="dxa"/>
            <w:tcBorders>
              <w:top w:val="nil"/>
              <w:left w:val="nil"/>
              <w:bottom w:val="single" w:sz="4" w:space="0" w:color="auto"/>
              <w:right w:val="single" w:sz="4" w:space="0" w:color="auto"/>
            </w:tcBorders>
            <w:shd w:val="clear" w:color="auto" w:fill="auto"/>
            <w:vAlign w:val="bottom"/>
          </w:tcPr>
          <w:p w14:paraId="0BBC2A7B" w14:textId="77777777" w:rsidR="004B6726" w:rsidRPr="004A7D91" w:rsidRDefault="004B6726" w:rsidP="00A448BA">
            <w:pPr>
              <w:ind w:left="-18"/>
              <w:rPr>
                <w:ins w:id="333" w:author="Stephen Ragsdale" w:date="2015-03-05T14:16: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4CB678FD" w14:textId="6FAF7E6A" w:rsidR="004B6726" w:rsidRPr="004A7D91" w:rsidRDefault="004B6726" w:rsidP="00A448BA">
            <w:pPr>
              <w:ind w:hanging="18"/>
              <w:rPr>
                <w:ins w:id="334" w:author="Stephen Ragsdale" w:date="2015-03-05T14:16:00Z"/>
                <w:rFonts w:ascii="Times New Roman" w:hAnsi="Times New Roman" w:cs="Times New Roman"/>
                <w:color w:val="FF0000"/>
              </w:rPr>
            </w:pPr>
            <w:ins w:id="335" w:author="Stephen Ragsdale" w:date="2015-03-05T14:17:00Z">
              <w:r>
                <w:rPr>
                  <w:rFonts w:ascii="Times New Roman" w:hAnsi="Times New Roman" w:cs="Times New Roman"/>
                  <w:color w:val="FF0000"/>
                </w:rPr>
                <w:t>8/1/15</w:t>
              </w:r>
            </w:ins>
          </w:p>
        </w:tc>
        <w:tc>
          <w:tcPr>
            <w:tcW w:w="900" w:type="dxa"/>
            <w:tcBorders>
              <w:top w:val="nil"/>
              <w:left w:val="nil"/>
              <w:bottom w:val="single" w:sz="4" w:space="0" w:color="auto"/>
              <w:right w:val="single" w:sz="4" w:space="0" w:color="auto"/>
            </w:tcBorders>
            <w:shd w:val="clear" w:color="auto" w:fill="auto"/>
            <w:noWrap/>
            <w:vAlign w:val="bottom"/>
          </w:tcPr>
          <w:p w14:paraId="0F4C669E" w14:textId="343F1409" w:rsidR="004B6726" w:rsidRPr="004A7D91" w:rsidRDefault="004B6726" w:rsidP="00A448BA">
            <w:pPr>
              <w:ind w:right="-18"/>
              <w:rPr>
                <w:ins w:id="336" w:author="Stephen Ragsdale" w:date="2015-03-05T14:16:00Z"/>
                <w:rFonts w:ascii="Times New Roman" w:hAnsi="Times New Roman" w:cs="Times New Roman"/>
                <w:color w:val="FF0000"/>
              </w:rPr>
            </w:pPr>
            <w:ins w:id="337" w:author="Stephen Ragsdale" w:date="2015-03-05T14:17:00Z">
              <w:r>
                <w:rPr>
                  <w:rFonts w:ascii="Times New Roman" w:hAnsi="Times New Roman" w:cs="Times New Roman"/>
                  <w:color w:val="FF0000"/>
                </w:rPr>
                <w:t>8/1/15</w:t>
              </w:r>
            </w:ins>
          </w:p>
        </w:tc>
      </w:tr>
      <w:tr w:rsidR="000C298F" w:rsidRPr="00F356D7" w14:paraId="71C08AB4" w14:textId="77777777" w:rsidTr="00F356D7">
        <w:trPr>
          <w:trHeight w:val="300"/>
          <w:ins w:id="338" w:author="Stephen Ragsdale" w:date="2015-03-05T14:18: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4C37966" w14:textId="287E1168" w:rsidR="000C298F" w:rsidRDefault="000C298F" w:rsidP="00A448BA">
            <w:pPr>
              <w:ind w:hanging="3"/>
              <w:rPr>
                <w:ins w:id="339" w:author="Stephen Ragsdale" w:date="2015-03-05T14:18:00Z"/>
                <w:rFonts w:ascii="Times New Roman" w:hAnsi="Times New Roman" w:cs="Times New Roman"/>
                <w:color w:val="FF0000"/>
              </w:rPr>
            </w:pPr>
            <w:ins w:id="340" w:author="Stephen Ragsdale" w:date="2015-03-05T14:18:00Z">
              <w:r>
                <w:rPr>
                  <w:rFonts w:ascii="Times New Roman" w:hAnsi="Times New Roman" w:cs="Times New Roman"/>
                  <w:color w:val="FF0000"/>
                </w:rPr>
                <w:t>M3.9</w:t>
              </w:r>
            </w:ins>
          </w:p>
        </w:tc>
        <w:tc>
          <w:tcPr>
            <w:tcW w:w="5940" w:type="dxa"/>
            <w:tcBorders>
              <w:top w:val="nil"/>
              <w:left w:val="nil"/>
              <w:bottom w:val="single" w:sz="4" w:space="0" w:color="auto"/>
              <w:right w:val="single" w:sz="4" w:space="0" w:color="auto"/>
            </w:tcBorders>
            <w:shd w:val="clear" w:color="auto" w:fill="auto"/>
            <w:vAlign w:val="bottom"/>
          </w:tcPr>
          <w:p w14:paraId="1A15254F" w14:textId="4B92656B" w:rsidR="000C298F" w:rsidRDefault="000C298F" w:rsidP="000C298F">
            <w:pPr>
              <w:ind w:hanging="18"/>
              <w:rPr>
                <w:ins w:id="341" w:author="Stephen Ragsdale" w:date="2015-03-05T14:18:00Z"/>
                <w:rFonts w:ascii="Times New Roman" w:hAnsi="Times New Roman" w:cs="Times New Roman"/>
                <w:color w:val="FF0000"/>
              </w:rPr>
            </w:pPr>
            <w:ins w:id="342" w:author="Stephen Ragsdale" w:date="2015-03-05T14:18:00Z">
              <w:r>
                <w:rPr>
                  <w:rFonts w:ascii="Times New Roman" w:hAnsi="Times New Roman" w:cs="Times New Roman"/>
                  <w:color w:val="FF0000"/>
                </w:rPr>
                <w:t xml:space="preserve">Establish if </w:t>
              </w:r>
            </w:ins>
            <w:ins w:id="343" w:author="Stephen Ragsdale" w:date="2015-03-05T14:19:00Z">
              <w:r>
                <w:rPr>
                  <w:rFonts w:ascii="Times New Roman" w:hAnsi="Times New Roman" w:cs="Times New Roman"/>
                  <w:color w:val="FF0000"/>
                </w:rPr>
                <w:t>product</w:t>
              </w:r>
            </w:ins>
            <w:ins w:id="344" w:author="Stephen Ragsdale" w:date="2015-03-05T14:18:00Z">
              <w:r>
                <w:rPr>
                  <w:rFonts w:ascii="Times New Roman" w:hAnsi="Times New Roman" w:cs="Times New Roman"/>
                  <w:color w:val="FF0000"/>
                </w:rPr>
                <w:t xml:space="preserve"> release </w:t>
              </w:r>
            </w:ins>
            <w:ins w:id="345" w:author="Stephen Ragsdale" w:date="2015-03-05T14:19:00Z">
              <w:r>
                <w:rPr>
                  <w:rFonts w:ascii="Times New Roman" w:hAnsi="Times New Roman" w:cs="Times New Roman"/>
                  <w:color w:val="FF0000"/>
                </w:rPr>
                <w:t xml:space="preserve">or chemistry </w:t>
              </w:r>
            </w:ins>
            <w:ins w:id="346" w:author="Stephen Ragsdale" w:date="2015-03-05T14:18:00Z">
              <w:r>
                <w:rPr>
                  <w:rFonts w:ascii="Times New Roman" w:hAnsi="Times New Roman" w:cs="Times New Roman"/>
                  <w:color w:val="FF0000"/>
                </w:rPr>
                <w:t xml:space="preserve">is rate-limiting </w:t>
              </w:r>
            </w:ins>
            <w:ins w:id="347" w:author="Stephen Ragsdale" w:date="2015-03-05T14:20:00Z">
              <w:r>
                <w:rPr>
                  <w:rFonts w:ascii="Times New Roman" w:hAnsi="Times New Roman" w:cs="Times New Roman"/>
                  <w:color w:val="FF0000"/>
                </w:rPr>
                <w:t>in AOM</w:t>
              </w:r>
            </w:ins>
          </w:p>
        </w:tc>
        <w:tc>
          <w:tcPr>
            <w:tcW w:w="990" w:type="dxa"/>
            <w:tcBorders>
              <w:top w:val="nil"/>
              <w:left w:val="nil"/>
              <w:bottom w:val="single" w:sz="4" w:space="0" w:color="auto"/>
              <w:right w:val="single" w:sz="4" w:space="0" w:color="auto"/>
            </w:tcBorders>
            <w:shd w:val="clear" w:color="auto" w:fill="auto"/>
            <w:vAlign w:val="bottom"/>
          </w:tcPr>
          <w:p w14:paraId="384506B7" w14:textId="77777777" w:rsidR="000C298F" w:rsidRPr="004A7D91" w:rsidRDefault="000C298F" w:rsidP="00A448BA">
            <w:pPr>
              <w:ind w:left="-18"/>
              <w:rPr>
                <w:ins w:id="348" w:author="Stephen Ragsdale" w:date="2015-03-05T14:18: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4B1F6B1A" w14:textId="5A0F5074" w:rsidR="000C298F" w:rsidRDefault="000C298F" w:rsidP="00A448BA">
            <w:pPr>
              <w:ind w:hanging="18"/>
              <w:rPr>
                <w:ins w:id="349" w:author="Stephen Ragsdale" w:date="2015-03-05T14:18:00Z"/>
                <w:rFonts w:ascii="Times New Roman" w:hAnsi="Times New Roman" w:cs="Times New Roman"/>
                <w:color w:val="FF0000"/>
              </w:rPr>
            </w:pPr>
            <w:ins w:id="350" w:author="Stephen Ragsdale" w:date="2015-03-05T14:18:00Z">
              <w:r>
                <w:rPr>
                  <w:rFonts w:ascii="Times New Roman" w:hAnsi="Times New Roman" w:cs="Times New Roman"/>
                  <w:color w:val="FF0000"/>
                </w:rPr>
                <w:t>8/1/15</w:t>
              </w:r>
            </w:ins>
          </w:p>
        </w:tc>
        <w:tc>
          <w:tcPr>
            <w:tcW w:w="900" w:type="dxa"/>
            <w:tcBorders>
              <w:top w:val="nil"/>
              <w:left w:val="nil"/>
              <w:bottom w:val="single" w:sz="4" w:space="0" w:color="auto"/>
              <w:right w:val="single" w:sz="4" w:space="0" w:color="auto"/>
            </w:tcBorders>
            <w:shd w:val="clear" w:color="auto" w:fill="auto"/>
            <w:noWrap/>
            <w:vAlign w:val="bottom"/>
          </w:tcPr>
          <w:p w14:paraId="0F5CAF5F" w14:textId="188E5C77" w:rsidR="000C298F" w:rsidRDefault="000C298F" w:rsidP="00A448BA">
            <w:pPr>
              <w:ind w:right="-18"/>
              <w:rPr>
                <w:ins w:id="351" w:author="Stephen Ragsdale" w:date="2015-03-05T14:18:00Z"/>
                <w:rFonts w:ascii="Times New Roman" w:hAnsi="Times New Roman" w:cs="Times New Roman"/>
                <w:color w:val="FF0000"/>
              </w:rPr>
            </w:pPr>
            <w:ins w:id="352" w:author="Stephen Ragsdale" w:date="2015-03-05T14:18:00Z">
              <w:r>
                <w:rPr>
                  <w:rFonts w:ascii="Times New Roman" w:hAnsi="Times New Roman" w:cs="Times New Roman"/>
                  <w:color w:val="FF0000"/>
                </w:rPr>
                <w:t>8/1/15</w:t>
              </w:r>
            </w:ins>
          </w:p>
        </w:tc>
      </w:tr>
      <w:tr w:rsidR="00B7457D" w:rsidRPr="00F356D7" w14:paraId="29A24165" w14:textId="77777777" w:rsidTr="00F356D7">
        <w:trPr>
          <w:trHeight w:val="300"/>
          <w:ins w:id="353" w:author="Stephen Ragsdale" w:date="2015-03-06T13:5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F7A9DA4" w14:textId="14217313" w:rsidR="00B7457D" w:rsidRDefault="00B7457D" w:rsidP="00A448BA">
            <w:pPr>
              <w:ind w:hanging="3"/>
              <w:rPr>
                <w:ins w:id="354" w:author="Stephen Ragsdale" w:date="2015-03-06T13:54:00Z"/>
                <w:rFonts w:ascii="Times New Roman" w:hAnsi="Times New Roman" w:cs="Times New Roman"/>
                <w:color w:val="FF0000"/>
              </w:rPr>
            </w:pPr>
            <w:ins w:id="355" w:author="Stephen Ragsdale" w:date="2015-03-06T13:54:00Z">
              <w:r>
                <w:rPr>
                  <w:rFonts w:ascii="Times New Roman" w:hAnsi="Times New Roman" w:cs="Times New Roman"/>
                  <w:color w:val="FF0000"/>
                </w:rPr>
                <w:t>3.9.</w:t>
              </w:r>
            </w:ins>
          </w:p>
        </w:tc>
        <w:tc>
          <w:tcPr>
            <w:tcW w:w="5940" w:type="dxa"/>
            <w:tcBorders>
              <w:top w:val="nil"/>
              <w:left w:val="nil"/>
              <w:bottom w:val="single" w:sz="4" w:space="0" w:color="auto"/>
              <w:right w:val="single" w:sz="4" w:space="0" w:color="auto"/>
            </w:tcBorders>
            <w:shd w:val="clear" w:color="auto" w:fill="auto"/>
            <w:vAlign w:val="bottom"/>
          </w:tcPr>
          <w:p w14:paraId="5DFE6BED" w14:textId="10043F49" w:rsidR="00B7457D" w:rsidRDefault="006F2D78" w:rsidP="00423187">
            <w:pPr>
              <w:ind w:hanging="18"/>
              <w:rPr>
                <w:ins w:id="356" w:author="Stephen Ragsdale" w:date="2015-03-06T13:54:00Z"/>
                <w:rFonts w:ascii="Times New Roman" w:hAnsi="Times New Roman" w:cs="Times New Roman"/>
                <w:color w:val="FF0000"/>
              </w:rPr>
            </w:pPr>
            <w:ins w:id="357" w:author="Stephen Ragsdale" w:date="2015-03-06T14:28:00Z">
              <w:r>
                <w:rPr>
                  <w:rFonts w:ascii="Times New Roman" w:hAnsi="Times New Roman" w:cs="Times New Roman"/>
                  <w:color w:val="FF0000"/>
                </w:rPr>
                <w:t>Characterize the</w:t>
              </w:r>
            </w:ins>
            <w:ins w:id="358" w:author="Stephen Ragsdale" w:date="2015-03-06T14:31:00Z">
              <w:r w:rsidR="00124CB2">
                <w:rPr>
                  <w:rFonts w:ascii="Times New Roman" w:hAnsi="Times New Roman" w:cs="Times New Roman"/>
                  <w:color w:val="FF0000"/>
                </w:rPr>
                <w:t xml:space="preserve"> </w:t>
              </w:r>
            </w:ins>
            <w:ins w:id="359" w:author="Stephen Ragsdale" w:date="2015-03-06T14:32:00Z">
              <w:r w:rsidR="00423187">
                <w:rPr>
                  <w:rFonts w:ascii="Times New Roman" w:hAnsi="Times New Roman" w:cs="Times New Roman"/>
                  <w:color w:val="FF0000"/>
                </w:rPr>
                <w:t>coupling</w:t>
              </w:r>
            </w:ins>
            <w:ins w:id="360" w:author="Stephen Ragsdale" w:date="2015-03-06T14:31:00Z">
              <w:r w:rsidR="00124CB2">
                <w:rPr>
                  <w:rFonts w:ascii="Times New Roman" w:hAnsi="Times New Roman" w:cs="Times New Roman"/>
                  <w:color w:val="FF0000"/>
                </w:rPr>
                <w:t xml:space="preserve"> between the </w:t>
              </w:r>
              <w:r w:rsidR="00124CB2" w:rsidRPr="0015730A">
                <w:rPr>
                  <w:rFonts w:ascii="Times New Roman" w:hAnsi="Times New Roman" w:cs="Times New Roman"/>
                  <w:i/>
                  <w:color w:val="FF0000"/>
                </w:rPr>
                <w:t xml:space="preserve">M. </w:t>
              </w:r>
              <w:proofErr w:type="spellStart"/>
              <w:r w:rsidR="00124CB2" w:rsidRPr="0015730A">
                <w:rPr>
                  <w:rFonts w:ascii="Times New Roman" w:hAnsi="Times New Roman" w:cs="Times New Roman"/>
                  <w:i/>
                  <w:color w:val="FF0000"/>
                </w:rPr>
                <w:t>marburgensis</w:t>
              </w:r>
              <w:proofErr w:type="spellEnd"/>
              <w:r w:rsidR="00124CB2">
                <w:rPr>
                  <w:rFonts w:ascii="Times New Roman" w:hAnsi="Times New Roman" w:cs="Times New Roman"/>
                  <w:color w:val="FF0000"/>
                </w:rPr>
                <w:t xml:space="preserve"> MCR</w:t>
              </w:r>
            </w:ins>
            <w:ins w:id="361" w:author="Stephen Ragsdale" w:date="2015-03-06T14:32:00Z">
              <w:r w:rsidR="00423187">
                <w:rPr>
                  <w:rFonts w:ascii="Times New Roman" w:hAnsi="Times New Roman" w:cs="Times New Roman"/>
                  <w:color w:val="FF0000"/>
                </w:rPr>
                <w:t xml:space="preserve"> and the </w:t>
              </w:r>
              <w:proofErr w:type="spellStart"/>
              <w:r w:rsidR="00423187">
                <w:rPr>
                  <w:rFonts w:ascii="Times New Roman" w:hAnsi="Times New Roman" w:cs="Times New Roman"/>
                  <w:color w:val="FF0000"/>
                </w:rPr>
                <w:t>thiol:fumarate</w:t>
              </w:r>
              <w:proofErr w:type="spellEnd"/>
              <w:r w:rsidR="00423187">
                <w:rPr>
                  <w:rFonts w:ascii="Times New Roman" w:hAnsi="Times New Roman" w:cs="Times New Roman"/>
                  <w:color w:val="FF0000"/>
                </w:rPr>
                <w:t xml:space="preserve"> reductase </w:t>
              </w:r>
            </w:ins>
            <w:ins w:id="362" w:author="Stephen Ragsdale" w:date="2015-03-06T14:28:00Z">
              <w:r>
                <w:rPr>
                  <w:rFonts w:ascii="Times New Roman" w:hAnsi="Times New Roman" w:cs="Times New Roman"/>
                  <w:color w:val="FF0000"/>
                </w:rPr>
                <w:t xml:space="preserve"> </w:t>
              </w:r>
              <w:r w:rsidRPr="0015730A">
                <w:rPr>
                  <w:rFonts w:ascii="Times New Roman" w:hAnsi="Times New Roman" w:cs="Times New Roman"/>
                  <w:i/>
                  <w:color w:val="FF0000"/>
                </w:rPr>
                <w:t xml:space="preserve">M. </w:t>
              </w:r>
              <w:proofErr w:type="spellStart"/>
              <w:r w:rsidRPr="0015730A">
                <w:rPr>
                  <w:rFonts w:ascii="Times New Roman" w:hAnsi="Times New Roman" w:cs="Times New Roman"/>
                  <w:i/>
                  <w:color w:val="FF0000"/>
                </w:rPr>
                <w:t>maripaludis</w:t>
              </w:r>
              <w:proofErr w:type="spellEnd"/>
              <w:r w:rsidRPr="0015730A">
                <w:rPr>
                  <w:rFonts w:ascii="Times New Roman" w:hAnsi="Times New Roman" w:cs="Times New Roman"/>
                  <w:color w:val="FF0000"/>
                </w:rPr>
                <w:t xml:space="preserve"> </w:t>
              </w:r>
              <w:proofErr w:type="spellStart"/>
              <w:r w:rsidRPr="0015730A">
                <w:rPr>
                  <w:rFonts w:ascii="Times New Roman" w:hAnsi="Times New Roman" w:cs="Times New Roman"/>
                  <w:color w:val="FF0000"/>
                </w:rPr>
                <w:t>thiol:fumarate</w:t>
              </w:r>
              <w:proofErr w:type="spellEnd"/>
              <w:r w:rsidRPr="0015730A">
                <w:rPr>
                  <w:rFonts w:ascii="Times New Roman" w:hAnsi="Times New Roman" w:cs="Times New Roman"/>
                  <w:color w:val="FF0000"/>
                </w:rPr>
                <w:t xml:space="preserve"> </w:t>
              </w:r>
              <w:r>
                <w:rPr>
                  <w:rFonts w:ascii="Times New Roman" w:hAnsi="Times New Roman" w:cs="Times New Roman"/>
                  <w:color w:val="FF0000"/>
                </w:rPr>
                <w:t xml:space="preserve">reductase and its interaction with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r>
                <w:rPr>
                  <w:rFonts w:ascii="Times New Roman" w:hAnsi="Times New Roman" w:cs="Times New Roman"/>
                  <w:color w:val="FF0000"/>
                </w:rPr>
                <w:t>MCR</w:t>
              </w:r>
            </w:ins>
          </w:p>
        </w:tc>
        <w:tc>
          <w:tcPr>
            <w:tcW w:w="990" w:type="dxa"/>
            <w:tcBorders>
              <w:top w:val="nil"/>
              <w:left w:val="nil"/>
              <w:bottom w:val="single" w:sz="4" w:space="0" w:color="auto"/>
              <w:right w:val="single" w:sz="4" w:space="0" w:color="auto"/>
            </w:tcBorders>
            <w:shd w:val="clear" w:color="auto" w:fill="auto"/>
            <w:vAlign w:val="bottom"/>
          </w:tcPr>
          <w:p w14:paraId="047F4AA7" w14:textId="00432EA0" w:rsidR="00B7457D" w:rsidRPr="004A7D91" w:rsidRDefault="00423187" w:rsidP="00A448BA">
            <w:pPr>
              <w:ind w:left="-18"/>
              <w:rPr>
                <w:ins w:id="363" w:author="Stephen Ragsdale" w:date="2015-03-06T13:54:00Z"/>
                <w:rFonts w:ascii="Times New Roman" w:hAnsi="Times New Roman" w:cs="Times New Roman"/>
                <w:color w:val="FF0000"/>
              </w:rPr>
            </w:pPr>
            <w:ins w:id="364" w:author="Stephen Ragsdale" w:date="2015-03-06T14:35:00Z">
              <w:r>
                <w:rPr>
                  <w:rFonts w:ascii="Times New Roman" w:hAnsi="Times New Roman" w:cs="Times New Roman"/>
                  <w:color w:val="FF0000"/>
                </w:rPr>
                <w:t>12</w:t>
              </w:r>
            </w:ins>
          </w:p>
        </w:tc>
        <w:tc>
          <w:tcPr>
            <w:tcW w:w="900" w:type="dxa"/>
            <w:tcBorders>
              <w:top w:val="nil"/>
              <w:left w:val="nil"/>
              <w:bottom w:val="single" w:sz="4" w:space="0" w:color="auto"/>
              <w:right w:val="single" w:sz="4" w:space="0" w:color="auto"/>
            </w:tcBorders>
            <w:shd w:val="clear" w:color="auto" w:fill="auto"/>
            <w:noWrap/>
            <w:vAlign w:val="bottom"/>
          </w:tcPr>
          <w:p w14:paraId="225F9D32" w14:textId="1C344795" w:rsidR="00B7457D" w:rsidRDefault="00423187" w:rsidP="00A448BA">
            <w:pPr>
              <w:ind w:hanging="18"/>
              <w:rPr>
                <w:ins w:id="365" w:author="Stephen Ragsdale" w:date="2015-03-06T13:54:00Z"/>
                <w:rFonts w:ascii="Times New Roman" w:hAnsi="Times New Roman" w:cs="Times New Roman"/>
                <w:color w:val="FF0000"/>
              </w:rPr>
            </w:pPr>
            <w:ins w:id="366" w:author="Stephen Ragsdale" w:date="2015-03-06T14:32:00Z">
              <w:r>
                <w:rPr>
                  <w:rFonts w:ascii="Times New Roman" w:hAnsi="Times New Roman" w:cs="Times New Roman"/>
                  <w:color w:val="FF0000"/>
                </w:rPr>
                <w:t>3</w:t>
              </w:r>
            </w:ins>
            <w:ins w:id="367" w:author="Stephen Ragsdale" w:date="2015-03-06T14:29:00Z">
              <w:r w:rsidR="006F2D78">
                <w:rPr>
                  <w:rFonts w:ascii="Times New Roman" w:hAnsi="Times New Roman" w:cs="Times New Roman"/>
                  <w:color w:val="FF0000"/>
                </w:rPr>
                <w:t>/1/15</w:t>
              </w:r>
            </w:ins>
          </w:p>
        </w:tc>
        <w:tc>
          <w:tcPr>
            <w:tcW w:w="900" w:type="dxa"/>
            <w:tcBorders>
              <w:top w:val="nil"/>
              <w:left w:val="nil"/>
              <w:bottom w:val="single" w:sz="4" w:space="0" w:color="auto"/>
              <w:right w:val="single" w:sz="4" w:space="0" w:color="auto"/>
            </w:tcBorders>
            <w:shd w:val="clear" w:color="auto" w:fill="auto"/>
            <w:noWrap/>
            <w:vAlign w:val="bottom"/>
          </w:tcPr>
          <w:p w14:paraId="491E474D" w14:textId="64242A86" w:rsidR="00B7457D" w:rsidRDefault="00423187" w:rsidP="00A448BA">
            <w:pPr>
              <w:ind w:right="-18"/>
              <w:rPr>
                <w:ins w:id="368" w:author="Stephen Ragsdale" w:date="2015-03-06T13:54:00Z"/>
                <w:rFonts w:ascii="Times New Roman" w:hAnsi="Times New Roman" w:cs="Times New Roman"/>
                <w:color w:val="FF0000"/>
              </w:rPr>
            </w:pPr>
            <w:ins w:id="369" w:author="Stephen Ragsdale" w:date="2015-03-06T14:32:00Z">
              <w:r>
                <w:rPr>
                  <w:rFonts w:ascii="Times New Roman" w:hAnsi="Times New Roman" w:cs="Times New Roman"/>
                  <w:color w:val="FF0000"/>
                </w:rPr>
                <w:t>3</w:t>
              </w:r>
            </w:ins>
            <w:ins w:id="370" w:author="Stephen Ragsdale" w:date="2015-03-06T14:29:00Z">
              <w:r w:rsidR="006F2D78">
                <w:rPr>
                  <w:rFonts w:ascii="Times New Roman" w:hAnsi="Times New Roman" w:cs="Times New Roman"/>
                  <w:color w:val="FF0000"/>
                </w:rPr>
                <w:t>/1/16</w:t>
              </w:r>
            </w:ins>
          </w:p>
        </w:tc>
      </w:tr>
      <w:tr w:rsidR="00423187" w:rsidRPr="00F356D7" w14:paraId="2138605A" w14:textId="77777777" w:rsidTr="00F356D7">
        <w:trPr>
          <w:trHeight w:val="300"/>
          <w:ins w:id="371" w:author="Stephen Ragsdale" w:date="2015-03-06T14:3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37360E1" w14:textId="0AD51B90" w:rsidR="00423187" w:rsidRDefault="00423187" w:rsidP="00A448BA">
            <w:pPr>
              <w:ind w:hanging="3"/>
              <w:rPr>
                <w:ins w:id="372" w:author="Stephen Ragsdale" w:date="2015-03-06T14:33:00Z"/>
                <w:rFonts w:ascii="Times New Roman" w:hAnsi="Times New Roman" w:cs="Times New Roman"/>
                <w:color w:val="FF0000"/>
              </w:rPr>
            </w:pPr>
            <w:ins w:id="373" w:author="Stephen Ragsdale" w:date="2015-03-06T14:33:00Z">
              <w:r>
                <w:rPr>
                  <w:rFonts w:ascii="Times New Roman" w:hAnsi="Times New Roman" w:cs="Times New Roman"/>
                  <w:color w:val="FF0000"/>
                </w:rPr>
                <w:t>3.10</w:t>
              </w:r>
            </w:ins>
          </w:p>
        </w:tc>
        <w:tc>
          <w:tcPr>
            <w:tcW w:w="5940" w:type="dxa"/>
            <w:tcBorders>
              <w:top w:val="nil"/>
              <w:left w:val="nil"/>
              <w:bottom w:val="single" w:sz="4" w:space="0" w:color="auto"/>
              <w:right w:val="single" w:sz="4" w:space="0" w:color="auto"/>
            </w:tcBorders>
            <w:shd w:val="clear" w:color="auto" w:fill="auto"/>
            <w:vAlign w:val="bottom"/>
          </w:tcPr>
          <w:p w14:paraId="2C589266" w14:textId="489F3BF0" w:rsidR="00423187" w:rsidRDefault="00423187" w:rsidP="00423187">
            <w:pPr>
              <w:ind w:hanging="18"/>
              <w:rPr>
                <w:ins w:id="374" w:author="Stephen Ragsdale" w:date="2015-03-06T14:33:00Z"/>
                <w:rFonts w:ascii="Times New Roman" w:hAnsi="Times New Roman" w:cs="Times New Roman"/>
                <w:color w:val="FF0000"/>
              </w:rPr>
            </w:pPr>
            <w:ins w:id="375" w:author="Stephen Ragsdale" w:date="2015-03-06T14:33:00Z">
              <w:r>
                <w:rPr>
                  <w:rFonts w:ascii="Times New Roman" w:hAnsi="Times New Roman" w:cs="Times New Roman"/>
                  <w:color w:val="FF0000"/>
                </w:rPr>
                <w:t xml:space="preserve">Characterize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proofErr w:type="spellStart"/>
              <w:r w:rsidRPr="008F09D8">
                <w:rPr>
                  <w:rFonts w:ascii="Times New Roman" w:hAnsi="Times New Roman" w:cs="Times New Roman"/>
                  <w:color w:val="FF0000"/>
                </w:rPr>
                <w:t>thiol:fumarate</w:t>
              </w:r>
              <w:proofErr w:type="spellEnd"/>
              <w:r w:rsidRPr="008F09D8">
                <w:rPr>
                  <w:rFonts w:ascii="Times New Roman" w:hAnsi="Times New Roman" w:cs="Times New Roman"/>
                  <w:color w:val="FF0000"/>
                </w:rPr>
                <w:t xml:space="preserve"> </w:t>
              </w:r>
              <w:r>
                <w:rPr>
                  <w:rFonts w:ascii="Times New Roman" w:hAnsi="Times New Roman" w:cs="Times New Roman"/>
                  <w:color w:val="FF0000"/>
                </w:rPr>
                <w:t xml:space="preserve">reductase and its interaction with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r>
                <w:rPr>
                  <w:rFonts w:ascii="Times New Roman" w:hAnsi="Times New Roman" w:cs="Times New Roman"/>
                  <w:color w:val="FF0000"/>
                </w:rPr>
                <w:t>MCR</w:t>
              </w:r>
            </w:ins>
          </w:p>
        </w:tc>
        <w:tc>
          <w:tcPr>
            <w:tcW w:w="990" w:type="dxa"/>
            <w:tcBorders>
              <w:top w:val="nil"/>
              <w:left w:val="nil"/>
              <w:bottom w:val="single" w:sz="4" w:space="0" w:color="auto"/>
              <w:right w:val="single" w:sz="4" w:space="0" w:color="auto"/>
            </w:tcBorders>
            <w:shd w:val="clear" w:color="auto" w:fill="auto"/>
            <w:vAlign w:val="bottom"/>
          </w:tcPr>
          <w:p w14:paraId="5CF513DE" w14:textId="5700675B" w:rsidR="00423187" w:rsidRPr="004A7D91" w:rsidRDefault="00423187" w:rsidP="00A448BA">
            <w:pPr>
              <w:ind w:left="-18"/>
              <w:rPr>
                <w:ins w:id="376" w:author="Stephen Ragsdale" w:date="2015-03-06T14:33:00Z"/>
                <w:rFonts w:ascii="Times New Roman" w:hAnsi="Times New Roman" w:cs="Times New Roman"/>
                <w:color w:val="FF0000"/>
              </w:rPr>
            </w:pPr>
            <w:ins w:id="377" w:author="Stephen Ragsdale" w:date="2015-03-06T14:35:00Z">
              <w:r>
                <w:rPr>
                  <w:rFonts w:ascii="Times New Roman" w:hAnsi="Times New Roman" w:cs="Times New Roman"/>
                  <w:color w:val="FF0000"/>
                </w:rPr>
                <w:t>8</w:t>
              </w:r>
            </w:ins>
          </w:p>
        </w:tc>
        <w:tc>
          <w:tcPr>
            <w:tcW w:w="900" w:type="dxa"/>
            <w:tcBorders>
              <w:top w:val="nil"/>
              <w:left w:val="nil"/>
              <w:bottom w:val="single" w:sz="4" w:space="0" w:color="auto"/>
              <w:right w:val="single" w:sz="4" w:space="0" w:color="auto"/>
            </w:tcBorders>
            <w:shd w:val="clear" w:color="auto" w:fill="auto"/>
            <w:noWrap/>
            <w:vAlign w:val="bottom"/>
          </w:tcPr>
          <w:p w14:paraId="41080A0F" w14:textId="5E77964F" w:rsidR="00423187" w:rsidRDefault="00423187" w:rsidP="00A448BA">
            <w:pPr>
              <w:ind w:hanging="18"/>
              <w:rPr>
                <w:ins w:id="378" w:author="Stephen Ragsdale" w:date="2015-03-06T14:33:00Z"/>
                <w:rFonts w:ascii="Times New Roman" w:hAnsi="Times New Roman" w:cs="Times New Roman"/>
                <w:color w:val="FF0000"/>
              </w:rPr>
            </w:pPr>
            <w:ins w:id="379" w:author="Stephen Ragsdale" w:date="2015-03-06T14:34:00Z">
              <w:r>
                <w:rPr>
                  <w:rFonts w:ascii="Times New Roman" w:hAnsi="Times New Roman" w:cs="Times New Roman"/>
                  <w:color w:val="FF0000"/>
                </w:rPr>
                <w:t>7/1/15</w:t>
              </w:r>
            </w:ins>
          </w:p>
        </w:tc>
        <w:tc>
          <w:tcPr>
            <w:tcW w:w="900" w:type="dxa"/>
            <w:tcBorders>
              <w:top w:val="nil"/>
              <w:left w:val="nil"/>
              <w:bottom w:val="single" w:sz="4" w:space="0" w:color="auto"/>
              <w:right w:val="single" w:sz="4" w:space="0" w:color="auto"/>
            </w:tcBorders>
            <w:shd w:val="clear" w:color="auto" w:fill="auto"/>
            <w:noWrap/>
            <w:vAlign w:val="bottom"/>
          </w:tcPr>
          <w:p w14:paraId="6C76B631" w14:textId="21677A96" w:rsidR="00423187" w:rsidRDefault="00423187" w:rsidP="00A448BA">
            <w:pPr>
              <w:ind w:right="-18"/>
              <w:rPr>
                <w:ins w:id="380" w:author="Stephen Ragsdale" w:date="2015-03-06T14:33:00Z"/>
                <w:rFonts w:ascii="Times New Roman" w:hAnsi="Times New Roman" w:cs="Times New Roman"/>
                <w:color w:val="FF0000"/>
              </w:rPr>
            </w:pPr>
            <w:ins w:id="381" w:author="Stephen Ragsdale" w:date="2015-03-06T14:35:00Z">
              <w:r>
                <w:rPr>
                  <w:rFonts w:ascii="Times New Roman" w:hAnsi="Times New Roman" w:cs="Times New Roman"/>
                  <w:color w:val="FF0000"/>
                </w:rPr>
                <w:t>3</w:t>
              </w:r>
            </w:ins>
            <w:ins w:id="382" w:author="Stephen Ragsdale" w:date="2015-03-06T14:34:00Z">
              <w:r>
                <w:rPr>
                  <w:rFonts w:ascii="Times New Roman" w:hAnsi="Times New Roman" w:cs="Times New Roman"/>
                  <w:color w:val="FF0000"/>
                </w:rPr>
                <w:t>/1/16</w:t>
              </w:r>
            </w:ins>
          </w:p>
        </w:tc>
      </w:tr>
      <w:tr w:rsidR="00124CB2" w:rsidRPr="00F356D7" w14:paraId="456274D6" w14:textId="77777777" w:rsidTr="00F356D7">
        <w:trPr>
          <w:trHeight w:val="300"/>
          <w:ins w:id="383" w:author="Stephen Ragsdale" w:date="2015-03-06T14:3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819E08" w14:textId="6D28FE58" w:rsidR="00124CB2" w:rsidRDefault="00124CB2" w:rsidP="00A448BA">
            <w:pPr>
              <w:ind w:hanging="3"/>
              <w:rPr>
                <w:ins w:id="384" w:author="Stephen Ragsdale" w:date="2015-03-06T14:30:00Z"/>
                <w:rFonts w:ascii="Times New Roman" w:hAnsi="Times New Roman" w:cs="Times New Roman"/>
                <w:color w:val="FF0000"/>
              </w:rPr>
            </w:pPr>
            <w:ins w:id="385" w:author="Stephen Ragsdale" w:date="2015-03-06T14:30:00Z">
              <w:r>
                <w:rPr>
                  <w:rFonts w:ascii="Times New Roman" w:hAnsi="Times New Roman" w:cs="Times New Roman"/>
                  <w:color w:val="FF0000"/>
                </w:rPr>
                <w:t>M3.10</w:t>
              </w:r>
            </w:ins>
          </w:p>
        </w:tc>
        <w:tc>
          <w:tcPr>
            <w:tcW w:w="5940" w:type="dxa"/>
            <w:tcBorders>
              <w:top w:val="nil"/>
              <w:left w:val="nil"/>
              <w:bottom w:val="single" w:sz="4" w:space="0" w:color="auto"/>
              <w:right w:val="single" w:sz="4" w:space="0" w:color="auto"/>
            </w:tcBorders>
            <w:shd w:val="clear" w:color="auto" w:fill="auto"/>
            <w:vAlign w:val="bottom"/>
          </w:tcPr>
          <w:p w14:paraId="14989511" w14:textId="60BC9310" w:rsidR="00124CB2" w:rsidRDefault="00124CB2" w:rsidP="00423187">
            <w:pPr>
              <w:ind w:hanging="18"/>
              <w:rPr>
                <w:ins w:id="386" w:author="Stephen Ragsdale" w:date="2015-03-06T14:30:00Z"/>
                <w:rFonts w:ascii="Times New Roman" w:hAnsi="Times New Roman" w:cs="Times New Roman"/>
                <w:color w:val="FF0000"/>
              </w:rPr>
            </w:pPr>
            <w:ins w:id="387" w:author="Stephen Ragsdale" w:date="2015-03-06T14:31:00Z">
              <w:r>
                <w:rPr>
                  <w:rFonts w:ascii="Times New Roman" w:hAnsi="Times New Roman" w:cs="Times New Roman"/>
                  <w:color w:val="FF0000"/>
                </w:rPr>
                <w:t xml:space="preserve">Establish the optimum conditions for </w:t>
              </w:r>
            </w:ins>
            <w:ins w:id="388" w:author="Stephen Ragsdale" w:date="2015-03-06T14:32:00Z">
              <w:r w:rsidR="00423187">
                <w:rPr>
                  <w:rFonts w:ascii="Times New Roman" w:hAnsi="Times New Roman" w:cs="Times New Roman"/>
                  <w:color w:val="FF0000"/>
                </w:rPr>
                <w:t>coupling</w:t>
              </w:r>
            </w:ins>
            <w:ins w:id="389" w:author="Stephen Ragsdale" w:date="2015-03-06T14:31:00Z">
              <w:r>
                <w:rPr>
                  <w:rFonts w:ascii="Times New Roman" w:hAnsi="Times New Roman" w:cs="Times New Roman"/>
                  <w:color w:val="FF0000"/>
                </w:rPr>
                <w:t xml:space="preserve"> </w:t>
              </w:r>
            </w:ins>
            <w:ins w:id="390" w:author="Stephen Ragsdale" w:date="2015-03-06T14:32:00Z">
              <w:r w:rsidR="00423187">
                <w:rPr>
                  <w:rFonts w:ascii="Times New Roman" w:hAnsi="Times New Roman" w:cs="Times New Roman"/>
                  <w:color w:val="FF0000"/>
                </w:rPr>
                <w:t xml:space="preserve">the MCR and the </w:t>
              </w:r>
              <w:proofErr w:type="spellStart"/>
              <w:r w:rsidR="00423187">
                <w:rPr>
                  <w:rFonts w:ascii="Times New Roman" w:hAnsi="Times New Roman" w:cs="Times New Roman"/>
                  <w:color w:val="FF0000"/>
                </w:rPr>
                <w:t>thiol:fumarate</w:t>
              </w:r>
              <w:proofErr w:type="spellEnd"/>
              <w:r w:rsidR="00423187">
                <w:rPr>
                  <w:rFonts w:ascii="Times New Roman" w:hAnsi="Times New Roman" w:cs="Times New Roman"/>
                  <w:color w:val="FF0000"/>
                </w:rPr>
                <w:t xml:space="preserve"> reductase</w:t>
              </w:r>
            </w:ins>
          </w:p>
        </w:tc>
        <w:tc>
          <w:tcPr>
            <w:tcW w:w="990" w:type="dxa"/>
            <w:tcBorders>
              <w:top w:val="nil"/>
              <w:left w:val="nil"/>
              <w:bottom w:val="single" w:sz="4" w:space="0" w:color="auto"/>
              <w:right w:val="single" w:sz="4" w:space="0" w:color="auto"/>
            </w:tcBorders>
            <w:shd w:val="clear" w:color="auto" w:fill="auto"/>
            <w:vAlign w:val="bottom"/>
          </w:tcPr>
          <w:p w14:paraId="3C9B5FE7" w14:textId="77777777" w:rsidR="00124CB2" w:rsidRPr="004A7D91" w:rsidRDefault="00124CB2" w:rsidP="00A448BA">
            <w:pPr>
              <w:ind w:left="-18"/>
              <w:rPr>
                <w:ins w:id="391" w:author="Stephen Ragsdale" w:date="2015-03-06T14:30: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2FBAF9A2" w14:textId="77777777" w:rsidR="00124CB2" w:rsidRDefault="00124CB2" w:rsidP="00A448BA">
            <w:pPr>
              <w:ind w:hanging="18"/>
              <w:rPr>
                <w:ins w:id="392" w:author="Stephen Ragsdale" w:date="2015-03-06T14:30: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33079817" w14:textId="4589FCCD" w:rsidR="00124CB2" w:rsidRDefault="00423187" w:rsidP="00A448BA">
            <w:pPr>
              <w:ind w:right="-18"/>
              <w:rPr>
                <w:ins w:id="393" w:author="Stephen Ragsdale" w:date="2015-03-06T14:30:00Z"/>
                <w:rFonts w:ascii="Times New Roman" w:hAnsi="Times New Roman" w:cs="Times New Roman"/>
                <w:color w:val="FF0000"/>
              </w:rPr>
            </w:pPr>
            <w:ins w:id="394" w:author="Stephen Ragsdale" w:date="2015-03-06T14:35:00Z">
              <w:r>
                <w:rPr>
                  <w:rFonts w:ascii="Times New Roman" w:hAnsi="Times New Roman" w:cs="Times New Roman"/>
                  <w:color w:val="FF0000"/>
                </w:rPr>
                <w:t>3/1/16</w:t>
              </w:r>
            </w:ins>
          </w:p>
        </w:tc>
      </w:tr>
      <w:tr w:rsidR="00423187" w:rsidRPr="00F356D7" w14:paraId="14EC84EE" w14:textId="77777777" w:rsidTr="00F356D7">
        <w:trPr>
          <w:trHeight w:val="300"/>
          <w:ins w:id="395" w:author="Stephen Ragsdale" w:date="2015-03-06T14:35: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71A428F" w14:textId="77777777" w:rsidR="00423187" w:rsidRDefault="00423187" w:rsidP="00A448BA">
            <w:pPr>
              <w:ind w:hanging="3"/>
              <w:rPr>
                <w:ins w:id="396" w:author="Stephen Ragsdale" w:date="2015-03-06T14:35:00Z"/>
                <w:rFonts w:ascii="Times New Roman" w:hAnsi="Times New Roman" w:cs="Times New Roman"/>
                <w:color w:val="FF0000"/>
              </w:rPr>
            </w:pPr>
          </w:p>
        </w:tc>
        <w:tc>
          <w:tcPr>
            <w:tcW w:w="5940" w:type="dxa"/>
            <w:tcBorders>
              <w:top w:val="nil"/>
              <w:left w:val="nil"/>
              <w:bottom w:val="single" w:sz="4" w:space="0" w:color="auto"/>
              <w:right w:val="single" w:sz="4" w:space="0" w:color="auto"/>
            </w:tcBorders>
            <w:shd w:val="clear" w:color="auto" w:fill="auto"/>
            <w:vAlign w:val="bottom"/>
          </w:tcPr>
          <w:p w14:paraId="25785D10" w14:textId="77777777" w:rsidR="00423187" w:rsidRDefault="00423187" w:rsidP="00423187">
            <w:pPr>
              <w:ind w:hanging="18"/>
              <w:rPr>
                <w:ins w:id="397" w:author="Stephen Ragsdale" w:date="2015-03-06T14:35:00Z"/>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vAlign w:val="bottom"/>
          </w:tcPr>
          <w:p w14:paraId="159704FC" w14:textId="77777777" w:rsidR="00423187" w:rsidRPr="004A7D91" w:rsidRDefault="00423187" w:rsidP="00A448BA">
            <w:pPr>
              <w:ind w:left="-18"/>
              <w:rPr>
                <w:ins w:id="398" w:author="Stephen Ragsdale" w:date="2015-03-06T14:35: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5DA6E6AD" w14:textId="77777777" w:rsidR="00423187" w:rsidRDefault="00423187" w:rsidP="00A448BA">
            <w:pPr>
              <w:ind w:hanging="18"/>
              <w:rPr>
                <w:ins w:id="399" w:author="Stephen Ragsdale" w:date="2015-03-06T14:35: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66EC5E5A" w14:textId="77777777" w:rsidR="00423187" w:rsidRDefault="00423187" w:rsidP="00A448BA">
            <w:pPr>
              <w:ind w:right="-18"/>
              <w:rPr>
                <w:ins w:id="400" w:author="Stephen Ragsdale" w:date="2015-03-06T14:35:00Z"/>
                <w:rFonts w:ascii="Times New Roman" w:hAnsi="Times New Roman" w:cs="Times New Roman"/>
                <w:color w:val="FF0000"/>
              </w:rPr>
            </w:pPr>
          </w:p>
        </w:tc>
      </w:tr>
      <w:tr w:rsidR="004B6726" w:rsidRPr="00F356D7" w14:paraId="108C43E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3066B2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w:t>
            </w:r>
          </w:p>
        </w:tc>
        <w:tc>
          <w:tcPr>
            <w:tcW w:w="5940" w:type="dxa"/>
            <w:tcBorders>
              <w:top w:val="nil"/>
              <w:left w:val="nil"/>
              <w:bottom w:val="single" w:sz="4" w:space="0" w:color="auto"/>
              <w:right w:val="single" w:sz="4" w:space="0" w:color="auto"/>
            </w:tcBorders>
            <w:shd w:val="clear" w:color="auto" w:fill="auto"/>
            <w:vAlign w:val="bottom"/>
            <w:hideMark/>
          </w:tcPr>
          <w:p w14:paraId="2849A4F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Molecular modeling of the ANME MCR and other enzymes involved in GTL - </w:t>
            </w:r>
            <w:proofErr w:type="spellStart"/>
            <w:r w:rsidRPr="00F356D7">
              <w:rPr>
                <w:rFonts w:ascii="Times New Roman" w:hAnsi="Times New Roman" w:cs="Times New Roman"/>
              </w:rPr>
              <w:t>Dayle</w:t>
            </w:r>
            <w:proofErr w:type="spellEnd"/>
            <w:r w:rsidRPr="00F356D7">
              <w:rPr>
                <w:rFonts w:ascii="Times New Roman" w:hAnsi="Times New Roman" w:cs="Times New Roman"/>
              </w:rPr>
              <w:t xml:space="preserve"> Smith (PNNL)</w:t>
            </w:r>
          </w:p>
        </w:tc>
        <w:tc>
          <w:tcPr>
            <w:tcW w:w="990" w:type="dxa"/>
            <w:tcBorders>
              <w:top w:val="nil"/>
              <w:left w:val="nil"/>
              <w:bottom w:val="single" w:sz="4" w:space="0" w:color="auto"/>
              <w:right w:val="single" w:sz="4" w:space="0" w:color="auto"/>
            </w:tcBorders>
            <w:shd w:val="clear" w:color="auto" w:fill="auto"/>
            <w:vAlign w:val="bottom"/>
            <w:hideMark/>
          </w:tcPr>
          <w:p w14:paraId="2C496900"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74DFF5E"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64A6EE0" w14:textId="77777777" w:rsidR="004B6726" w:rsidRPr="00F356D7" w:rsidRDefault="004B6726" w:rsidP="00A448BA">
            <w:pPr>
              <w:ind w:right="-18"/>
              <w:rPr>
                <w:rFonts w:ascii="Times New Roman" w:hAnsi="Times New Roman" w:cs="Times New Roman"/>
              </w:rPr>
            </w:pPr>
          </w:p>
        </w:tc>
      </w:tr>
      <w:tr w:rsidR="004B6726" w:rsidRPr="00F356D7" w14:paraId="38051A5F" w14:textId="77777777" w:rsidTr="00F356D7">
        <w:trPr>
          <w:trHeight w:val="78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0165F3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4.1</w:t>
            </w:r>
          </w:p>
        </w:tc>
        <w:tc>
          <w:tcPr>
            <w:tcW w:w="5940" w:type="dxa"/>
            <w:tcBorders>
              <w:top w:val="nil"/>
              <w:left w:val="nil"/>
              <w:bottom w:val="single" w:sz="4" w:space="0" w:color="auto"/>
              <w:right w:val="single" w:sz="4" w:space="0" w:color="auto"/>
            </w:tcBorders>
            <w:shd w:val="clear" w:color="auto" w:fill="auto"/>
            <w:vAlign w:val="center"/>
            <w:hideMark/>
          </w:tcPr>
          <w:p w14:paraId="254FC0C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Build classical physics potential energy model for MCR inter-atomic interaction potentials: Derive atom-centered charges, equilibrium coordinates and force constants for the four non-protein molecules F430, </w:t>
            </w:r>
            <w:proofErr w:type="spellStart"/>
            <w:r w:rsidRPr="00F356D7">
              <w:rPr>
                <w:rFonts w:ascii="Times New Roman" w:hAnsi="Times New Roman" w:cs="Times New Roman"/>
              </w:rPr>
              <w:t>CoBSH</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SCoM</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CoBS-SCoM</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FA49A8A"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68C99C1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1974FC70"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457759E1" w14:textId="77777777" w:rsidTr="00F356D7">
        <w:trPr>
          <w:trHeight w:val="600"/>
        </w:trPr>
        <w:tc>
          <w:tcPr>
            <w:tcW w:w="900" w:type="dxa"/>
            <w:tcBorders>
              <w:top w:val="nil"/>
              <w:left w:val="single" w:sz="4" w:space="0" w:color="auto"/>
              <w:bottom w:val="single" w:sz="4" w:space="0" w:color="auto"/>
              <w:right w:val="nil"/>
            </w:tcBorders>
            <w:shd w:val="clear" w:color="auto" w:fill="auto"/>
            <w:vAlign w:val="center"/>
            <w:hideMark/>
          </w:tcPr>
          <w:p w14:paraId="36D185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M4.1</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1EFB7B4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Reproduce experimental MCR structure 1MRO.pdb with a root-mean-squared deviation of less than 10 </w:t>
            </w:r>
            <w:proofErr w:type="spellStart"/>
            <w:r w:rsidRPr="00F356D7">
              <w:rPr>
                <w:rFonts w:ascii="Times New Roman" w:hAnsi="Times New Roman" w:cs="Times New Roman"/>
              </w:rPr>
              <w:t>Ångstroms</w:t>
            </w:r>
            <w:proofErr w:type="spellEnd"/>
            <w:r w:rsidRPr="00F356D7">
              <w:rPr>
                <w:rFonts w:ascii="Times New Roman" w:hAnsi="Times New Roman" w:cs="Times New Roman"/>
              </w:rPr>
              <w:t xml:space="preserve">.  </w:t>
            </w:r>
          </w:p>
        </w:tc>
        <w:tc>
          <w:tcPr>
            <w:tcW w:w="990" w:type="dxa"/>
            <w:tcBorders>
              <w:top w:val="nil"/>
              <w:left w:val="nil"/>
              <w:bottom w:val="single" w:sz="4" w:space="0" w:color="auto"/>
              <w:right w:val="single" w:sz="4" w:space="0" w:color="auto"/>
            </w:tcBorders>
            <w:shd w:val="clear" w:color="auto" w:fill="auto"/>
            <w:noWrap/>
            <w:vAlign w:val="bottom"/>
            <w:hideMark/>
          </w:tcPr>
          <w:p w14:paraId="30B555B2"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7A54DA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5BA0DE27"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30536E32" w14:textId="77777777" w:rsidTr="00F356D7">
        <w:trPr>
          <w:trHeight w:val="440"/>
        </w:trPr>
        <w:tc>
          <w:tcPr>
            <w:tcW w:w="900" w:type="dxa"/>
            <w:tcBorders>
              <w:top w:val="nil"/>
              <w:left w:val="single" w:sz="4" w:space="0" w:color="auto"/>
              <w:bottom w:val="single" w:sz="4" w:space="0" w:color="auto"/>
              <w:right w:val="nil"/>
            </w:tcBorders>
            <w:shd w:val="clear" w:color="auto" w:fill="auto"/>
            <w:vAlign w:val="center"/>
            <w:hideMark/>
          </w:tcPr>
          <w:p w14:paraId="0EBFF32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4.2</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4E077B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Apply potential energy function to identify amino acids that contribute to substrate binding thermodynamics (</w:t>
            </w:r>
            <w:proofErr w:type="spellStart"/>
            <w:r w:rsidRPr="00F356D7">
              <w:rPr>
                <w:rFonts w:ascii="Times New Roman" w:hAnsi="Times New Roman" w:cs="Times New Roman"/>
              </w:rPr>
              <w:t>enthalpic</w:t>
            </w:r>
            <w:proofErr w:type="spellEnd"/>
            <w:r w:rsidRPr="00F356D7">
              <w:rPr>
                <w:rFonts w:ascii="Times New Roman" w:hAnsi="Times New Roman" w:cs="Times New Roman"/>
              </w:rPr>
              <w:t>, entropic, solvent and steric contributions): Perform &gt; 100 ns explicit-solvent molecular dynamics simulations (MD) for solvated proteins in reactant and product states, Run trajectory analyses to calculate hydrogen bond networks, per-residue fluctuations, interaction potential energies, and Perform free energy perturbation calculations for point-mutations associated with Aim 3.</w:t>
            </w:r>
          </w:p>
        </w:tc>
        <w:tc>
          <w:tcPr>
            <w:tcW w:w="990" w:type="dxa"/>
            <w:tcBorders>
              <w:top w:val="nil"/>
              <w:left w:val="nil"/>
              <w:bottom w:val="single" w:sz="4" w:space="0" w:color="auto"/>
              <w:right w:val="single" w:sz="4" w:space="0" w:color="auto"/>
            </w:tcBorders>
            <w:shd w:val="clear" w:color="auto" w:fill="auto"/>
            <w:noWrap/>
            <w:vAlign w:val="bottom"/>
            <w:hideMark/>
          </w:tcPr>
          <w:p w14:paraId="625D58B5"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15</w:t>
            </w:r>
          </w:p>
        </w:tc>
        <w:tc>
          <w:tcPr>
            <w:tcW w:w="900" w:type="dxa"/>
            <w:tcBorders>
              <w:top w:val="nil"/>
              <w:left w:val="nil"/>
              <w:bottom w:val="single" w:sz="4" w:space="0" w:color="auto"/>
              <w:right w:val="single" w:sz="4" w:space="0" w:color="auto"/>
            </w:tcBorders>
            <w:shd w:val="clear" w:color="auto" w:fill="auto"/>
            <w:noWrap/>
            <w:vAlign w:val="bottom"/>
            <w:hideMark/>
          </w:tcPr>
          <w:p w14:paraId="3220FEA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36D54F6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359A05B6" w14:textId="77777777" w:rsidTr="00F356D7">
        <w:trPr>
          <w:trHeight w:val="300"/>
        </w:trPr>
        <w:tc>
          <w:tcPr>
            <w:tcW w:w="900" w:type="dxa"/>
            <w:tcBorders>
              <w:top w:val="nil"/>
              <w:left w:val="single" w:sz="4" w:space="0" w:color="auto"/>
              <w:bottom w:val="single" w:sz="4" w:space="0" w:color="auto"/>
              <w:right w:val="nil"/>
            </w:tcBorders>
            <w:shd w:val="clear" w:color="auto" w:fill="auto"/>
            <w:vAlign w:val="center"/>
            <w:hideMark/>
          </w:tcPr>
          <w:p w14:paraId="0BB736D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M4.2</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0EC0160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Identification of at least 10 amino acids modulating substrate binding </w:t>
            </w:r>
          </w:p>
        </w:tc>
        <w:tc>
          <w:tcPr>
            <w:tcW w:w="990" w:type="dxa"/>
            <w:tcBorders>
              <w:top w:val="nil"/>
              <w:left w:val="nil"/>
              <w:bottom w:val="single" w:sz="4" w:space="0" w:color="auto"/>
              <w:right w:val="single" w:sz="4" w:space="0" w:color="auto"/>
            </w:tcBorders>
            <w:shd w:val="clear" w:color="auto" w:fill="auto"/>
            <w:noWrap/>
            <w:vAlign w:val="bottom"/>
            <w:hideMark/>
          </w:tcPr>
          <w:p w14:paraId="7A18B871"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168BAF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49D96F9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1B7ACC47" w14:textId="77777777" w:rsidTr="00F356D7">
        <w:trPr>
          <w:trHeight w:val="1040"/>
        </w:trPr>
        <w:tc>
          <w:tcPr>
            <w:tcW w:w="900" w:type="dxa"/>
            <w:tcBorders>
              <w:top w:val="nil"/>
              <w:left w:val="single" w:sz="4" w:space="0" w:color="auto"/>
              <w:bottom w:val="single" w:sz="4" w:space="0" w:color="auto"/>
              <w:right w:val="nil"/>
            </w:tcBorders>
            <w:shd w:val="clear" w:color="auto" w:fill="auto"/>
            <w:vAlign w:val="center"/>
            <w:hideMark/>
          </w:tcPr>
          <w:p w14:paraId="70D9F0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4.3</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3EC797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Determine MCR reaction pathways and reversibility as dependent on identified key amino acids from Aim 3 and task 4.2: Calculate and compare reaction pathway activation energies in methanogenic MCR for organometallic and radical pathways using a more extensive and accurate model than studies previously published</w:t>
            </w:r>
          </w:p>
        </w:tc>
        <w:tc>
          <w:tcPr>
            <w:tcW w:w="990" w:type="dxa"/>
            <w:tcBorders>
              <w:top w:val="nil"/>
              <w:left w:val="nil"/>
              <w:bottom w:val="single" w:sz="4" w:space="0" w:color="auto"/>
              <w:right w:val="single" w:sz="4" w:space="0" w:color="auto"/>
            </w:tcBorders>
            <w:shd w:val="clear" w:color="auto" w:fill="auto"/>
            <w:noWrap/>
            <w:vAlign w:val="bottom"/>
            <w:hideMark/>
          </w:tcPr>
          <w:p w14:paraId="51FC22E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50D377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5B926D5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7055E399" w14:textId="77777777" w:rsidTr="00F356D7">
        <w:trPr>
          <w:trHeight w:val="620"/>
        </w:trPr>
        <w:tc>
          <w:tcPr>
            <w:tcW w:w="900" w:type="dxa"/>
            <w:tcBorders>
              <w:top w:val="nil"/>
              <w:left w:val="single" w:sz="4" w:space="0" w:color="auto"/>
              <w:bottom w:val="single" w:sz="4" w:space="0" w:color="auto"/>
              <w:right w:val="nil"/>
            </w:tcBorders>
            <w:shd w:val="clear" w:color="auto" w:fill="auto"/>
            <w:vAlign w:val="center"/>
            <w:hideMark/>
          </w:tcPr>
          <w:p w14:paraId="50FB6F7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M4.3</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58EF565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in the two pathways using experimental data from Ragsdale’s lab to reach agreement within 5 kcal/</w:t>
            </w:r>
            <w:proofErr w:type="spellStart"/>
            <w:r w:rsidRPr="00F356D7">
              <w:rPr>
                <w:rFonts w:ascii="Times New Roman" w:hAnsi="Times New Roman" w:cs="Times New Roman"/>
              </w:rPr>
              <w:t>mol</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0CFE6A0"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2CF699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3/1/16</w:t>
            </w:r>
          </w:p>
        </w:tc>
        <w:tc>
          <w:tcPr>
            <w:tcW w:w="900" w:type="dxa"/>
            <w:tcBorders>
              <w:top w:val="nil"/>
              <w:left w:val="nil"/>
              <w:bottom w:val="single" w:sz="4" w:space="0" w:color="auto"/>
              <w:right w:val="single" w:sz="4" w:space="0" w:color="auto"/>
            </w:tcBorders>
            <w:shd w:val="clear" w:color="auto" w:fill="auto"/>
            <w:noWrap/>
            <w:vAlign w:val="bottom"/>
            <w:hideMark/>
          </w:tcPr>
          <w:p w14:paraId="1A13454A"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1026C539" w14:textId="77777777" w:rsidTr="00F356D7">
        <w:trPr>
          <w:trHeight w:val="540"/>
        </w:trPr>
        <w:tc>
          <w:tcPr>
            <w:tcW w:w="9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A095BDF"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4.4.</w:t>
            </w:r>
          </w:p>
        </w:tc>
        <w:tc>
          <w:tcPr>
            <w:tcW w:w="5940" w:type="dxa"/>
            <w:tcBorders>
              <w:top w:val="single" w:sz="8" w:space="0" w:color="auto"/>
              <w:left w:val="nil"/>
              <w:bottom w:val="single" w:sz="8" w:space="0" w:color="auto"/>
              <w:right w:val="single" w:sz="8" w:space="0" w:color="auto"/>
            </w:tcBorders>
            <w:shd w:val="clear" w:color="000000" w:fill="FFFFFF"/>
            <w:vAlign w:val="center"/>
            <w:hideMark/>
          </w:tcPr>
          <w:p w14:paraId="4416341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activation energies</w:t>
            </w:r>
          </w:p>
        </w:tc>
        <w:tc>
          <w:tcPr>
            <w:tcW w:w="990" w:type="dxa"/>
            <w:tcBorders>
              <w:top w:val="nil"/>
              <w:left w:val="nil"/>
              <w:bottom w:val="single" w:sz="4" w:space="0" w:color="auto"/>
              <w:right w:val="single" w:sz="4" w:space="0" w:color="auto"/>
            </w:tcBorders>
            <w:shd w:val="clear" w:color="auto" w:fill="auto"/>
            <w:noWrap/>
            <w:vAlign w:val="bottom"/>
            <w:hideMark/>
          </w:tcPr>
          <w:p w14:paraId="22D8DAB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7</w:t>
            </w:r>
          </w:p>
        </w:tc>
        <w:tc>
          <w:tcPr>
            <w:tcW w:w="900" w:type="dxa"/>
            <w:tcBorders>
              <w:top w:val="nil"/>
              <w:left w:val="nil"/>
              <w:bottom w:val="single" w:sz="4" w:space="0" w:color="auto"/>
              <w:right w:val="single" w:sz="4" w:space="0" w:color="auto"/>
            </w:tcBorders>
            <w:shd w:val="clear" w:color="auto" w:fill="auto"/>
            <w:noWrap/>
            <w:vAlign w:val="bottom"/>
            <w:hideMark/>
          </w:tcPr>
          <w:p w14:paraId="744AF36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1/1/16</w:t>
            </w:r>
          </w:p>
        </w:tc>
        <w:tc>
          <w:tcPr>
            <w:tcW w:w="900" w:type="dxa"/>
            <w:tcBorders>
              <w:top w:val="nil"/>
              <w:left w:val="nil"/>
              <w:bottom w:val="single" w:sz="4" w:space="0" w:color="auto"/>
              <w:right w:val="single" w:sz="4" w:space="0" w:color="auto"/>
            </w:tcBorders>
            <w:shd w:val="clear" w:color="auto" w:fill="auto"/>
            <w:noWrap/>
            <w:vAlign w:val="bottom"/>
            <w:hideMark/>
          </w:tcPr>
          <w:p w14:paraId="7A6858E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762E758D" w14:textId="77777777" w:rsidTr="00F356D7">
        <w:trPr>
          <w:trHeight w:val="520"/>
        </w:trPr>
        <w:tc>
          <w:tcPr>
            <w:tcW w:w="900" w:type="dxa"/>
            <w:tcBorders>
              <w:top w:val="single" w:sz="4" w:space="0" w:color="auto"/>
              <w:left w:val="single" w:sz="4" w:space="0" w:color="auto"/>
              <w:bottom w:val="single" w:sz="4" w:space="0" w:color="auto"/>
              <w:right w:val="nil"/>
            </w:tcBorders>
            <w:shd w:val="clear" w:color="auto" w:fill="auto"/>
            <w:vAlign w:val="center"/>
            <w:hideMark/>
          </w:tcPr>
          <w:p w14:paraId="3A68DD9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M4.4</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8F6E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changes in activation energies for amino acid substitutions to reach agreement to within 5 kcal/</w:t>
            </w:r>
            <w:proofErr w:type="spellStart"/>
            <w:r w:rsidRPr="00F356D7">
              <w:rPr>
                <w:rFonts w:ascii="Times New Roman" w:hAnsi="Times New Roman" w:cs="Times New Roman"/>
              </w:rPr>
              <w:t>mol</w:t>
            </w:r>
            <w:proofErr w:type="spellEnd"/>
            <w:r w:rsidRPr="00F356D7">
              <w:rPr>
                <w:rFonts w:ascii="Times New Roman" w:hAnsi="Times New Roman" w:cs="Times New Roman"/>
              </w:rPr>
              <w:t xml:space="preserve"> with data from Ragsdale’s lab. </w:t>
            </w:r>
          </w:p>
        </w:tc>
        <w:tc>
          <w:tcPr>
            <w:tcW w:w="990" w:type="dxa"/>
            <w:tcBorders>
              <w:top w:val="nil"/>
              <w:left w:val="nil"/>
              <w:bottom w:val="single" w:sz="4" w:space="0" w:color="auto"/>
              <w:right w:val="single" w:sz="4" w:space="0" w:color="auto"/>
            </w:tcBorders>
            <w:shd w:val="clear" w:color="auto" w:fill="auto"/>
            <w:noWrap/>
            <w:vAlign w:val="bottom"/>
            <w:hideMark/>
          </w:tcPr>
          <w:p w14:paraId="46F556C9"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D0F267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5942E3EA"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23D676A3" w14:textId="77777777" w:rsidTr="00F356D7">
        <w:trPr>
          <w:trHeight w:val="600"/>
        </w:trPr>
        <w:tc>
          <w:tcPr>
            <w:tcW w:w="900" w:type="dxa"/>
            <w:tcBorders>
              <w:top w:val="nil"/>
              <w:left w:val="single" w:sz="4" w:space="0" w:color="auto"/>
              <w:bottom w:val="single" w:sz="4" w:space="0" w:color="auto"/>
              <w:right w:val="nil"/>
            </w:tcBorders>
            <w:shd w:val="clear" w:color="auto" w:fill="auto"/>
            <w:vAlign w:val="center"/>
            <w:hideMark/>
          </w:tcPr>
          <w:p w14:paraId="6F60917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4.5</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66BA5E9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16CAF21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02B70BA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43475D63"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2BCD6641" w14:textId="77777777" w:rsidTr="00F356D7">
        <w:trPr>
          <w:trHeight w:val="780"/>
        </w:trPr>
        <w:tc>
          <w:tcPr>
            <w:tcW w:w="900" w:type="dxa"/>
            <w:tcBorders>
              <w:top w:val="nil"/>
              <w:left w:val="single" w:sz="4" w:space="0" w:color="auto"/>
              <w:bottom w:val="single" w:sz="4" w:space="0" w:color="auto"/>
              <w:right w:val="nil"/>
            </w:tcBorders>
            <w:shd w:val="clear" w:color="auto" w:fill="auto"/>
            <w:vAlign w:val="center"/>
            <w:hideMark/>
          </w:tcPr>
          <w:p w14:paraId="7592034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M4.5</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D93F61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against those from Ragsdale’s lab to reach agreement within 5 kcal/mol. This will quantitatively establish the catalytic role of specific point-mutations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30546E41"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216795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233B0F7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5A5E6EE2" w14:textId="77777777" w:rsidTr="00F356D7">
        <w:trPr>
          <w:trHeight w:val="300"/>
        </w:trPr>
        <w:tc>
          <w:tcPr>
            <w:tcW w:w="900" w:type="dxa"/>
            <w:tcBorders>
              <w:top w:val="nil"/>
              <w:left w:val="single" w:sz="4" w:space="0" w:color="auto"/>
              <w:bottom w:val="single" w:sz="4" w:space="0" w:color="auto"/>
              <w:right w:val="nil"/>
            </w:tcBorders>
            <w:shd w:val="clear" w:color="auto" w:fill="auto"/>
            <w:vAlign w:val="center"/>
            <w:hideMark/>
          </w:tcPr>
          <w:p w14:paraId="01D8A887" w14:textId="77777777" w:rsidR="004B6726" w:rsidRPr="00F356D7" w:rsidRDefault="004B6726" w:rsidP="00A448BA">
            <w:pPr>
              <w:ind w:hanging="3"/>
              <w:rPr>
                <w:rFonts w:ascii="Times New Roman" w:hAnsi="Times New Roman" w:cs="Times New Roman"/>
              </w:rPr>
            </w:pP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6FC5FF8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noWrap/>
            <w:vAlign w:val="bottom"/>
            <w:hideMark/>
          </w:tcPr>
          <w:p w14:paraId="19E80E79"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6800641"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87CE4B3" w14:textId="77777777" w:rsidR="004B6726" w:rsidRPr="00F356D7" w:rsidRDefault="004B6726" w:rsidP="00A448BA">
            <w:pPr>
              <w:ind w:right="-18"/>
              <w:rPr>
                <w:rFonts w:ascii="Times New Roman" w:hAnsi="Times New Roman" w:cs="Times New Roman"/>
              </w:rPr>
            </w:pPr>
          </w:p>
        </w:tc>
      </w:tr>
      <w:tr w:rsidR="004B6726" w:rsidRPr="00F356D7" w14:paraId="42F0290F"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3D0B55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w:t>
            </w:r>
          </w:p>
        </w:tc>
        <w:tc>
          <w:tcPr>
            <w:tcW w:w="5940" w:type="dxa"/>
            <w:tcBorders>
              <w:top w:val="nil"/>
              <w:left w:val="nil"/>
              <w:bottom w:val="single" w:sz="4" w:space="0" w:color="auto"/>
              <w:right w:val="single" w:sz="4" w:space="0" w:color="auto"/>
            </w:tcBorders>
            <w:shd w:val="clear" w:color="auto" w:fill="auto"/>
            <w:vAlign w:val="bottom"/>
            <w:hideMark/>
          </w:tcPr>
          <w:p w14:paraId="28CA5B6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Technology Transfer and Intellectual Property: Work with Dr. Nadine Wong and others in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Mich. OTT to address IP and technology transfer matters related to the project team.</w:t>
            </w:r>
          </w:p>
        </w:tc>
        <w:tc>
          <w:tcPr>
            <w:tcW w:w="990" w:type="dxa"/>
            <w:tcBorders>
              <w:top w:val="nil"/>
              <w:left w:val="nil"/>
              <w:bottom w:val="single" w:sz="4" w:space="0" w:color="auto"/>
              <w:right w:val="single" w:sz="4" w:space="0" w:color="auto"/>
            </w:tcBorders>
            <w:shd w:val="clear" w:color="auto" w:fill="auto"/>
            <w:vAlign w:val="bottom"/>
            <w:hideMark/>
          </w:tcPr>
          <w:p w14:paraId="7621FF58" w14:textId="77777777" w:rsidR="004B6726" w:rsidRPr="00F356D7" w:rsidRDefault="004B6726" w:rsidP="00A448BA">
            <w:pPr>
              <w:ind w:left="-18"/>
              <w:rPr>
                <w:rFonts w:ascii="Times New Roman" w:hAnsi="Times New Roman" w:cs="Times New Roman"/>
              </w:rPr>
            </w:pPr>
          </w:p>
        </w:tc>
        <w:tc>
          <w:tcPr>
            <w:tcW w:w="900" w:type="dxa"/>
            <w:tcBorders>
              <w:top w:val="nil"/>
              <w:left w:val="nil"/>
              <w:bottom w:val="nil"/>
              <w:right w:val="nil"/>
            </w:tcBorders>
            <w:shd w:val="clear" w:color="auto" w:fill="auto"/>
            <w:noWrap/>
            <w:vAlign w:val="bottom"/>
            <w:hideMark/>
          </w:tcPr>
          <w:p w14:paraId="114DCD41" w14:textId="77777777" w:rsidR="004B6726" w:rsidRPr="00F356D7" w:rsidRDefault="004B6726" w:rsidP="00A448BA">
            <w:pPr>
              <w:ind w:hanging="18"/>
              <w:rPr>
                <w:rFonts w:ascii="Times New Roman" w:hAnsi="Times New Roman" w:cs="Times New Roman"/>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0C7FADF" w14:textId="77777777" w:rsidR="004B6726" w:rsidRPr="00F356D7" w:rsidRDefault="004B6726" w:rsidP="00A448BA">
            <w:pPr>
              <w:ind w:right="-18"/>
              <w:rPr>
                <w:rFonts w:ascii="Times New Roman" w:hAnsi="Times New Roman" w:cs="Times New Roman"/>
              </w:rPr>
            </w:pPr>
          </w:p>
        </w:tc>
      </w:tr>
      <w:tr w:rsidR="004B6726" w:rsidRPr="00F356D7" w14:paraId="44974EE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263FB9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w:t>
            </w:r>
          </w:p>
        </w:tc>
        <w:tc>
          <w:tcPr>
            <w:tcW w:w="5940" w:type="dxa"/>
            <w:tcBorders>
              <w:top w:val="nil"/>
              <w:left w:val="nil"/>
              <w:bottom w:val="single" w:sz="4" w:space="0" w:color="auto"/>
              <w:right w:val="single" w:sz="4" w:space="0" w:color="auto"/>
            </w:tcBorders>
            <w:shd w:val="clear" w:color="auto" w:fill="auto"/>
            <w:vAlign w:val="bottom"/>
            <w:hideMark/>
          </w:tcPr>
          <w:p w14:paraId="20B7B33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Develop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4262F2E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90DBBB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4EE865D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103502A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BB9F7E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w:t>
            </w:r>
          </w:p>
        </w:tc>
        <w:tc>
          <w:tcPr>
            <w:tcW w:w="5940" w:type="dxa"/>
            <w:tcBorders>
              <w:top w:val="nil"/>
              <w:left w:val="nil"/>
              <w:bottom w:val="single" w:sz="4" w:space="0" w:color="auto"/>
              <w:right w:val="single" w:sz="4" w:space="0" w:color="auto"/>
            </w:tcBorders>
            <w:shd w:val="clear" w:color="auto" w:fill="auto"/>
            <w:vAlign w:val="bottom"/>
            <w:hideMark/>
          </w:tcPr>
          <w:p w14:paraId="28688E3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Reach agreement and sign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4E25D03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BB2ADB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30BE50F8"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20A5C6E8"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CB2875E"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5.2.</w:t>
            </w:r>
          </w:p>
        </w:tc>
        <w:tc>
          <w:tcPr>
            <w:tcW w:w="5940" w:type="dxa"/>
            <w:tcBorders>
              <w:top w:val="nil"/>
              <w:left w:val="nil"/>
              <w:bottom w:val="single" w:sz="4" w:space="0" w:color="auto"/>
              <w:right w:val="single" w:sz="4" w:space="0" w:color="auto"/>
            </w:tcBorders>
            <w:shd w:val="clear" w:color="auto" w:fill="auto"/>
            <w:vAlign w:val="bottom"/>
            <w:hideMark/>
          </w:tcPr>
          <w:p w14:paraId="480019C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 Hire OTT fellow(s) to look at the ARPA-E REMOTE proposal and assess the relevant existing current patent landscape.</w:t>
            </w:r>
          </w:p>
        </w:tc>
        <w:tc>
          <w:tcPr>
            <w:tcW w:w="990" w:type="dxa"/>
            <w:tcBorders>
              <w:top w:val="nil"/>
              <w:left w:val="nil"/>
              <w:bottom w:val="single" w:sz="4" w:space="0" w:color="auto"/>
              <w:right w:val="single" w:sz="4" w:space="0" w:color="auto"/>
            </w:tcBorders>
            <w:shd w:val="clear" w:color="auto" w:fill="auto"/>
            <w:vAlign w:val="bottom"/>
            <w:hideMark/>
          </w:tcPr>
          <w:p w14:paraId="46E9F86E"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8EC679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1/1/14</w:t>
            </w:r>
          </w:p>
        </w:tc>
        <w:tc>
          <w:tcPr>
            <w:tcW w:w="900" w:type="dxa"/>
            <w:tcBorders>
              <w:top w:val="nil"/>
              <w:left w:val="nil"/>
              <w:bottom w:val="single" w:sz="4" w:space="0" w:color="auto"/>
              <w:right w:val="single" w:sz="4" w:space="0" w:color="auto"/>
            </w:tcBorders>
            <w:shd w:val="clear" w:color="auto" w:fill="auto"/>
            <w:noWrap/>
            <w:vAlign w:val="bottom"/>
            <w:hideMark/>
          </w:tcPr>
          <w:p w14:paraId="404E8DE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30874922"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12CC87C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M5.2.</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4B819A6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Develop a profile of the existing patents related to methane to methanol (and GTL) biotechnology.  </w:t>
            </w:r>
          </w:p>
        </w:tc>
        <w:tc>
          <w:tcPr>
            <w:tcW w:w="990" w:type="dxa"/>
            <w:tcBorders>
              <w:top w:val="nil"/>
              <w:left w:val="nil"/>
              <w:bottom w:val="single" w:sz="4" w:space="0" w:color="auto"/>
              <w:right w:val="single" w:sz="4" w:space="0" w:color="auto"/>
            </w:tcBorders>
            <w:shd w:val="clear" w:color="auto" w:fill="auto"/>
            <w:vAlign w:val="bottom"/>
            <w:hideMark/>
          </w:tcPr>
          <w:p w14:paraId="460E768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3E7047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40A2619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5A0A846E"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510D5E5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M5.3.</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08E80F6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File provisional patent for our plan to convert methane to methanol. </w:t>
            </w:r>
          </w:p>
        </w:tc>
        <w:tc>
          <w:tcPr>
            <w:tcW w:w="990" w:type="dxa"/>
            <w:tcBorders>
              <w:top w:val="nil"/>
              <w:left w:val="nil"/>
              <w:bottom w:val="single" w:sz="4" w:space="0" w:color="auto"/>
              <w:right w:val="single" w:sz="4" w:space="0" w:color="auto"/>
            </w:tcBorders>
            <w:shd w:val="clear" w:color="auto" w:fill="auto"/>
            <w:vAlign w:val="bottom"/>
            <w:hideMark/>
          </w:tcPr>
          <w:p w14:paraId="49A3FBA5"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2F9D43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3550063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558C2B19" w14:textId="77777777" w:rsidTr="00F356D7">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748C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5.3.</w:t>
            </w:r>
          </w:p>
        </w:tc>
        <w:tc>
          <w:tcPr>
            <w:tcW w:w="5940" w:type="dxa"/>
            <w:tcBorders>
              <w:top w:val="nil"/>
              <w:left w:val="nil"/>
              <w:bottom w:val="single" w:sz="4" w:space="0" w:color="auto"/>
              <w:right w:val="single" w:sz="4" w:space="0" w:color="auto"/>
            </w:tcBorders>
            <w:shd w:val="clear" w:color="auto" w:fill="auto"/>
            <w:vAlign w:val="bottom"/>
            <w:hideMark/>
          </w:tcPr>
          <w:p w14:paraId="40FED0F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Technology to Market Plan: Work with Dr. Nadine Wong and Fellows from OTT and Tech Transfer Consultants (above) to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0AA30D5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2C4471C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58CD42E5"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79F052AE"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7D5E4B1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M5.4.</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2574094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6F959554"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88EA6D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73A41CC3"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75AE4DA8" w14:textId="77777777" w:rsidTr="00F356D7">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0E8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5.4.</w:t>
            </w:r>
          </w:p>
        </w:tc>
        <w:tc>
          <w:tcPr>
            <w:tcW w:w="5940" w:type="dxa"/>
            <w:tcBorders>
              <w:top w:val="nil"/>
              <w:left w:val="nil"/>
              <w:bottom w:val="single" w:sz="4" w:space="0" w:color="auto"/>
              <w:right w:val="single" w:sz="4" w:space="0" w:color="auto"/>
            </w:tcBorders>
            <w:shd w:val="clear" w:color="auto" w:fill="auto"/>
            <w:vAlign w:val="bottom"/>
            <w:hideMark/>
          </w:tcPr>
          <w:p w14:paraId="1F046A1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Market analysis: Use fellows within the OTT Fellows program to conduct market assessment of the technology area relevant to the conversion of methane to methanol and other liquid fuels</w:t>
            </w:r>
          </w:p>
        </w:tc>
        <w:tc>
          <w:tcPr>
            <w:tcW w:w="990" w:type="dxa"/>
            <w:tcBorders>
              <w:top w:val="nil"/>
              <w:left w:val="nil"/>
              <w:bottom w:val="single" w:sz="4" w:space="0" w:color="auto"/>
              <w:right w:val="single" w:sz="4" w:space="0" w:color="auto"/>
            </w:tcBorders>
            <w:shd w:val="clear" w:color="auto" w:fill="auto"/>
            <w:vAlign w:val="bottom"/>
            <w:hideMark/>
          </w:tcPr>
          <w:p w14:paraId="0767BEC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320F269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0A478B0E"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4C941C5F"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3AE6215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M5.5.</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299AC60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document that assesses the market for conversion of methane to methanol and to butanol (GTL).</w:t>
            </w:r>
          </w:p>
        </w:tc>
        <w:tc>
          <w:tcPr>
            <w:tcW w:w="990" w:type="dxa"/>
            <w:tcBorders>
              <w:top w:val="nil"/>
              <w:left w:val="nil"/>
              <w:bottom w:val="nil"/>
              <w:right w:val="nil"/>
            </w:tcBorders>
            <w:shd w:val="clear" w:color="auto" w:fill="auto"/>
            <w:vAlign w:val="bottom"/>
            <w:hideMark/>
          </w:tcPr>
          <w:p w14:paraId="31ABBAD5" w14:textId="77777777" w:rsidR="004B6726" w:rsidRPr="00F356D7" w:rsidRDefault="004B6726" w:rsidP="00A448BA">
            <w:pPr>
              <w:ind w:left="-18"/>
              <w:rPr>
                <w:rFonts w:ascii="Times New Roman" w:hAnsi="Times New Roman" w:cs="Times New Roman"/>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42B516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CDD9B1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6D0DDA69" w14:textId="77777777" w:rsidTr="00F356D7">
        <w:trPr>
          <w:trHeight w:val="12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13FE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5.4.</w:t>
            </w:r>
          </w:p>
        </w:tc>
        <w:tc>
          <w:tcPr>
            <w:tcW w:w="5940" w:type="dxa"/>
            <w:tcBorders>
              <w:top w:val="nil"/>
              <w:left w:val="nil"/>
              <w:bottom w:val="single" w:sz="4" w:space="0" w:color="auto"/>
              <w:right w:val="single" w:sz="4" w:space="0" w:color="auto"/>
            </w:tcBorders>
            <w:shd w:val="clear" w:color="auto" w:fill="auto"/>
            <w:vAlign w:val="bottom"/>
            <w:hideMark/>
          </w:tcPr>
          <w:p w14:paraId="55CC6CA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Work through the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of Michigan Office of Technology Transfer (OTT) to identify and then hire an independent consultant for scouting and forging relationships with technology partners.   During the first quarter, we will identify consultant candidates with the thought that that person would be onboard by the 2nd quarter and ramping up from there on.</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1E707126"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AB180A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66A1ECF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68C4BCE3"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4780DDF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M5.6.</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35CF1A5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Hire an independent T2M Consultant to oversee the tech-to-market plan and forge relationships with technology partners. </w:t>
            </w:r>
          </w:p>
        </w:tc>
        <w:tc>
          <w:tcPr>
            <w:tcW w:w="990" w:type="dxa"/>
            <w:tcBorders>
              <w:top w:val="nil"/>
              <w:left w:val="nil"/>
              <w:bottom w:val="single" w:sz="4" w:space="0" w:color="auto"/>
              <w:right w:val="single" w:sz="4" w:space="0" w:color="auto"/>
            </w:tcBorders>
            <w:shd w:val="clear" w:color="auto" w:fill="auto"/>
            <w:vAlign w:val="bottom"/>
            <w:hideMark/>
          </w:tcPr>
          <w:p w14:paraId="6531CFB2"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2F9CEE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0484768D"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1641E09B" w14:textId="77777777" w:rsidTr="00F356D7">
        <w:trPr>
          <w:trHeight w:val="9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F3D1C"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5.5.</w:t>
            </w:r>
          </w:p>
        </w:tc>
        <w:tc>
          <w:tcPr>
            <w:tcW w:w="5940" w:type="dxa"/>
            <w:tcBorders>
              <w:top w:val="nil"/>
              <w:left w:val="nil"/>
              <w:bottom w:val="single" w:sz="4" w:space="0" w:color="auto"/>
              <w:right w:val="single" w:sz="4" w:space="0" w:color="auto"/>
            </w:tcBorders>
            <w:shd w:val="clear" w:color="auto" w:fill="auto"/>
            <w:vAlign w:val="bottom"/>
            <w:hideMark/>
          </w:tcPr>
          <w:p w14:paraId="3828438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Develop a pitch deck. </w:t>
            </w:r>
            <w:proofErr w:type="spellStart"/>
            <w:r w:rsidRPr="00F356D7">
              <w:rPr>
                <w:rFonts w:ascii="Times New Roman" w:hAnsi="Times New Roman" w:cs="Times New Roman"/>
              </w:rPr>
              <w:t>Ppt</w:t>
            </w:r>
            <w:proofErr w:type="spellEnd"/>
            <w:r w:rsidRPr="00F356D7">
              <w:rPr>
                <w:rFonts w:ascii="Times New Roman" w:hAnsi="Times New Roman" w:cs="Times New Roman"/>
              </w:rPr>
              <w:t xml:space="preserve"> presentation tailored to use in meetings with potential partners, funders, etc. Slides would focus more on the market/commercial aspect rather than the technical. This would include market size, value proposition etc.</w:t>
            </w:r>
          </w:p>
        </w:tc>
        <w:tc>
          <w:tcPr>
            <w:tcW w:w="990" w:type="dxa"/>
            <w:tcBorders>
              <w:top w:val="nil"/>
              <w:left w:val="nil"/>
              <w:bottom w:val="single" w:sz="4" w:space="0" w:color="auto"/>
              <w:right w:val="single" w:sz="4" w:space="0" w:color="auto"/>
            </w:tcBorders>
            <w:shd w:val="clear" w:color="auto" w:fill="auto"/>
            <w:vAlign w:val="bottom"/>
            <w:hideMark/>
          </w:tcPr>
          <w:p w14:paraId="7BB42CA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4A22A20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DAE641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2E34022F"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8525A8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M5.7.</w:t>
            </w:r>
          </w:p>
        </w:tc>
        <w:tc>
          <w:tcPr>
            <w:tcW w:w="5940" w:type="dxa"/>
            <w:tcBorders>
              <w:top w:val="nil"/>
              <w:left w:val="nil"/>
              <w:bottom w:val="single" w:sz="4" w:space="0" w:color="auto"/>
              <w:right w:val="single" w:sz="4" w:space="0" w:color="auto"/>
            </w:tcBorders>
            <w:shd w:val="clear" w:color="auto" w:fill="auto"/>
            <w:vAlign w:val="bottom"/>
            <w:hideMark/>
          </w:tcPr>
          <w:p w14:paraId="0A6793B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pitch deck</w:t>
            </w:r>
          </w:p>
        </w:tc>
        <w:tc>
          <w:tcPr>
            <w:tcW w:w="990" w:type="dxa"/>
            <w:tcBorders>
              <w:top w:val="nil"/>
              <w:left w:val="nil"/>
              <w:bottom w:val="single" w:sz="4" w:space="0" w:color="auto"/>
              <w:right w:val="single" w:sz="4" w:space="0" w:color="auto"/>
            </w:tcBorders>
            <w:shd w:val="clear" w:color="auto" w:fill="auto"/>
            <w:vAlign w:val="bottom"/>
            <w:hideMark/>
          </w:tcPr>
          <w:p w14:paraId="429A561A"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5E60AF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5540B38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312DEC57"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C448B2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5.6.</w:t>
            </w:r>
          </w:p>
        </w:tc>
        <w:tc>
          <w:tcPr>
            <w:tcW w:w="5940" w:type="dxa"/>
            <w:tcBorders>
              <w:top w:val="nil"/>
              <w:left w:val="nil"/>
              <w:bottom w:val="single" w:sz="4" w:space="0" w:color="auto"/>
              <w:right w:val="single" w:sz="4" w:space="0" w:color="auto"/>
            </w:tcBorders>
            <w:shd w:val="clear" w:color="auto" w:fill="auto"/>
            <w:vAlign w:val="bottom"/>
            <w:hideMark/>
          </w:tcPr>
          <w:p w14:paraId="0C9A6AD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Travel to the annual ARPA-E summit. </w:t>
            </w:r>
          </w:p>
        </w:tc>
        <w:tc>
          <w:tcPr>
            <w:tcW w:w="990" w:type="dxa"/>
            <w:tcBorders>
              <w:top w:val="nil"/>
              <w:left w:val="nil"/>
              <w:bottom w:val="single" w:sz="4" w:space="0" w:color="auto"/>
              <w:right w:val="single" w:sz="4" w:space="0" w:color="auto"/>
            </w:tcBorders>
            <w:shd w:val="clear" w:color="auto" w:fill="auto"/>
            <w:vAlign w:val="bottom"/>
            <w:hideMark/>
          </w:tcPr>
          <w:p w14:paraId="1B00E178"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BD670A5"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CAC1853" w14:textId="77777777" w:rsidR="004B6726" w:rsidRPr="00F356D7" w:rsidRDefault="004B6726" w:rsidP="00A448BA">
            <w:pPr>
              <w:ind w:right="-18"/>
              <w:rPr>
                <w:rFonts w:ascii="Times New Roman" w:hAnsi="Times New Roman" w:cs="Times New Roman"/>
              </w:rPr>
            </w:pPr>
          </w:p>
        </w:tc>
      </w:tr>
      <w:tr w:rsidR="004B6726" w:rsidRPr="00F356D7" w14:paraId="5978AD69" w14:textId="77777777" w:rsidTr="00F356D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9D0845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5.7.</w:t>
            </w:r>
          </w:p>
        </w:tc>
        <w:tc>
          <w:tcPr>
            <w:tcW w:w="5940" w:type="dxa"/>
            <w:tcBorders>
              <w:top w:val="nil"/>
              <w:left w:val="nil"/>
              <w:bottom w:val="single" w:sz="4" w:space="0" w:color="auto"/>
              <w:right w:val="single" w:sz="4" w:space="0" w:color="auto"/>
            </w:tcBorders>
            <w:shd w:val="clear" w:color="auto" w:fill="auto"/>
            <w:vAlign w:val="bottom"/>
            <w:hideMark/>
          </w:tcPr>
          <w:p w14:paraId="5F7118E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Hire graduate student fellow(s) at OTT3 to develop a preliminary list of companies with technology in the methane to methanol and methanol to fuels areas. OTT and UM have ongoing relationships with several target companies such as BASF, Dow Chemical and can be used to initiate discussions with those partners.</w:t>
            </w:r>
          </w:p>
        </w:tc>
        <w:tc>
          <w:tcPr>
            <w:tcW w:w="990" w:type="dxa"/>
            <w:tcBorders>
              <w:top w:val="nil"/>
              <w:left w:val="nil"/>
              <w:bottom w:val="single" w:sz="4" w:space="0" w:color="auto"/>
              <w:right w:val="single" w:sz="4" w:space="0" w:color="auto"/>
            </w:tcBorders>
            <w:shd w:val="clear" w:color="auto" w:fill="auto"/>
            <w:vAlign w:val="bottom"/>
            <w:hideMark/>
          </w:tcPr>
          <w:p w14:paraId="10D52AF7"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CDDFF6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8/1/14</w:t>
            </w:r>
          </w:p>
        </w:tc>
        <w:tc>
          <w:tcPr>
            <w:tcW w:w="900" w:type="dxa"/>
            <w:tcBorders>
              <w:top w:val="nil"/>
              <w:left w:val="nil"/>
              <w:bottom w:val="single" w:sz="4" w:space="0" w:color="auto"/>
              <w:right w:val="single" w:sz="4" w:space="0" w:color="auto"/>
            </w:tcBorders>
            <w:shd w:val="clear" w:color="auto" w:fill="auto"/>
            <w:noWrap/>
            <w:vAlign w:val="bottom"/>
            <w:hideMark/>
          </w:tcPr>
          <w:p w14:paraId="4B9CCD3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1474B7FB"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5A1827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M5.8.</w:t>
            </w:r>
          </w:p>
        </w:tc>
        <w:tc>
          <w:tcPr>
            <w:tcW w:w="5940" w:type="dxa"/>
            <w:tcBorders>
              <w:top w:val="nil"/>
              <w:left w:val="nil"/>
              <w:bottom w:val="single" w:sz="4" w:space="0" w:color="auto"/>
              <w:right w:val="single" w:sz="4" w:space="0" w:color="auto"/>
            </w:tcBorders>
            <w:shd w:val="clear" w:color="auto" w:fill="auto"/>
            <w:vAlign w:val="bottom"/>
            <w:hideMark/>
          </w:tcPr>
          <w:p w14:paraId="2016E99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Meet with potential industrial partners. </w:t>
            </w:r>
          </w:p>
        </w:tc>
        <w:tc>
          <w:tcPr>
            <w:tcW w:w="990" w:type="dxa"/>
            <w:tcBorders>
              <w:top w:val="nil"/>
              <w:left w:val="nil"/>
              <w:bottom w:val="single" w:sz="4" w:space="0" w:color="auto"/>
              <w:right w:val="single" w:sz="4" w:space="0" w:color="auto"/>
            </w:tcBorders>
            <w:shd w:val="clear" w:color="auto" w:fill="auto"/>
            <w:vAlign w:val="bottom"/>
            <w:hideMark/>
          </w:tcPr>
          <w:p w14:paraId="2A0C484F"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43EBB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65A20A5E"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185C6844"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CC2C703"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5.8.</w:t>
            </w:r>
          </w:p>
        </w:tc>
        <w:tc>
          <w:tcPr>
            <w:tcW w:w="5940" w:type="dxa"/>
            <w:tcBorders>
              <w:top w:val="nil"/>
              <w:left w:val="nil"/>
              <w:bottom w:val="single" w:sz="4" w:space="0" w:color="auto"/>
              <w:right w:val="single" w:sz="4" w:space="0" w:color="auto"/>
            </w:tcBorders>
            <w:shd w:val="clear" w:color="auto" w:fill="auto"/>
            <w:vAlign w:val="bottom"/>
            <w:hideMark/>
          </w:tcPr>
          <w:p w14:paraId="3759AC1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Begin developing proposals for industrial and federal </w:t>
            </w:r>
            <w:proofErr w:type="gramStart"/>
            <w:r w:rsidRPr="00F356D7">
              <w:rPr>
                <w:rFonts w:ascii="Times New Roman" w:hAnsi="Times New Roman" w:cs="Times New Roman"/>
              </w:rPr>
              <w:t>funding,</w:t>
            </w:r>
            <w:proofErr w:type="gramEnd"/>
            <w:r w:rsidRPr="00F356D7">
              <w:rPr>
                <w:rFonts w:ascii="Times New Roman" w:hAnsi="Times New Roman" w:cs="Times New Roman"/>
              </w:rPr>
              <w:t xml:space="preserve"> based on the analysis of target companies and federal funding options.</w:t>
            </w:r>
          </w:p>
        </w:tc>
        <w:tc>
          <w:tcPr>
            <w:tcW w:w="990" w:type="dxa"/>
            <w:tcBorders>
              <w:top w:val="nil"/>
              <w:left w:val="nil"/>
              <w:bottom w:val="single" w:sz="4" w:space="0" w:color="auto"/>
              <w:right w:val="single" w:sz="4" w:space="0" w:color="auto"/>
            </w:tcBorders>
            <w:shd w:val="clear" w:color="auto" w:fill="auto"/>
            <w:vAlign w:val="bottom"/>
            <w:hideMark/>
          </w:tcPr>
          <w:p w14:paraId="062B945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22</w:t>
            </w:r>
          </w:p>
        </w:tc>
        <w:tc>
          <w:tcPr>
            <w:tcW w:w="900" w:type="dxa"/>
            <w:tcBorders>
              <w:top w:val="nil"/>
              <w:left w:val="nil"/>
              <w:bottom w:val="single" w:sz="4" w:space="0" w:color="auto"/>
              <w:right w:val="single" w:sz="4" w:space="0" w:color="auto"/>
            </w:tcBorders>
            <w:shd w:val="clear" w:color="auto" w:fill="auto"/>
            <w:noWrap/>
            <w:vAlign w:val="bottom"/>
            <w:hideMark/>
          </w:tcPr>
          <w:p w14:paraId="50E6D15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41F969C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23DE0C1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C18B22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M5.9.</w:t>
            </w:r>
          </w:p>
        </w:tc>
        <w:tc>
          <w:tcPr>
            <w:tcW w:w="5940" w:type="dxa"/>
            <w:tcBorders>
              <w:top w:val="nil"/>
              <w:left w:val="nil"/>
              <w:bottom w:val="single" w:sz="4" w:space="0" w:color="auto"/>
              <w:right w:val="single" w:sz="4" w:space="0" w:color="auto"/>
            </w:tcBorders>
            <w:shd w:val="clear" w:color="auto" w:fill="auto"/>
            <w:vAlign w:val="bottom"/>
            <w:hideMark/>
          </w:tcPr>
          <w:p w14:paraId="4A78280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Write proposal for follow-up funding of the project. </w:t>
            </w:r>
          </w:p>
        </w:tc>
        <w:tc>
          <w:tcPr>
            <w:tcW w:w="990" w:type="dxa"/>
            <w:tcBorders>
              <w:top w:val="nil"/>
              <w:left w:val="nil"/>
              <w:bottom w:val="single" w:sz="4" w:space="0" w:color="auto"/>
              <w:right w:val="single" w:sz="4" w:space="0" w:color="auto"/>
            </w:tcBorders>
            <w:shd w:val="clear" w:color="auto" w:fill="auto"/>
            <w:vAlign w:val="bottom"/>
            <w:hideMark/>
          </w:tcPr>
          <w:p w14:paraId="7EA4CA3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2EF98B9" w14:textId="77777777" w:rsidR="004B6726" w:rsidRPr="00F356D7" w:rsidRDefault="004B6726" w:rsidP="00A448BA">
            <w:pPr>
              <w:ind w:hanging="18"/>
              <w:rPr>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hideMark/>
          </w:tcPr>
          <w:p w14:paraId="0CC2AFC7" w14:textId="77777777" w:rsidR="004B6726" w:rsidRPr="00F356D7" w:rsidRDefault="004B6726" w:rsidP="00A448BA">
            <w:pPr>
              <w:ind w:right="-18"/>
              <w:rPr>
                <w:rFonts w:ascii="Times New Roman" w:hAnsi="Times New Roman" w:cs="Times New Roman"/>
                <w:color w:val="FF0000"/>
              </w:rPr>
            </w:pPr>
            <w:r w:rsidRPr="00F356D7">
              <w:rPr>
                <w:rFonts w:ascii="Times New Roman" w:hAnsi="Times New Roman" w:cs="Times New Roman"/>
                <w:color w:val="FF0000"/>
              </w:rPr>
              <w:t>4/1/16</w:t>
            </w:r>
          </w:p>
        </w:tc>
      </w:tr>
      <w:tr w:rsidR="004B6726" w:rsidRPr="00F356D7" w14:paraId="28901346"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883451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5.9.</w:t>
            </w:r>
          </w:p>
        </w:tc>
        <w:tc>
          <w:tcPr>
            <w:tcW w:w="5940" w:type="dxa"/>
            <w:tcBorders>
              <w:top w:val="nil"/>
              <w:left w:val="nil"/>
              <w:bottom w:val="single" w:sz="4" w:space="0" w:color="auto"/>
              <w:right w:val="single" w:sz="4" w:space="0" w:color="auto"/>
            </w:tcBorders>
            <w:shd w:val="clear" w:color="auto" w:fill="auto"/>
            <w:vAlign w:val="bottom"/>
            <w:hideMark/>
          </w:tcPr>
          <w:p w14:paraId="7EFE890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Involve OTT to negotiate the confidentiality and material transfer agreements, work with ORSP to negotiate IP terms within a sponsored research agreement.</w:t>
            </w:r>
          </w:p>
        </w:tc>
        <w:tc>
          <w:tcPr>
            <w:tcW w:w="990" w:type="dxa"/>
            <w:tcBorders>
              <w:top w:val="nil"/>
              <w:left w:val="nil"/>
              <w:bottom w:val="single" w:sz="4" w:space="0" w:color="auto"/>
              <w:right w:val="single" w:sz="4" w:space="0" w:color="auto"/>
            </w:tcBorders>
            <w:shd w:val="clear" w:color="auto" w:fill="auto"/>
            <w:vAlign w:val="bottom"/>
            <w:hideMark/>
          </w:tcPr>
          <w:p w14:paraId="05DBAD2F"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17</w:t>
            </w:r>
          </w:p>
        </w:tc>
        <w:tc>
          <w:tcPr>
            <w:tcW w:w="900" w:type="dxa"/>
            <w:tcBorders>
              <w:top w:val="nil"/>
              <w:left w:val="nil"/>
              <w:bottom w:val="single" w:sz="4" w:space="0" w:color="auto"/>
              <w:right w:val="single" w:sz="4" w:space="0" w:color="auto"/>
            </w:tcBorders>
            <w:shd w:val="clear" w:color="auto" w:fill="auto"/>
            <w:noWrap/>
            <w:vAlign w:val="bottom"/>
            <w:hideMark/>
          </w:tcPr>
          <w:p w14:paraId="578F9D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3B90441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25D144BD"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A4028C4"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5.10.</w:t>
            </w:r>
          </w:p>
        </w:tc>
        <w:tc>
          <w:tcPr>
            <w:tcW w:w="5940" w:type="dxa"/>
            <w:tcBorders>
              <w:top w:val="nil"/>
              <w:left w:val="nil"/>
              <w:bottom w:val="single" w:sz="4" w:space="0" w:color="auto"/>
              <w:right w:val="single" w:sz="4" w:space="0" w:color="auto"/>
            </w:tcBorders>
            <w:shd w:val="clear" w:color="auto" w:fill="auto"/>
            <w:vAlign w:val="bottom"/>
            <w:hideMark/>
          </w:tcPr>
          <w:p w14:paraId="4A68B3DB" w14:textId="77777777" w:rsidR="004B6726" w:rsidRPr="00F356D7" w:rsidRDefault="004B6726" w:rsidP="00A448BA">
            <w:pPr>
              <w:ind w:hanging="18"/>
              <w:rPr>
                <w:rFonts w:ascii="Times New Roman" w:hAnsi="Times New Roman" w:cs="Times New Roman"/>
              </w:rPr>
            </w:pP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analysis: Develop a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based on the model that Ramon used when he developed the REMOTE program</w:t>
            </w:r>
          </w:p>
        </w:tc>
        <w:tc>
          <w:tcPr>
            <w:tcW w:w="990" w:type="dxa"/>
            <w:tcBorders>
              <w:top w:val="nil"/>
              <w:left w:val="nil"/>
              <w:bottom w:val="single" w:sz="4" w:space="0" w:color="auto"/>
              <w:right w:val="single" w:sz="4" w:space="0" w:color="auto"/>
            </w:tcBorders>
            <w:shd w:val="clear" w:color="auto" w:fill="auto"/>
            <w:vAlign w:val="bottom"/>
            <w:hideMark/>
          </w:tcPr>
          <w:p w14:paraId="2DC8AB6E"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28</w:t>
            </w:r>
          </w:p>
        </w:tc>
        <w:tc>
          <w:tcPr>
            <w:tcW w:w="900" w:type="dxa"/>
            <w:tcBorders>
              <w:top w:val="nil"/>
              <w:left w:val="nil"/>
              <w:bottom w:val="single" w:sz="4" w:space="0" w:color="auto"/>
              <w:right w:val="single" w:sz="4" w:space="0" w:color="auto"/>
            </w:tcBorders>
            <w:shd w:val="clear" w:color="auto" w:fill="auto"/>
            <w:noWrap/>
            <w:vAlign w:val="bottom"/>
            <w:hideMark/>
          </w:tcPr>
          <w:p w14:paraId="066570C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7CA37520"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10/1/16</w:t>
            </w:r>
          </w:p>
        </w:tc>
      </w:tr>
      <w:tr w:rsidR="004B6726" w:rsidRPr="00F356D7" w14:paraId="0FBF651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846C0BA"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M5.10</w:t>
            </w:r>
          </w:p>
        </w:tc>
        <w:tc>
          <w:tcPr>
            <w:tcW w:w="5940" w:type="dxa"/>
            <w:tcBorders>
              <w:top w:val="nil"/>
              <w:left w:val="nil"/>
              <w:bottom w:val="single" w:sz="4" w:space="0" w:color="auto"/>
              <w:right w:val="single" w:sz="4" w:space="0" w:color="auto"/>
            </w:tcBorders>
            <w:shd w:val="clear" w:color="auto" w:fill="auto"/>
            <w:vAlign w:val="bottom"/>
            <w:hideMark/>
          </w:tcPr>
          <w:p w14:paraId="7D5C970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Adjust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to fit the methane-to-methanol proposal so that it is ready for data inputs</w:t>
            </w:r>
          </w:p>
        </w:tc>
        <w:tc>
          <w:tcPr>
            <w:tcW w:w="990" w:type="dxa"/>
            <w:tcBorders>
              <w:top w:val="nil"/>
              <w:left w:val="nil"/>
              <w:bottom w:val="single" w:sz="4" w:space="0" w:color="auto"/>
              <w:right w:val="single" w:sz="4" w:space="0" w:color="auto"/>
            </w:tcBorders>
            <w:shd w:val="clear" w:color="auto" w:fill="auto"/>
            <w:vAlign w:val="bottom"/>
            <w:hideMark/>
          </w:tcPr>
          <w:p w14:paraId="6419EFB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20EC834" w14:textId="77777777" w:rsidR="004B6726" w:rsidRPr="00F356D7" w:rsidRDefault="004B6726" w:rsidP="00A448BA">
            <w:pPr>
              <w:ind w:hanging="18"/>
              <w:rPr>
                <w:rFonts w:ascii="Times New Roman" w:hAnsi="Times New Roman" w:cs="Times New Roman"/>
                <w:color w:val="FF0000"/>
              </w:rPr>
            </w:pPr>
            <w:r w:rsidRPr="00F356D7">
              <w:rPr>
                <w:rFonts w:ascii="Times New Roman" w:hAnsi="Times New Roman" w:cs="Times New Roman"/>
                <w:color w:val="FF0000"/>
              </w:rPr>
              <w:t>1/1/15</w:t>
            </w:r>
          </w:p>
        </w:tc>
        <w:tc>
          <w:tcPr>
            <w:tcW w:w="900" w:type="dxa"/>
            <w:tcBorders>
              <w:top w:val="nil"/>
              <w:left w:val="nil"/>
              <w:bottom w:val="single" w:sz="4" w:space="0" w:color="auto"/>
              <w:right w:val="single" w:sz="4" w:space="0" w:color="auto"/>
            </w:tcBorders>
            <w:shd w:val="clear" w:color="auto" w:fill="auto"/>
            <w:noWrap/>
            <w:vAlign w:val="bottom"/>
            <w:hideMark/>
          </w:tcPr>
          <w:p w14:paraId="1C23429E" w14:textId="77777777" w:rsidR="004B6726" w:rsidRPr="00F356D7" w:rsidRDefault="004B6726" w:rsidP="00A448BA">
            <w:pPr>
              <w:ind w:right="-18"/>
              <w:rPr>
                <w:rFonts w:ascii="Times New Roman" w:hAnsi="Times New Roman" w:cs="Times New Roman"/>
                <w:color w:val="FF0000"/>
              </w:rPr>
            </w:pPr>
            <w:r w:rsidRPr="00F356D7">
              <w:rPr>
                <w:rFonts w:ascii="Times New Roman" w:hAnsi="Times New Roman" w:cs="Times New Roman"/>
                <w:color w:val="FF0000"/>
              </w:rPr>
              <w:t>9/1/15</w:t>
            </w:r>
          </w:p>
        </w:tc>
      </w:tr>
      <w:tr w:rsidR="004B6726" w:rsidRPr="00F356D7" w14:paraId="48BEFD20"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bottom"/>
            <w:hideMark/>
          </w:tcPr>
          <w:p w14:paraId="3C950376"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M5.11.</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3BB287E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Add data to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and perform sensitivity analysis</w:t>
            </w:r>
          </w:p>
        </w:tc>
        <w:tc>
          <w:tcPr>
            <w:tcW w:w="990" w:type="dxa"/>
            <w:tcBorders>
              <w:top w:val="nil"/>
              <w:left w:val="nil"/>
              <w:bottom w:val="single" w:sz="4" w:space="0" w:color="auto"/>
              <w:right w:val="single" w:sz="4" w:space="0" w:color="auto"/>
            </w:tcBorders>
            <w:shd w:val="clear" w:color="auto" w:fill="auto"/>
            <w:vAlign w:val="bottom"/>
            <w:hideMark/>
          </w:tcPr>
          <w:p w14:paraId="4B139D8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12</w:t>
            </w:r>
          </w:p>
        </w:tc>
        <w:tc>
          <w:tcPr>
            <w:tcW w:w="900" w:type="dxa"/>
            <w:tcBorders>
              <w:top w:val="nil"/>
              <w:left w:val="nil"/>
              <w:bottom w:val="single" w:sz="4" w:space="0" w:color="auto"/>
              <w:right w:val="single" w:sz="4" w:space="0" w:color="auto"/>
            </w:tcBorders>
            <w:shd w:val="clear" w:color="auto" w:fill="auto"/>
            <w:noWrap/>
            <w:vAlign w:val="bottom"/>
            <w:hideMark/>
          </w:tcPr>
          <w:p w14:paraId="4A9009C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9/1/15</w:t>
            </w:r>
          </w:p>
        </w:tc>
        <w:tc>
          <w:tcPr>
            <w:tcW w:w="900" w:type="dxa"/>
            <w:tcBorders>
              <w:top w:val="nil"/>
              <w:left w:val="nil"/>
              <w:bottom w:val="single" w:sz="4" w:space="0" w:color="auto"/>
              <w:right w:val="single" w:sz="4" w:space="0" w:color="auto"/>
            </w:tcBorders>
            <w:shd w:val="clear" w:color="auto" w:fill="auto"/>
            <w:noWrap/>
            <w:vAlign w:val="bottom"/>
            <w:hideMark/>
          </w:tcPr>
          <w:p w14:paraId="12D321A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r w:rsidR="004B6726" w:rsidRPr="00F356D7" w14:paraId="47BEBEC6"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62019F5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M5.12.</w:t>
            </w:r>
          </w:p>
        </w:tc>
        <w:tc>
          <w:tcPr>
            <w:tcW w:w="5940" w:type="dxa"/>
            <w:tcBorders>
              <w:top w:val="nil"/>
              <w:left w:val="single" w:sz="4" w:space="0" w:color="auto"/>
              <w:bottom w:val="single" w:sz="4" w:space="0" w:color="auto"/>
              <w:right w:val="single" w:sz="4" w:space="0" w:color="auto"/>
            </w:tcBorders>
            <w:shd w:val="clear" w:color="auto" w:fill="auto"/>
            <w:noWrap/>
            <w:vAlign w:val="bottom"/>
            <w:hideMark/>
          </w:tcPr>
          <w:p w14:paraId="7349FFC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Complete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w:t>
            </w:r>
          </w:p>
        </w:tc>
        <w:tc>
          <w:tcPr>
            <w:tcW w:w="990" w:type="dxa"/>
            <w:tcBorders>
              <w:top w:val="nil"/>
              <w:left w:val="nil"/>
              <w:bottom w:val="single" w:sz="4" w:space="0" w:color="auto"/>
              <w:right w:val="single" w:sz="4" w:space="0" w:color="auto"/>
            </w:tcBorders>
            <w:shd w:val="clear" w:color="auto" w:fill="auto"/>
            <w:vAlign w:val="bottom"/>
            <w:hideMark/>
          </w:tcPr>
          <w:p w14:paraId="78E754B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5DA979B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6/1/16</w:t>
            </w:r>
          </w:p>
        </w:tc>
        <w:tc>
          <w:tcPr>
            <w:tcW w:w="900" w:type="dxa"/>
            <w:tcBorders>
              <w:top w:val="nil"/>
              <w:left w:val="nil"/>
              <w:bottom w:val="single" w:sz="4" w:space="0" w:color="auto"/>
              <w:right w:val="single" w:sz="4" w:space="0" w:color="auto"/>
            </w:tcBorders>
            <w:shd w:val="clear" w:color="auto" w:fill="auto"/>
            <w:noWrap/>
            <w:vAlign w:val="bottom"/>
            <w:hideMark/>
          </w:tcPr>
          <w:p w14:paraId="49AE88B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bl>
    <w:p w14:paraId="7BA98EEA" w14:textId="77777777" w:rsidR="00B619BB" w:rsidRDefault="00B619BB" w:rsidP="00F717AD">
      <w:pPr>
        <w:spacing w:line="200" w:lineRule="atLeast"/>
        <w:rPr>
          <w:rFonts w:ascii="Times New Roman" w:eastAsia="Times New Roman" w:hAnsi="Times New Roman" w:cs="Times New Roman"/>
          <w:sz w:val="20"/>
          <w:szCs w:val="20"/>
        </w:rPr>
      </w:pPr>
    </w:p>
    <w:p w14:paraId="32DC90CF" w14:textId="77777777" w:rsidR="00B619BB" w:rsidRDefault="00B619BB">
      <w:pPr>
        <w:spacing w:line="200" w:lineRule="atLeast"/>
        <w:rPr>
          <w:rFonts w:ascii="Times New Roman" w:eastAsia="Times New Roman" w:hAnsi="Times New Roman" w:cs="Times New Roman"/>
          <w:sz w:val="20"/>
          <w:szCs w:val="20"/>
        </w:rPr>
        <w:sectPr w:rsidR="00B619BB" w:rsidSect="00026C85">
          <w:footerReference w:type="default" r:id="rId10"/>
          <w:pgSz w:w="12240" w:h="15840"/>
          <w:pgMar w:top="1440" w:right="504" w:bottom="2160" w:left="403" w:header="763" w:footer="1584" w:gutter="0"/>
          <w:cols w:space="720"/>
        </w:sectPr>
      </w:pPr>
    </w:p>
    <w:p w14:paraId="52AC1AF5" w14:textId="77777777" w:rsidR="00B619BB" w:rsidRDefault="00B619BB">
      <w:pPr>
        <w:spacing w:before="11"/>
        <w:rPr>
          <w:rFonts w:ascii="Times New Roman" w:eastAsia="Times New Roman" w:hAnsi="Times New Roman" w:cs="Times New Roman"/>
          <w:sz w:val="20"/>
          <w:szCs w:val="20"/>
        </w:rPr>
      </w:pPr>
    </w:p>
    <w:p w14:paraId="2F9306F7" w14:textId="77777777" w:rsidR="00F717AD" w:rsidRDefault="00F717AD">
      <w:pPr>
        <w:spacing w:before="11"/>
        <w:rPr>
          <w:rFonts w:ascii="Times New Roman" w:eastAsia="Times New Roman" w:hAnsi="Times New Roman" w:cs="Times New Roman"/>
          <w:sz w:val="20"/>
          <w:szCs w:val="20"/>
        </w:rPr>
      </w:pPr>
    </w:p>
    <w:p w14:paraId="367F0307" w14:textId="77777777" w:rsidR="00F717AD" w:rsidRDefault="00F717AD">
      <w:pPr>
        <w:spacing w:before="11"/>
        <w:rPr>
          <w:rFonts w:ascii="Times New Roman" w:eastAsia="Times New Roman" w:hAnsi="Times New Roman" w:cs="Times New Roman"/>
          <w:sz w:val="20"/>
          <w:szCs w:val="20"/>
        </w:rPr>
      </w:pPr>
    </w:p>
    <w:p w14:paraId="41A40074" w14:textId="77777777" w:rsidR="00F717AD" w:rsidRDefault="00F717AD">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5041"/>
        <w:gridCol w:w="4592"/>
      </w:tblGrid>
      <w:tr w:rsidR="00F717AD" w14:paraId="4F2B17D5" w14:textId="77777777" w:rsidTr="00F717AD">
        <w:trPr>
          <w:trHeight w:hRule="exact" w:val="585"/>
        </w:trPr>
        <w:tc>
          <w:tcPr>
            <w:tcW w:w="992" w:type="dxa"/>
            <w:tcBorders>
              <w:top w:val="single" w:sz="5" w:space="0" w:color="000000"/>
              <w:left w:val="single" w:sz="5" w:space="0" w:color="000000"/>
              <w:bottom w:val="single" w:sz="5" w:space="0" w:color="000000"/>
              <w:right w:val="single" w:sz="5" w:space="0" w:color="000000"/>
            </w:tcBorders>
          </w:tcPr>
          <w:p w14:paraId="4BB244F8" w14:textId="77777777" w:rsidR="00F717AD" w:rsidRPr="00B9148D" w:rsidRDefault="00F717AD" w:rsidP="00F717AD">
            <w:pPr>
              <w:pStyle w:val="TableParagraph"/>
              <w:jc w:val="center"/>
              <w:rPr>
                <w:rFonts w:ascii="Times New Roman"/>
                <w:b/>
                <w:sz w:val="12"/>
              </w:rPr>
            </w:pPr>
          </w:p>
          <w:p w14:paraId="110CCE57" w14:textId="77777777" w:rsidR="00F717AD" w:rsidRDefault="00F717AD" w:rsidP="00F717AD">
            <w:pPr>
              <w:pStyle w:val="TableParagraph"/>
              <w:jc w:val="center"/>
              <w:rPr>
                <w:rFonts w:ascii="Times New Roman" w:eastAsia="Times New Roman" w:hAnsi="Times New Roman" w:cs="Times New Roman"/>
              </w:rPr>
            </w:pPr>
            <w:r w:rsidRPr="00F717AD">
              <w:rPr>
                <w:rFonts w:ascii="Times New Roman"/>
                <w:b/>
                <w:sz w:val="23"/>
              </w:rPr>
              <w:t>WBS</w:t>
            </w:r>
          </w:p>
        </w:tc>
        <w:tc>
          <w:tcPr>
            <w:tcW w:w="9633" w:type="dxa"/>
            <w:gridSpan w:val="2"/>
            <w:tcBorders>
              <w:top w:val="single" w:sz="5" w:space="0" w:color="000000"/>
              <w:left w:val="single" w:sz="5" w:space="0" w:color="000000"/>
              <w:bottom w:val="single" w:sz="5" w:space="0" w:color="000000"/>
              <w:right w:val="single" w:sz="5" w:space="0" w:color="000000"/>
            </w:tcBorders>
          </w:tcPr>
          <w:p w14:paraId="335496D4" w14:textId="77777777" w:rsidR="00F717AD" w:rsidRDefault="00F717AD">
            <w:pPr>
              <w:pStyle w:val="TableParagraph"/>
              <w:spacing w:before="113"/>
              <w:ind w:left="102" w:right="117"/>
              <w:rPr>
                <w:rFonts w:ascii="Times New Roman"/>
                <w:b/>
                <w:spacing w:val="-1"/>
                <w:sz w:val="23"/>
              </w:rPr>
            </w:pPr>
            <w:r>
              <w:rPr>
                <w:rFonts w:ascii="Times New Roman"/>
                <w:b/>
                <w:spacing w:val="-1"/>
                <w:sz w:val="23"/>
              </w:rPr>
              <w:t>Task Title and Description</w:t>
            </w:r>
          </w:p>
        </w:tc>
      </w:tr>
      <w:tr w:rsidR="00B619BB" w14:paraId="34BC3FF7" w14:textId="77777777">
        <w:trPr>
          <w:trHeight w:hRule="exact" w:val="3306"/>
        </w:trPr>
        <w:tc>
          <w:tcPr>
            <w:tcW w:w="992" w:type="dxa"/>
            <w:tcBorders>
              <w:top w:val="single" w:sz="5" w:space="0" w:color="000000"/>
              <w:left w:val="single" w:sz="5" w:space="0" w:color="000000"/>
              <w:bottom w:val="single" w:sz="5" w:space="0" w:color="000000"/>
              <w:right w:val="single" w:sz="5" w:space="0" w:color="000000"/>
            </w:tcBorders>
          </w:tcPr>
          <w:p w14:paraId="433E37E5" w14:textId="77777777" w:rsidR="00B619BB" w:rsidRDefault="00B619BB">
            <w:pPr>
              <w:pStyle w:val="TableParagraph"/>
              <w:rPr>
                <w:rFonts w:ascii="Times New Roman" w:eastAsia="Times New Roman" w:hAnsi="Times New Roman" w:cs="Times New Roman"/>
              </w:rPr>
            </w:pPr>
          </w:p>
          <w:p w14:paraId="44F32D26" w14:textId="77777777" w:rsidR="00B619BB" w:rsidRDefault="00B619BB">
            <w:pPr>
              <w:pStyle w:val="TableParagraph"/>
              <w:rPr>
                <w:rFonts w:ascii="Times New Roman" w:eastAsia="Times New Roman" w:hAnsi="Times New Roman" w:cs="Times New Roman"/>
              </w:rPr>
            </w:pPr>
          </w:p>
          <w:p w14:paraId="4017E64B" w14:textId="77777777" w:rsidR="00B619BB" w:rsidRDefault="00B619BB">
            <w:pPr>
              <w:pStyle w:val="TableParagraph"/>
              <w:rPr>
                <w:rFonts w:ascii="Times New Roman" w:eastAsia="Times New Roman" w:hAnsi="Times New Roman" w:cs="Times New Roman"/>
              </w:rPr>
            </w:pPr>
          </w:p>
          <w:p w14:paraId="6FEA9CC4" w14:textId="77777777" w:rsidR="00B619BB" w:rsidRDefault="00B619BB">
            <w:pPr>
              <w:pStyle w:val="TableParagraph"/>
              <w:rPr>
                <w:rFonts w:ascii="Times New Roman" w:eastAsia="Times New Roman" w:hAnsi="Times New Roman" w:cs="Times New Roman"/>
              </w:rPr>
            </w:pPr>
          </w:p>
          <w:p w14:paraId="168CFD06" w14:textId="77777777" w:rsidR="00B619BB" w:rsidRDefault="00B619BB">
            <w:pPr>
              <w:pStyle w:val="TableParagraph"/>
              <w:rPr>
                <w:rFonts w:ascii="Times New Roman" w:eastAsia="Times New Roman" w:hAnsi="Times New Roman" w:cs="Times New Roman"/>
              </w:rPr>
            </w:pPr>
          </w:p>
          <w:p w14:paraId="39D37F5C" w14:textId="77777777" w:rsidR="00B619BB" w:rsidRDefault="00B619BB">
            <w:pPr>
              <w:pStyle w:val="TableParagraph"/>
              <w:spacing w:before="9"/>
              <w:rPr>
                <w:rFonts w:ascii="Times New Roman" w:eastAsia="Times New Roman" w:hAnsi="Times New Roman" w:cs="Times New Roman"/>
                <w:sz w:val="26"/>
                <w:szCs w:val="26"/>
              </w:rPr>
            </w:pPr>
          </w:p>
          <w:p w14:paraId="01C9BE66" w14:textId="77777777" w:rsidR="00B619BB" w:rsidRDefault="00A448BA">
            <w:pPr>
              <w:pStyle w:val="TableParagraph"/>
              <w:jc w:val="center"/>
              <w:rPr>
                <w:rFonts w:ascii="Times New Roman" w:eastAsia="Times New Roman" w:hAnsi="Times New Roman" w:cs="Times New Roman"/>
                <w:sz w:val="23"/>
                <w:szCs w:val="23"/>
              </w:rPr>
            </w:pPr>
            <w:r>
              <w:rPr>
                <w:rFonts w:ascii="Times New Roman"/>
                <w:b/>
                <w:sz w:val="23"/>
              </w:rPr>
              <w:t>1.0</w:t>
            </w:r>
          </w:p>
        </w:tc>
        <w:tc>
          <w:tcPr>
            <w:tcW w:w="9633" w:type="dxa"/>
            <w:gridSpan w:val="2"/>
            <w:tcBorders>
              <w:top w:val="single" w:sz="5" w:space="0" w:color="000000"/>
              <w:left w:val="single" w:sz="5" w:space="0" w:color="000000"/>
              <w:bottom w:val="single" w:sz="5" w:space="0" w:color="000000"/>
              <w:right w:val="single" w:sz="5" w:space="0" w:color="000000"/>
            </w:tcBorders>
          </w:tcPr>
          <w:p w14:paraId="3399F798" w14:textId="77777777" w:rsidR="00B619BB" w:rsidRDefault="00A448BA">
            <w:pPr>
              <w:pStyle w:val="TableParagraph"/>
              <w:spacing w:before="113"/>
              <w:ind w:left="102" w:right="117"/>
              <w:rPr>
                <w:rFonts w:ascii="Times New Roman" w:eastAsia="Times New Roman" w:hAnsi="Times New Roman" w:cs="Times New Roman"/>
                <w:sz w:val="23"/>
                <w:szCs w:val="23"/>
              </w:rPr>
            </w:pPr>
            <w:r>
              <w:rPr>
                <w:rFonts w:ascii="Times New Roman"/>
                <w:b/>
                <w:spacing w:val="-1"/>
                <w:sz w:val="23"/>
              </w:rPr>
              <w:t>Engineer</w:t>
            </w:r>
            <w:r>
              <w:rPr>
                <w:rFonts w:ascii="Times New Roman"/>
                <w:b/>
                <w:sz w:val="23"/>
              </w:rPr>
              <w:t xml:space="preserve"> </w:t>
            </w:r>
            <w:r>
              <w:rPr>
                <w:rFonts w:ascii="Times New Roman"/>
                <w:b/>
                <w:spacing w:val="-1"/>
                <w:sz w:val="23"/>
              </w:rPr>
              <w:t>pathways</w:t>
            </w:r>
            <w:r>
              <w:rPr>
                <w:rFonts w:ascii="Times New Roman"/>
                <w:b/>
                <w:spacing w:val="-4"/>
                <w:sz w:val="23"/>
              </w:rPr>
              <w:t xml:space="preserve"> </w:t>
            </w:r>
            <w:r>
              <w:rPr>
                <w:rFonts w:ascii="Times New Roman"/>
                <w:b/>
                <w:sz w:val="23"/>
              </w:rPr>
              <w:t xml:space="preserve">for </w:t>
            </w:r>
            <w:r>
              <w:rPr>
                <w:rFonts w:ascii="Times New Roman"/>
                <w:b/>
                <w:spacing w:val="-1"/>
                <w:sz w:val="23"/>
              </w:rPr>
              <w:t>anaerobic</w:t>
            </w:r>
            <w:r>
              <w:rPr>
                <w:rFonts w:ascii="Times New Roman"/>
                <w:b/>
                <w:sz w:val="23"/>
              </w:rPr>
              <w:t xml:space="preserve"> </w:t>
            </w:r>
            <w:r>
              <w:rPr>
                <w:rFonts w:ascii="Times New Roman"/>
                <w:b/>
                <w:spacing w:val="-1"/>
                <w:sz w:val="23"/>
              </w:rPr>
              <w:t>bioconversion</w:t>
            </w:r>
            <w:r>
              <w:rPr>
                <w:rFonts w:ascii="Times New Roman"/>
                <w:b/>
                <w:spacing w:val="-4"/>
                <w:sz w:val="23"/>
              </w:rPr>
              <w:t xml:space="preserve"> </w:t>
            </w:r>
            <w:r>
              <w:rPr>
                <w:rFonts w:ascii="Times New Roman"/>
                <w:b/>
                <w:spacing w:val="-1"/>
                <w:sz w:val="23"/>
              </w:rPr>
              <w:t>methane</w:t>
            </w:r>
            <w:r>
              <w:rPr>
                <w:rFonts w:ascii="Times New Roman"/>
                <w:b/>
                <w:sz w:val="23"/>
              </w:rPr>
              <w:t xml:space="preserve"> to</w:t>
            </w:r>
            <w:r>
              <w:rPr>
                <w:rFonts w:ascii="Times New Roman"/>
                <w:b/>
                <w:spacing w:val="4"/>
                <w:sz w:val="23"/>
              </w:rPr>
              <w:t xml:space="preserve"> </w:t>
            </w:r>
            <w:r>
              <w:rPr>
                <w:rFonts w:ascii="Times New Roman"/>
                <w:b/>
                <w:spacing w:val="-1"/>
                <w:sz w:val="23"/>
              </w:rPr>
              <w:t>liquid fuels</w:t>
            </w:r>
            <w:r>
              <w:rPr>
                <w:rFonts w:ascii="Times New Roman"/>
                <w:spacing w:val="-1"/>
                <w:sz w:val="23"/>
              </w:rPr>
              <w:t>.</w:t>
            </w:r>
            <w:r>
              <w:rPr>
                <w:rFonts w:ascii="Times New Roman"/>
                <w:spacing w:val="-3"/>
                <w:sz w:val="23"/>
              </w:rPr>
              <w:t xml:space="preserve"> </w:t>
            </w:r>
            <w:r>
              <w:rPr>
                <w:rFonts w:ascii="Times New Roman"/>
                <w:spacing w:val="-1"/>
                <w:sz w:val="23"/>
              </w:rPr>
              <w:t>Our</w:t>
            </w:r>
            <w:r>
              <w:rPr>
                <w:rFonts w:ascii="Times New Roman"/>
                <w:sz w:val="23"/>
              </w:rPr>
              <w:t xml:space="preserve"> </w:t>
            </w:r>
            <w:r>
              <w:rPr>
                <w:rFonts w:ascii="Times New Roman"/>
                <w:spacing w:val="-1"/>
                <w:sz w:val="23"/>
              </w:rPr>
              <w:t>primary</w:t>
            </w:r>
            <w:r>
              <w:rPr>
                <w:rFonts w:ascii="Times New Roman"/>
                <w:spacing w:val="-3"/>
                <w:sz w:val="23"/>
              </w:rPr>
              <w:t xml:space="preserve"> </w:t>
            </w:r>
            <w:r>
              <w:rPr>
                <w:rFonts w:ascii="Times New Roman"/>
                <w:spacing w:val="-1"/>
                <w:sz w:val="23"/>
              </w:rPr>
              <w:t>goal</w:t>
            </w:r>
            <w:r>
              <w:rPr>
                <w:rFonts w:ascii="Times New Roman"/>
                <w:sz w:val="23"/>
              </w:rPr>
              <w:t xml:space="preserve"> is</w:t>
            </w:r>
            <w:r>
              <w:rPr>
                <w:rFonts w:ascii="Times New Roman"/>
                <w:spacing w:val="-1"/>
                <w:sz w:val="23"/>
              </w:rPr>
              <w:t xml:space="preserve"> </w:t>
            </w:r>
            <w:r>
              <w:rPr>
                <w:rFonts w:ascii="Times New Roman"/>
                <w:sz w:val="23"/>
              </w:rPr>
              <w:t>to</w:t>
            </w:r>
            <w:r>
              <w:rPr>
                <w:rFonts w:ascii="Times New Roman"/>
                <w:spacing w:val="83"/>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2"/>
                <w:sz w:val="23"/>
              </w:rPr>
              <w:t xml:space="preserve"> </w:t>
            </w:r>
            <w:r>
              <w:rPr>
                <w:rFonts w:ascii="Times New Roman"/>
                <w:sz w:val="23"/>
              </w:rPr>
              <w:t>in a</w:t>
            </w:r>
            <w:r>
              <w:rPr>
                <w:rFonts w:ascii="Times New Roman"/>
                <w:spacing w:val="-2"/>
                <w:sz w:val="23"/>
              </w:rPr>
              <w:t xml:space="preserve"> </w:t>
            </w:r>
            <w:r>
              <w:rPr>
                <w:rFonts w:ascii="Times New Roman"/>
                <w:sz w:val="23"/>
              </w:rPr>
              <w:t>model</w:t>
            </w:r>
            <w:r>
              <w:rPr>
                <w:rFonts w:ascii="Times New Roman"/>
                <w:spacing w:val="-2"/>
                <w:sz w:val="23"/>
              </w:rPr>
              <w:t xml:space="preserve"> </w:t>
            </w:r>
            <w:r>
              <w:rPr>
                <w:rFonts w:ascii="Times New Roman"/>
                <w:spacing w:val="-1"/>
                <w:sz w:val="23"/>
              </w:rPr>
              <w:t>methanogen,</w:t>
            </w:r>
            <w:r>
              <w:rPr>
                <w:rFonts w:ascii="Times New Roman"/>
                <w:spacing w:val="7"/>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make</w:t>
            </w:r>
            <w:r>
              <w:rPr>
                <w:rFonts w:ascii="Times New Roman"/>
                <w:spacing w:val="69"/>
                <w:sz w:val="23"/>
              </w:rPr>
              <w:t xml:space="preserve"> </w:t>
            </w:r>
            <w:r>
              <w:rPr>
                <w:rFonts w:ascii="Times New Roman"/>
                <w:sz w:val="23"/>
              </w:rPr>
              <w:t xml:space="preserve">the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9"/>
                <w:sz w:val="23"/>
              </w:rPr>
              <w:t xml:space="preserve"> </w:t>
            </w:r>
            <w:r>
              <w:rPr>
                <w:rFonts w:ascii="Times New Roman"/>
                <w:i/>
                <w:sz w:val="23"/>
              </w:rPr>
              <w:t>M.</w:t>
            </w:r>
            <w:r>
              <w:rPr>
                <w:rFonts w:ascii="Times New Roman"/>
                <w:i/>
                <w:spacing w:val="67"/>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contains MCR</w:t>
            </w:r>
            <w:r>
              <w:rPr>
                <w:rFonts w:ascii="Times New Roman"/>
                <w:sz w:val="23"/>
              </w:rPr>
              <w:t xml:space="preserve"> and </w:t>
            </w:r>
            <w:r>
              <w:rPr>
                <w:rFonts w:ascii="Times New Roman"/>
                <w:spacing w:val="-1"/>
                <w:sz w:val="23"/>
              </w:rPr>
              <w:t>HDR,</w:t>
            </w:r>
            <w:r>
              <w:rPr>
                <w:rFonts w:ascii="Times New Roman"/>
                <w:sz w:val="23"/>
              </w:rPr>
              <w:t xml:space="preserve"> </w:t>
            </w:r>
            <w:r>
              <w:rPr>
                <w:rFonts w:ascii="Times New Roman"/>
                <w:spacing w:val="-1"/>
                <w:sz w:val="23"/>
              </w:rPr>
              <w:t>which</w:t>
            </w:r>
            <w:r>
              <w:rPr>
                <w:rFonts w:ascii="Times New Roman"/>
                <w:spacing w:val="-3"/>
                <w:sz w:val="23"/>
              </w:rPr>
              <w:t xml:space="preserve"> </w:t>
            </w:r>
            <w:r>
              <w:rPr>
                <w:rFonts w:ascii="Times New Roman"/>
                <w:sz w:val="23"/>
              </w:rPr>
              <w:t>may</w:t>
            </w:r>
            <w:r>
              <w:rPr>
                <w:rFonts w:ascii="Times New Roman"/>
                <w:spacing w:val="-5"/>
                <w:sz w:val="23"/>
              </w:rPr>
              <w:t xml:space="preserve"> </w:t>
            </w:r>
            <w:r>
              <w:rPr>
                <w:rFonts w:ascii="Times New Roman"/>
                <w:spacing w:val="1"/>
                <w:sz w:val="23"/>
              </w:rPr>
              <w:t>be</w:t>
            </w:r>
            <w:r>
              <w:rPr>
                <w:rFonts w:ascii="Times New Roman"/>
                <w:sz w:val="23"/>
              </w:rPr>
              <w:t xml:space="preserve"> </w:t>
            </w:r>
            <w:r>
              <w:rPr>
                <w:rFonts w:ascii="Times New Roman"/>
                <w:spacing w:val="-1"/>
                <w:sz w:val="23"/>
              </w:rPr>
              <w:t>sufficient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z w:val="23"/>
              </w:rPr>
              <w:t>methyl-</w:t>
            </w:r>
            <w:r>
              <w:rPr>
                <w:rFonts w:ascii="Times New Roman"/>
                <w:spacing w:val="69"/>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w:t>
            </w:r>
            <w:r>
              <w:rPr>
                <w:rFonts w:ascii="Times New Roman"/>
                <w:spacing w:val="-1"/>
                <w:sz w:val="23"/>
              </w:rPr>
              <w:t>Introduction</w:t>
            </w:r>
            <w:r>
              <w:rPr>
                <w:rFonts w:ascii="Times New Roman"/>
                <w:sz w:val="23"/>
              </w:rPr>
              <w:t xml:space="preserve"> of</w:t>
            </w:r>
            <w:r>
              <w:rPr>
                <w:rFonts w:ascii="Times New Roman"/>
                <w:spacing w:val="-3"/>
                <w:sz w:val="23"/>
              </w:rPr>
              <w:t xml:space="preserve"> </w:t>
            </w:r>
            <w:r>
              <w:rPr>
                <w:rFonts w:ascii="Times New Roman"/>
                <w:sz w:val="23"/>
              </w:rPr>
              <w:t>the</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allow 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introduce</w:t>
            </w:r>
            <w:r>
              <w:rPr>
                <w:rFonts w:ascii="Times New Roman"/>
                <w:sz w:val="23"/>
              </w:rPr>
              <w:t xml:space="preserve"> the</w:t>
            </w:r>
            <w:r>
              <w:rPr>
                <w:rFonts w:ascii="Times New Roman"/>
                <w:spacing w:val="7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and </w:t>
            </w:r>
            <w:r>
              <w:rPr>
                <w:rFonts w:ascii="Times New Roman"/>
                <w:spacing w:val="-2"/>
                <w:sz w:val="23"/>
              </w:rPr>
              <w:t>HDR</w:t>
            </w:r>
            <w:r>
              <w:rPr>
                <w:rFonts w:ascii="Times New Roman"/>
                <w:sz w:val="23"/>
              </w:rPr>
              <w:t xml:space="preserve"> to </w:t>
            </w:r>
            <w:r>
              <w:rPr>
                <w:rFonts w:ascii="Times New Roman"/>
                <w:spacing w:val="-1"/>
                <w:sz w:val="23"/>
              </w:rPr>
              <w:t>determine</w:t>
            </w:r>
            <w:r>
              <w:rPr>
                <w:rFonts w:ascii="Times New Roman"/>
                <w:spacing w:val="-2"/>
                <w:sz w:val="23"/>
              </w:rPr>
              <w:t xml:space="preserve"> </w:t>
            </w:r>
            <w:r>
              <w:rPr>
                <w:rFonts w:ascii="Times New Roman"/>
                <w:sz w:val="23"/>
              </w:rPr>
              <w:t>if</w:t>
            </w:r>
            <w:r>
              <w:rPr>
                <w:rFonts w:ascii="Times New Roman"/>
                <w:spacing w:val="-1"/>
                <w:sz w:val="23"/>
              </w:rPr>
              <w:t xml:space="preserve"> </w:t>
            </w:r>
            <w:r>
              <w:rPr>
                <w:rFonts w:ascii="Times New Roman"/>
                <w:sz w:val="23"/>
              </w:rPr>
              <w:t>they</w:t>
            </w:r>
            <w:r>
              <w:rPr>
                <w:rFonts w:ascii="Times New Roman"/>
                <w:spacing w:val="-5"/>
                <w:sz w:val="23"/>
              </w:rPr>
              <w:t xml:space="preserve"> </w:t>
            </w:r>
            <w:r>
              <w:rPr>
                <w:rFonts w:ascii="Times New Roman"/>
                <w:sz w:val="23"/>
              </w:rPr>
              <w:t>are</w:t>
            </w:r>
            <w:r>
              <w:rPr>
                <w:rFonts w:ascii="Times New Roman"/>
                <w:spacing w:val="1"/>
                <w:sz w:val="23"/>
              </w:rPr>
              <w:t xml:space="preserve"> </w:t>
            </w:r>
            <w:r>
              <w:rPr>
                <w:rFonts w:ascii="Times New Roman"/>
                <w:spacing w:val="-1"/>
                <w:sz w:val="23"/>
              </w:rPr>
              <w:t>better</w:t>
            </w:r>
            <w:r>
              <w:rPr>
                <w:rFonts w:ascii="Times New Roman"/>
                <w:sz w:val="23"/>
              </w:rPr>
              <w:t xml:space="preserve"> </w:t>
            </w:r>
            <w:r>
              <w:rPr>
                <w:rFonts w:ascii="Times New Roman"/>
                <w:spacing w:val="-1"/>
                <w:sz w:val="23"/>
              </w:rPr>
              <w:t>suited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oxidation. </w:t>
            </w:r>
            <w:r>
              <w:rPr>
                <w:rFonts w:ascii="Times New Roman"/>
                <w:spacing w:val="1"/>
                <w:sz w:val="23"/>
              </w:rPr>
              <w:t xml:space="preserve"> </w:t>
            </w:r>
            <w:r>
              <w:rPr>
                <w:rFonts w:ascii="Times New Roman"/>
                <w:spacing w:val="-2"/>
                <w:sz w:val="23"/>
              </w:rPr>
              <w:t>In</w:t>
            </w:r>
            <w:r>
              <w:rPr>
                <w:rFonts w:ascii="Times New Roman"/>
                <w:sz w:val="23"/>
              </w:rPr>
              <w:t xml:space="preserve"> the </w:t>
            </w:r>
            <w:r>
              <w:rPr>
                <w:rFonts w:ascii="Times New Roman"/>
                <w:spacing w:val="-1"/>
                <w:sz w:val="23"/>
              </w:rPr>
              <w:t>second</w:t>
            </w:r>
            <w:r>
              <w:rPr>
                <w:rFonts w:ascii="Times New Roman"/>
                <w:spacing w:val="43"/>
                <w:sz w:val="23"/>
              </w:rPr>
              <w:t xml:space="preserve"> </w:t>
            </w:r>
            <w:r>
              <w:rPr>
                <w:rFonts w:ascii="Times New Roman"/>
                <w:sz w:val="23"/>
              </w:rPr>
              <w:t xml:space="preserve">part, </w:t>
            </w:r>
            <w:r>
              <w:rPr>
                <w:rFonts w:ascii="Times New Roman"/>
                <w:spacing w:val="-1"/>
                <w:sz w:val="23"/>
              </w:rPr>
              <w:t>we</w:t>
            </w:r>
            <w:r>
              <w:rPr>
                <w:rFonts w:ascii="Times New Roman"/>
                <w:sz w:val="23"/>
              </w:rPr>
              <w:t xml:space="preserve"> </w:t>
            </w:r>
            <w:r>
              <w:rPr>
                <w:rFonts w:ascii="Times New Roman"/>
                <w:spacing w:val="-1"/>
                <w:sz w:val="23"/>
              </w:rPr>
              <w:t xml:space="preserve">will </w:t>
            </w:r>
            <w:r>
              <w:rPr>
                <w:rFonts w:ascii="Times New Roman"/>
                <w:b/>
                <w:spacing w:val="-1"/>
                <w:sz w:val="23"/>
              </w:rPr>
              <w:t>engineer</w:t>
            </w:r>
            <w:r>
              <w:rPr>
                <w:rFonts w:ascii="Times New Roman"/>
                <w:b/>
                <w:sz w:val="23"/>
              </w:rPr>
              <w:t xml:space="preserve"> </w:t>
            </w:r>
            <w:r>
              <w:rPr>
                <w:rFonts w:ascii="Times New Roman"/>
                <w:b/>
                <w:spacing w:val="-1"/>
                <w:sz w:val="23"/>
              </w:rPr>
              <w:t xml:space="preserve">pathways </w:t>
            </w:r>
            <w:r>
              <w:rPr>
                <w:rFonts w:ascii="Times New Roman"/>
                <w:b/>
                <w:sz w:val="23"/>
              </w:rPr>
              <w:t xml:space="preserve">to </w:t>
            </w:r>
            <w:r>
              <w:rPr>
                <w:rFonts w:ascii="Times New Roman"/>
                <w:b/>
                <w:spacing w:val="-1"/>
                <w:sz w:val="23"/>
              </w:rPr>
              <w:t>convert</w:t>
            </w:r>
            <w:r>
              <w:rPr>
                <w:rFonts w:ascii="Times New Roman"/>
                <w:b/>
                <w:sz w:val="23"/>
              </w:rPr>
              <w:t xml:space="preserve"> </w:t>
            </w:r>
            <w:r>
              <w:rPr>
                <w:rFonts w:ascii="Times New Roman"/>
                <w:b/>
                <w:spacing w:val="-1"/>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spacing w:val="-1"/>
                <w:sz w:val="23"/>
              </w:rPr>
              <w:t>This exergonic</w:t>
            </w:r>
            <w:r>
              <w:rPr>
                <w:rFonts w:ascii="Times New Roman"/>
                <w:spacing w:val="-4"/>
                <w:sz w:val="23"/>
              </w:rPr>
              <w:t xml:space="preserve"> </w:t>
            </w:r>
            <w:r>
              <w:rPr>
                <w:rFonts w:ascii="Times New Roman"/>
                <w:spacing w:val="-1"/>
                <w:sz w:val="23"/>
              </w:rPr>
              <w:t>electron-accepting</w:t>
            </w:r>
            <w:r>
              <w:rPr>
                <w:rFonts w:ascii="Times New Roman"/>
                <w:spacing w:val="83"/>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will</w:t>
            </w:r>
            <w:r>
              <w:rPr>
                <w:rFonts w:ascii="Times New Roman"/>
                <w:sz w:val="23"/>
              </w:rPr>
              <w:t xml:space="preserve"> be </w:t>
            </w:r>
            <w:r>
              <w:rPr>
                <w:rFonts w:ascii="Times New Roman"/>
                <w:spacing w:val="-1"/>
                <w:sz w:val="23"/>
              </w:rPr>
              <w:t>introduced</w:t>
            </w:r>
            <w:r>
              <w:rPr>
                <w:rFonts w:ascii="Times New Roman"/>
                <w:sz w:val="23"/>
              </w:rPr>
              <w:t xml:space="preserve"> to </w:t>
            </w:r>
            <w:r>
              <w:rPr>
                <w:rFonts w:ascii="Times New Roman"/>
                <w:spacing w:val="-1"/>
                <w:sz w:val="23"/>
              </w:rPr>
              <w:t>render</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liquid</w:t>
            </w:r>
            <w:r>
              <w:rPr>
                <w:rFonts w:ascii="Times New Roman"/>
                <w:sz w:val="23"/>
              </w:rPr>
              <w:t xml:space="preserve"> </w:t>
            </w:r>
            <w:r>
              <w:rPr>
                <w:rFonts w:ascii="Times New Roman"/>
                <w:spacing w:val="-1"/>
                <w:sz w:val="23"/>
              </w:rPr>
              <w:t>fuel</w:t>
            </w:r>
            <w:r>
              <w:rPr>
                <w:rFonts w:ascii="Times New Roman"/>
                <w:sz w:val="23"/>
              </w:rPr>
              <w:t xml:space="preserve"> </w:t>
            </w:r>
            <w:r>
              <w:rPr>
                <w:rFonts w:ascii="Times New Roman"/>
                <w:spacing w:val="-1"/>
                <w:sz w:val="23"/>
              </w:rPr>
              <w:t>process</w:t>
            </w:r>
            <w:r>
              <w:rPr>
                <w:rFonts w:ascii="Times New Roman"/>
                <w:spacing w:val="-4"/>
                <w:sz w:val="23"/>
              </w:rPr>
              <w:t xml:space="preserve"> </w:t>
            </w:r>
            <w:r>
              <w:rPr>
                <w:rFonts w:ascii="Times New Roman"/>
                <w:spacing w:val="-1"/>
                <w:sz w:val="23"/>
              </w:rPr>
              <w:t>exergonic.</w:t>
            </w:r>
            <w:r>
              <w:rPr>
                <w:rFonts w:ascii="Times New Roman"/>
                <w:sz w:val="23"/>
              </w:rPr>
              <w:t xml:space="preserve"> </w:t>
            </w:r>
            <w:r>
              <w:rPr>
                <w:rFonts w:ascii="Times New Roman"/>
                <w:spacing w:val="-2"/>
                <w:sz w:val="23"/>
              </w:rPr>
              <w:t>In</w:t>
            </w:r>
            <w:r>
              <w:rPr>
                <w:rFonts w:ascii="Times New Roman"/>
                <w:sz w:val="23"/>
              </w:rPr>
              <w:t xml:space="preserve"> </w:t>
            </w:r>
            <w:r>
              <w:rPr>
                <w:rFonts w:ascii="Times New Roman"/>
                <w:spacing w:val="-1"/>
                <w:sz w:val="23"/>
              </w:rPr>
              <w:t>natural</w:t>
            </w:r>
            <w:r>
              <w:rPr>
                <w:rFonts w:ascii="Times New Roman"/>
                <w:spacing w:val="79"/>
                <w:sz w:val="23"/>
              </w:rPr>
              <w:t xml:space="preserve"> </w:t>
            </w:r>
            <w:r>
              <w:rPr>
                <w:rFonts w:ascii="Times New Roman"/>
                <w:spacing w:val="-1"/>
                <w:sz w:val="23"/>
              </w:rPr>
              <w:t>consortia,</w:t>
            </w:r>
            <w:r>
              <w:rPr>
                <w:rFonts w:ascii="Times New Roman"/>
                <w:sz w:val="23"/>
              </w:rPr>
              <w:t xml:space="preserve"> </w:t>
            </w:r>
            <w:r>
              <w:rPr>
                <w:rFonts w:ascii="Times New Roman"/>
                <w:spacing w:val="-1"/>
                <w:sz w:val="23"/>
              </w:rPr>
              <w:t xml:space="preserve">this </w:t>
            </w:r>
            <w:r>
              <w:rPr>
                <w:rFonts w:ascii="Times New Roman"/>
                <w:sz w:val="23"/>
              </w:rPr>
              <w:t>is</w:t>
            </w:r>
            <w:r>
              <w:rPr>
                <w:rFonts w:ascii="Times New Roman"/>
                <w:spacing w:val="-1"/>
                <w:sz w:val="23"/>
              </w:rPr>
              <w:t xml:space="preserve"> achieved</w:t>
            </w:r>
            <w:r>
              <w:rPr>
                <w:rFonts w:ascii="Times New Roman"/>
                <w:spacing w:val="-3"/>
                <w:sz w:val="23"/>
              </w:rPr>
              <w:t xml:space="preserve"> </w:t>
            </w:r>
            <w:r>
              <w:rPr>
                <w:rFonts w:ascii="Times New Roman"/>
                <w:spacing w:val="1"/>
                <w:sz w:val="23"/>
              </w:rPr>
              <w:t>by</w:t>
            </w:r>
            <w:r>
              <w:rPr>
                <w:rFonts w:ascii="Times New Roman"/>
                <w:spacing w:val="-5"/>
                <w:sz w:val="23"/>
              </w:rPr>
              <w:t xml:space="preserve"> </w:t>
            </w:r>
            <w:r>
              <w:rPr>
                <w:rFonts w:ascii="Times New Roman"/>
                <w:sz w:val="23"/>
              </w:rPr>
              <w:t xml:space="preserve">a syntrophic </w:t>
            </w:r>
            <w:r>
              <w:rPr>
                <w:rFonts w:ascii="Times New Roman"/>
                <w:spacing w:val="-1"/>
                <w:sz w:val="23"/>
              </w:rPr>
              <w:t>process;</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introduce</w:t>
            </w:r>
            <w:r>
              <w:rPr>
                <w:rFonts w:ascii="Times New Roman"/>
                <w:sz w:val="23"/>
              </w:rPr>
              <w:t xml:space="preserve"> the</w:t>
            </w:r>
            <w:r>
              <w:rPr>
                <w:rFonts w:ascii="Times New Roman"/>
                <w:spacing w:val="-2"/>
                <w:sz w:val="23"/>
              </w:rPr>
              <w:t xml:space="preserve"> </w:t>
            </w:r>
            <w:r>
              <w:rPr>
                <w:rFonts w:ascii="Times New Roman"/>
                <w:spacing w:val="-1"/>
                <w:sz w:val="23"/>
              </w:rPr>
              <w:t>pathway</w:t>
            </w:r>
            <w:r>
              <w:rPr>
                <w:rFonts w:ascii="Times New Roman"/>
                <w:spacing w:val="-5"/>
                <w:sz w:val="23"/>
              </w:rPr>
              <w:t xml:space="preserve">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55"/>
                <w:sz w:val="23"/>
              </w:rPr>
              <w:t xml:space="preserve">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whose</w:t>
            </w:r>
            <w:r>
              <w:rPr>
                <w:rFonts w:ascii="Times New Roman"/>
                <w:sz w:val="23"/>
              </w:rPr>
              <w:t xml:space="preserve"> </w:t>
            </w:r>
            <w:r>
              <w:rPr>
                <w:rFonts w:ascii="Times New Roman"/>
                <w:spacing w:val="-1"/>
                <w:sz w:val="23"/>
              </w:rPr>
              <w:t>growth</w:t>
            </w:r>
            <w:r>
              <w:rPr>
                <w:rFonts w:ascii="Times New Roman"/>
                <w:sz w:val="23"/>
              </w:rPr>
              <w:t xml:space="preserve"> is</w:t>
            </w:r>
            <w:r>
              <w:rPr>
                <w:rFonts w:ascii="Times New Roman"/>
                <w:spacing w:val="-1"/>
                <w:sz w:val="23"/>
              </w:rPr>
              <w:t xml:space="preserve"> resistant</w:t>
            </w:r>
            <w:r>
              <w:rPr>
                <w:rFonts w:ascii="Times New Roman"/>
                <w:sz w:val="23"/>
              </w:rPr>
              <w:t xml:space="preserve"> to </w:t>
            </w:r>
            <w:r>
              <w:rPr>
                <w:rFonts w:ascii="Times New Roman"/>
                <w:spacing w:val="-1"/>
                <w:sz w:val="23"/>
              </w:rPr>
              <w:t>(and</w:t>
            </w:r>
            <w:r>
              <w:rPr>
                <w:rFonts w:ascii="Times New Roman"/>
                <w:spacing w:val="-3"/>
                <w:sz w:val="23"/>
              </w:rPr>
              <w:t xml:space="preserve"> </w:t>
            </w:r>
            <w:r>
              <w:rPr>
                <w:rFonts w:ascii="Times New Roman"/>
                <w:spacing w:val="-1"/>
                <w:sz w:val="23"/>
              </w:rPr>
              <w:t>enhanced</w:t>
            </w:r>
            <w:r>
              <w:rPr>
                <w:rFonts w:ascii="Times New Roman"/>
                <w:sz w:val="23"/>
              </w:rPr>
              <w:t xml:space="preserve"> </w:t>
            </w:r>
            <w:r>
              <w:rPr>
                <w:rFonts w:ascii="Times New Roman"/>
                <w:spacing w:val="-2"/>
                <w:sz w:val="23"/>
              </w:rPr>
              <w:t>by)</w:t>
            </w:r>
            <w:r>
              <w:rPr>
                <w:rFonts w:ascii="Times New Roman"/>
                <w:sz w:val="23"/>
              </w:rPr>
              <w:t xml:space="preserve"> </w:t>
            </w:r>
            <w:r>
              <w:rPr>
                <w:rFonts w:ascii="Times New Roman"/>
                <w:spacing w:val="-1"/>
                <w:sz w:val="23"/>
              </w:rPr>
              <w:t>sulfide.</w:t>
            </w:r>
            <w:r>
              <w:rPr>
                <w:rFonts w:ascii="Times New Roman"/>
                <w:spacing w:val="4"/>
                <w:sz w:val="23"/>
              </w:rPr>
              <w:t xml:space="preserve"> </w:t>
            </w:r>
            <w:r>
              <w:rPr>
                <w:rFonts w:ascii="Times New Roman"/>
                <w:sz w:val="23"/>
              </w:rPr>
              <w:t xml:space="preserve">(Note: </w:t>
            </w:r>
            <w:r>
              <w:rPr>
                <w:rFonts w:ascii="Times New Roman"/>
                <w:spacing w:val="-1"/>
                <w:sz w:val="23"/>
              </w:rPr>
              <w:t>recent</w:t>
            </w:r>
            <w:r>
              <w:rPr>
                <w:rFonts w:ascii="Times New Roman"/>
                <w:sz w:val="23"/>
              </w:rPr>
              <w:t xml:space="preserve"> </w:t>
            </w:r>
            <w:r>
              <w:rPr>
                <w:rFonts w:ascii="Times New Roman"/>
                <w:spacing w:val="-1"/>
                <w:sz w:val="23"/>
              </w:rPr>
              <w:t>reports suggest</w:t>
            </w:r>
            <w:r>
              <w:rPr>
                <w:rFonts w:ascii="Times New Roman"/>
                <w:sz w:val="23"/>
              </w:rPr>
              <w:t xml:space="preserve"> the</w:t>
            </w:r>
            <w:r>
              <w:rPr>
                <w:rFonts w:ascii="Times New Roman"/>
                <w:spacing w:val="79"/>
                <w:sz w:val="23"/>
              </w:rPr>
              <w:t xml:space="preserve"> </w:t>
            </w:r>
            <w:r>
              <w:rPr>
                <w:rFonts w:ascii="Times New Roman"/>
                <w:spacing w:val="-1"/>
                <w:sz w:val="23"/>
              </w:rPr>
              <w:t>possibility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using</w:t>
            </w:r>
            <w:r>
              <w:rPr>
                <w:rFonts w:ascii="Times New Roman"/>
                <w:spacing w:val="-3"/>
                <w:sz w:val="23"/>
              </w:rPr>
              <w:t xml:space="preserve"> </w:t>
            </w:r>
            <w:r>
              <w:rPr>
                <w:rFonts w:ascii="Times New Roman"/>
                <w:sz w:val="23"/>
              </w:rPr>
              <w:t xml:space="preserve">a </w:t>
            </w:r>
            <w:r>
              <w:rPr>
                <w:rFonts w:ascii="Times New Roman"/>
                <w:spacing w:val="-1"/>
                <w:sz w:val="23"/>
              </w:rPr>
              <w:t>non-canonical</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or a </w:t>
            </w:r>
            <w:r>
              <w:rPr>
                <w:rFonts w:ascii="Times New Roman"/>
                <w:spacing w:val="-1"/>
                <w:sz w:val="23"/>
              </w:rPr>
              <w:t>nitrate</w:t>
            </w:r>
            <w:r>
              <w:rPr>
                <w:rFonts w:ascii="Times New Roman"/>
                <w:spacing w:val="-2"/>
                <w:sz w:val="23"/>
              </w:rPr>
              <w:t xml:space="preserve"> </w:t>
            </w:r>
            <w:r>
              <w:rPr>
                <w:rFonts w:ascii="Times New Roman"/>
                <w:spacing w:val="-1"/>
                <w:sz w:val="23"/>
              </w:rPr>
              <w:t>reduction</w:t>
            </w:r>
            <w:r>
              <w:rPr>
                <w:rFonts w:ascii="Times New Roman"/>
                <w:spacing w:val="-3"/>
                <w:sz w:val="23"/>
              </w:rPr>
              <w:t xml:space="preserve"> </w:t>
            </w:r>
            <w:r>
              <w:rPr>
                <w:rFonts w:ascii="Times New Roman"/>
                <w:spacing w:val="-2"/>
                <w:sz w:val="23"/>
              </w:rPr>
              <w:t>pathway.</w:t>
            </w:r>
            <w:r>
              <w:rPr>
                <w:rFonts w:ascii="Times New Roman"/>
                <w:sz w:val="23"/>
              </w:rPr>
              <w:t xml:space="preserve"> </w:t>
            </w:r>
            <w:r>
              <w:rPr>
                <w:rFonts w:ascii="Times New Roman"/>
                <w:spacing w:val="1"/>
                <w:sz w:val="23"/>
              </w:rPr>
              <w:t>These</w:t>
            </w:r>
            <w:r>
              <w:rPr>
                <w:rFonts w:ascii="Times New Roman"/>
                <w:spacing w:val="101"/>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considered</w:t>
            </w:r>
            <w:r>
              <w:rPr>
                <w:rFonts w:ascii="Times New Roman"/>
                <w:spacing w:val="-3"/>
                <w:sz w:val="23"/>
              </w:rPr>
              <w:t xml:space="preserve"> </w:t>
            </w:r>
            <w:r>
              <w:rPr>
                <w:rFonts w:ascii="Times New Roman"/>
                <w:sz w:val="23"/>
              </w:rPr>
              <w:t>as</w:t>
            </w:r>
            <w:r>
              <w:rPr>
                <w:rFonts w:ascii="Times New Roman"/>
                <w:spacing w:val="-1"/>
                <w:sz w:val="23"/>
              </w:rPr>
              <w:t xml:space="preserve"> alternatives </w:t>
            </w:r>
            <w:r>
              <w:rPr>
                <w:rFonts w:ascii="Times New Roman"/>
                <w:sz w:val="23"/>
              </w:rPr>
              <w:t xml:space="preserve">to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p>
        </w:tc>
      </w:tr>
      <w:tr w:rsidR="00B619BB" w14:paraId="276E32D2"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34EEA49F" w14:textId="77777777" w:rsidR="00B619BB" w:rsidRDefault="00A448BA">
            <w:pPr>
              <w:pStyle w:val="TableParagraph"/>
              <w:spacing w:before="118" w:line="264" w:lineRule="exact"/>
              <w:ind w:left="231"/>
              <w:rPr>
                <w:rFonts w:ascii="Times New Roman" w:eastAsia="Times New Roman" w:hAnsi="Times New Roman" w:cs="Times New Roman"/>
                <w:sz w:val="23"/>
                <w:szCs w:val="23"/>
              </w:rPr>
            </w:pPr>
            <w:r>
              <w:rPr>
                <w:rFonts w:ascii="Times New Roman"/>
                <w:b/>
                <w:sz w:val="23"/>
              </w:rPr>
              <w:t>WBS</w:t>
            </w:r>
          </w:p>
        </w:tc>
        <w:tc>
          <w:tcPr>
            <w:tcW w:w="5041" w:type="dxa"/>
            <w:tcBorders>
              <w:top w:val="single" w:sz="5" w:space="0" w:color="000000"/>
              <w:left w:val="single" w:sz="5" w:space="0" w:color="000000"/>
              <w:bottom w:val="single" w:sz="5" w:space="0" w:color="000000"/>
              <w:right w:val="single" w:sz="5" w:space="0" w:color="000000"/>
            </w:tcBorders>
          </w:tcPr>
          <w:p w14:paraId="422E42F3"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Sub-Task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c>
        <w:tc>
          <w:tcPr>
            <w:tcW w:w="4592" w:type="dxa"/>
            <w:tcBorders>
              <w:top w:val="single" w:sz="5" w:space="0" w:color="000000"/>
              <w:left w:val="single" w:sz="5" w:space="0" w:color="000000"/>
              <w:bottom w:val="single" w:sz="5" w:space="0" w:color="000000"/>
              <w:right w:val="single" w:sz="5" w:space="0" w:color="000000"/>
            </w:tcBorders>
          </w:tcPr>
          <w:p w14:paraId="03CB404B"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Milestone/Deliverable</w:t>
            </w:r>
            <w:r>
              <w:rPr>
                <w:rFonts w:ascii="Times New Roman"/>
                <w:b/>
                <w:sz w:val="23"/>
              </w:rPr>
              <w:t xml:space="preserve"> </w:t>
            </w:r>
            <w:r>
              <w:rPr>
                <w:rFonts w:ascii="Times New Roman"/>
                <w:b/>
                <w:spacing w:val="-1"/>
                <w:sz w:val="23"/>
              </w:rPr>
              <w:t>Title</w:t>
            </w:r>
            <w:r>
              <w:rPr>
                <w:rFonts w:ascii="Times New Roman"/>
                <w:b/>
                <w:sz w:val="23"/>
              </w:rPr>
              <w:t xml:space="preserve"> </w:t>
            </w:r>
            <w:r>
              <w:rPr>
                <w:rFonts w:ascii="Times New Roman"/>
                <w:b/>
                <w:spacing w:val="-1"/>
                <w:sz w:val="23"/>
              </w:rPr>
              <w:t>and Description</w:t>
            </w:r>
          </w:p>
        </w:tc>
      </w:tr>
      <w:tr w:rsidR="00B619BB" w14:paraId="4C143DA7"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9A07742" w14:textId="77777777" w:rsidR="00B619BB" w:rsidRDefault="00B619BB">
            <w:pPr>
              <w:pStyle w:val="TableParagraph"/>
              <w:spacing w:before="4"/>
              <w:rPr>
                <w:rFonts w:ascii="Times New Roman" w:eastAsia="Times New Roman" w:hAnsi="Times New Roman" w:cs="Times New Roman"/>
                <w:sz w:val="21"/>
                <w:szCs w:val="21"/>
              </w:rPr>
            </w:pPr>
          </w:p>
          <w:p w14:paraId="2C0BF811"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1.1</w:t>
            </w:r>
          </w:p>
        </w:tc>
        <w:tc>
          <w:tcPr>
            <w:tcW w:w="5041" w:type="dxa"/>
            <w:tcBorders>
              <w:top w:val="single" w:sz="5" w:space="0" w:color="000000"/>
              <w:left w:val="single" w:sz="5" w:space="0" w:color="000000"/>
              <w:bottom w:val="single" w:sz="5" w:space="0" w:color="000000"/>
              <w:right w:val="single" w:sz="5" w:space="0" w:color="000000"/>
            </w:tcBorders>
          </w:tcPr>
          <w:p w14:paraId="62387CE4" w14:textId="77777777" w:rsidR="00B619BB" w:rsidRDefault="00A448BA">
            <w:pPr>
              <w:pStyle w:val="TableParagraph"/>
              <w:spacing w:before="113"/>
              <w:ind w:left="102" w:right="2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genes</w:t>
            </w:r>
            <w:r>
              <w:rPr>
                <w:rFonts w:ascii="Times New Roman"/>
                <w:spacing w:val="-4"/>
                <w:sz w:val="23"/>
              </w:rPr>
              <w:t xml:space="preserve">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pacing w:val="25"/>
                <w:sz w:val="23"/>
              </w:rPr>
              <w:t xml:space="preserve"> </w:t>
            </w:r>
            <w:r>
              <w:rPr>
                <w:rFonts w:ascii="Times New Roman"/>
                <w:spacing w:val="-1"/>
                <w:sz w:val="23"/>
              </w:rPr>
              <w:t>verify</w:t>
            </w:r>
            <w:r>
              <w:rPr>
                <w:rFonts w:ascii="Times New Roman"/>
                <w:spacing w:val="-3"/>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2C1C1311" w14:textId="77777777" w:rsidR="00B619BB" w:rsidRDefault="00B619BB"/>
        </w:tc>
      </w:tr>
      <w:tr w:rsidR="00B619BB" w14:paraId="3BD7EDF9"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3F8E1EA3" w14:textId="77777777" w:rsidR="00B619BB" w:rsidRDefault="00B619BB">
            <w:pPr>
              <w:pStyle w:val="TableParagraph"/>
              <w:rPr>
                <w:rFonts w:ascii="Times New Roman" w:eastAsia="Times New Roman" w:hAnsi="Times New Roman" w:cs="Times New Roman"/>
              </w:rPr>
            </w:pPr>
          </w:p>
          <w:p w14:paraId="4A3A2D6E" w14:textId="77777777" w:rsidR="00B619BB" w:rsidRDefault="00B619BB">
            <w:pPr>
              <w:pStyle w:val="TableParagraph"/>
              <w:rPr>
                <w:rFonts w:ascii="Times New Roman" w:eastAsia="Times New Roman" w:hAnsi="Times New Roman" w:cs="Times New Roman"/>
              </w:rPr>
            </w:pPr>
          </w:p>
          <w:p w14:paraId="34EDA31D" w14:textId="77777777" w:rsidR="00B619BB" w:rsidRDefault="00A448BA">
            <w:pPr>
              <w:pStyle w:val="TableParagraph"/>
              <w:spacing w:before="137"/>
              <w:ind w:left="241"/>
              <w:rPr>
                <w:rFonts w:ascii="Times New Roman" w:eastAsia="Times New Roman" w:hAnsi="Times New Roman" w:cs="Times New Roman"/>
                <w:sz w:val="23"/>
                <w:szCs w:val="23"/>
              </w:rPr>
            </w:pPr>
            <w:r>
              <w:rPr>
                <w:rFonts w:ascii="Times New Roman"/>
                <w:spacing w:val="-1"/>
                <w:sz w:val="23"/>
              </w:rPr>
              <w:t>M1.1</w:t>
            </w:r>
          </w:p>
        </w:tc>
        <w:tc>
          <w:tcPr>
            <w:tcW w:w="5041" w:type="dxa"/>
            <w:tcBorders>
              <w:top w:val="single" w:sz="5" w:space="0" w:color="000000"/>
              <w:left w:val="single" w:sz="5" w:space="0" w:color="000000"/>
              <w:bottom w:val="single" w:sz="5" w:space="0" w:color="000000"/>
              <w:right w:val="single" w:sz="5" w:space="0" w:color="000000"/>
            </w:tcBorders>
          </w:tcPr>
          <w:p w14:paraId="1B975452"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178A9DE4" w14:textId="77777777" w:rsidR="00B619BB" w:rsidRDefault="00A448BA">
            <w:pPr>
              <w:pStyle w:val="TableParagraph"/>
              <w:spacing w:before="115"/>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r>
              <w:rPr>
                <w:rFonts w:ascii="Times New Roman"/>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w:t>
            </w:r>
            <w:r>
              <w:rPr>
                <w:rFonts w:ascii="Times New Roman"/>
                <w:spacing w:val="-1"/>
                <w:sz w:val="23"/>
              </w:rPr>
              <w:t>will</w:t>
            </w:r>
            <w:r>
              <w:rPr>
                <w:rFonts w:ascii="Times New Roman"/>
                <w:sz w:val="23"/>
              </w:rPr>
              <w:t xml:space="preserve"> be </w:t>
            </w:r>
            <w:proofErr w:type="spellStart"/>
            <w:r>
              <w:rPr>
                <w:rFonts w:ascii="Times New Roman"/>
                <w:spacing w:val="-1"/>
                <w:sz w:val="23"/>
              </w:rPr>
              <w:t>oligo</w:t>
            </w:r>
            <w:proofErr w:type="spellEnd"/>
            <w:r>
              <w:rPr>
                <w:rFonts w:ascii="Times New Roman"/>
                <w:spacing w:val="-1"/>
                <w:sz w:val="23"/>
              </w:rPr>
              <w:t>-His</w:t>
            </w:r>
            <w:r>
              <w:rPr>
                <w:rFonts w:ascii="Times New Roman"/>
                <w:spacing w:val="35"/>
                <w:sz w:val="23"/>
              </w:rPr>
              <w:t xml:space="preserve"> </w:t>
            </w:r>
            <w:r>
              <w:rPr>
                <w:rFonts w:ascii="Times New Roman"/>
                <w:spacing w:val="-1"/>
                <w:sz w:val="23"/>
              </w:rPr>
              <w:t>tagged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purification</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blotting.</w:t>
            </w:r>
          </w:p>
        </w:tc>
      </w:tr>
      <w:tr w:rsidR="00B619BB" w14:paraId="02ABA2E5"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5D1417F" w14:textId="77777777" w:rsidR="00B619BB" w:rsidRDefault="00B619BB">
            <w:pPr>
              <w:pStyle w:val="TableParagraph"/>
              <w:spacing w:before="4"/>
              <w:rPr>
                <w:rFonts w:ascii="Times New Roman" w:eastAsia="Times New Roman" w:hAnsi="Times New Roman" w:cs="Times New Roman"/>
                <w:sz w:val="21"/>
                <w:szCs w:val="21"/>
              </w:rPr>
            </w:pPr>
          </w:p>
          <w:p w14:paraId="27CA8F63"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1.2</w:t>
            </w:r>
          </w:p>
        </w:tc>
        <w:tc>
          <w:tcPr>
            <w:tcW w:w="5041" w:type="dxa"/>
            <w:tcBorders>
              <w:top w:val="single" w:sz="5" w:space="0" w:color="000000"/>
              <w:left w:val="single" w:sz="5" w:space="0" w:color="000000"/>
              <w:bottom w:val="single" w:sz="5" w:space="0" w:color="000000"/>
              <w:right w:val="single" w:sz="5" w:space="0" w:color="000000"/>
            </w:tcBorders>
          </w:tcPr>
          <w:p w14:paraId="20EB922C" w14:textId="77777777" w:rsidR="00B619BB" w:rsidRDefault="00A448BA">
            <w:pPr>
              <w:pStyle w:val="TableParagraph"/>
              <w:spacing w:before="113"/>
              <w:ind w:left="102" w:right="369"/>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Methanothermobacter</w:t>
            </w:r>
            <w:proofErr w:type="spellEnd"/>
            <w:r>
              <w:rPr>
                <w:rFonts w:ascii="Times New Roman"/>
                <w:i/>
                <w:spacing w:val="-1"/>
                <w:sz w:val="23"/>
              </w:rPr>
              <w:t xml:space="preserve"> </w:t>
            </w:r>
            <w:proofErr w:type="spellStart"/>
            <w:r>
              <w:rPr>
                <w:rFonts w:ascii="Times New Roman"/>
                <w:i/>
                <w:spacing w:val="-1"/>
                <w:sz w:val="23"/>
              </w:rPr>
              <w:t>marburgensis</w:t>
            </w:r>
            <w:proofErr w:type="spellEnd"/>
            <w:r>
              <w:rPr>
                <w:rFonts w:ascii="Times New Roman"/>
                <w:i/>
                <w:spacing w:val="2"/>
                <w:sz w:val="23"/>
              </w:rPr>
              <w:t xml:space="preserve"> </w:t>
            </w:r>
            <w:r>
              <w:rPr>
                <w:rFonts w:ascii="Times New Roman"/>
                <w:spacing w:val="-1"/>
                <w:sz w:val="23"/>
              </w:rPr>
              <w:t>MCR</w:t>
            </w:r>
            <w:r>
              <w:rPr>
                <w:rFonts w:ascii="Times New Roman"/>
                <w:spacing w:val="33"/>
                <w:sz w:val="23"/>
              </w:rPr>
              <w:t xml:space="preserve"> </w:t>
            </w:r>
            <w:r>
              <w:rPr>
                <w:rFonts w:ascii="Times New Roman"/>
                <w:spacing w:val="-1"/>
                <w:sz w:val="23"/>
              </w:rPr>
              <w:t xml:space="preserve">genes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pacing w:val="-2"/>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08536739" w14:textId="77777777" w:rsidR="00B619BB" w:rsidRDefault="00B619BB"/>
        </w:tc>
      </w:tr>
      <w:tr w:rsidR="00B619BB" w14:paraId="532CDF1C"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0D94CC9D" w14:textId="77777777" w:rsidR="00B619BB" w:rsidRDefault="00B619BB">
            <w:pPr>
              <w:pStyle w:val="TableParagraph"/>
              <w:rPr>
                <w:rFonts w:ascii="Times New Roman" w:eastAsia="Times New Roman" w:hAnsi="Times New Roman" w:cs="Times New Roman"/>
              </w:rPr>
            </w:pPr>
          </w:p>
          <w:p w14:paraId="207A56F7" w14:textId="77777777" w:rsidR="00B619BB" w:rsidRDefault="00B619BB">
            <w:pPr>
              <w:pStyle w:val="TableParagraph"/>
              <w:spacing w:before="6"/>
              <w:rPr>
                <w:rFonts w:ascii="Times New Roman" w:eastAsia="Times New Roman" w:hAnsi="Times New Roman" w:cs="Times New Roman"/>
              </w:rPr>
            </w:pPr>
          </w:p>
          <w:p w14:paraId="1067077E"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M1.2</w:t>
            </w:r>
          </w:p>
        </w:tc>
        <w:tc>
          <w:tcPr>
            <w:tcW w:w="5041" w:type="dxa"/>
            <w:tcBorders>
              <w:top w:val="single" w:sz="5" w:space="0" w:color="000000"/>
              <w:left w:val="single" w:sz="5" w:space="0" w:color="000000"/>
              <w:bottom w:val="single" w:sz="5" w:space="0" w:color="000000"/>
              <w:right w:val="single" w:sz="5" w:space="0" w:color="000000"/>
            </w:tcBorders>
          </w:tcPr>
          <w:p w14:paraId="5B97245E"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505B21CF"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5D348D35"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B781800" w14:textId="77777777" w:rsidR="00B619BB" w:rsidRDefault="00B619BB">
            <w:pPr>
              <w:pStyle w:val="TableParagraph"/>
              <w:spacing w:before="4"/>
              <w:rPr>
                <w:rFonts w:ascii="Times New Roman" w:eastAsia="Times New Roman" w:hAnsi="Times New Roman" w:cs="Times New Roman"/>
                <w:sz w:val="21"/>
                <w:szCs w:val="21"/>
              </w:rPr>
            </w:pPr>
          </w:p>
          <w:p w14:paraId="493DA83E"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1.3</w:t>
            </w:r>
          </w:p>
        </w:tc>
        <w:tc>
          <w:tcPr>
            <w:tcW w:w="5041" w:type="dxa"/>
            <w:tcBorders>
              <w:top w:val="single" w:sz="5" w:space="0" w:color="000000"/>
              <w:left w:val="single" w:sz="5" w:space="0" w:color="000000"/>
              <w:bottom w:val="single" w:sz="5" w:space="0" w:color="000000"/>
              <w:right w:val="single" w:sz="5" w:space="0" w:color="000000"/>
            </w:tcBorders>
          </w:tcPr>
          <w:p w14:paraId="5D6C3042" w14:textId="77777777" w:rsidR="00B619BB" w:rsidRDefault="00A448BA">
            <w:pPr>
              <w:pStyle w:val="TableParagraph"/>
              <w:spacing w:before="113"/>
              <w:ind w:left="102" w:right="213"/>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genetic</w:t>
            </w:r>
            <w:r>
              <w:rPr>
                <w:rFonts w:ascii="Times New Roman"/>
                <w:sz w:val="23"/>
              </w:rPr>
              <w:t xml:space="preserve"> </w:t>
            </w:r>
            <w:r>
              <w:rPr>
                <w:rFonts w:ascii="Times New Roman"/>
                <w:spacing w:val="-1"/>
                <w:sz w:val="23"/>
              </w:rPr>
              <w:t>complementation</w:t>
            </w:r>
            <w:r>
              <w:rPr>
                <w:rFonts w:ascii="Times New Roman"/>
                <w:sz w:val="23"/>
              </w:rPr>
              <w:t xml:space="preserve"> of</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5"/>
                <w:sz w:val="23"/>
              </w:rPr>
              <w:t xml:space="preserve"> </w:t>
            </w:r>
            <w:r>
              <w:rPr>
                <w:rFonts w:ascii="Times New Roman"/>
                <w:spacing w:val="-1"/>
                <w:sz w:val="23"/>
              </w:rPr>
              <w:t>mutation</w:t>
            </w:r>
            <w:r>
              <w:rPr>
                <w:rFonts w:ascii="Times New Roman"/>
                <w:spacing w:val="-3"/>
                <w:sz w:val="23"/>
              </w:rPr>
              <w:t xml:space="preserve"> </w:t>
            </w:r>
            <w:r>
              <w:rPr>
                <w:rFonts w:ascii="Times New Roman"/>
                <w:sz w:val="23"/>
              </w:rPr>
              <w:t>in</w:t>
            </w:r>
            <w:r>
              <w:rPr>
                <w:rFonts w:ascii="Times New Roman"/>
                <w:spacing w:val="1"/>
                <w:sz w:val="23"/>
              </w:rPr>
              <w:t xml:space="preserve"> </w:t>
            </w:r>
            <w:r>
              <w:rPr>
                <w:rFonts w:ascii="Times New Roman"/>
                <w:i/>
                <w:sz w:val="23"/>
              </w:rPr>
              <w:t xml:space="preserve">M. </w:t>
            </w:r>
            <w:r>
              <w:rPr>
                <w:rFonts w:ascii="Times New Roman"/>
                <w:i/>
                <w:spacing w:val="-1"/>
                <w:sz w:val="23"/>
              </w:rPr>
              <w:t>maripaludis</w:t>
            </w:r>
          </w:p>
        </w:tc>
        <w:tc>
          <w:tcPr>
            <w:tcW w:w="4592" w:type="dxa"/>
            <w:tcBorders>
              <w:top w:val="single" w:sz="5" w:space="0" w:color="000000"/>
              <w:left w:val="single" w:sz="5" w:space="0" w:color="000000"/>
              <w:bottom w:val="single" w:sz="5" w:space="0" w:color="000000"/>
              <w:right w:val="single" w:sz="5" w:space="0" w:color="000000"/>
            </w:tcBorders>
          </w:tcPr>
          <w:p w14:paraId="1A8436BC" w14:textId="77777777" w:rsidR="00B619BB" w:rsidRDefault="00B619BB"/>
        </w:tc>
      </w:tr>
      <w:tr w:rsidR="00B619BB" w14:paraId="382FA409"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441A0BF6" w14:textId="77777777" w:rsidR="00B619BB" w:rsidRDefault="00B619BB">
            <w:pPr>
              <w:pStyle w:val="TableParagraph"/>
              <w:spacing w:before="9"/>
              <w:rPr>
                <w:rFonts w:ascii="Times New Roman" w:eastAsia="Times New Roman" w:hAnsi="Times New Roman" w:cs="Times New Roman"/>
                <w:sz w:val="32"/>
                <w:szCs w:val="32"/>
              </w:rPr>
            </w:pPr>
          </w:p>
          <w:p w14:paraId="3649B0D0"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M1.3</w:t>
            </w:r>
          </w:p>
        </w:tc>
        <w:tc>
          <w:tcPr>
            <w:tcW w:w="5041" w:type="dxa"/>
            <w:tcBorders>
              <w:top w:val="single" w:sz="5" w:space="0" w:color="000000"/>
              <w:left w:val="single" w:sz="5" w:space="0" w:color="000000"/>
              <w:bottom w:val="single" w:sz="5" w:space="0" w:color="000000"/>
              <w:right w:val="single" w:sz="5" w:space="0" w:color="000000"/>
            </w:tcBorders>
          </w:tcPr>
          <w:p w14:paraId="4410EA3D"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57F6F55C" w14:textId="77777777" w:rsidR="00B619BB" w:rsidRDefault="00A448BA">
            <w:pPr>
              <w:pStyle w:val="TableParagraph"/>
              <w:spacing w:before="113"/>
              <w:ind w:left="102" w:right="44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introduced</w:t>
            </w:r>
            <w:r>
              <w:rPr>
                <w:rFonts w:ascii="Times New Roman"/>
                <w:spacing w:val="-3"/>
                <w:sz w:val="23"/>
              </w:rPr>
              <w:t xml:space="preserve"> </w:t>
            </w:r>
            <w:r>
              <w:rPr>
                <w:rFonts w:ascii="Times New Roman"/>
                <w:spacing w:val="-1"/>
                <w:sz w:val="23"/>
              </w:rPr>
              <w:t xml:space="preserve">enzymes </w:t>
            </w:r>
            <w:r>
              <w:rPr>
                <w:rFonts w:ascii="Times New Roman"/>
                <w:spacing w:val="1"/>
                <w:sz w:val="23"/>
              </w:rPr>
              <w:t>by</w:t>
            </w:r>
            <w:r>
              <w:rPr>
                <w:rFonts w:ascii="Times New Roman"/>
                <w:spacing w:val="29"/>
                <w:sz w:val="23"/>
              </w:rPr>
              <w:t xml:space="preserve"> </w:t>
            </w:r>
            <w:r>
              <w:rPr>
                <w:rFonts w:ascii="Times New Roman"/>
                <w:spacing w:val="-1"/>
                <w:sz w:val="23"/>
              </w:rPr>
              <w:t>demonstrating</w:t>
            </w:r>
            <w:r>
              <w:rPr>
                <w:rFonts w:ascii="Times New Roman"/>
                <w:spacing w:val="-3"/>
                <w:sz w:val="23"/>
              </w:rPr>
              <w:t xml:space="preserve"> </w:t>
            </w:r>
            <w:r>
              <w:rPr>
                <w:rFonts w:ascii="Times New Roman"/>
                <w:spacing w:val="-1"/>
                <w:sz w:val="23"/>
              </w:rPr>
              <w:t>viability</w:t>
            </w:r>
            <w:r>
              <w:rPr>
                <w:rFonts w:ascii="Times New Roman"/>
                <w:spacing w:val="-5"/>
                <w:sz w:val="23"/>
              </w:rPr>
              <w:t xml:space="preserve"> </w:t>
            </w:r>
            <w:r>
              <w:rPr>
                <w:rFonts w:ascii="Times New Roman"/>
                <w:spacing w:val="1"/>
                <w:sz w:val="23"/>
              </w:rPr>
              <w:t>of</w:t>
            </w:r>
            <w:r>
              <w:rPr>
                <w:rFonts w:ascii="Times New Roman"/>
                <w:sz w:val="23"/>
              </w:rPr>
              <w:t xml:space="preserve"> </w:t>
            </w:r>
            <w:r>
              <w:rPr>
                <w:rFonts w:ascii="Times New Roman"/>
                <w:i/>
                <w:sz w:val="23"/>
              </w:rPr>
              <w:t xml:space="preserve">M. </w:t>
            </w:r>
            <w:r>
              <w:rPr>
                <w:rFonts w:ascii="Times New Roman"/>
                <w:i/>
                <w:spacing w:val="-1"/>
                <w:sz w:val="23"/>
              </w:rPr>
              <w:t>maripaludis</w:t>
            </w:r>
            <w:r>
              <w:rPr>
                <w:rFonts w:ascii="Times New Roman"/>
                <w:i/>
                <w:spacing w:val="45"/>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
                <w:sz w:val="23"/>
              </w:rPr>
              <w:t xml:space="preserve"> </w:t>
            </w:r>
            <w:r>
              <w:rPr>
                <w:rFonts w:ascii="Times New Roman"/>
                <w:spacing w:val="-1"/>
                <w:sz w:val="23"/>
              </w:rPr>
              <w:t xml:space="preserve">mutants </w:t>
            </w:r>
            <w:r>
              <w:rPr>
                <w:rFonts w:ascii="Times New Roman"/>
                <w:sz w:val="23"/>
              </w:rPr>
              <w:t>in</w:t>
            </w:r>
            <w:r>
              <w:rPr>
                <w:rFonts w:ascii="Times New Roman"/>
                <w:spacing w:val="-3"/>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strains</w:t>
            </w:r>
          </w:p>
        </w:tc>
      </w:tr>
      <w:tr w:rsidR="00B619BB" w14:paraId="2D6F7250"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16B4D067" w14:textId="77777777" w:rsidR="00B619BB" w:rsidRDefault="00B619BB">
            <w:pPr>
              <w:pStyle w:val="TableParagraph"/>
              <w:spacing w:before="9"/>
              <w:rPr>
                <w:rFonts w:ascii="Times New Roman" w:eastAsia="Times New Roman" w:hAnsi="Times New Roman" w:cs="Times New Roman"/>
                <w:sz w:val="32"/>
                <w:szCs w:val="32"/>
              </w:rPr>
            </w:pPr>
          </w:p>
          <w:p w14:paraId="31ABBECF"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1.4</w:t>
            </w:r>
          </w:p>
        </w:tc>
        <w:tc>
          <w:tcPr>
            <w:tcW w:w="5041" w:type="dxa"/>
            <w:tcBorders>
              <w:top w:val="single" w:sz="5" w:space="0" w:color="000000"/>
              <w:left w:val="single" w:sz="5" w:space="0" w:color="000000"/>
              <w:bottom w:val="single" w:sz="5" w:space="0" w:color="000000"/>
              <w:right w:val="single" w:sz="5" w:space="0" w:color="000000"/>
            </w:tcBorders>
          </w:tcPr>
          <w:p w14:paraId="24C3D84D" w14:textId="77777777" w:rsidR="00B619BB" w:rsidRDefault="00A448BA">
            <w:pPr>
              <w:pStyle w:val="TableParagraph"/>
              <w:spacing w:before="113"/>
              <w:ind w:left="102" w:right="80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Methanosarcina</w:t>
            </w:r>
            <w:proofErr w:type="spellEnd"/>
            <w:r>
              <w:rPr>
                <w:rFonts w:ascii="Times New Roman"/>
                <w:i/>
                <w:spacing w:val="1"/>
                <w:sz w:val="23"/>
              </w:rPr>
              <w:t xml:space="preserve"> </w:t>
            </w:r>
            <w:r>
              <w:rPr>
                <w:rFonts w:ascii="Times New Roman"/>
                <w:spacing w:val="-1"/>
                <w:sz w:val="23"/>
              </w:rPr>
              <w:t>and</w:t>
            </w:r>
            <w:r>
              <w:rPr>
                <w:rFonts w:ascii="Times New Roman"/>
                <w:sz w:val="23"/>
              </w:rPr>
              <w:t xml:space="preserve"> </w:t>
            </w:r>
            <w:proofErr w:type="spellStart"/>
            <w:r>
              <w:rPr>
                <w:rFonts w:ascii="Times New Roman"/>
                <w:i/>
                <w:spacing w:val="-1"/>
                <w:sz w:val="23"/>
              </w:rPr>
              <w:t>Methanosphaera</w:t>
            </w:r>
            <w:proofErr w:type="spellEnd"/>
            <w:r>
              <w:rPr>
                <w:rFonts w:ascii="Times New Roman"/>
                <w:i/>
                <w:spacing w:val="33"/>
                <w:sz w:val="23"/>
              </w:rPr>
              <w:t xml:space="preserve"> </w:t>
            </w:r>
            <w:r>
              <w:rPr>
                <w:rFonts w:ascii="Times New Roman"/>
                <w:spacing w:val="-1"/>
                <w:sz w:val="23"/>
              </w:rPr>
              <w:t>methanol</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 xml:space="preserve">genes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25"/>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084DD84B" w14:textId="77777777" w:rsidR="00B619BB" w:rsidRDefault="00B619BB"/>
        </w:tc>
      </w:tr>
      <w:tr w:rsidR="00B619BB" w14:paraId="7F47A614"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7814254" w14:textId="77777777" w:rsidR="00B619BB" w:rsidRDefault="00B619BB">
            <w:pPr>
              <w:pStyle w:val="TableParagraph"/>
              <w:rPr>
                <w:rFonts w:ascii="Times New Roman" w:eastAsia="Times New Roman" w:hAnsi="Times New Roman" w:cs="Times New Roman"/>
              </w:rPr>
            </w:pPr>
          </w:p>
          <w:p w14:paraId="24DA4D22" w14:textId="77777777" w:rsidR="00B619BB" w:rsidRDefault="00B619BB">
            <w:pPr>
              <w:pStyle w:val="TableParagraph"/>
              <w:spacing w:before="6"/>
              <w:rPr>
                <w:rFonts w:ascii="Times New Roman" w:eastAsia="Times New Roman" w:hAnsi="Times New Roman" w:cs="Times New Roman"/>
              </w:rPr>
            </w:pPr>
          </w:p>
          <w:p w14:paraId="65CDE92A"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M1.4</w:t>
            </w:r>
          </w:p>
        </w:tc>
        <w:tc>
          <w:tcPr>
            <w:tcW w:w="5041" w:type="dxa"/>
            <w:tcBorders>
              <w:top w:val="single" w:sz="5" w:space="0" w:color="000000"/>
              <w:left w:val="single" w:sz="5" w:space="0" w:color="000000"/>
              <w:bottom w:val="single" w:sz="5" w:space="0" w:color="000000"/>
              <w:right w:val="single" w:sz="5" w:space="0" w:color="000000"/>
            </w:tcBorders>
          </w:tcPr>
          <w:p w14:paraId="2776EBF7"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1847384D"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42831376"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ABB51BC" w14:textId="77777777" w:rsidR="00B619BB" w:rsidRDefault="00B619BB">
            <w:pPr>
              <w:pStyle w:val="TableParagraph"/>
              <w:spacing w:before="4"/>
              <w:rPr>
                <w:rFonts w:ascii="Times New Roman" w:eastAsia="Times New Roman" w:hAnsi="Times New Roman" w:cs="Times New Roman"/>
                <w:sz w:val="21"/>
                <w:szCs w:val="21"/>
              </w:rPr>
            </w:pPr>
          </w:p>
          <w:p w14:paraId="7F3B9EE4"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1.5</w:t>
            </w:r>
          </w:p>
        </w:tc>
        <w:tc>
          <w:tcPr>
            <w:tcW w:w="5041" w:type="dxa"/>
            <w:tcBorders>
              <w:top w:val="single" w:sz="5" w:space="0" w:color="000000"/>
              <w:left w:val="single" w:sz="5" w:space="0" w:color="000000"/>
              <w:bottom w:val="single" w:sz="5" w:space="0" w:color="000000"/>
              <w:right w:val="single" w:sz="5" w:space="0" w:color="000000"/>
            </w:tcBorders>
          </w:tcPr>
          <w:p w14:paraId="2D4B8BF0" w14:textId="77777777" w:rsidR="00B619BB" w:rsidRDefault="00A448BA">
            <w:pPr>
              <w:pStyle w:val="TableParagraph"/>
              <w:spacing w:before="113"/>
              <w:ind w:left="102" w:right="228"/>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methanol</w:t>
            </w:r>
            <w:r>
              <w:rPr>
                <w:rFonts w:ascii="Times New Roman"/>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in cell</w:t>
            </w:r>
            <w:r>
              <w:rPr>
                <w:rFonts w:ascii="Times New Roman"/>
                <w:spacing w:val="29"/>
                <w:sz w:val="23"/>
              </w:rPr>
              <w:t xml:space="preserve"> </w:t>
            </w:r>
            <w:r>
              <w:rPr>
                <w:rFonts w:ascii="Times New Roman"/>
                <w:spacing w:val="-1"/>
                <w:sz w:val="23"/>
              </w:rPr>
              <w:t>extract</w:t>
            </w:r>
          </w:p>
        </w:tc>
        <w:tc>
          <w:tcPr>
            <w:tcW w:w="4592" w:type="dxa"/>
            <w:tcBorders>
              <w:top w:val="single" w:sz="5" w:space="0" w:color="000000"/>
              <w:left w:val="single" w:sz="5" w:space="0" w:color="000000"/>
              <w:bottom w:val="single" w:sz="5" w:space="0" w:color="000000"/>
              <w:right w:val="single" w:sz="5" w:space="0" w:color="000000"/>
            </w:tcBorders>
          </w:tcPr>
          <w:p w14:paraId="46443A72" w14:textId="77777777" w:rsidR="00B619BB" w:rsidRDefault="00B619BB"/>
        </w:tc>
      </w:tr>
      <w:tr w:rsidR="00B619BB" w14:paraId="39CF5C72"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98E6CDC" w14:textId="77777777" w:rsidR="00B619BB" w:rsidRDefault="00B619BB">
            <w:pPr>
              <w:pStyle w:val="TableParagraph"/>
              <w:spacing w:before="10"/>
              <w:rPr>
                <w:rFonts w:ascii="Times New Roman" w:eastAsia="Times New Roman" w:hAnsi="Times New Roman" w:cs="Times New Roman"/>
                <w:sz w:val="32"/>
                <w:szCs w:val="32"/>
              </w:rPr>
            </w:pPr>
          </w:p>
          <w:p w14:paraId="27F30958"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M1.5</w:t>
            </w:r>
          </w:p>
        </w:tc>
        <w:tc>
          <w:tcPr>
            <w:tcW w:w="5041" w:type="dxa"/>
            <w:tcBorders>
              <w:top w:val="single" w:sz="5" w:space="0" w:color="000000"/>
              <w:left w:val="single" w:sz="5" w:space="0" w:color="000000"/>
              <w:bottom w:val="single" w:sz="5" w:space="0" w:color="000000"/>
              <w:right w:val="single" w:sz="5" w:space="0" w:color="000000"/>
            </w:tcBorders>
          </w:tcPr>
          <w:p w14:paraId="31BA2B25"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4E15EA6E" w14:textId="77777777" w:rsidR="00B619BB" w:rsidRDefault="00A448BA">
            <w:pPr>
              <w:pStyle w:val="TableParagraph"/>
              <w:spacing w:before="117" w:line="264" w:lineRule="exact"/>
              <w:ind w:left="102" w:right="112"/>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enzymes</w:t>
            </w:r>
            <w:r>
              <w:rPr>
                <w:rFonts w:ascii="Times New Roman"/>
                <w:spacing w:val="4"/>
                <w:sz w:val="23"/>
              </w:rPr>
              <w:t xml:space="preserve">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33"/>
                <w:sz w:val="23"/>
              </w:rPr>
              <w:t xml:space="preserve"> </w:t>
            </w:r>
            <w:r>
              <w:rPr>
                <w:rFonts w:ascii="Times New Roman"/>
                <w:spacing w:val="-1"/>
                <w:sz w:val="23"/>
              </w:rPr>
              <w:t>CH</w:t>
            </w:r>
            <w:r>
              <w:rPr>
                <w:rFonts w:ascii="Times New Roman"/>
                <w:spacing w:val="-1"/>
                <w:position w:val="-2"/>
                <w:sz w:val="15"/>
              </w:rPr>
              <w:t>3</w:t>
            </w:r>
            <w:r>
              <w:rPr>
                <w:rFonts w:ascii="Times New Roman"/>
                <w:spacing w:val="-1"/>
                <w:sz w:val="23"/>
              </w:rPr>
              <w:t>OH/g</w:t>
            </w:r>
            <w:r>
              <w:rPr>
                <w:rFonts w:ascii="Times New Roman"/>
                <w:spacing w:val="-3"/>
                <w:sz w:val="23"/>
              </w:rPr>
              <w:t xml:space="preserve"> </w:t>
            </w:r>
            <w:r>
              <w:rPr>
                <w:rFonts w:ascii="Times New Roman"/>
                <w:sz w:val="23"/>
              </w:rPr>
              <w:t>total</w:t>
            </w:r>
            <w:r>
              <w:rPr>
                <w:rFonts w:ascii="Times New Roman"/>
                <w:spacing w:val="-2"/>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69E4FDFD"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31A5D20" w14:textId="77777777" w:rsidR="00B619BB" w:rsidRDefault="00B619BB">
            <w:pPr>
              <w:pStyle w:val="TableParagraph"/>
              <w:rPr>
                <w:rFonts w:ascii="Times New Roman" w:eastAsia="Times New Roman" w:hAnsi="Times New Roman" w:cs="Times New Roman"/>
              </w:rPr>
            </w:pPr>
          </w:p>
          <w:p w14:paraId="05737B0E" w14:textId="77777777" w:rsidR="00B619BB" w:rsidRDefault="00B619BB">
            <w:pPr>
              <w:pStyle w:val="TableParagraph"/>
              <w:spacing w:before="4"/>
              <w:rPr>
                <w:rFonts w:ascii="Times New Roman" w:eastAsia="Times New Roman" w:hAnsi="Times New Roman" w:cs="Times New Roman"/>
              </w:rPr>
            </w:pPr>
          </w:p>
          <w:p w14:paraId="3A44872D"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1.6</w:t>
            </w:r>
          </w:p>
        </w:tc>
        <w:tc>
          <w:tcPr>
            <w:tcW w:w="9633" w:type="dxa"/>
            <w:gridSpan w:val="2"/>
            <w:tcBorders>
              <w:top w:val="single" w:sz="5" w:space="0" w:color="000000"/>
              <w:left w:val="single" w:sz="5" w:space="0" w:color="000000"/>
              <w:bottom w:val="single" w:sz="5" w:space="0" w:color="000000"/>
              <w:right w:val="single" w:sz="5" w:space="0" w:color="000000"/>
            </w:tcBorders>
          </w:tcPr>
          <w:p w14:paraId="7202A0F0" w14:textId="77777777" w:rsidR="00B619BB" w:rsidRDefault="00A448BA">
            <w:pPr>
              <w:pStyle w:val="TableParagraph"/>
              <w:spacing w:before="113"/>
              <w:ind w:left="102" w:right="5071"/>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methanol</w:t>
            </w:r>
            <w:r>
              <w:rPr>
                <w:rFonts w:ascii="Times New Roman"/>
                <w:sz w:val="23"/>
              </w:rPr>
              <w:t xml:space="preserve"> to</w:t>
            </w:r>
            <w:r>
              <w:rPr>
                <w:rFonts w:ascii="Times New Roman"/>
                <w:spacing w:val="31"/>
                <w:sz w:val="23"/>
              </w:rPr>
              <w:t xml:space="preserve"> </w:t>
            </w:r>
            <w:r>
              <w:rPr>
                <w:rFonts w:ascii="Times New Roman"/>
                <w:spacing w:val="-1"/>
                <w:sz w:val="23"/>
              </w:rPr>
              <w:t>methane</w:t>
            </w:r>
            <w:r>
              <w:rPr>
                <w:rFonts w:ascii="Times New Roman"/>
                <w:sz w:val="23"/>
              </w:rPr>
              <w:t xml:space="preserve"> by</w:t>
            </w:r>
            <w:r>
              <w:rPr>
                <w:rFonts w:ascii="Times New Roman"/>
                <w:spacing w:val="-5"/>
                <w:sz w:val="23"/>
              </w:rPr>
              <w:t xml:space="preserve"> </w:t>
            </w:r>
            <w:r>
              <w:rPr>
                <w:rFonts w:ascii="Times New Roman"/>
                <w:spacing w:val="-1"/>
                <w:sz w:val="23"/>
              </w:rPr>
              <w:t>methanogenesis from</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OR</w:t>
            </w:r>
            <w:r>
              <w:rPr>
                <w:rFonts w:ascii="Times New Roman"/>
                <w:spacing w:val="41"/>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7"/>
                <w:sz w:val="23"/>
              </w:rPr>
              <w:t xml:space="preserve"> </w:t>
            </w:r>
            <w:r>
              <w:rPr>
                <w:rFonts w:ascii="Times New Roman"/>
                <w:spacing w:val="-1"/>
                <w:sz w:val="23"/>
              </w:rPr>
              <w:t>using</w:t>
            </w:r>
            <w:r>
              <w:rPr>
                <w:rFonts w:ascii="Times New Roman"/>
                <w:spacing w:val="-3"/>
                <w:sz w:val="23"/>
              </w:rPr>
              <w:t xml:space="preserve"> </w:t>
            </w:r>
            <w:r>
              <w:rPr>
                <w:rFonts w:ascii="Times New Roman"/>
                <w:spacing w:val="-1"/>
                <w:sz w:val="23"/>
              </w:rPr>
              <w:t>labeled</w:t>
            </w:r>
            <w:r>
              <w:rPr>
                <w:rFonts w:ascii="Times New Roman"/>
                <w:sz w:val="23"/>
              </w:rPr>
              <w:t xml:space="preserve"> </w:t>
            </w:r>
            <w:r>
              <w:rPr>
                <w:rFonts w:ascii="Times New Roman"/>
                <w:spacing w:val="-1"/>
                <w:sz w:val="23"/>
              </w:rPr>
              <w:t>substrates</w:t>
            </w:r>
          </w:p>
        </w:tc>
      </w:tr>
      <w:tr w:rsidR="00B619BB" w14:paraId="45CE1E50" w14:textId="77777777">
        <w:trPr>
          <w:trHeight w:hRule="exact" w:val="3039"/>
        </w:trPr>
        <w:tc>
          <w:tcPr>
            <w:tcW w:w="992" w:type="dxa"/>
            <w:tcBorders>
              <w:top w:val="single" w:sz="5" w:space="0" w:color="000000"/>
              <w:left w:val="single" w:sz="5" w:space="0" w:color="000000"/>
              <w:bottom w:val="single" w:sz="5" w:space="0" w:color="000000"/>
              <w:right w:val="single" w:sz="5" w:space="0" w:color="000000"/>
            </w:tcBorders>
          </w:tcPr>
          <w:p w14:paraId="10F0B4D8" w14:textId="77777777" w:rsidR="00B619BB" w:rsidRDefault="00B619BB">
            <w:pPr>
              <w:pStyle w:val="TableParagraph"/>
              <w:rPr>
                <w:rFonts w:ascii="Times New Roman" w:eastAsia="Times New Roman" w:hAnsi="Times New Roman" w:cs="Times New Roman"/>
              </w:rPr>
            </w:pPr>
          </w:p>
          <w:p w14:paraId="7D568574" w14:textId="77777777" w:rsidR="00B619BB" w:rsidRDefault="00B619BB">
            <w:pPr>
              <w:pStyle w:val="TableParagraph"/>
              <w:rPr>
                <w:rFonts w:ascii="Times New Roman" w:eastAsia="Times New Roman" w:hAnsi="Times New Roman" w:cs="Times New Roman"/>
              </w:rPr>
            </w:pPr>
          </w:p>
          <w:p w14:paraId="7B4A9BD0" w14:textId="77777777" w:rsidR="00B619BB" w:rsidRDefault="00B619BB">
            <w:pPr>
              <w:pStyle w:val="TableParagraph"/>
              <w:rPr>
                <w:rFonts w:ascii="Times New Roman" w:eastAsia="Times New Roman" w:hAnsi="Times New Roman" w:cs="Times New Roman"/>
              </w:rPr>
            </w:pPr>
          </w:p>
          <w:p w14:paraId="78487152" w14:textId="77777777" w:rsidR="00B619BB" w:rsidRDefault="00B619BB">
            <w:pPr>
              <w:pStyle w:val="TableParagraph"/>
              <w:rPr>
                <w:rFonts w:ascii="Times New Roman" w:eastAsia="Times New Roman" w:hAnsi="Times New Roman" w:cs="Times New Roman"/>
              </w:rPr>
            </w:pPr>
          </w:p>
          <w:p w14:paraId="0E305340" w14:textId="77777777" w:rsidR="00B619BB" w:rsidRDefault="00B619BB">
            <w:pPr>
              <w:pStyle w:val="TableParagraph"/>
              <w:rPr>
                <w:rFonts w:ascii="Times New Roman" w:eastAsia="Times New Roman" w:hAnsi="Times New Roman" w:cs="Times New Roman"/>
              </w:rPr>
            </w:pPr>
          </w:p>
          <w:p w14:paraId="6EF6667C" w14:textId="77777777" w:rsidR="00B619BB" w:rsidRDefault="00A448BA">
            <w:pPr>
              <w:pStyle w:val="TableParagraph"/>
              <w:spacing w:before="170"/>
              <w:ind w:left="241"/>
              <w:rPr>
                <w:rFonts w:ascii="Times New Roman" w:eastAsia="Times New Roman" w:hAnsi="Times New Roman" w:cs="Times New Roman"/>
                <w:sz w:val="23"/>
                <w:szCs w:val="23"/>
              </w:rPr>
            </w:pPr>
            <w:r>
              <w:rPr>
                <w:rFonts w:ascii="Times New Roman"/>
                <w:spacing w:val="-1"/>
                <w:sz w:val="23"/>
              </w:rPr>
              <w:t>M1.6</w:t>
            </w:r>
          </w:p>
        </w:tc>
        <w:tc>
          <w:tcPr>
            <w:tcW w:w="9633" w:type="dxa"/>
            <w:gridSpan w:val="2"/>
            <w:tcBorders>
              <w:top w:val="single" w:sz="5" w:space="0" w:color="000000"/>
              <w:left w:val="single" w:sz="5" w:space="0" w:color="000000"/>
              <w:bottom w:val="single" w:sz="5" w:space="0" w:color="000000"/>
              <w:right w:val="single" w:sz="5" w:space="0" w:color="000000"/>
            </w:tcBorders>
          </w:tcPr>
          <w:p w14:paraId="7DC691A3" w14:textId="77777777" w:rsidR="00B619BB" w:rsidRDefault="00A448BA">
            <w:pPr>
              <w:pStyle w:val="TableParagraph"/>
              <w:spacing w:before="94" w:line="233" w:lineRule="auto"/>
              <w:ind w:left="5143" w:right="131"/>
              <w:rPr>
                <w:rFonts w:ascii="Times New Roman" w:eastAsia="Times New Roman" w:hAnsi="Times New Roman" w:cs="Times New Roman"/>
                <w:sz w:val="23"/>
                <w:szCs w:val="23"/>
              </w:rPr>
            </w:pPr>
            <w:r>
              <w:rPr>
                <w:rFonts w:ascii="Times New Roman"/>
                <w:spacing w:val="-1"/>
                <w:sz w:val="23"/>
              </w:rPr>
              <w:t>Demonstrate</w:t>
            </w:r>
            <w:r>
              <w:rPr>
                <w:rFonts w:ascii="Times New Roman"/>
                <w:sz w:val="23"/>
              </w:rPr>
              <w:t xml:space="preserve"> </w:t>
            </w:r>
            <w:r>
              <w:rPr>
                <w:rFonts w:ascii="Times New Roman"/>
                <w:spacing w:val="-1"/>
                <w:sz w:val="23"/>
              </w:rPr>
              <w:t>2x10</w:t>
            </w:r>
            <w:r>
              <w:rPr>
                <w:rFonts w:ascii="Times New Roman"/>
                <w:spacing w:val="-1"/>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 xml:space="preserve"> </w:t>
            </w:r>
            <w:r>
              <w:rPr>
                <w:rFonts w:ascii="Times New Roman"/>
                <w:sz w:val="23"/>
              </w:rPr>
              <w:t>CH</w:t>
            </w:r>
            <w:r>
              <w:rPr>
                <w:rFonts w:ascii="Times New Roman"/>
                <w:position w:val="-2"/>
                <w:sz w:val="15"/>
              </w:rPr>
              <w:t>3</w:t>
            </w:r>
            <w:r>
              <w:rPr>
                <w:rFonts w:ascii="Times New Roman"/>
                <w:sz w:val="23"/>
              </w:rPr>
              <w:t>OH</w:t>
            </w:r>
            <w:r>
              <w:rPr>
                <w:rFonts w:ascii="Times New Roman"/>
                <w:spacing w:val="-1"/>
                <w:sz w:val="23"/>
              </w:rPr>
              <w:t xml:space="preserve"> </w:t>
            </w:r>
            <w:r>
              <w:rPr>
                <w:rFonts w:ascii="Times New Roman"/>
                <w:sz w:val="23"/>
              </w:rPr>
              <w:t>to CH</w:t>
            </w:r>
            <w:r>
              <w:rPr>
                <w:rFonts w:ascii="Times New Roman"/>
                <w:position w:val="-2"/>
                <w:sz w:val="15"/>
              </w:rPr>
              <w:t>4</w:t>
            </w:r>
            <w:r>
              <w:rPr>
                <w:rFonts w:ascii="Times New Roman"/>
                <w:sz w:val="23"/>
              </w:rPr>
              <w:t>/g</w:t>
            </w:r>
            <w:r>
              <w:rPr>
                <w:rFonts w:ascii="Times New Roman"/>
                <w:spacing w:val="30"/>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r>
              <w:rPr>
                <w:rFonts w:ascii="Times New Roman"/>
                <w:spacing w:val="-3"/>
                <w:sz w:val="23"/>
              </w:rPr>
              <w:t xml:space="preserve"> </w:t>
            </w:r>
            <w:r>
              <w:rPr>
                <w:rFonts w:ascii="Times New Roman"/>
                <w:spacing w:val="-1"/>
                <w:sz w:val="23"/>
              </w:rPr>
              <w:t>OR</w:t>
            </w:r>
            <w:r>
              <w:rPr>
                <w:rFonts w:ascii="Times New Roman"/>
                <w:sz w:val="23"/>
              </w:rPr>
              <w:t xml:space="preserve"> </w:t>
            </w:r>
            <w:r>
              <w:rPr>
                <w:rFonts w:ascii="Times New Roman"/>
                <w:spacing w:val="-1"/>
                <w:sz w:val="23"/>
              </w:rPr>
              <w:t>show flux</w:t>
            </w:r>
            <w:r>
              <w:rPr>
                <w:rFonts w:ascii="Times New Roman"/>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35"/>
                <w:position w:val="-2"/>
                <w:sz w:val="15"/>
              </w:rPr>
              <w:t xml:space="preserve"> </w:t>
            </w:r>
            <w:r>
              <w:rPr>
                <w:rFonts w:ascii="Times New Roman"/>
                <w:sz w:val="23"/>
              </w:rPr>
              <w:t xml:space="preserve">to </w:t>
            </w:r>
            <w:r>
              <w:rPr>
                <w:rFonts w:ascii="Times New Roman"/>
                <w:spacing w:val="-1"/>
                <w:sz w:val="23"/>
              </w:rPr>
              <w:t>CH</w:t>
            </w:r>
            <w:r>
              <w:rPr>
                <w:rFonts w:ascii="Times New Roman"/>
                <w:spacing w:val="-1"/>
                <w:position w:val="-2"/>
                <w:sz w:val="15"/>
              </w:rPr>
              <w:t>3</w:t>
            </w:r>
            <w:r>
              <w:rPr>
                <w:rFonts w:ascii="Times New Roman"/>
                <w:spacing w:val="-1"/>
                <w:sz w:val="23"/>
              </w:rPr>
              <w:t>OH (the</w:t>
            </w:r>
            <w:r>
              <w:rPr>
                <w:rFonts w:ascii="Times New Roman"/>
                <w:sz w:val="23"/>
              </w:rPr>
              <w:t xml:space="preserve"> </w:t>
            </w:r>
            <w:r>
              <w:rPr>
                <w:rFonts w:ascii="Times New Roman"/>
                <w:spacing w:val="-1"/>
                <w:sz w:val="23"/>
              </w:rPr>
              <w:t>latter</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z w:val="23"/>
              </w:rPr>
              <w:t xml:space="preserve">be </w:t>
            </w:r>
            <w:r>
              <w:rPr>
                <w:rFonts w:ascii="Times New Roman"/>
                <w:spacing w:val="-1"/>
                <w:sz w:val="23"/>
              </w:rPr>
              <w:t>limited</w:t>
            </w:r>
            <w:r>
              <w:rPr>
                <w:rFonts w:ascii="Times New Roman"/>
                <w:spacing w:val="-3"/>
                <w:sz w:val="23"/>
              </w:rPr>
              <w:t xml:space="preserve"> </w:t>
            </w:r>
            <w:r>
              <w:rPr>
                <w:rFonts w:ascii="Times New Roman"/>
                <w:sz w:val="23"/>
              </w:rPr>
              <w:t xml:space="preserve">at </w:t>
            </w:r>
            <w:r>
              <w:rPr>
                <w:rFonts w:ascii="Times New Roman"/>
                <w:spacing w:val="-1"/>
                <w:sz w:val="23"/>
              </w:rPr>
              <w:t>this</w:t>
            </w:r>
            <w:r>
              <w:rPr>
                <w:rFonts w:ascii="Times New Roman"/>
                <w:spacing w:val="27"/>
                <w:sz w:val="23"/>
              </w:rPr>
              <w:t xml:space="preserve"> </w:t>
            </w:r>
            <w:r>
              <w:rPr>
                <w:rFonts w:ascii="Times New Roman"/>
                <w:spacing w:val="-1"/>
                <w:sz w:val="23"/>
              </w:rPr>
              <w:t>stage</w:t>
            </w:r>
            <w:r>
              <w:rPr>
                <w:rFonts w:ascii="Times New Roman"/>
                <w:sz w:val="23"/>
              </w:rPr>
              <w:t xml:space="preserve"> due to</w:t>
            </w:r>
            <w:r>
              <w:rPr>
                <w:rFonts w:ascii="Times New Roman"/>
                <w:spacing w:val="-3"/>
                <w:sz w:val="23"/>
              </w:rPr>
              <w:t xml:space="preserve"> </w:t>
            </w:r>
            <w:r>
              <w:rPr>
                <w:rFonts w:ascii="Times New Roman"/>
                <w:spacing w:val="-1"/>
                <w:sz w:val="23"/>
              </w:rPr>
              <w:t>thermodynamic</w:t>
            </w:r>
            <w:r>
              <w:rPr>
                <w:rFonts w:ascii="Times New Roman"/>
                <w:sz w:val="23"/>
              </w:rPr>
              <w:t xml:space="preserve"> </w:t>
            </w:r>
            <w:r>
              <w:rPr>
                <w:rFonts w:ascii="Times New Roman"/>
                <w:spacing w:val="-1"/>
                <w:sz w:val="23"/>
              </w:rPr>
              <w:t>limitations).</w:t>
            </w:r>
            <w:r>
              <w:rPr>
                <w:rFonts w:ascii="Times New Roman"/>
                <w:sz w:val="23"/>
              </w:rPr>
              <w:t xml:space="preserve">  </w:t>
            </w:r>
            <w:r>
              <w:rPr>
                <w:rFonts w:ascii="Times New Roman"/>
                <w:spacing w:val="-1"/>
                <w:sz w:val="23"/>
              </w:rPr>
              <w:t>(The</w:t>
            </w:r>
            <w:r>
              <w:rPr>
                <w:rFonts w:ascii="Times New Roman"/>
                <w:spacing w:val="27"/>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37"/>
                <w:sz w:val="23"/>
              </w:rPr>
              <w:t xml:space="preserve"> </w:t>
            </w:r>
            <w:r>
              <w:rPr>
                <w:rFonts w:ascii="Times New Roman"/>
                <w:spacing w:val="-1"/>
                <w:sz w:val="23"/>
              </w:rPr>
              <w:t>protein/second</w:t>
            </w:r>
            <w:r>
              <w:rPr>
                <w:rFonts w:ascii="Times New Roman"/>
                <w:sz w:val="23"/>
              </w:rPr>
              <w:t xml:space="preserve"> is</w:t>
            </w:r>
            <w:r>
              <w:rPr>
                <w:rFonts w:ascii="Times New Roman"/>
                <w:spacing w:val="-1"/>
                <w:sz w:val="23"/>
              </w:rPr>
              <w:t xml:space="preserve"> based</w:t>
            </w:r>
            <w:r>
              <w:rPr>
                <w:rFonts w:ascii="Times New Roman"/>
                <w:sz w:val="23"/>
              </w:rPr>
              <w:t xml:space="preserve"> on</w:t>
            </w:r>
            <w:r>
              <w:rPr>
                <w:rFonts w:ascii="Times New Roman"/>
                <w:spacing w:val="-3"/>
                <w:sz w:val="23"/>
              </w:rPr>
              <w:t xml:space="preserve"> </w:t>
            </w:r>
            <w:r>
              <w:rPr>
                <w:rFonts w:ascii="Times New Roman"/>
                <w:sz w:val="23"/>
              </w:rPr>
              <w:t xml:space="preserve">an </w:t>
            </w:r>
            <w:r>
              <w:rPr>
                <w:rFonts w:ascii="Times New Roman"/>
                <w:spacing w:val="-1"/>
                <w:sz w:val="23"/>
              </w:rPr>
              <w:t>initial</w:t>
            </w:r>
            <w:r>
              <w:rPr>
                <w:rFonts w:ascii="Times New Roman"/>
                <w:spacing w:val="-2"/>
                <w:sz w:val="23"/>
              </w:rPr>
              <w:t xml:space="preserve"> </w:t>
            </w:r>
            <w:r>
              <w:rPr>
                <w:rFonts w:ascii="Times New Roman"/>
                <w:spacing w:val="-1"/>
                <w:sz w:val="23"/>
              </w:rPr>
              <w:t>expression</w:t>
            </w:r>
            <w:r>
              <w:rPr>
                <w:rFonts w:ascii="Times New Roman"/>
                <w:spacing w:val="4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0.1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pacing w:val="-1"/>
                <w:sz w:val="23"/>
              </w:rPr>
              <w:t>dw</w:t>
            </w:r>
            <w:proofErr w:type="spellEnd"/>
            <w:r>
              <w:rPr>
                <w:rFonts w:ascii="Times New Roman"/>
                <w:spacing w:val="-1"/>
                <w:sz w:val="23"/>
              </w:rPr>
              <w:t>,</w:t>
            </w:r>
            <w:r>
              <w:rPr>
                <w:rFonts w:ascii="Times New Roman"/>
                <w:spacing w:val="-3"/>
                <w:sz w:val="23"/>
              </w:rPr>
              <w:t xml:space="preserve"> </w:t>
            </w:r>
            <w:r>
              <w:rPr>
                <w:rFonts w:ascii="Times New Roman"/>
                <w:sz w:val="23"/>
              </w:rPr>
              <w:t>and an</w:t>
            </w:r>
            <w:r>
              <w:rPr>
                <w:rFonts w:ascii="Times New Roman"/>
                <w:spacing w:val="21"/>
                <w:sz w:val="23"/>
              </w:rPr>
              <w:t xml:space="preserve"> </w:t>
            </w:r>
            <w:r>
              <w:rPr>
                <w:rFonts w:ascii="Times New Roman"/>
                <w:spacing w:val="-1"/>
                <w:sz w:val="23"/>
              </w:rPr>
              <w:t>assumed</w:t>
            </w:r>
            <w:r>
              <w:rPr>
                <w:rFonts w:ascii="Times New Roman"/>
                <w:sz w:val="23"/>
              </w:rPr>
              <w:t xml:space="preserve"> </w:t>
            </w:r>
            <w:r>
              <w:rPr>
                <w:rFonts w:ascii="Times New Roman"/>
                <w:spacing w:val="-1"/>
                <w:sz w:val="23"/>
              </w:rPr>
              <w:t>initial</w:t>
            </w:r>
            <w:r>
              <w:rPr>
                <w:rFonts w:ascii="Times New Roman"/>
                <w:sz w:val="23"/>
              </w:rPr>
              <w:t xml:space="preserve">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ANME</w:t>
            </w:r>
            <w:r>
              <w:rPr>
                <w:rFonts w:ascii="Times New Roman"/>
                <w:spacing w:val="29"/>
                <w:sz w:val="23"/>
              </w:rPr>
              <w:t xml:space="preserve"> </w:t>
            </w:r>
            <w:r>
              <w:rPr>
                <w:rFonts w:ascii="Times New Roman"/>
                <w:spacing w:val="-1"/>
                <w:sz w:val="23"/>
              </w:rPr>
              <w:t>MCR</w:t>
            </w:r>
            <w:r>
              <w:rPr>
                <w:rFonts w:ascii="Times New Roman"/>
                <w:sz w:val="23"/>
              </w:rPr>
              <w:t xml:space="preserve"> of</w:t>
            </w:r>
            <w:r>
              <w:rPr>
                <w:rFonts w:ascii="Times New Roman"/>
                <w:spacing w:val="-3"/>
                <w:sz w:val="23"/>
              </w:rPr>
              <w:t xml:space="preserve"> </w:t>
            </w:r>
            <w:r>
              <w:rPr>
                <w:rFonts w:ascii="Times New Roman"/>
                <w:sz w:val="23"/>
              </w:rPr>
              <w:t xml:space="preserve">0.07 </w:t>
            </w:r>
            <w:proofErr w:type="spellStart"/>
            <w:r>
              <w:rPr>
                <w:rFonts w:ascii="Times New Roman"/>
                <w:spacing w:val="-1"/>
                <w:sz w:val="23"/>
              </w:rPr>
              <w:t>umoles</w:t>
            </w:r>
            <w:proofErr w:type="spellEnd"/>
            <w:r>
              <w:rPr>
                <w:rFonts w:ascii="Times New Roman"/>
                <w:spacing w:val="-1"/>
                <w:sz w:val="23"/>
              </w:rPr>
              <w:t>/min/mg.</w:t>
            </w:r>
            <w:r>
              <w:rPr>
                <w:rFonts w:ascii="Times New Roman"/>
                <w:sz w:val="23"/>
              </w:rPr>
              <w:t xml:space="preserve">  The </w:t>
            </w:r>
            <w:r>
              <w:rPr>
                <w:rFonts w:ascii="Times New Roman"/>
                <w:spacing w:val="-1"/>
                <w:sz w:val="23"/>
              </w:rPr>
              <w:t>latter</w:t>
            </w:r>
            <w:r>
              <w:rPr>
                <w:rFonts w:ascii="Times New Roman"/>
                <w:sz w:val="23"/>
              </w:rPr>
              <w:t xml:space="preserve"> is</w:t>
            </w:r>
            <w:r>
              <w:rPr>
                <w:rFonts w:ascii="Times New Roman"/>
                <w:spacing w:val="21"/>
                <w:sz w:val="23"/>
              </w:rPr>
              <w:t xml:space="preserve"> </w:t>
            </w:r>
            <w:r>
              <w:rPr>
                <w:rFonts w:ascii="Times New Roman"/>
                <w:spacing w:val="-1"/>
                <w:sz w:val="23"/>
              </w:rPr>
              <w:t>calculated</w:t>
            </w:r>
            <w:r>
              <w:rPr>
                <w:rFonts w:ascii="Times New Roman"/>
                <w:sz w:val="23"/>
              </w:rPr>
              <w:t xml:space="preserve"> </w:t>
            </w:r>
            <w:r>
              <w:rPr>
                <w:rFonts w:ascii="Times New Roman"/>
                <w:spacing w:val="-1"/>
                <w:sz w:val="23"/>
              </w:rPr>
              <w:t>based</w:t>
            </w:r>
            <w:r>
              <w:rPr>
                <w:rFonts w:ascii="Times New Roman"/>
                <w:spacing w:val="-3"/>
                <w:sz w:val="23"/>
              </w:rPr>
              <w:t xml:space="preserve"> </w:t>
            </w:r>
            <w:r>
              <w:rPr>
                <w:rFonts w:ascii="Times New Roman"/>
                <w:sz w:val="23"/>
              </w:rPr>
              <w:t xml:space="preserve">on </w:t>
            </w:r>
            <w:r>
              <w:rPr>
                <w:rFonts w:ascii="Times New Roman"/>
                <w:spacing w:val="-1"/>
                <w:sz w:val="23"/>
              </w:rPr>
              <w:t>the</w:t>
            </w:r>
            <w:r>
              <w:rPr>
                <w:rFonts w:ascii="Times New Roman"/>
                <w:sz w:val="23"/>
              </w:rPr>
              <w:t xml:space="preserve"> </w:t>
            </w:r>
            <w:r>
              <w:rPr>
                <w:rFonts w:ascii="Times New Roman"/>
                <w:spacing w:val="-1"/>
                <w:sz w:val="23"/>
              </w:rPr>
              <w:t>CH</w:t>
            </w:r>
            <w:r>
              <w:rPr>
                <w:rFonts w:ascii="Times New Roman"/>
                <w:spacing w:val="-1"/>
                <w:position w:val="-2"/>
                <w:sz w:val="15"/>
              </w:rPr>
              <w:t>4</w:t>
            </w:r>
            <w:r>
              <w:rPr>
                <w:rFonts w:ascii="Times New Roman"/>
                <w:spacing w:val="21"/>
                <w:position w:val="-2"/>
                <w:sz w:val="15"/>
              </w:rPr>
              <w:t xml:space="preserve"> </w:t>
            </w:r>
            <w:r>
              <w:rPr>
                <w:rFonts w:ascii="Times New Roman"/>
                <w:spacing w:val="-1"/>
                <w:sz w:val="23"/>
              </w:rPr>
              <w:t>oxidation</w:t>
            </w:r>
            <w:r>
              <w:rPr>
                <w:rFonts w:ascii="Times New Roman"/>
                <w:sz w:val="23"/>
              </w:rPr>
              <w:t xml:space="preserve"> </w:t>
            </w:r>
            <w:r>
              <w:rPr>
                <w:rFonts w:ascii="Times New Roman"/>
                <w:spacing w:val="-1"/>
                <w:sz w:val="23"/>
              </w:rPr>
              <w:t>rate</w:t>
            </w:r>
            <w:r>
              <w:rPr>
                <w:rFonts w:ascii="Times New Roman"/>
                <w:sz w:val="23"/>
              </w:rPr>
              <w:t xml:space="preserve"> </w:t>
            </w:r>
            <w:r>
              <w:rPr>
                <w:rFonts w:ascii="Times New Roman"/>
                <w:spacing w:val="-1"/>
                <w:sz w:val="23"/>
              </w:rPr>
              <w:t>and</w:t>
            </w:r>
            <w:r>
              <w:rPr>
                <w:rFonts w:ascii="Times New Roman"/>
                <w:spacing w:val="31"/>
                <w:sz w:val="23"/>
              </w:rPr>
              <w:t xml:space="preserve"> </w:t>
            </w:r>
            <w:r>
              <w:rPr>
                <w:rFonts w:ascii="Times New Roman"/>
                <w:spacing w:val="-1"/>
                <w:sz w:val="23"/>
              </w:rPr>
              <w:t>protein</w:t>
            </w:r>
            <w:r>
              <w:rPr>
                <w:rFonts w:ascii="Times New Roman"/>
                <w:sz w:val="23"/>
              </w:rPr>
              <w:t xml:space="preserve"> </w:t>
            </w:r>
            <w:r>
              <w:rPr>
                <w:rFonts w:ascii="Times New Roman"/>
                <w:spacing w:val="-1"/>
                <w:sz w:val="23"/>
              </w:rPr>
              <w:t>content</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natural</w:t>
            </w:r>
            <w:r>
              <w:rPr>
                <w:rFonts w:ascii="Times New Roman"/>
                <w:spacing w:val="-2"/>
                <w:sz w:val="23"/>
              </w:rPr>
              <w:t xml:space="preserve"> </w:t>
            </w:r>
            <w:r>
              <w:rPr>
                <w:rFonts w:ascii="Times New Roman"/>
                <w:spacing w:val="-1"/>
                <w:sz w:val="23"/>
              </w:rPr>
              <w:t>communities.)</w:t>
            </w:r>
          </w:p>
        </w:tc>
      </w:tr>
      <w:tr w:rsidR="00B619BB" w14:paraId="1BCF0C21" w14:textId="77777777">
        <w:trPr>
          <w:trHeight w:hRule="exact" w:val="396"/>
        </w:trPr>
        <w:tc>
          <w:tcPr>
            <w:tcW w:w="992" w:type="dxa"/>
            <w:tcBorders>
              <w:top w:val="single" w:sz="5" w:space="0" w:color="000000"/>
              <w:left w:val="single" w:sz="5" w:space="0" w:color="000000"/>
              <w:bottom w:val="single" w:sz="5" w:space="0" w:color="000000"/>
              <w:right w:val="single" w:sz="5" w:space="0" w:color="000000"/>
            </w:tcBorders>
          </w:tcPr>
          <w:p w14:paraId="0F6DC5E5" w14:textId="77777777" w:rsidR="00B619BB" w:rsidRDefault="00A448BA">
            <w:pPr>
              <w:pStyle w:val="TableParagraph"/>
              <w:spacing w:before="113"/>
              <w:jc w:val="center"/>
              <w:rPr>
                <w:rFonts w:ascii="Times New Roman" w:eastAsia="Times New Roman" w:hAnsi="Times New Roman" w:cs="Times New Roman"/>
                <w:sz w:val="23"/>
                <w:szCs w:val="23"/>
              </w:rPr>
            </w:pPr>
            <w:r>
              <w:rPr>
                <w:rFonts w:ascii="Times New Roman"/>
                <w:sz w:val="23"/>
              </w:rPr>
              <w:t>1.7</w:t>
            </w:r>
          </w:p>
        </w:tc>
        <w:tc>
          <w:tcPr>
            <w:tcW w:w="9633" w:type="dxa"/>
            <w:gridSpan w:val="2"/>
            <w:tcBorders>
              <w:top w:val="single" w:sz="5" w:space="0" w:color="000000"/>
              <w:left w:val="single" w:sz="5" w:space="0" w:color="000000"/>
              <w:bottom w:val="single" w:sz="5" w:space="0" w:color="000000"/>
              <w:right w:val="single" w:sz="5" w:space="0" w:color="000000"/>
            </w:tcBorders>
          </w:tcPr>
          <w:p w14:paraId="014DAC13"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pacing w:val="-1"/>
                <w:sz w:val="23"/>
              </w:rPr>
              <w:t>Increase</w:t>
            </w:r>
            <w:r>
              <w:rPr>
                <w:rFonts w:ascii="Times New Roman"/>
                <w:spacing w:val="1"/>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level</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MCR</w:t>
            </w:r>
          </w:p>
        </w:tc>
      </w:tr>
      <w:tr w:rsidR="00B619BB" w14:paraId="60000B5C"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110FC71" w14:textId="77777777" w:rsidR="00B619BB" w:rsidRDefault="00B619BB">
            <w:pPr>
              <w:pStyle w:val="TableParagraph"/>
              <w:spacing w:before="4"/>
              <w:rPr>
                <w:rFonts w:ascii="Times New Roman" w:eastAsia="Times New Roman" w:hAnsi="Times New Roman" w:cs="Times New Roman"/>
                <w:sz w:val="21"/>
                <w:szCs w:val="21"/>
              </w:rPr>
            </w:pPr>
          </w:p>
          <w:p w14:paraId="33B17812"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M1.7</w:t>
            </w:r>
          </w:p>
        </w:tc>
        <w:tc>
          <w:tcPr>
            <w:tcW w:w="9633" w:type="dxa"/>
            <w:gridSpan w:val="2"/>
            <w:tcBorders>
              <w:top w:val="single" w:sz="5" w:space="0" w:color="000000"/>
              <w:left w:val="single" w:sz="5" w:space="0" w:color="000000"/>
              <w:bottom w:val="single" w:sz="5" w:space="0" w:color="000000"/>
              <w:right w:val="single" w:sz="5" w:space="0" w:color="000000"/>
            </w:tcBorders>
          </w:tcPr>
          <w:p w14:paraId="3A5813E5" w14:textId="77777777" w:rsidR="00B619BB" w:rsidRDefault="00A448BA">
            <w:pPr>
              <w:pStyle w:val="TableParagraph"/>
              <w:spacing w:before="113"/>
              <w:ind w:left="5143" w:right="220"/>
              <w:rPr>
                <w:rFonts w:ascii="Times New Roman" w:eastAsia="Times New Roman" w:hAnsi="Times New Roman" w:cs="Times New Roman"/>
                <w:sz w:val="23"/>
                <w:szCs w:val="23"/>
              </w:rPr>
            </w:pPr>
            <w:r>
              <w:rPr>
                <w:rFonts w:ascii="Times New Roman"/>
                <w:spacing w:val="-1"/>
                <w:sz w:val="23"/>
              </w:rPr>
              <w:t>Obtain</w:t>
            </w:r>
            <w:r>
              <w:rPr>
                <w:rFonts w:ascii="Times New Roman"/>
                <w:sz w:val="23"/>
              </w:rPr>
              <w:t xml:space="preserve"> 50</w:t>
            </w:r>
            <w:r>
              <w:rPr>
                <w:rFonts w:ascii="Times New Roman"/>
                <w:spacing w:val="-3"/>
                <w:sz w:val="23"/>
              </w:rPr>
              <w:t xml:space="preserve"> </w:t>
            </w:r>
            <w:r>
              <w:rPr>
                <w:rFonts w:ascii="Times New Roman"/>
                <w:sz w:val="23"/>
              </w:rPr>
              <w:t>mg</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z w:val="23"/>
              </w:rPr>
              <w:t>dw</w:t>
            </w:r>
            <w:proofErr w:type="spellEnd"/>
            <w:r>
              <w:rPr>
                <w:rFonts w:ascii="Times New Roman"/>
                <w:spacing w:val="-1"/>
                <w:sz w:val="23"/>
              </w:rPr>
              <w:t xml:space="preserve"> (10%</w:t>
            </w:r>
            <w:r>
              <w:rPr>
                <w:rFonts w:ascii="Times New Roman"/>
                <w:sz w:val="23"/>
              </w:rPr>
              <w:t xml:space="preserve"> of</w:t>
            </w:r>
            <w:r>
              <w:rPr>
                <w:rFonts w:ascii="Times New Roman"/>
                <w:spacing w:val="3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w:t>
            </w:r>
          </w:p>
        </w:tc>
      </w:tr>
      <w:tr w:rsidR="00B619BB" w14:paraId="3EB95F64"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CC0BA16" w14:textId="77777777" w:rsidR="00B619BB" w:rsidRDefault="00B619BB">
            <w:pPr>
              <w:pStyle w:val="TableParagraph"/>
              <w:spacing w:before="6"/>
              <w:rPr>
                <w:rFonts w:ascii="Times New Roman" w:eastAsia="Times New Roman" w:hAnsi="Times New Roman" w:cs="Times New Roman"/>
                <w:sz w:val="21"/>
                <w:szCs w:val="21"/>
              </w:rPr>
            </w:pPr>
          </w:p>
          <w:p w14:paraId="08AFCCE4"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1.8</w:t>
            </w:r>
          </w:p>
        </w:tc>
        <w:tc>
          <w:tcPr>
            <w:tcW w:w="9633" w:type="dxa"/>
            <w:gridSpan w:val="2"/>
            <w:tcBorders>
              <w:top w:val="single" w:sz="5" w:space="0" w:color="000000"/>
              <w:left w:val="single" w:sz="5" w:space="0" w:color="000000"/>
              <w:bottom w:val="single" w:sz="5" w:space="0" w:color="000000"/>
              <w:right w:val="single" w:sz="5" w:space="0" w:color="000000"/>
            </w:tcBorders>
          </w:tcPr>
          <w:p w14:paraId="5B53F3B5" w14:textId="77777777" w:rsidR="00B619BB" w:rsidRDefault="00A448BA">
            <w:pPr>
              <w:pStyle w:val="TableParagraph"/>
              <w:spacing w:before="113"/>
              <w:ind w:left="102" w:right="47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genes 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29"/>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35C9CC6C"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88D43BC" w14:textId="77777777" w:rsidR="00B619BB" w:rsidRDefault="00B619BB">
            <w:pPr>
              <w:pStyle w:val="TableParagraph"/>
              <w:rPr>
                <w:rFonts w:ascii="Times New Roman" w:eastAsia="Times New Roman" w:hAnsi="Times New Roman" w:cs="Times New Roman"/>
              </w:rPr>
            </w:pPr>
          </w:p>
          <w:p w14:paraId="0E6C7D49" w14:textId="77777777" w:rsidR="00B619BB" w:rsidRDefault="00B619BB">
            <w:pPr>
              <w:pStyle w:val="TableParagraph"/>
              <w:spacing w:before="4"/>
              <w:rPr>
                <w:rFonts w:ascii="Times New Roman" w:eastAsia="Times New Roman" w:hAnsi="Times New Roman" w:cs="Times New Roman"/>
              </w:rPr>
            </w:pPr>
          </w:p>
          <w:p w14:paraId="730F01E7"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M1.8</w:t>
            </w:r>
          </w:p>
        </w:tc>
        <w:tc>
          <w:tcPr>
            <w:tcW w:w="9633" w:type="dxa"/>
            <w:gridSpan w:val="2"/>
            <w:tcBorders>
              <w:top w:val="single" w:sz="5" w:space="0" w:color="000000"/>
              <w:left w:val="single" w:sz="5" w:space="0" w:color="000000"/>
              <w:bottom w:val="single" w:sz="5" w:space="0" w:color="000000"/>
              <w:right w:val="single" w:sz="5" w:space="0" w:color="000000"/>
            </w:tcBorders>
          </w:tcPr>
          <w:p w14:paraId="21C8F773"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7C981506"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9B41651" w14:textId="77777777" w:rsidR="00B619BB" w:rsidRDefault="00B619BB">
            <w:pPr>
              <w:pStyle w:val="TableParagraph"/>
              <w:spacing w:before="4"/>
              <w:rPr>
                <w:rFonts w:ascii="Times New Roman" w:eastAsia="Times New Roman" w:hAnsi="Times New Roman" w:cs="Times New Roman"/>
                <w:sz w:val="21"/>
                <w:szCs w:val="21"/>
              </w:rPr>
            </w:pPr>
          </w:p>
          <w:p w14:paraId="2CC8D50E"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1.9</w:t>
            </w:r>
          </w:p>
        </w:tc>
        <w:tc>
          <w:tcPr>
            <w:tcW w:w="9633" w:type="dxa"/>
            <w:gridSpan w:val="2"/>
            <w:tcBorders>
              <w:top w:val="single" w:sz="5" w:space="0" w:color="000000"/>
              <w:left w:val="single" w:sz="5" w:space="0" w:color="000000"/>
              <w:bottom w:val="single" w:sz="5" w:space="0" w:color="000000"/>
              <w:right w:val="single" w:sz="5" w:space="0" w:color="000000"/>
            </w:tcBorders>
          </w:tcPr>
          <w:p w14:paraId="2FA23355" w14:textId="77777777" w:rsidR="00B619BB" w:rsidRDefault="00A448BA">
            <w:pPr>
              <w:pStyle w:val="TableParagraph"/>
              <w:spacing w:before="113"/>
              <w:ind w:left="102" w:right="5277"/>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31"/>
                <w:sz w:val="23"/>
              </w:rPr>
              <w:t xml:space="preserve"> </w:t>
            </w:r>
            <w:r>
              <w:rPr>
                <w:rFonts w:ascii="Times New Roman"/>
                <w:spacing w:val="-1"/>
                <w:sz w:val="23"/>
              </w:rPr>
              <w:t>activities</w:t>
            </w:r>
          </w:p>
        </w:tc>
      </w:tr>
      <w:tr w:rsidR="00B619BB" w14:paraId="3B27B6C4"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16B7C84" w14:textId="77777777" w:rsidR="00B619BB" w:rsidRDefault="00B619BB">
            <w:pPr>
              <w:pStyle w:val="TableParagraph"/>
              <w:rPr>
                <w:rFonts w:ascii="Times New Roman" w:eastAsia="Times New Roman" w:hAnsi="Times New Roman" w:cs="Times New Roman"/>
              </w:rPr>
            </w:pPr>
          </w:p>
          <w:p w14:paraId="4394BF2D" w14:textId="77777777" w:rsidR="00B619BB" w:rsidRDefault="00A448BA">
            <w:pPr>
              <w:pStyle w:val="TableParagraph"/>
              <w:spacing w:before="126"/>
              <w:ind w:left="241"/>
              <w:rPr>
                <w:rFonts w:ascii="Times New Roman" w:eastAsia="Times New Roman" w:hAnsi="Times New Roman" w:cs="Times New Roman"/>
                <w:sz w:val="23"/>
                <w:szCs w:val="23"/>
              </w:rPr>
            </w:pPr>
            <w:r>
              <w:rPr>
                <w:rFonts w:ascii="Times New Roman"/>
                <w:spacing w:val="-1"/>
                <w:sz w:val="23"/>
              </w:rPr>
              <w:t>M1.9</w:t>
            </w:r>
          </w:p>
        </w:tc>
        <w:tc>
          <w:tcPr>
            <w:tcW w:w="9633" w:type="dxa"/>
            <w:gridSpan w:val="2"/>
            <w:tcBorders>
              <w:top w:val="single" w:sz="5" w:space="0" w:color="000000"/>
              <w:left w:val="single" w:sz="5" w:space="0" w:color="000000"/>
              <w:bottom w:val="single" w:sz="5" w:space="0" w:color="000000"/>
              <w:right w:val="single" w:sz="5" w:space="0" w:color="000000"/>
            </w:tcBorders>
          </w:tcPr>
          <w:p w14:paraId="3C76F87D"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pacing w:val="2"/>
                <w:sz w:val="23"/>
              </w:rPr>
              <w:t xml:space="preserve"> </w:t>
            </w:r>
            <w:r>
              <w:rPr>
                <w:rFonts w:ascii="Times New Roman"/>
                <w:spacing w:val="-1"/>
                <w:sz w:val="23"/>
              </w:rPr>
              <w:t>5x10</w:t>
            </w:r>
            <w:r>
              <w:rPr>
                <w:rFonts w:ascii="Times New Roman"/>
                <w:spacing w:val="-1"/>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z w:val="23"/>
              </w:rPr>
              <w:t>total</w:t>
            </w:r>
            <w:r>
              <w:rPr>
                <w:rFonts w:ascii="Times New Roman"/>
                <w:spacing w:val="39"/>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743857CF"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7D9B517E" w14:textId="77777777" w:rsidR="00B619BB" w:rsidRDefault="00B619BB">
            <w:pPr>
              <w:pStyle w:val="TableParagraph"/>
              <w:spacing w:before="10"/>
              <w:rPr>
                <w:rFonts w:ascii="Times New Roman" w:eastAsia="Times New Roman" w:hAnsi="Times New Roman" w:cs="Times New Roman"/>
                <w:sz w:val="32"/>
                <w:szCs w:val="32"/>
              </w:rPr>
            </w:pPr>
          </w:p>
          <w:p w14:paraId="4A925C3D"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1.10</w:t>
            </w:r>
          </w:p>
        </w:tc>
        <w:tc>
          <w:tcPr>
            <w:tcW w:w="9633" w:type="dxa"/>
            <w:gridSpan w:val="2"/>
            <w:tcBorders>
              <w:top w:val="single" w:sz="5" w:space="0" w:color="000000"/>
              <w:left w:val="single" w:sz="5" w:space="0" w:color="000000"/>
              <w:bottom w:val="single" w:sz="5" w:space="0" w:color="000000"/>
              <w:right w:val="single" w:sz="5" w:space="0" w:color="000000"/>
            </w:tcBorders>
          </w:tcPr>
          <w:p w14:paraId="6BE96799" w14:textId="77777777" w:rsidR="00B619BB" w:rsidRDefault="00A448BA">
            <w:pPr>
              <w:pStyle w:val="TableParagraph"/>
              <w:spacing w:before="113"/>
              <w:ind w:left="102" w:right="541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related</w:t>
            </w:r>
            <w:r>
              <w:rPr>
                <w:rFonts w:ascii="Times New Roman"/>
                <w:spacing w:val="25"/>
                <w:sz w:val="23"/>
              </w:rPr>
              <w:t xml:space="preserve"> </w:t>
            </w:r>
            <w:r>
              <w:rPr>
                <w:rFonts w:ascii="Times New Roman"/>
                <w:spacing w:val="-1"/>
                <w:sz w:val="23"/>
              </w:rPr>
              <w:t xml:space="preserve">methanogens </w:t>
            </w:r>
            <w:r>
              <w:rPr>
                <w:rFonts w:ascii="Times New Roman"/>
                <w:sz w:val="23"/>
              </w:rPr>
              <w:t>into</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29"/>
                <w:sz w:val="23"/>
              </w:rPr>
              <w:t xml:space="preserve"> </w:t>
            </w:r>
            <w:r>
              <w:rPr>
                <w:rFonts w:ascii="Times New Roman"/>
                <w:spacing w:val="-1"/>
                <w:sz w:val="23"/>
              </w:rPr>
              <w:t>expression</w:t>
            </w:r>
          </w:p>
        </w:tc>
      </w:tr>
      <w:tr w:rsidR="00B619BB" w14:paraId="1BB45C52"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308D8A86" w14:textId="77777777" w:rsidR="00B619BB" w:rsidRDefault="00B619BB">
            <w:pPr>
              <w:pStyle w:val="TableParagraph"/>
              <w:rPr>
                <w:rFonts w:ascii="Times New Roman" w:eastAsia="Times New Roman" w:hAnsi="Times New Roman" w:cs="Times New Roman"/>
              </w:rPr>
            </w:pPr>
          </w:p>
          <w:p w14:paraId="410806EE" w14:textId="77777777" w:rsidR="00B619BB" w:rsidRDefault="00B619BB">
            <w:pPr>
              <w:pStyle w:val="TableParagraph"/>
              <w:spacing w:before="3"/>
              <w:rPr>
                <w:rFonts w:ascii="Times New Roman" w:eastAsia="Times New Roman" w:hAnsi="Times New Roman" w:cs="Times New Roman"/>
              </w:rPr>
            </w:pPr>
          </w:p>
          <w:p w14:paraId="6BFEA08A"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M1.10</w:t>
            </w:r>
          </w:p>
        </w:tc>
        <w:tc>
          <w:tcPr>
            <w:tcW w:w="9633" w:type="dxa"/>
            <w:gridSpan w:val="2"/>
            <w:tcBorders>
              <w:top w:val="single" w:sz="5" w:space="0" w:color="000000"/>
              <w:left w:val="single" w:sz="5" w:space="0" w:color="000000"/>
              <w:bottom w:val="single" w:sz="5" w:space="0" w:color="000000"/>
              <w:right w:val="single" w:sz="5" w:space="0" w:color="000000"/>
            </w:tcBorders>
          </w:tcPr>
          <w:p w14:paraId="2261C44C"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3AFFD466"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1467EEB" w14:textId="77777777" w:rsidR="00B619BB" w:rsidRDefault="00B619BB">
            <w:pPr>
              <w:pStyle w:val="TableParagraph"/>
              <w:spacing w:before="4"/>
              <w:rPr>
                <w:rFonts w:ascii="Times New Roman" w:eastAsia="Times New Roman" w:hAnsi="Times New Roman" w:cs="Times New Roman"/>
                <w:sz w:val="21"/>
                <w:szCs w:val="21"/>
              </w:rPr>
            </w:pPr>
          </w:p>
          <w:p w14:paraId="387FE200"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1.11</w:t>
            </w:r>
          </w:p>
        </w:tc>
        <w:tc>
          <w:tcPr>
            <w:tcW w:w="9633" w:type="dxa"/>
            <w:gridSpan w:val="2"/>
            <w:tcBorders>
              <w:top w:val="single" w:sz="5" w:space="0" w:color="000000"/>
              <w:left w:val="single" w:sz="5" w:space="0" w:color="000000"/>
              <w:bottom w:val="single" w:sz="5" w:space="0" w:color="000000"/>
              <w:right w:val="single" w:sz="5" w:space="0" w:color="000000"/>
            </w:tcBorders>
          </w:tcPr>
          <w:p w14:paraId="1D0DF1BE" w14:textId="77777777" w:rsidR="00B619BB" w:rsidRDefault="00A448BA">
            <w:pPr>
              <w:pStyle w:val="TableParagraph"/>
              <w:spacing w:before="113"/>
              <w:ind w:left="102" w:right="4816"/>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sulfate</w:t>
            </w:r>
            <w:r>
              <w:rPr>
                <w:rFonts w:ascii="Times New Roman"/>
                <w:sz w:val="23"/>
              </w:rPr>
              <w:t xml:space="preserve"> </w:t>
            </w:r>
            <w:r>
              <w:rPr>
                <w:rFonts w:ascii="Times New Roman"/>
                <w:spacing w:val="-1"/>
                <w:sz w:val="23"/>
              </w:rPr>
              <w:t>reducers</w:t>
            </w:r>
            <w:r>
              <w:rPr>
                <w:rFonts w:ascii="Times New Roman"/>
                <w:spacing w:val="31"/>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64BF63C9" w14:textId="77777777">
        <w:trPr>
          <w:trHeight w:hRule="exact" w:val="1191"/>
        </w:trPr>
        <w:tc>
          <w:tcPr>
            <w:tcW w:w="992" w:type="dxa"/>
            <w:tcBorders>
              <w:top w:val="single" w:sz="5" w:space="0" w:color="000000"/>
              <w:left w:val="single" w:sz="5" w:space="0" w:color="000000"/>
              <w:bottom w:val="single" w:sz="5" w:space="0" w:color="000000"/>
              <w:right w:val="single" w:sz="5" w:space="0" w:color="000000"/>
            </w:tcBorders>
          </w:tcPr>
          <w:p w14:paraId="038426BF" w14:textId="77777777" w:rsidR="00B619BB" w:rsidRDefault="00B619BB">
            <w:pPr>
              <w:pStyle w:val="TableParagraph"/>
              <w:rPr>
                <w:rFonts w:ascii="Times New Roman" w:eastAsia="Times New Roman" w:hAnsi="Times New Roman" w:cs="Times New Roman"/>
              </w:rPr>
            </w:pPr>
          </w:p>
          <w:p w14:paraId="7FCF311E" w14:textId="77777777" w:rsidR="00B619BB" w:rsidRDefault="00B619BB">
            <w:pPr>
              <w:pStyle w:val="TableParagraph"/>
              <w:spacing w:before="6"/>
              <w:rPr>
                <w:rFonts w:ascii="Times New Roman" w:eastAsia="Times New Roman" w:hAnsi="Times New Roman" w:cs="Times New Roman"/>
              </w:rPr>
            </w:pPr>
          </w:p>
          <w:p w14:paraId="4A9C53E5"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M1.11</w:t>
            </w:r>
          </w:p>
        </w:tc>
        <w:tc>
          <w:tcPr>
            <w:tcW w:w="9633" w:type="dxa"/>
            <w:gridSpan w:val="2"/>
            <w:tcBorders>
              <w:top w:val="single" w:sz="5" w:space="0" w:color="000000"/>
              <w:left w:val="single" w:sz="5" w:space="0" w:color="000000"/>
              <w:bottom w:val="single" w:sz="5" w:space="0" w:color="000000"/>
              <w:right w:val="single" w:sz="5" w:space="0" w:color="000000"/>
            </w:tcBorders>
          </w:tcPr>
          <w:p w14:paraId="6A4B45BD" w14:textId="77777777" w:rsidR="00B619BB" w:rsidRDefault="00A448BA">
            <w:pPr>
              <w:pStyle w:val="TableParagraph"/>
              <w:spacing w:before="115"/>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pacing w:val="1"/>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64B171D8"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7BC986B6" w14:textId="77777777" w:rsidR="00B619BB" w:rsidRDefault="00A448BA">
            <w:pPr>
              <w:pStyle w:val="TableParagraph"/>
              <w:spacing w:before="113"/>
              <w:ind w:left="287"/>
              <w:rPr>
                <w:rFonts w:ascii="Times New Roman" w:eastAsia="Times New Roman" w:hAnsi="Times New Roman" w:cs="Times New Roman"/>
                <w:sz w:val="23"/>
                <w:szCs w:val="23"/>
              </w:rPr>
            </w:pPr>
            <w:r>
              <w:rPr>
                <w:rFonts w:ascii="Times New Roman"/>
                <w:sz w:val="23"/>
              </w:rPr>
              <w:t>1.12</w:t>
            </w:r>
          </w:p>
        </w:tc>
        <w:tc>
          <w:tcPr>
            <w:tcW w:w="9633" w:type="dxa"/>
            <w:gridSpan w:val="2"/>
            <w:tcBorders>
              <w:top w:val="single" w:sz="5" w:space="0" w:color="000000"/>
              <w:left w:val="single" w:sz="5" w:space="0" w:color="000000"/>
              <w:bottom w:val="single" w:sz="5" w:space="0" w:color="000000"/>
              <w:right w:val="single" w:sz="5" w:space="0" w:color="000000"/>
            </w:tcBorders>
          </w:tcPr>
          <w:p w14:paraId="7D41E9C0"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reduction</w:t>
            </w:r>
            <w:r>
              <w:rPr>
                <w:rFonts w:ascii="Times New Roman"/>
                <w:spacing w:val="-3"/>
                <w:sz w:val="23"/>
              </w:rPr>
              <w:t xml:space="preserve"> </w:t>
            </w:r>
            <w:r>
              <w:rPr>
                <w:rFonts w:ascii="Times New Roman"/>
                <w:sz w:val="23"/>
              </w:rPr>
              <w:t xml:space="preserve">to </w:t>
            </w:r>
            <w:r>
              <w:rPr>
                <w:rFonts w:ascii="Times New Roman"/>
                <w:spacing w:val="-1"/>
                <w:sz w:val="23"/>
              </w:rPr>
              <w:t>sulfide</w:t>
            </w:r>
          </w:p>
        </w:tc>
      </w:tr>
      <w:tr w:rsidR="00B619BB" w14:paraId="54CE820D"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669587E" w14:textId="77777777" w:rsidR="00B619BB" w:rsidRDefault="00B619BB">
            <w:pPr>
              <w:pStyle w:val="TableParagraph"/>
              <w:rPr>
                <w:rFonts w:ascii="Times New Roman" w:eastAsia="Times New Roman" w:hAnsi="Times New Roman" w:cs="Times New Roman"/>
              </w:rPr>
            </w:pPr>
          </w:p>
          <w:p w14:paraId="12749844"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M1.12</w:t>
            </w:r>
          </w:p>
        </w:tc>
        <w:tc>
          <w:tcPr>
            <w:tcW w:w="9633" w:type="dxa"/>
            <w:gridSpan w:val="2"/>
            <w:tcBorders>
              <w:top w:val="single" w:sz="5" w:space="0" w:color="000000"/>
              <w:left w:val="single" w:sz="5" w:space="0" w:color="000000"/>
              <w:bottom w:val="single" w:sz="5" w:space="0" w:color="000000"/>
              <w:right w:val="single" w:sz="5" w:space="0" w:color="000000"/>
            </w:tcBorders>
          </w:tcPr>
          <w:p w14:paraId="1E022EEA"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5x10</w:t>
            </w:r>
            <w:r>
              <w:rPr>
                <w:rFonts w:ascii="Times New Roman"/>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5"/>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3B232A34"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11600BA9" w14:textId="77777777" w:rsidR="00B619BB" w:rsidRDefault="00B619BB">
            <w:pPr>
              <w:pStyle w:val="TableParagraph"/>
              <w:spacing w:before="4"/>
              <w:rPr>
                <w:rFonts w:ascii="Times New Roman" w:eastAsia="Times New Roman" w:hAnsi="Times New Roman" w:cs="Times New Roman"/>
                <w:sz w:val="21"/>
                <w:szCs w:val="21"/>
              </w:rPr>
            </w:pPr>
          </w:p>
          <w:p w14:paraId="2CAC0B31"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1.13</w:t>
            </w:r>
          </w:p>
        </w:tc>
        <w:tc>
          <w:tcPr>
            <w:tcW w:w="9633" w:type="dxa"/>
            <w:gridSpan w:val="2"/>
            <w:tcBorders>
              <w:top w:val="single" w:sz="5" w:space="0" w:color="000000"/>
              <w:left w:val="single" w:sz="5" w:space="0" w:color="000000"/>
              <w:bottom w:val="single" w:sz="5" w:space="0" w:color="000000"/>
              <w:right w:val="single" w:sz="5" w:space="0" w:color="000000"/>
            </w:tcBorders>
          </w:tcPr>
          <w:p w14:paraId="5F362480" w14:textId="77777777" w:rsidR="00B619BB" w:rsidRDefault="00A448BA">
            <w:pPr>
              <w:pStyle w:val="TableParagraph"/>
              <w:spacing w:before="113"/>
              <w:ind w:left="102" w:right="4732"/>
              <w:rPr>
                <w:rFonts w:ascii="Times New Roman" w:eastAsia="Times New Roman" w:hAnsi="Times New Roman" w:cs="Times New Roman"/>
                <w:sz w:val="23"/>
                <w:szCs w:val="23"/>
              </w:rPr>
            </w:pPr>
            <w:r>
              <w:rPr>
                <w:rFonts w:ascii="Times New Roman"/>
                <w:spacing w:val="-1"/>
                <w:sz w:val="23"/>
              </w:rPr>
              <w:t>Manipulate</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electron</w:t>
            </w:r>
            <w:r>
              <w:rPr>
                <w:rFonts w:ascii="Times New Roman"/>
                <w:sz w:val="23"/>
              </w:rPr>
              <w:t xml:space="preserve"> </w:t>
            </w:r>
            <w:r>
              <w:rPr>
                <w:rFonts w:ascii="Times New Roman"/>
                <w:spacing w:val="-1"/>
                <w:sz w:val="23"/>
              </w:rPr>
              <w:t xml:space="preserve">flow pathways </w:t>
            </w:r>
            <w:r>
              <w:rPr>
                <w:rFonts w:ascii="Times New Roman"/>
                <w:sz w:val="23"/>
              </w:rPr>
              <w:t>as</w:t>
            </w:r>
            <w:r>
              <w:rPr>
                <w:rFonts w:ascii="Times New Roman"/>
                <w:spacing w:val="35"/>
                <w:sz w:val="23"/>
              </w:rPr>
              <w:t xml:space="preserve"> </w:t>
            </w:r>
            <w:r>
              <w:rPr>
                <w:rFonts w:ascii="Times New Roman"/>
                <w:spacing w:val="-1"/>
                <w:sz w:val="23"/>
              </w:rPr>
              <w:t>necessary.</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78795950"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4F16CF5A" w14:textId="77777777" w:rsidR="00B619BB" w:rsidRDefault="00B619BB">
            <w:pPr>
              <w:pStyle w:val="TableParagraph"/>
              <w:rPr>
                <w:rFonts w:ascii="Times New Roman" w:eastAsia="Times New Roman" w:hAnsi="Times New Roman" w:cs="Times New Roman"/>
              </w:rPr>
            </w:pPr>
          </w:p>
          <w:p w14:paraId="391D8DF5" w14:textId="77777777" w:rsidR="00B619BB" w:rsidRDefault="00B619BB">
            <w:pPr>
              <w:pStyle w:val="TableParagraph"/>
              <w:spacing w:before="3"/>
              <w:rPr>
                <w:rFonts w:ascii="Times New Roman" w:eastAsia="Times New Roman" w:hAnsi="Times New Roman" w:cs="Times New Roman"/>
              </w:rPr>
            </w:pPr>
          </w:p>
          <w:p w14:paraId="3DDBB6D0"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M1.13</w:t>
            </w:r>
          </w:p>
        </w:tc>
        <w:tc>
          <w:tcPr>
            <w:tcW w:w="9633" w:type="dxa"/>
            <w:gridSpan w:val="2"/>
            <w:tcBorders>
              <w:top w:val="single" w:sz="5" w:space="0" w:color="000000"/>
              <w:left w:val="single" w:sz="5" w:space="0" w:color="000000"/>
              <w:bottom w:val="single" w:sz="5" w:space="0" w:color="000000"/>
              <w:right w:val="single" w:sz="5" w:space="0" w:color="000000"/>
            </w:tcBorders>
          </w:tcPr>
          <w:p w14:paraId="310115FE" w14:textId="77777777" w:rsidR="00B619BB" w:rsidRDefault="00A448BA">
            <w:pPr>
              <w:pStyle w:val="TableParagraph"/>
              <w:spacing w:before="113"/>
              <w:ind w:left="5143" w:right="253"/>
              <w:rPr>
                <w:rFonts w:ascii="Times New Roman" w:eastAsia="Times New Roman" w:hAnsi="Times New Roman" w:cs="Times New Roman"/>
                <w:sz w:val="23"/>
                <w:szCs w:val="23"/>
              </w:rPr>
            </w:pPr>
            <w:r>
              <w:rPr>
                <w:rFonts w:ascii="Times New Roman"/>
                <w:spacing w:val="-1"/>
                <w:sz w:val="23"/>
              </w:rPr>
              <w:t>Reach</w:t>
            </w:r>
            <w:r>
              <w:rPr>
                <w:rFonts w:ascii="Times New Roman"/>
                <w:sz w:val="23"/>
              </w:rPr>
              <w:t xml:space="preserve"> </w:t>
            </w:r>
            <w:r>
              <w:rPr>
                <w:rFonts w:ascii="Times New Roman"/>
                <w:spacing w:val="-1"/>
                <w:sz w:val="23"/>
              </w:rPr>
              <w:t xml:space="preserve">activities </w:t>
            </w:r>
            <w:r>
              <w:rPr>
                <w:rFonts w:ascii="Times New Roman"/>
                <w:sz w:val="23"/>
              </w:rPr>
              <w:t>of</w:t>
            </w:r>
            <w:r>
              <w:rPr>
                <w:rFonts w:ascii="Times New Roman"/>
                <w:spacing w:val="-3"/>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z w:val="23"/>
              </w:rPr>
              <w:t xml:space="preserve"> </w:t>
            </w:r>
            <w:r>
              <w:rPr>
                <w:rFonts w:ascii="Times New Roman"/>
                <w:spacing w:val="-1"/>
                <w:sz w:val="23"/>
              </w:rPr>
              <w:t>pathways</w:t>
            </w:r>
            <w:r>
              <w:rPr>
                <w:rFonts w:ascii="Times New Roman"/>
                <w:spacing w:val="25"/>
                <w:sz w:val="23"/>
              </w:rPr>
              <w:t xml:space="preserve"> </w:t>
            </w:r>
            <w:r>
              <w:rPr>
                <w:rFonts w:ascii="Times New Roman"/>
                <w:sz w:val="23"/>
              </w:rPr>
              <w:t>of</w:t>
            </w:r>
            <w:r>
              <w:rPr>
                <w:rFonts w:ascii="Times New Roman"/>
                <w:spacing w:val="-3"/>
                <w:sz w:val="23"/>
              </w:rPr>
              <w:t xml:space="preserve"> </w:t>
            </w:r>
            <w:r>
              <w:rPr>
                <w:rFonts w:ascii="Times New Roman"/>
                <w:sz w:val="23"/>
              </w:rPr>
              <w:t xml:space="preserve">1.25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2"/>
                <w:sz w:val="23"/>
              </w:rPr>
              <w:t xml:space="preserve"> </w:t>
            </w:r>
            <w:r>
              <w:rPr>
                <w:rFonts w:ascii="Times New Roman"/>
                <w:spacing w:val="-1"/>
                <w:sz w:val="23"/>
              </w:rPr>
              <w:t>protein/second.</w:t>
            </w:r>
          </w:p>
          <w:p w14:paraId="11B56F3E" w14:textId="77777777" w:rsidR="00B619BB" w:rsidRDefault="00A448BA">
            <w:pPr>
              <w:pStyle w:val="TableParagraph"/>
              <w:ind w:left="5143" w:right="273"/>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improved</w:t>
            </w:r>
            <w:r>
              <w:rPr>
                <w:rFonts w:ascii="Times New Roman"/>
                <w:spacing w:val="2"/>
                <w:sz w:val="23"/>
              </w:rPr>
              <w:t xml:space="preserve"> </w:t>
            </w:r>
            <w:r>
              <w:rPr>
                <w:rFonts w:ascii="Times New Roman"/>
                <w:spacing w:val="-1"/>
                <w:sz w:val="23"/>
              </w:rPr>
              <w:t xml:space="preserve">fluxes </w:t>
            </w:r>
            <w:r>
              <w:rPr>
                <w:rFonts w:ascii="Times New Roman"/>
                <w:spacing w:val="1"/>
                <w:sz w:val="23"/>
              </w:rPr>
              <w:t>by</w:t>
            </w:r>
            <w:r>
              <w:rPr>
                <w:rFonts w:ascii="Times New Roman"/>
                <w:spacing w:val="-5"/>
                <w:sz w:val="23"/>
              </w:rPr>
              <w:t xml:space="preserve"> </w:t>
            </w:r>
            <w:r>
              <w:rPr>
                <w:rFonts w:ascii="Times New Roman"/>
                <w:spacing w:val="-1"/>
                <w:sz w:val="23"/>
              </w:rPr>
              <w:t>introduction</w:t>
            </w:r>
            <w:r>
              <w:rPr>
                <w:rFonts w:ascii="Times New Roman"/>
                <w:spacing w:val="45"/>
                <w:sz w:val="23"/>
              </w:rPr>
              <w:t xml:space="preserve"> </w:t>
            </w:r>
            <w:r>
              <w:rPr>
                <w:rFonts w:ascii="Times New Roman"/>
                <w:sz w:val="23"/>
              </w:rPr>
              <w:t>of</w:t>
            </w:r>
            <w:r>
              <w:rPr>
                <w:rFonts w:ascii="Times New Roman"/>
                <w:spacing w:val="-3"/>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38FA3B8C"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2645051" w14:textId="77777777" w:rsidR="00B619BB" w:rsidRDefault="00B619BB">
            <w:pPr>
              <w:pStyle w:val="TableParagraph"/>
              <w:spacing w:before="4"/>
              <w:rPr>
                <w:rFonts w:ascii="Times New Roman" w:eastAsia="Times New Roman" w:hAnsi="Times New Roman" w:cs="Times New Roman"/>
                <w:sz w:val="21"/>
                <w:szCs w:val="21"/>
              </w:rPr>
            </w:pPr>
          </w:p>
          <w:p w14:paraId="3D6A0FD0"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1.14</w:t>
            </w:r>
          </w:p>
        </w:tc>
        <w:tc>
          <w:tcPr>
            <w:tcW w:w="9633" w:type="dxa"/>
            <w:gridSpan w:val="2"/>
            <w:tcBorders>
              <w:top w:val="single" w:sz="5" w:space="0" w:color="000000"/>
              <w:left w:val="single" w:sz="5" w:space="0" w:color="000000"/>
              <w:bottom w:val="single" w:sz="5" w:space="0" w:color="000000"/>
              <w:right w:val="single" w:sz="5" w:space="0" w:color="000000"/>
            </w:tcBorders>
          </w:tcPr>
          <w:p w14:paraId="28ED76FB" w14:textId="77777777" w:rsidR="00B619BB" w:rsidRDefault="00A448BA">
            <w:pPr>
              <w:pStyle w:val="TableParagraph"/>
              <w:spacing w:before="113"/>
              <w:ind w:left="102" w:right="5104"/>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pacing w:val="39"/>
                <w:sz w:val="23"/>
              </w:rPr>
              <w:t xml:space="preserve"> </w:t>
            </w:r>
            <w:r>
              <w:rPr>
                <w:rFonts w:ascii="Times New Roman"/>
                <w:spacing w:val="-1"/>
                <w:sz w:val="23"/>
              </w:rPr>
              <w:t>optimize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fluxes</w:t>
            </w:r>
            <w:r>
              <w:rPr>
                <w:rFonts w:ascii="Times New Roman"/>
                <w:spacing w:val="-4"/>
                <w:sz w:val="23"/>
              </w:rPr>
              <w:t xml:space="preserve"> </w:t>
            </w:r>
            <w:r>
              <w:rPr>
                <w:rFonts w:ascii="Times New Roman"/>
                <w:sz w:val="23"/>
              </w:rPr>
              <w:t>as</w:t>
            </w:r>
            <w:r>
              <w:rPr>
                <w:rFonts w:ascii="Times New Roman"/>
                <w:spacing w:val="-1"/>
                <w:sz w:val="23"/>
              </w:rPr>
              <w:t xml:space="preserve"> needed</w:t>
            </w:r>
          </w:p>
        </w:tc>
      </w:tr>
      <w:tr w:rsidR="00B619BB" w14:paraId="430DF91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2CB44D2" w14:textId="77777777" w:rsidR="00B619BB" w:rsidRDefault="00B619BB">
            <w:pPr>
              <w:pStyle w:val="TableParagraph"/>
              <w:rPr>
                <w:rFonts w:ascii="Times New Roman" w:eastAsia="Times New Roman" w:hAnsi="Times New Roman" w:cs="Times New Roman"/>
              </w:rPr>
            </w:pPr>
          </w:p>
          <w:p w14:paraId="7B1C19C2"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M1.14</w:t>
            </w:r>
          </w:p>
        </w:tc>
        <w:tc>
          <w:tcPr>
            <w:tcW w:w="9633" w:type="dxa"/>
            <w:gridSpan w:val="2"/>
            <w:tcBorders>
              <w:top w:val="single" w:sz="5" w:space="0" w:color="000000"/>
              <w:left w:val="single" w:sz="5" w:space="0" w:color="000000"/>
              <w:bottom w:val="single" w:sz="5" w:space="0" w:color="000000"/>
              <w:right w:val="single" w:sz="5" w:space="0" w:color="000000"/>
            </w:tcBorders>
          </w:tcPr>
          <w:p w14:paraId="00150FDB" w14:textId="77777777" w:rsidR="00B619BB" w:rsidRDefault="00A448BA">
            <w:pPr>
              <w:pStyle w:val="TableParagraph"/>
              <w:spacing w:before="117" w:line="235" w:lineRule="auto"/>
              <w:ind w:left="5143" w:right="273"/>
              <w:rPr>
                <w:rFonts w:ascii="Times New Roman" w:eastAsia="Times New Roman" w:hAnsi="Times New Roman" w:cs="Times New Roman"/>
                <w:sz w:val="23"/>
                <w:szCs w:val="23"/>
              </w:rPr>
            </w:pP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pacing w:val="-2"/>
                <w:sz w:val="23"/>
              </w:rPr>
              <w:t xml:space="preserve"> </w:t>
            </w:r>
            <w:r>
              <w:rPr>
                <w:rFonts w:ascii="Times New Roman"/>
                <w:sz w:val="23"/>
              </w:rPr>
              <w:t>at a</w:t>
            </w:r>
            <w:r>
              <w:rPr>
                <w:rFonts w:ascii="Times New Roman"/>
                <w:spacing w:val="29"/>
                <w:sz w:val="23"/>
              </w:rPr>
              <w:t xml:space="preserve"> </w:t>
            </w:r>
            <w:r>
              <w:rPr>
                <w:rFonts w:ascii="Times New Roman"/>
                <w:sz w:val="23"/>
              </w:rPr>
              <w:t>rate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3"/>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29"/>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p>
        </w:tc>
      </w:tr>
      <w:tr w:rsidR="00B619BB" w14:paraId="1ADCA714" w14:textId="77777777">
        <w:trPr>
          <w:trHeight w:hRule="exact" w:val="388"/>
        </w:trPr>
        <w:tc>
          <w:tcPr>
            <w:tcW w:w="992" w:type="dxa"/>
            <w:tcBorders>
              <w:top w:val="single" w:sz="5" w:space="0" w:color="000000"/>
              <w:left w:val="single" w:sz="5" w:space="0" w:color="000000"/>
              <w:bottom w:val="single" w:sz="5" w:space="0" w:color="000000"/>
              <w:right w:val="single" w:sz="5" w:space="0" w:color="000000"/>
            </w:tcBorders>
          </w:tcPr>
          <w:p w14:paraId="0A198123"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0F7BC90D" w14:textId="77777777" w:rsidR="00B619BB" w:rsidRDefault="00B619BB"/>
        </w:tc>
      </w:tr>
      <w:tr w:rsidR="00B619BB" w14:paraId="3A82E7BB" w14:textId="77777777">
        <w:trPr>
          <w:trHeight w:hRule="exact" w:val="1989"/>
        </w:trPr>
        <w:tc>
          <w:tcPr>
            <w:tcW w:w="992" w:type="dxa"/>
            <w:tcBorders>
              <w:top w:val="single" w:sz="5" w:space="0" w:color="000000"/>
              <w:left w:val="single" w:sz="5" w:space="0" w:color="000000"/>
              <w:bottom w:val="single" w:sz="5" w:space="0" w:color="000000"/>
              <w:right w:val="single" w:sz="5" w:space="0" w:color="000000"/>
            </w:tcBorders>
          </w:tcPr>
          <w:p w14:paraId="1E027C51" w14:textId="77777777" w:rsidR="00B619BB" w:rsidRDefault="00B619BB">
            <w:pPr>
              <w:pStyle w:val="TableParagraph"/>
              <w:rPr>
                <w:rFonts w:ascii="Times New Roman" w:eastAsia="Times New Roman" w:hAnsi="Times New Roman" w:cs="Times New Roman"/>
              </w:rPr>
            </w:pPr>
          </w:p>
          <w:p w14:paraId="6067DEEE" w14:textId="77777777" w:rsidR="00B619BB" w:rsidRDefault="00B619BB">
            <w:pPr>
              <w:pStyle w:val="TableParagraph"/>
              <w:rPr>
                <w:rFonts w:ascii="Times New Roman" w:eastAsia="Times New Roman" w:hAnsi="Times New Roman" w:cs="Times New Roman"/>
              </w:rPr>
            </w:pPr>
          </w:p>
          <w:p w14:paraId="0BE03073" w14:textId="77777777" w:rsidR="00B619BB" w:rsidRDefault="00B619BB">
            <w:pPr>
              <w:pStyle w:val="TableParagraph"/>
              <w:rPr>
                <w:rFonts w:ascii="Times New Roman" w:eastAsia="Times New Roman" w:hAnsi="Times New Roman" w:cs="Times New Roman"/>
              </w:rPr>
            </w:pPr>
          </w:p>
          <w:p w14:paraId="32AF530A" w14:textId="77777777" w:rsidR="00B619BB" w:rsidRDefault="00A448BA">
            <w:pPr>
              <w:pStyle w:val="TableParagraph"/>
              <w:spacing w:before="153"/>
              <w:jc w:val="center"/>
              <w:rPr>
                <w:rFonts w:ascii="Times New Roman" w:eastAsia="Times New Roman" w:hAnsi="Times New Roman" w:cs="Times New Roman"/>
                <w:sz w:val="23"/>
                <w:szCs w:val="23"/>
              </w:rPr>
            </w:pPr>
            <w:r>
              <w:rPr>
                <w:rFonts w:ascii="Times New Roman"/>
                <w:b/>
                <w:sz w:val="23"/>
              </w:rPr>
              <w:t>2.0</w:t>
            </w:r>
          </w:p>
        </w:tc>
        <w:tc>
          <w:tcPr>
            <w:tcW w:w="9633" w:type="dxa"/>
            <w:gridSpan w:val="2"/>
            <w:tcBorders>
              <w:top w:val="single" w:sz="5" w:space="0" w:color="000000"/>
              <w:left w:val="single" w:sz="5" w:space="0" w:color="000000"/>
              <w:bottom w:val="single" w:sz="5" w:space="0" w:color="000000"/>
              <w:right w:val="single" w:sz="5" w:space="0" w:color="000000"/>
            </w:tcBorders>
          </w:tcPr>
          <w:p w14:paraId="0B11875E" w14:textId="77777777" w:rsidR="00B619BB" w:rsidRDefault="00A448BA">
            <w:pPr>
              <w:pStyle w:val="TableParagraph"/>
              <w:spacing w:before="115"/>
              <w:ind w:left="102" w:right="105"/>
              <w:rPr>
                <w:rFonts w:ascii="Times New Roman" w:eastAsia="Times New Roman" w:hAnsi="Times New Roman" w:cs="Times New Roman"/>
                <w:sz w:val="23"/>
                <w:szCs w:val="23"/>
              </w:rPr>
            </w:pPr>
            <w:r>
              <w:rPr>
                <w:rFonts w:ascii="Times New Roman"/>
                <w:b/>
                <w:spacing w:val="-1"/>
                <w:sz w:val="23"/>
              </w:rPr>
              <w:t>Metabolic</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1"/>
                <w:sz w:val="23"/>
              </w:rPr>
              <w:t>and</w:t>
            </w:r>
            <w:r>
              <w:rPr>
                <w:rFonts w:ascii="Times New Roman"/>
                <w:b/>
                <w:spacing w:val="-4"/>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measurements.</w:t>
            </w:r>
            <w:r>
              <w:rPr>
                <w:rFonts w:ascii="Times New Roman"/>
                <w:b/>
                <w:spacing w:val="4"/>
                <w:sz w:val="23"/>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z w:val="23"/>
              </w:rPr>
              <w:t xml:space="preserve"> </w:t>
            </w:r>
            <w:r>
              <w:rPr>
                <w:rFonts w:ascii="Times New Roman"/>
                <w:spacing w:val="-2"/>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77"/>
                <w:sz w:val="23"/>
              </w:rPr>
              <w:t xml:space="preserve"> </w:t>
            </w:r>
            <w:r>
              <w:rPr>
                <w:rFonts w:ascii="Times New Roman"/>
                <w:spacing w:val="-1"/>
                <w:sz w:val="23"/>
              </w:rPr>
              <w:t>engineered</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strains used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methanol/butanol</w:t>
            </w:r>
            <w:r>
              <w:rPr>
                <w:rFonts w:ascii="Times New Roman"/>
                <w:spacing w:val="-2"/>
                <w:sz w:val="23"/>
              </w:rPr>
              <w:t xml:space="preserve"> </w:t>
            </w:r>
            <w:r>
              <w:rPr>
                <w:rFonts w:ascii="Times New Roman"/>
                <w:sz w:val="23"/>
              </w:rPr>
              <w:t xml:space="preserve">and </w:t>
            </w:r>
            <w:r>
              <w:rPr>
                <w:rFonts w:ascii="Times New Roman"/>
                <w:spacing w:val="-1"/>
                <w:sz w:val="23"/>
              </w:rPr>
              <w:t>sulfate</w:t>
            </w:r>
            <w:r>
              <w:rPr>
                <w:rFonts w:ascii="Times New Roman"/>
                <w:spacing w:val="75"/>
                <w:sz w:val="23"/>
              </w:rPr>
              <w:t xml:space="preserve"> </w:t>
            </w:r>
            <w:r>
              <w:rPr>
                <w:rFonts w:ascii="Times New Roman"/>
                <w:spacing w:val="-1"/>
                <w:sz w:val="23"/>
              </w:rPr>
              <w:t>reducing</w:t>
            </w:r>
            <w:r>
              <w:rPr>
                <w:rFonts w:ascii="Times New Roman"/>
                <w:spacing w:val="-3"/>
                <w:sz w:val="23"/>
              </w:rPr>
              <w:t xml:space="preserve"> </w:t>
            </w:r>
            <w:r>
              <w:rPr>
                <w:rFonts w:ascii="Times New Roman"/>
                <w:spacing w:val="-1"/>
                <w:sz w:val="23"/>
              </w:rPr>
              <w:t>pathways.</w:t>
            </w:r>
            <w:r>
              <w:rPr>
                <w:rFonts w:ascii="Times New Roman"/>
                <w:sz w:val="23"/>
              </w:rPr>
              <w:t xml:space="preserve"> This</w:t>
            </w:r>
            <w:r>
              <w:rPr>
                <w:rFonts w:ascii="Times New Roman"/>
                <w:spacing w:val="-1"/>
                <w:sz w:val="23"/>
              </w:rPr>
              <w:t xml:space="preserve"> process will</w:t>
            </w:r>
            <w:r>
              <w:rPr>
                <w:rFonts w:ascii="Times New Roman"/>
                <w:spacing w:val="-2"/>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2"/>
                <w:sz w:val="23"/>
              </w:rPr>
              <w:t>enzymes</w:t>
            </w:r>
            <w:r>
              <w:rPr>
                <w:rFonts w:ascii="Times New Roman"/>
                <w:spacing w:val="-1"/>
                <w:sz w:val="23"/>
              </w:rPr>
              <w:t xml:space="preserve"> </w:t>
            </w:r>
            <w:r>
              <w:rPr>
                <w:rFonts w:ascii="Times New Roman"/>
                <w:sz w:val="23"/>
              </w:rPr>
              <w:t xml:space="preserve">in the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pacing w:val="85"/>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z w:val="23"/>
              </w:rPr>
              <w:t xml:space="preserve"> </w:t>
            </w:r>
            <w:r>
              <w:rPr>
                <w:rFonts w:ascii="Times New Roman"/>
                <w:spacing w:val="-1"/>
                <w:sz w:val="23"/>
              </w:rPr>
              <w:t>Based</w:t>
            </w:r>
            <w:r>
              <w:rPr>
                <w:rFonts w:ascii="Times New Roman"/>
                <w:sz w:val="23"/>
              </w:rPr>
              <w:t xml:space="preserve"> on</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z w:val="23"/>
              </w:rPr>
              <w:t xml:space="preserve">and </w:t>
            </w:r>
            <w:r>
              <w:rPr>
                <w:rFonts w:ascii="Times New Roman"/>
                <w:spacing w:val="-1"/>
                <w:sz w:val="23"/>
              </w:rPr>
              <w:t>experimental</w:t>
            </w:r>
            <w:r>
              <w:rPr>
                <w:rFonts w:ascii="Times New Roman"/>
                <w:sz w:val="23"/>
              </w:rPr>
              <w:t xml:space="preserve"> </w:t>
            </w:r>
            <w:r>
              <w:rPr>
                <w:rFonts w:ascii="Times New Roman"/>
                <w:spacing w:val="-1"/>
                <w:sz w:val="23"/>
              </w:rPr>
              <w:t>outcomes,</w:t>
            </w:r>
            <w:r>
              <w:rPr>
                <w:rFonts w:ascii="Times New Roman"/>
                <w:sz w:val="23"/>
              </w:rPr>
              <w:t xml:space="preserve"> reengineer </w:t>
            </w:r>
            <w:r>
              <w:rPr>
                <w:rFonts w:ascii="Times New Roman"/>
                <w:spacing w:val="-1"/>
                <w:sz w:val="23"/>
              </w:rPr>
              <w:t>other</w:t>
            </w:r>
            <w:r>
              <w:rPr>
                <w:rFonts w:ascii="Times New Roman"/>
                <w:spacing w:val="61"/>
                <w:sz w:val="23"/>
              </w:rPr>
              <w:t xml:space="preserve"> </w:t>
            </w:r>
            <w:r>
              <w:rPr>
                <w:rFonts w:ascii="Times New Roman"/>
                <w:spacing w:val="-1"/>
                <w:sz w:val="23"/>
              </w:rPr>
              <w:t xml:space="preserve">aspects </w:t>
            </w:r>
            <w:r>
              <w:rPr>
                <w:rFonts w:ascii="Times New Roman"/>
                <w:sz w:val="23"/>
              </w:rPr>
              <w:t>of</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by</w:t>
            </w:r>
            <w:r>
              <w:rPr>
                <w:rFonts w:ascii="Times New Roman"/>
                <w:spacing w:val="-5"/>
                <w:sz w:val="23"/>
              </w:rPr>
              <w:t xml:space="preserve"> </w:t>
            </w:r>
            <w:r>
              <w:rPr>
                <w:rFonts w:ascii="Times New Roman"/>
                <w:spacing w:val="-1"/>
                <w:sz w:val="23"/>
              </w:rPr>
              <w:t>performing</w:t>
            </w:r>
            <w:r>
              <w:rPr>
                <w:rFonts w:ascii="Times New Roman"/>
                <w:sz w:val="23"/>
              </w:rPr>
              <w:t xml:space="preserve"> </w:t>
            </w:r>
            <w:r>
              <w:rPr>
                <w:rFonts w:ascii="Times New Roman"/>
                <w:spacing w:val="-1"/>
                <w:sz w:val="23"/>
              </w:rPr>
              <w:t>genetic</w:t>
            </w:r>
            <w:r>
              <w:rPr>
                <w:rFonts w:ascii="Times New Roman"/>
                <w:spacing w:val="-2"/>
                <w:sz w:val="23"/>
              </w:rPr>
              <w:t xml:space="preserve"> </w:t>
            </w:r>
            <w:r>
              <w:rPr>
                <w:rFonts w:ascii="Times New Roman"/>
                <w:spacing w:val="-1"/>
                <w:sz w:val="23"/>
              </w:rPr>
              <w:t>alterations</w:t>
            </w:r>
            <w:r>
              <w:rPr>
                <w:rFonts w:ascii="Times New Roman"/>
                <w:spacing w:val="-4"/>
                <w:sz w:val="23"/>
              </w:rPr>
              <w:t xml:space="preserve"> </w:t>
            </w:r>
            <w:r>
              <w:rPr>
                <w:rFonts w:ascii="Times New Roman"/>
                <w:sz w:val="23"/>
              </w:rPr>
              <w:t xml:space="preserve">to </w:t>
            </w:r>
            <w:r>
              <w:rPr>
                <w:rFonts w:ascii="Times New Roman"/>
                <w:spacing w:val="-1"/>
                <w:sz w:val="23"/>
              </w:rPr>
              <w:t>optimize</w:t>
            </w:r>
            <w:r>
              <w:rPr>
                <w:rFonts w:ascii="Times New Roman"/>
                <w:sz w:val="23"/>
              </w:rPr>
              <w:t xml:space="preserve"> </w:t>
            </w:r>
            <w:r>
              <w:rPr>
                <w:rFonts w:ascii="Times New Roman"/>
                <w:spacing w:val="-1"/>
                <w:sz w:val="23"/>
              </w:rPr>
              <w:t>methanol/butanol</w:t>
            </w:r>
            <w:r>
              <w:rPr>
                <w:rFonts w:ascii="Times New Roman"/>
                <w:spacing w:val="89"/>
                <w:sz w:val="23"/>
              </w:rPr>
              <w:t xml:space="preserve"> </w:t>
            </w:r>
            <w:r>
              <w:rPr>
                <w:rFonts w:ascii="Times New Roman"/>
                <w:spacing w:val="-1"/>
                <w:sz w:val="23"/>
              </w:rPr>
              <w:t xml:space="preserve">pathways </w:t>
            </w:r>
            <w:r>
              <w:rPr>
                <w:rFonts w:ascii="Times New Roman"/>
                <w:sz w:val="23"/>
              </w:rPr>
              <w:t>in new</w:t>
            </w:r>
            <w:r>
              <w:rPr>
                <w:rFonts w:ascii="Times New Roman"/>
                <w:spacing w:val="-1"/>
                <w:sz w:val="23"/>
              </w:rPr>
              <w:t xml:space="preserve"> metabolic</w:t>
            </w:r>
            <w:r>
              <w:rPr>
                <w:rFonts w:ascii="Times New Roman"/>
                <w:sz w:val="23"/>
              </w:rPr>
              <w:t xml:space="preserve"> </w:t>
            </w:r>
            <w:r>
              <w:rPr>
                <w:rFonts w:ascii="Times New Roman"/>
                <w:spacing w:val="-1"/>
                <w:sz w:val="23"/>
              </w:rPr>
              <w:t>context.</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perform</w:t>
            </w:r>
            <w:r>
              <w:rPr>
                <w:rFonts w:ascii="Times New Roman"/>
                <w:sz w:val="23"/>
              </w:rPr>
              <w:t xml:space="preserve"> </w:t>
            </w:r>
            <w:r>
              <w:rPr>
                <w:rFonts w:ascii="Times New Roman"/>
                <w:spacing w:val="-1"/>
                <w:sz w:val="23"/>
              </w:rPr>
              <w:t>associated</w:t>
            </w:r>
            <w:r>
              <w:rPr>
                <w:rFonts w:ascii="Times New Roman"/>
                <w:sz w:val="23"/>
              </w:rPr>
              <w:t xml:space="preserve"> </w:t>
            </w:r>
            <w:proofErr w:type="spellStart"/>
            <w:r>
              <w:rPr>
                <w:rFonts w:ascii="Times New Roman"/>
                <w:spacing w:val="-1"/>
                <w:sz w:val="23"/>
              </w:rPr>
              <w:t>metabolomic</w:t>
            </w:r>
            <w:proofErr w:type="spellEnd"/>
            <w:r>
              <w:rPr>
                <w:rFonts w:ascii="Times New Roman"/>
                <w:spacing w:val="-2"/>
                <w:sz w:val="23"/>
              </w:rPr>
              <w:t xml:space="preserve"> </w:t>
            </w:r>
            <w:r>
              <w:rPr>
                <w:rFonts w:ascii="Times New Roman"/>
                <w:sz w:val="23"/>
              </w:rPr>
              <w:t xml:space="preserve">and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pacing w:val="63"/>
                <w:sz w:val="23"/>
              </w:rPr>
              <w:t xml:space="preserve"> </w:t>
            </w:r>
            <w:r>
              <w:rPr>
                <w:rFonts w:ascii="Times New Roman"/>
                <w:spacing w:val="-1"/>
                <w:sz w:val="23"/>
              </w:rPr>
              <w:t xml:space="preserve">experiments </w:t>
            </w:r>
            <w:r>
              <w:rPr>
                <w:rFonts w:ascii="Times New Roman"/>
                <w:sz w:val="23"/>
              </w:rPr>
              <w:t>to</w:t>
            </w:r>
            <w:r>
              <w:rPr>
                <w:rFonts w:ascii="Times New Roman"/>
                <w:spacing w:val="-3"/>
                <w:sz w:val="23"/>
              </w:rPr>
              <w:t xml:space="preserve"> </w:t>
            </w:r>
            <w:r>
              <w:rPr>
                <w:rFonts w:ascii="Times New Roman"/>
                <w:spacing w:val="-1"/>
                <w:sz w:val="23"/>
              </w:rPr>
              <w:t>iteratively</w:t>
            </w:r>
            <w:r>
              <w:rPr>
                <w:rFonts w:ascii="Times New Roman"/>
                <w:spacing w:val="-3"/>
                <w:sz w:val="23"/>
              </w:rPr>
              <w:t xml:space="preserve"> </w:t>
            </w:r>
            <w:r>
              <w:rPr>
                <w:rFonts w:ascii="Times New Roman"/>
                <w:spacing w:val="-1"/>
                <w:sz w:val="23"/>
              </w:rPr>
              <w:t>test,</w:t>
            </w:r>
            <w:r>
              <w:rPr>
                <w:rFonts w:ascii="Times New Roman"/>
                <w:sz w:val="23"/>
              </w:rPr>
              <w:t xml:space="preserve"> </w:t>
            </w:r>
            <w:r>
              <w:rPr>
                <w:rFonts w:ascii="Times New Roman"/>
                <w:spacing w:val="-1"/>
                <w:sz w:val="23"/>
              </w:rPr>
              <w:t>refine,</w:t>
            </w:r>
            <w:r>
              <w:rPr>
                <w:rFonts w:ascii="Times New Roman"/>
                <w:sz w:val="23"/>
              </w:rPr>
              <w:t xml:space="preserve"> and </w:t>
            </w:r>
            <w:r>
              <w:rPr>
                <w:rFonts w:ascii="Times New Roman"/>
                <w:spacing w:val="-1"/>
                <w:sz w:val="23"/>
              </w:rPr>
              <w:t>validate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model.</w:t>
            </w:r>
          </w:p>
        </w:tc>
      </w:tr>
      <w:tr w:rsidR="00B619BB" w14:paraId="39BC466E"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B00CED2"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790B189D" w14:textId="77777777" w:rsidR="00B619BB" w:rsidRDefault="00A448BA">
            <w:pPr>
              <w:pStyle w:val="TableParagraph"/>
              <w:spacing w:before="118"/>
              <w:ind w:left="102" w:right="4465"/>
              <w:rPr>
                <w:rFonts w:ascii="Times New Roman" w:eastAsia="Times New Roman" w:hAnsi="Times New Roman" w:cs="Times New Roman"/>
                <w:sz w:val="23"/>
                <w:szCs w:val="23"/>
              </w:rPr>
            </w:pPr>
            <w:r>
              <w:rPr>
                <w:rFonts w:ascii="Times New Roman"/>
                <w:b/>
                <w:spacing w:val="-1"/>
                <w:sz w:val="23"/>
              </w:rPr>
              <w:t>Build genome</w:t>
            </w:r>
            <w:r>
              <w:rPr>
                <w:rFonts w:ascii="Times New Roman"/>
                <w:b/>
                <w:sz w:val="23"/>
              </w:rPr>
              <w:t xml:space="preserve"> </w:t>
            </w:r>
            <w:r>
              <w:rPr>
                <w:rFonts w:ascii="Times New Roman"/>
                <w:b/>
                <w:spacing w:val="-1"/>
                <w:sz w:val="23"/>
              </w:rPr>
              <w:t>scale</w:t>
            </w:r>
            <w:r>
              <w:rPr>
                <w:rFonts w:ascii="Times New Roman"/>
                <w:b/>
                <w:spacing w:val="-2"/>
                <w:sz w:val="23"/>
              </w:rPr>
              <w:t xml:space="preserve"> </w:t>
            </w:r>
            <w:r>
              <w:rPr>
                <w:rFonts w:ascii="Times New Roman"/>
                <w:b/>
                <w:spacing w:val="-1"/>
                <w:sz w:val="23"/>
              </w:rPr>
              <w:t>flux balance</w:t>
            </w:r>
            <w:r>
              <w:rPr>
                <w:rFonts w:ascii="Times New Roman"/>
                <w:b/>
                <w:sz w:val="23"/>
              </w:rPr>
              <w:t xml:space="preserve"> </w:t>
            </w:r>
            <w:r>
              <w:rPr>
                <w:rFonts w:ascii="Times New Roman"/>
                <w:b/>
                <w:spacing w:val="-1"/>
                <w:sz w:val="23"/>
              </w:rPr>
              <w:t>and core</w:t>
            </w:r>
            <w:r>
              <w:rPr>
                <w:rFonts w:ascii="Times New Roman"/>
                <w:b/>
                <w:sz w:val="23"/>
              </w:rPr>
              <w:t xml:space="preserve"> </w:t>
            </w:r>
            <w:r>
              <w:rPr>
                <w:rFonts w:ascii="Times New Roman"/>
                <w:b/>
                <w:spacing w:val="-1"/>
                <w:sz w:val="23"/>
              </w:rPr>
              <w:t>metabolic</w:t>
            </w:r>
            <w:r>
              <w:rPr>
                <w:rFonts w:ascii="Times New Roman"/>
                <w:b/>
                <w:spacing w:val="49"/>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models</w:t>
            </w:r>
            <w:r>
              <w:rPr>
                <w:rFonts w:ascii="Times New Roman"/>
                <w:b/>
                <w:spacing w:val="-4"/>
                <w:sz w:val="23"/>
              </w:rPr>
              <w:t xml:space="preserve"> </w:t>
            </w:r>
            <w:r>
              <w:rPr>
                <w:rFonts w:ascii="Times New Roman"/>
                <w:b/>
                <w:sz w:val="23"/>
              </w:rPr>
              <w:t>for</w:t>
            </w:r>
            <w:r>
              <w:rPr>
                <w:rFonts w:ascii="Times New Roman"/>
                <w:b/>
                <w:spacing w:val="2"/>
                <w:sz w:val="23"/>
              </w:rPr>
              <w:t xml:space="preserve"> </w:t>
            </w:r>
            <w:r>
              <w:rPr>
                <w:rFonts w:ascii="Times New Roman"/>
                <w:b/>
                <w:i/>
                <w:spacing w:val="-1"/>
                <w:sz w:val="23"/>
              </w:rPr>
              <w:t>M.</w:t>
            </w:r>
            <w:r>
              <w:rPr>
                <w:rFonts w:ascii="Times New Roman"/>
                <w:b/>
                <w:i/>
                <w:spacing w:val="-3"/>
                <w:sz w:val="23"/>
              </w:rPr>
              <w:t xml:space="preserve"> </w:t>
            </w:r>
            <w:proofErr w:type="spellStart"/>
            <w:r>
              <w:rPr>
                <w:rFonts w:ascii="Times New Roman"/>
                <w:b/>
                <w:i/>
                <w:spacing w:val="-1"/>
                <w:sz w:val="23"/>
              </w:rPr>
              <w:t>marapaludis</w:t>
            </w:r>
            <w:proofErr w:type="spellEnd"/>
            <w:r>
              <w:rPr>
                <w:rFonts w:ascii="Times New Roman"/>
                <w:b/>
                <w:i/>
                <w:sz w:val="23"/>
              </w:rPr>
              <w:t xml:space="preserve"> </w:t>
            </w:r>
            <w:r>
              <w:rPr>
                <w:rFonts w:ascii="Times New Roman"/>
                <w:b/>
                <w:spacing w:val="-1"/>
                <w:sz w:val="23"/>
              </w:rPr>
              <w:t>metabolism.</w:t>
            </w:r>
          </w:p>
        </w:tc>
      </w:tr>
      <w:tr w:rsidR="00B619BB" w14:paraId="34833ADE" w14:textId="77777777">
        <w:trPr>
          <w:trHeight w:hRule="exact" w:val="1513"/>
        </w:trPr>
        <w:tc>
          <w:tcPr>
            <w:tcW w:w="992" w:type="dxa"/>
            <w:tcBorders>
              <w:top w:val="single" w:sz="5" w:space="0" w:color="000000"/>
              <w:left w:val="single" w:sz="5" w:space="0" w:color="000000"/>
              <w:bottom w:val="single" w:sz="5" w:space="0" w:color="000000"/>
              <w:right w:val="single" w:sz="5" w:space="0" w:color="000000"/>
            </w:tcBorders>
          </w:tcPr>
          <w:p w14:paraId="06E6CC7F" w14:textId="77777777" w:rsidR="00B619BB" w:rsidRDefault="00B619BB">
            <w:pPr>
              <w:pStyle w:val="TableParagraph"/>
              <w:rPr>
                <w:rFonts w:ascii="Times New Roman" w:eastAsia="Times New Roman" w:hAnsi="Times New Roman" w:cs="Times New Roman"/>
              </w:rPr>
            </w:pPr>
          </w:p>
          <w:p w14:paraId="5F3FD224" w14:textId="77777777" w:rsidR="00B619BB" w:rsidRDefault="00B619BB">
            <w:pPr>
              <w:pStyle w:val="TableParagraph"/>
              <w:rPr>
                <w:rFonts w:ascii="Times New Roman" w:eastAsia="Times New Roman" w:hAnsi="Times New Roman" w:cs="Times New Roman"/>
              </w:rPr>
            </w:pPr>
          </w:p>
          <w:p w14:paraId="2E6D9D26" w14:textId="77777777" w:rsidR="00B619BB" w:rsidRDefault="00A448BA">
            <w:pPr>
              <w:pStyle w:val="TableParagraph"/>
              <w:spacing w:before="166"/>
              <w:ind w:left="315"/>
              <w:rPr>
                <w:rFonts w:ascii="Times New Roman" w:eastAsia="Times New Roman" w:hAnsi="Times New Roman" w:cs="Times New Roman"/>
                <w:sz w:val="23"/>
                <w:szCs w:val="23"/>
              </w:rPr>
            </w:pPr>
            <w:r>
              <w:rPr>
                <w:rFonts w:ascii="Times New Roman"/>
                <w:sz w:val="23"/>
              </w:rPr>
              <w:t>2.1.</w:t>
            </w:r>
          </w:p>
        </w:tc>
        <w:tc>
          <w:tcPr>
            <w:tcW w:w="9633" w:type="dxa"/>
            <w:gridSpan w:val="2"/>
            <w:tcBorders>
              <w:top w:val="single" w:sz="5" w:space="0" w:color="000000"/>
              <w:left w:val="single" w:sz="5" w:space="0" w:color="000000"/>
              <w:bottom w:val="single" w:sz="5" w:space="0" w:color="000000"/>
              <w:right w:val="single" w:sz="5" w:space="0" w:color="000000"/>
            </w:tcBorders>
          </w:tcPr>
          <w:p w14:paraId="3E328E20" w14:textId="77777777" w:rsidR="00B619BB" w:rsidRDefault="00A448BA">
            <w:pPr>
              <w:pStyle w:val="TableParagraph"/>
              <w:spacing w:before="119" w:line="239" w:lineRule="auto"/>
              <w:ind w:left="102" w:right="4603"/>
              <w:rPr>
                <w:rFonts w:ascii="Times New Roman" w:eastAsia="Times New Roman" w:hAnsi="Times New Roman" w:cs="Times New Roman"/>
                <w:sz w:val="24"/>
                <w:szCs w:val="24"/>
              </w:rPr>
            </w:pPr>
            <w:r>
              <w:rPr>
                <w:rFonts w:ascii="Times New Roman"/>
                <w:b/>
                <w:sz w:val="24"/>
              </w:rPr>
              <w:t xml:space="preserve">Build </w:t>
            </w:r>
            <w:r>
              <w:rPr>
                <w:rFonts w:ascii="Times New Roman"/>
                <w:b/>
                <w:spacing w:val="-1"/>
                <w:sz w:val="24"/>
              </w:rPr>
              <w:t xml:space="preserve">genome </w:t>
            </w:r>
            <w:r>
              <w:rPr>
                <w:rFonts w:ascii="Times New Roman"/>
                <w:b/>
                <w:sz w:val="24"/>
              </w:rPr>
              <w:t>scale</w:t>
            </w:r>
            <w:r>
              <w:rPr>
                <w:rFonts w:ascii="Times New Roman"/>
                <w:b/>
                <w:spacing w:val="-2"/>
                <w:sz w:val="24"/>
              </w:rPr>
              <w:t xml:space="preserve"> </w:t>
            </w:r>
            <w:r>
              <w:rPr>
                <w:rFonts w:ascii="Times New Roman"/>
                <w:b/>
                <w:sz w:val="24"/>
              </w:rPr>
              <w:t>flux</w:t>
            </w:r>
            <w:r>
              <w:rPr>
                <w:rFonts w:ascii="Times New Roman"/>
                <w:b/>
                <w:spacing w:val="-3"/>
                <w:sz w:val="24"/>
              </w:rPr>
              <w:t xml:space="preserve"> </w:t>
            </w:r>
            <w:r>
              <w:rPr>
                <w:rFonts w:ascii="Times New Roman"/>
                <w:b/>
                <w:sz w:val="24"/>
              </w:rPr>
              <w:t>balance</w:t>
            </w:r>
            <w:r>
              <w:rPr>
                <w:rFonts w:ascii="Times New Roman"/>
                <w:b/>
                <w:spacing w:val="-1"/>
                <w:sz w:val="24"/>
              </w:rPr>
              <w:t xml:space="preserve"> </w:t>
            </w:r>
            <w:r>
              <w:rPr>
                <w:rFonts w:ascii="Times New Roman"/>
                <w:b/>
                <w:sz w:val="24"/>
              </w:rPr>
              <w:t xml:space="preserve">and </w:t>
            </w:r>
            <w:r>
              <w:rPr>
                <w:rFonts w:ascii="Times New Roman"/>
                <w:b/>
                <w:spacing w:val="-1"/>
                <w:sz w:val="24"/>
              </w:rPr>
              <w:t>core</w:t>
            </w:r>
            <w:r>
              <w:rPr>
                <w:rFonts w:ascii="Times New Roman"/>
                <w:b/>
                <w:spacing w:val="25"/>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z w:val="24"/>
              </w:rPr>
              <w:t xml:space="preserve"> for </w:t>
            </w:r>
            <w:r>
              <w:rPr>
                <w:rFonts w:ascii="Times New Roman"/>
                <w:b/>
                <w:i/>
                <w:sz w:val="24"/>
              </w:rPr>
              <w:t xml:space="preserve">M. </w:t>
            </w:r>
            <w:proofErr w:type="spellStart"/>
            <w:r>
              <w:rPr>
                <w:rFonts w:ascii="Times New Roman"/>
                <w:b/>
                <w:i/>
                <w:sz w:val="24"/>
              </w:rPr>
              <w:t>marapaludis</w:t>
            </w:r>
            <w:proofErr w:type="spellEnd"/>
            <w:r>
              <w:rPr>
                <w:rFonts w:ascii="Times New Roman"/>
                <w:b/>
                <w:i/>
                <w:spacing w:val="23"/>
                <w:sz w:val="24"/>
              </w:rPr>
              <w:t xml:space="preserve"> </w:t>
            </w:r>
            <w:r>
              <w:rPr>
                <w:rFonts w:ascii="Times New Roman"/>
                <w:b/>
                <w:spacing w:val="-1"/>
                <w:sz w:val="24"/>
              </w:rPr>
              <w:t xml:space="preserve">metabolism: </w:t>
            </w:r>
            <w:r>
              <w:rPr>
                <w:rFonts w:ascii="Times New Roman"/>
                <w:spacing w:val="-1"/>
                <w:sz w:val="24"/>
              </w:rPr>
              <w:t>Semi-automated</w:t>
            </w:r>
            <w:r>
              <w:rPr>
                <w:rFonts w:ascii="Times New Roman"/>
                <w:sz w:val="24"/>
              </w:rPr>
              <w:t xml:space="preserve"> </w:t>
            </w:r>
            <w:r>
              <w:rPr>
                <w:rFonts w:ascii="Times New Roman"/>
                <w:spacing w:val="-1"/>
                <w:sz w:val="24"/>
              </w:rPr>
              <w:t>reconstruction</w:t>
            </w:r>
            <w:r>
              <w:rPr>
                <w:rFonts w:ascii="Times New Roman"/>
                <w:sz w:val="24"/>
              </w:rPr>
              <w:t xml:space="preserve"> of</w:t>
            </w:r>
            <w:r>
              <w:rPr>
                <w:rFonts w:ascii="Times New Roman"/>
                <w:spacing w:val="3"/>
                <w:sz w:val="24"/>
              </w:rPr>
              <w:t xml:space="preserve"> </w:t>
            </w:r>
            <w:r>
              <w:rPr>
                <w:rFonts w:ascii="Times New Roman"/>
                <w:i/>
                <w:spacing w:val="-1"/>
                <w:sz w:val="24"/>
              </w:rPr>
              <w:t>M.</w:t>
            </w:r>
            <w:r>
              <w:rPr>
                <w:rFonts w:ascii="Times New Roman"/>
                <w:i/>
                <w:spacing w:val="69"/>
                <w:sz w:val="24"/>
              </w:rPr>
              <w:t xml:space="preserve"> </w:t>
            </w:r>
            <w:r>
              <w:rPr>
                <w:rFonts w:ascii="Times New Roman"/>
                <w:i/>
                <w:sz w:val="24"/>
              </w:rPr>
              <w:t xml:space="preserve">maripaludis </w:t>
            </w:r>
            <w:r>
              <w:rPr>
                <w:rFonts w:ascii="Times New Roman"/>
                <w:sz w:val="24"/>
              </w:rPr>
              <w:t>model using</w:t>
            </w:r>
            <w:r>
              <w:rPr>
                <w:rFonts w:ascii="Times New Roman"/>
                <w:spacing w:val="-3"/>
                <w:sz w:val="24"/>
              </w:rPr>
              <w:t xml:space="preserve"> </w:t>
            </w:r>
            <w:r>
              <w:rPr>
                <w:rFonts w:ascii="Times New Roman"/>
                <w:sz w:val="24"/>
              </w:rPr>
              <w:t>maximum</w:t>
            </w:r>
            <w:r>
              <w:rPr>
                <w:rFonts w:ascii="Times New Roman"/>
                <w:spacing w:val="-2"/>
                <w:sz w:val="24"/>
              </w:rPr>
              <w:t xml:space="preserve"> </w:t>
            </w:r>
            <w:proofErr w:type="spellStart"/>
            <w:r>
              <w:rPr>
                <w:rFonts w:ascii="Times New Roman"/>
                <w:sz w:val="24"/>
              </w:rPr>
              <w:t>liklihood</w:t>
            </w:r>
            <w:proofErr w:type="spellEnd"/>
            <w:r>
              <w:rPr>
                <w:rFonts w:ascii="Times New Roman"/>
                <w:spacing w:val="21"/>
                <w:sz w:val="24"/>
              </w:rPr>
              <w:t xml:space="preserve"> </w:t>
            </w:r>
            <w:proofErr w:type="spellStart"/>
            <w:r>
              <w:rPr>
                <w:rFonts w:ascii="Times New Roman"/>
                <w:sz w:val="24"/>
              </w:rPr>
              <w:t>orthology</w:t>
            </w:r>
            <w:proofErr w:type="spellEnd"/>
            <w:r>
              <w:rPr>
                <w:rFonts w:ascii="Times New Roman"/>
                <w:spacing w:val="-5"/>
                <w:sz w:val="24"/>
              </w:rPr>
              <w:t xml:space="preserve"> </w:t>
            </w:r>
            <w:r>
              <w:rPr>
                <w:rFonts w:ascii="Times New Roman"/>
                <w:spacing w:val="-1"/>
                <w:sz w:val="24"/>
              </w:rPr>
              <w:t>approach</w:t>
            </w:r>
          </w:p>
        </w:tc>
      </w:tr>
      <w:tr w:rsidR="00B619BB" w14:paraId="39354EEC"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297616F0" w14:textId="77777777" w:rsidR="00B619BB" w:rsidRDefault="00B619BB">
            <w:pPr>
              <w:pStyle w:val="TableParagraph"/>
              <w:rPr>
                <w:rFonts w:ascii="Times New Roman" w:eastAsia="Times New Roman" w:hAnsi="Times New Roman" w:cs="Times New Roman"/>
              </w:rPr>
            </w:pPr>
          </w:p>
          <w:p w14:paraId="325AC92F" w14:textId="77777777" w:rsidR="00B619BB" w:rsidRDefault="00B619BB">
            <w:pPr>
              <w:pStyle w:val="TableParagraph"/>
              <w:spacing w:before="4"/>
              <w:rPr>
                <w:rFonts w:ascii="Times New Roman" w:eastAsia="Times New Roman" w:hAnsi="Times New Roman" w:cs="Times New Roman"/>
                <w:sz w:val="24"/>
                <w:szCs w:val="24"/>
              </w:rPr>
            </w:pPr>
          </w:p>
          <w:p w14:paraId="5FE4DB4D"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2.2.</w:t>
            </w:r>
          </w:p>
        </w:tc>
        <w:tc>
          <w:tcPr>
            <w:tcW w:w="9633" w:type="dxa"/>
            <w:gridSpan w:val="2"/>
            <w:tcBorders>
              <w:top w:val="single" w:sz="5" w:space="0" w:color="000000"/>
              <w:left w:val="single" w:sz="5" w:space="0" w:color="000000"/>
              <w:bottom w:val="single" w:sz="5" w:space="0" w:color="000000"/>
              <w:right w:val="single" w:sz="5" w:space="0" w:color="000000"/>
            </w:tcBorders>
          </w:tcPr>
          <w:p w14:paraId="69BE00E5" w14:textId="77777777" w:rsidR="00B619BB" w:rsidRDefault="00A448BA">
            <w:pPr>
              <w:pStyle w:val="TableParagraph"/>
              <w:spacing w:before="117" w:line="238" w:lineRule="auto"/>
              <w:ind w:left="102" w:right="4800"/>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Manual</w:t>
            </w:r>
            <w:r>
              <w:rPr>
                <w:rFonts w:ascii="Times New Roman"/>
                <w:sz w:val="24"/>
              </w:rPr>
              <w:t xml:space="preserve"> </w:t>
            </w:r>
            <w:r>
              <w:rPr>
                <w:rFonts w:ascii="Times New Roman"/>
                <w:spacing w:val="-1"/>
                <w:sz w:val="24"/>
              </w:rPr>
              <w:t>curation</w:t>
            </w:r>
            <w:r>
              <w:rPr>
                <w:rFonts w:ascii="Times New Roman"/>
                <w:sz w:val="24"/>
              </w:rPr>
              <w:t xml:space="preserve"> of </w:t>
            </w:r>
            <w:r>
              <w:rPr>
                <w:rFonts w:ascii="Times New Roman"/>
                <w:i/>
                <w:spacing w:val="-1"/>
                <w:sz w:val="24"/>
              </w:rPr>
              <w:t>M.</w:t>
            </w:r>
            <w:r>
              <w:rPr>
                <w:rFonts w:ascii="Times New Roman"/>
                <w:i/>
                <w:sz w:val="24"/>
              </w:rPr>
              <w:t xml:space="preserve"> maripaludis</w:t>
            </w:r>
            <w:r>
              <w:rPr>
                <w:rFonts w:ascii="Times New Roman"/>
                <w:i/>
                <w:spacing w:val="33"/>
                <w:sz w:val="24"/>
              </w:rPr>
              <w:t xml:space="preserve"> </w:t>
            </w:r>
            <w:r>
              <w:rPr>
                <w:rFonts w:ascii="Times New Roman"/>
                <w:sz w:val="24"/>
              </w:rPr>
              <w:t xml:space="preserve">model </w:t>
            </w:r>
            <w:r>
              <w:rPr>
                <w:rFonts w:ascii="Times New Roman"/>
                <w:spacing w:val="-1"/>
                <w:sz w:val="24"/>
              </w:rPr>
              <w:t>based</w:t>
            </w:r>
            <w:r>
              <w:rPr>
                <w:rFonts w:ascii="Times New Roman"/>
                <w:sz w:val="24"/>
              </w:rPr>
              <w:t xml:space="preserve"> on </w:t>
            </w:r>
            <w:r>
              <w:rPr>
                <w:rFonts w:ascii="Times New Roman"/>
                <w:spacing w:val="-1"/>
                <w:sz w:val="24"/>
              </w:rPr>
              <w:t>biochemical,</w:t>
            </w:r>
            <w:r>
              <w:rPr>
                <w:rFonts w:ascii="Times New Roman"/>
                <w:sz w:val="24"/>
              </w:rPr>
              <w:t xml:space="preserve"> </w:t>
            </w:r>
            <w:r>
              <w:rPr>
                <w:rFonts w:ascii="Times New Roman"/>
                <w:spacing w:val="-1"/>
                <w:sz w:val="24"/>
              </w:rPr>
              <w:t>genetic,</w:t>
            </w:r>
            <w:r>
              <w:rPr>
                <w:rFonts w:ascii="Times New Roman"/>
                <w:sz w:val="24"/>
              </w:rPr>
              <w:t xml:space="preserve"> </w:t>
            </w:r>
            <w:r>
              <w:rPr>
                <w:rFonts w:ascii="Times New Roman"/>
                <w:spacing w:val="-1"/>
                <w:sz w:val="24"/>
              </w:rPr>
              <w:t>and</w:t>
            </w:r>
            <w:r>
              <w:rPr>
                <w:rFonts w:ascii="Times New Roman"/>
                <w:spacing w:val="41"/>
                <w:sz w:val="24"/>
              </w:rPr>
              <w:t xml:space="preserve"> </w:t>
            </w:r>
            <w:r>
              <w:rPr>
                <w:rFonts w:ascii="Times New Roman"/>
                <w:spacing w:val="-1"/>
                <w:sz w:val="24"/>
              </w:rPr>
              <w:t>physiological</w:t>
            </w:r>
            <w:r>
              <w:rPr>
                <w:rFonts w:ascii="Times New Roman"/>
                <w:sz w:val="24"/>
              </w:rPr>
              <w:t xml:space="preserve"> data</w:t>
            </w:r>
            <w:r>
              <w:rPr>
                <w:rFonts w:ascii="Times New Roman"/>
                <w:spacing w:val="1"/>
                <w:sz w:val="24"/>
              </w:rPr>
              <w:t xml:space="preserve"> </w:t>
            </w:r>
            <w:r>
              <w:rPr>
                <w:rFonts w:ascii="Times New Roman"/>
                <w:spacing w:val="-1"/>
                <w:sz w:val="24"/>
              </w:rPr>
              <w:t>from</w:t>
            </w:r>
            <w:r>
              <w:rPr>
                <w:rFonts w:ascii="Times New Roman"/>
                <w:sz w:val="24"/>
              </w:rPr>
              <w:t xml:space="preserve"> literature</w:t>
            </w:r>
          </w:p>
        </w:tc>
      </w:tr>
      <w:tr w:rsidR="00B619BB" w14:paraId="44FFA1FA"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4D2185A1" w14:textId="77777777" w:rsidR="00B619BB" w:rsidRDefault="00B619BB">
            <w:pPr>
              <w:pStyle w:val="TableParagraph"/>
              <w:spacing w:before="9"/>
              <w:rPr>
                <w:rFonts w:ascii="Times New Roman" w:eastAsia="Times New Roman" w:hAnsi="Times New Roman" w:cs="Times New Roman"/>
                <w:sz w:val="32"/>
                <w:szCs w:val="32"/>
              </w:rPr>
            </w:pPr>
          </w:p>
          <w:p w14:paraId="1A105FC9"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M2.1.</w:t>
            </w:r>
          </w:p>
        </w:tc>
        <w:tc>
          <w:tcPr>
            <w:tcW w:w="9633" w:type="dxa"/>
            <w:gridSpan w:val="2"/>
            <w:tcBorders>
              <w:top w:val="single" w:sz="5" w:space="0" w:color="000000"/>
              <w:left w:val="single" w:sz="5" w:space="0" w:color="000000"/>
              <w:bottom w:val="single" w:sz="5" w:space="0" w:color="000000"/>
              <w:right w:val="single" w:sz="5" w:space="0" w:color="000000"/>
            </w:tcBorders>
          </w:tcPr>
          <w:p w14:paraId="013763E3" w14:textId="77777777" w:rsidR="00B619BB" w:rsidRDefault="00A448BA">
            <w:pPr>
              <w:pStyle w:val="TableParagraph"/>
              <w:spacing w:before="113"/>
              <w:ind w:left="5411" w:right="166"/>
              <w:rPr>
                <w:rFonts w:ascii="Times New Roman" w:eastAsia="Times New Roman" w:hAnsi="Times New Roman" w:cs="Times New Roman"/>
                <w:sz w:val="23"/>
                <w:szCs w:val="23"/>
              </w:rPr>
            </w:pPr>
            <w:r>
              <w:rPr>
                <w:rFonts w:ascii="Times New Roman"/>
                <w:spacing w:val="-1"/>
                <w:sz w:val="23"/>
              </w:rPr>
              <w:t>First</w:t>
            </w:r>
            <w:r>
              <w:rPr>
                <w:rFonts w:ascii="Times New Roman"/>
                <w:spacing w:val="2"/>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for</w:t>
            </w:r>
            <w:r>
              <w:rPr>
                <w:rFonts w:ascii="Times New Roman"/>
                <w:spacing w:val="3"/>
                <w:sz w:val="23"/>
              </w:rPr>
              <w:t xml:space="preserve"> </w:t>
            </w:r>
            <w:r>
              <w:rPr>
                <w:rFonts w:ascii="Times New Roman"/>
                <w:i/>
                <w:sz w:val="23"/>
              </w:rPr>
              <w:t>M.</w:t>
            </w:r>
            <w:r>
              <w:rPr>
                <w:rFonts w:ascii="Times New Roman"/>
                <w:i/>
                <w:spacing w:val="31"/>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capable</w:t>
            </w:r>
            <w:r>
              <w:rPr>
                <w:rFonts w:ascii="Times New Roman"/>
                <w:sz w:val="23"/>
              </w:rPr>
              <w:t xml:space="preserve"> of</w:t>
            </w:r>
            <w:r>
              <w:rPr>
                <w:rFonts w:ascii="Times New Roman"/>
                <w:spacing w:val="-3"/>
                <w:sz w:val="23"/>
              </w:rPr>
              <w:t xml:space="preserve"> </w:t>
            </w:r>
            <w:r>
              <w:rPr>
                <w:rFonts w:ascii="Times New Roman"/>
                <w:spacing w:val="-1"/>
                <w:sz w:val="23"/>
              </w:rPr>
              <w:t>simulating</w:t>
            </w:r>
            <w:r>
              <w:rPr>
                <w:rFonts w:ascii="Times New Roman"/>
                <w:spacing w:val="-3"/>
                <w:sz w:val="23"/>
              </w:rPr>
              <w:t xml:space="preserve"> </w:t>
            </w:r>
            <w:r>
              <w:rPr>
                <w:rFonts w:ascii="Times New Roman"/>
                <w:spacing w:val="-1"/>
                <w:sz w:val="23"/>
              </w:rPr>
              <w:t>growth</w:t>
            </w:r>
            <w:r>
              <w:rPr>
                <w:rFonts w:ascii="Times New Roman"/>
                <w:spacing w:val="43"/>
                <w:sz w:val="23"/>
              </w:rPr>
              <w:t xml:space="preserve"> </w:t>
            </w:r>
            <w:r>
              <w:rPr>
                <w:rFonts w:ascii="Times New Roman"/>
                <w:sz w:val="23"/>
              </w:rPr>
              <w:t xml:space="preserve">and </w:t>
            </w:r>
            <w:r>
              <w:rPr>
                <w:rFonts w:ascii="Times New Roman"/>
                <w:spacing w:val="-1"/>
                <w:sz w:val="23"/>
              </w:rPr>
              <w:t>byproduct</w:t>
            </w:r>
            <w:r>
              <w:rPr>
                <w:rFonts w:ascii="Times New Roman"/>
                <w:sz w:val="23"/>
              </w:rPr>
              <w:t xml:space="preserve"> </w:t>
            </w:r>
            <w:r>
              <w:rPr>
                <w:rFonts w:ascii="Times New Roman"/>
                <w:spacing w:val="-1"/>
                <w:sz w:val="23"/>
              </w:rPr>
              <w:t>section</w:t>
            </w:r>
            <w:r>
              <w:rPr>
                <w:rFonts w:ascii="Times New Roman"/>
                <w:spacing w:val="1"/>
                <w:sz w:val="23"/>
              </w:rPr>
              <w:t xml:space="preserve"> </w:t>
            </w:r>
            <w:r>
              <w:rPr>
                <w:rFonts w:ascii="Times New Roman"/>
                <w:spacing w:val="-1"/>
                <w:sz w:val="23"/>
              </w:rPr>
              <w:t>with</w:t>
            </w:r>
            <w:r>
              <w:rPr>
                <w:rFonts w:ascii="Times New Roman"/>
                <w:spacing w:val="57"/>
                <w:sz w:val="23"/>
              </w:rPr>
              <w:t xml:space="preserve"> </w:t>
            </w:r>
            <w:r>
              <w:rPr>
                <w:rFonts w:ascii="Times New Roman"/>
                <w:sz w:val="23"/>
              </w:rPr>
              <w:t xml:space="preserve">&gt;75% </w:t>
            </w:r>
            <w:r>
              <w:rPr>
                <w:rFonts w:ascii="Times New Roman"/>
                <w:spacing w:val="-1"/>
                <w:sz w:val="23"/>
              </w:rPr>
              <w:t>accuracy</w:t>
            </w:r>
          </w:p>
        </w:tc>
      </w:tr>
      <w:tr w:rsidR="00B619BB" w14:paraId="26D89E54"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1DF5DB99" w14:textId="77777777" w:rsidR="00B619BB" w:rsidRDefault="00B619BB">
            <w:pPr>
              <w:pStyle w:val="TableParagraph"/>
              <w:rPr>
                <w:rFonts w:ascii="Times New Roman" w:eastAsia="Times New Roman" w:hAnsi="Times New Roman" w:cs="Times New Roman"/>
                <w:sz w:val="24"/>
                <w:szCs w:val="24"/>
              </w:rPr>
            </w:pPr>
          </w:p>
          <w:p w14:paraId="7BF65179" w14:textId="77777777" w:rsidR="00B619BB" w:rsidRDefault="00B619BB">
            <w:pPr>
              <w:pStyle w:val="TableParagraph"/>
              <w:spacing w:before="1"/>
              <w:rPr>
                <w:rFonts w:ascii="Times New Roman" w:eastAsia="Times New Roman" w:hAnsi="Times New Roman" w:cs="Times New Roman"/>
                <w:sz w:val="33"/>
                <w:szCs w:val="33"/>
              </w:rPr>
            </w:pPr>
          </w:p>
          <w:p w14:paraId="33A08771" w14:textId="77777777" w:rsidR="00B619BB" w:rsidRDefault="00A448BA">
            <w:pPr>
              <w:pStyle w:val="TableParagraph"/>
              <w:spacing w:line="292" w:lineRule="exact"/>
              <w:ind w:right="4"/>
              <w:jc w:val="center"/>
              <w:rPr>
                <w:rFonts w:ascii="Calibri" w:eastAsia="Calibri" w:hAnsi="Calibri" w:cs="Calibri"/>
                <w:sz w:val="24"/>
                <w:szCs w:val="24"/>
              </w:rPr>
            </w:pPr>
            <w:r>
              <w:rPr>
                <w:rFonts w:ascii="Calibri"/>
                <w:sz w:val="24"/>
              </w:rPr>
              <w:t>2.3</w:t>
            </w:r>
          </w:p>
        </w:tc>
        <w:tc>
          <w:tcPr>
            <w:tcW w:w="9633" w:type="dxa"/>
            <w:gridSpan w:val="2"/>
            <w:tcBorders>
              <w:top w:val="single" w:sz="5" w:space="0" w:color="000000"/>
              <w:left w:val="single" w:sz="5" w:space="0" w:color="000000"/>
              <w:bottom w:val="single" w:sz="5" w:space="0" w:color="000000"/>
              <w:right w:val="single" w:sz="5" w:space="0" w:color="000000"/>
            </w:tcBorders>
          </w:tcPr>
          <w:p w14:paraId="3078D6E3" w14:textId="77777777" w:rsidR="00B619BB" w:rsidRDefault="00A448BA">
            <w:pPr>
              <w:pStyle w:val="TableParagraph"/>
              <w:spacing w:before="120" w:line="238" w:lineRule="auto"/>
              <w:ind w:left="102" w:right="4518"/>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Build</w:t>
            </w:r>
            <w:r>
              <w:rPr>
                <w:rFonts w:ascii="Times New Roman"/>
                <w:sz w:val="24"/>
              </w:rPr>
              <w:t xml:space="preserve"> </w:t>
            </w:r>
            <w:r>
              <w:rPr>
                <w:rFonts w:ascii="Times New Roman"/>
                <w:spacing w:val="-1"/>
                <w:sz w:val="24"/>
              </w:rPr>
              <w:t>detailed</w:t>
            </w:r>
            <w:r>
              <w:rPr>
                <w:rFonts w:ascii="Times New Roman"/>
                <w:sz w:val="24"/>
              </w:rPr>
              <w:t xml:space="preserve"> </w:t>
            </w:r>
            <w:r>
              <w:rPr>
                <w:rFonts w:ascii="Times New Roman"/>
                <w:spacing w:val="-1"/>
                <w:sz w:val="24"/>
              </w:rPr>
              <w:t xml:space="preserve">core </w:t>
            </w:r>
            <w:r>
              <w:rPr>
                <w:rFonts w:ascii="Times New Roman"/>
                <w:sz w:val="24"/>
              </w:rPr>
              <w:t>metabolic network</w:t>
            </w:r>
            <w:r>
              <w:rPr>
                <w:rFonts w:ascii="Times New Roman"/>
                <w:spacing w:val="35"/>
                <w:sz w:val="24"/>
              </w:rPr>
              <w:t xml:space="preserve"> </w:t>
            </w:r>
            <w:r>
              <w:rPr>
                <w:rFonts w:ascii="Times New Roman"/>
                <w:sz w:val="24"/>
              </w:rPr>
              <w:t xml:space="preserve">model to </w:t>
            </w:r>
            <w:r>
              <w:rPr>
                <w:rFonts w:ascii="Times New Roman"/>
                <w:spacing w:val="-1"/>
                <w:sz w:val="24"/>
              </w:rPr>
              <w:t>enable</w:t>
            </w:r>
            <w:r>
              <w:rPr>
                <w:rFonts w:ascii="Times New Roman"/>
                <w:sz w:val="24"/>
              </w:rPr>
              <w:t xml:space="preserve"> metabolic</w:t>
            </w:r>
            <w:r>
              <w:rPr>
                <w:rFonts w:ascii="Times New Roman"/>
                <w:spacing w:val="-1"/>
                <w:sz w:val="24"/>
              </w:rPr>
              <w:t xml:space="preserve"> flux</w:t>
            </w:r>
            <w:r>
              <w:rPr>
                <w:rFonts w:ascii="Times New Roman"/>
                <w:spacing w:val="2"/>
                <w:sz w:val="24"/>
              </w:rPr>
              <w:t xml:space="preserve"> </w:t>
            </w:r>
            <w:r>
              <w:rPr>
                <w:rFonts w:ascii="Times New Roman"/>
                <w:spacing w:val="-1"/>
                <w:sz w:val="24"/>
              </w:rPr>
              <w:t>measurements</w:t>
            </w:r>
          </w:p>
        </w:tc>
      </w:tr>
      <w:tr w:rsidR="00B84B62" w14:paraId="27DBAE9A" w14:textId="77777777" w:rsidTr="000B0BE0">
        <w:trPr>
          <w:trHeight w:val="972"/>
        </w:trPr>
        <w:tc>
          <w:tcPr>
            <w:tcW w:w="992" w:type="dxa"/>
            <w:tcBorders>
              <w:top w:val="single" w:sz="5" w:space="0" w:color="000000"/>
              <w:left w:val="single" w:sz="5" w:space="0" w:color="000000"/>
              <w:right w:val="single" w:sz="5" w:space="0" w:color="000000"/>
            </w:tcBorders>
          </w:tcPr>
          <w:p w14:paraId="5F3ECA84" w14:textId="77777777" w:rsidR="00B84B62" w:rsidRDefault="00B84B62">
            <w:pPr>
              <w:pStyle w:val="TableParagraph"/>
              <w:spacing w:before="118" w:line="292" w:lineRule="exact"/>
              <w:ind w:right="4"/>
              <w:jc w:val="center"/>
              <w:rPr>
                <w:rFonts w:ascii="Calibri" w:eastAsia="Calibri" w:hAnsi="Calibri" w:cs="Calibri"/>
                <w:sz w:val="24"/>
                <w:szCs w:val="24"/>
              </w:rPr>
            </w:pPr>
            <w:r>
              <w:rPr>
                <w:rFonts w:ascii="Calibri"/>
                <w:sz w:val="24"/>
              </w:rPr>
              <w:t>2.4</w:t>
            </w:r>
          </w:p>
        </w:tc>
        <w:tc>
          <w:tcPr>
            <w:tcW w:w="9633" w:type="dxa"/>
            <w:gridSpan w:val="2"/>
            <w:tcBorders>
              <w:top w:val="single" w:sz="5" w:space="0" w:color="000000"/>
              <w:left w:val="single" w:sz="5" w:space="0" w:color="000000"/>
              <w:right w:val="single" w:sz="5" w:space="0" w:color="000000"/>
            </w:tcBorders>
          </w:tcPr>
          <w:p w14:paraId="06EC072B" w14:textId="47F845CD" w:rsidR="00B84B62" w:rsidRDefault="00B84B62" w:rsidP="00B84B62">
            <w:pPr>
              <w:pStyle w:val="TableParagraph"/>
              <w:tabs>
                <w:tab w:val="left" w:pos="5092"/>
              </w:tabs>
              <w:spacing w:before="132"/>
              <w:ind w:left="102" w:right="4541"/>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pacing w:val="3"/>
                <w:sz w:val="24"/>
              </w:rPr>
              <w:t xml:space="preserve"> </w:t>
            </w:r>
            <w:r>
              <w:rPr>
                <w:rFonts w:ascii="Times New Roman"/>
                <w:spacing w:val="-1"/>
                <w:sz w:val="24"/>
              </w:rPr>
              <w:t>Integrate</w:t>
            </w:r>
            <w:r>
              <w:rPr>
                <w:rFonts w:ascii="Times New Roman"/>
                <w:sz w:val="24"/>
              </w:rPr>
              <w:t xml:space="preserve"> detailed </w:t>
            </w:r>
            <w:r>
              <w:rPr>
                <w:rFonts w:ascii="Times New Roman"/>
                <w:spacing w:val="-1"/>
                <w:sz w:val="24"/>
              </w:rPr>
              <w:t xml:space="preserve">core metabolic </w:t>
            </w:r>
            <w:r>
              <w:rPr>
                <w:rFonts w:ascii="Times New Roman"/>
                <w:sz w:val="24"/>
              </w:rPr>
              <w:t>flux</w:t>
            </w:r>
            <w:r>
              <w:rPr>
                <w:rFonts w:ascii="Times New Roman"/>
                <w:spacing w:val="35"/>
                <w:sz w:val="24"/>
              </w:rPr>
              <w:t xml:space="preserve"> </w:t>
            </w:r>
            <w:r>
              <w:rPr>
                <w:rFonts w:ascii="Times New Roman"/>
                <w:sz w:val="24"/>
              </w:rPr>
              <w:t>model with the</w:t>
            </w:r>
            <w:r>
              <w:rPr>
                <w:rFonts w:ascii="Times New Roman"/>
                <w:spacing w:val="-1"/>
                <w:sz w:val="24"/>
              </w:rPr>
              <w:t xml:space="preserve"> genome-scale</w:t>
            </w:r>
            <w:r>
              <w:rPr>
                <w:rFonts w:ascii="Times New Roman"/>
                <w:sz w:val="24"/>
              </w:rPr>
              <w:t xml:space="preserve"> </w:t>
            </w:r>
            <w:r>
              <w:rPr>
                <w:rFonts w:ascii="Times New Roman"/>
                <w:spacing w:val="-1"/>
                <w:sz w:val="24"/>
              </w:rPr>
              <w:t>flux</w:t>
            </w:r>
            <w:r>
              <w:rPr>
                <w:rFonts w:ascii="Times New Roman"/>
                <w:spacing w:val="2"/>
                <w:sz w:val="24"/>
              </w:rPr>
              <w:t xml:space="preserve"> </w:t>
            </w:r>
            <w:r>
              <w:rPr>
                <w:rFonts w:ascii="Times New Roman"/>
                <w:spacing w:val="-1"/>
                <w:sz w:val="24"/>
              </w:rPr>
              <w:t xml:space="preserve">balance </w:t>
            </w:r>
            <w:r>
              <w:rPr>
                <w:rFonts w:ascii="Times New Roman"/>
                <w:sz w:val="24"/>
              </w:rPr>
              <w:t>model</w:t>
            </w:r>
          </w:p>
        </w:tc>
      </w:tr>
      <w:tr w:rsidR="00B619BB" w14:paraId="2C494AE9"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5AB987BF" w14:textId="77777777" w:rsidR="00B619BB" w:rsidRDefault="00B619BB">
            <w:pPr>
              <w:pStyle w:val="TableParagraph"/>
              <w:rPr>
                <w:rFonts w:ascii="Times New Roman" w:eastAsia="Times New Roman" w:hAnsi="Times New Roman" w:cs="Times New Roman"/>
              </w:rPr>
            </w:pPr>
          </w:p>
          <w:p w14:paraId="1A9993D0" w14:textId="77777777" w:rsidR="00B619BB" w:rsidRDefault="00B619BB">
            <w:pPr>
              <w:pStyle w:val="TableParagraph"/>
              <w:spacing w:before="6"/>
              <w:rPr>
                <w:rFonts w:ascii="Times New Roman" w:eastAsia="Times New Roman" w:hAnsi="Times New Roman" w:cs="Times New Roman"/>
              </w:rPr>
            </w:pPr>
          </w:p>
          <w:p w14:paraId="10C85BD8"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M2.2.</w:t>
            </w:r>
          </w:p>
        </w:tc>
        <w:tc>
          <w:tcPr>
            <w:tcW w:w="9633" w:type="dxa"/>
            <w:gridSpan w:val="2"/>
            <w:tcBorders>
              <w:top w:val="single" w:sz="5" w:space="0" w:color="000000"/>
              <w:left w:val="single" w:sz="5" w:space="0" w:color="000000"/>
              <w:bottom w:val="single" w:sz="5" w:space="0" w:color="000000"/>
              <w:right w:val="single" w:sz="5" w:space="0" w:color="000000"/>
            </w:tcBorders>
          </w:tcPr>
          <w:p w14:paraId="717839AB" w14:textId="77777777" w:rsidR="00B619BB" w:rsidRDefault="00A448BA">
            <w:pPr>
              <w:pStyle w:val="TableParagraph"/>
              <w:spacing w:before="113"/>
              <w:ind w:left="5411" w:right="504"/>
              <w:rPr>
                <w:rFonts w:ascii="Times New Roman" w:eastAsia="Times New Roman" w:hAnsi="Times New Roman" w:cs="Times New Roman"/>
                <w:sz w:val="23"/>
                <w:szCs w:val="23"/>
              </w:rPr>
            </w:pPr>
            <w:r>
              <w:rPr>
                <w:rFonts w:ascii="Times New Roman"/>
                <w:spacing w:val="-1"/>
                <w:sz w:val="23"/>
              </w:rPr>
              <w:t>First</w:t>
            </w:r>
            <w:r>
              <w:rPr>
                <w:rFonts w:ascii="Times New Roman"/>
                <w:sz w:val="23"/>
              </w:rPr>
              <w:t xml:space="preserve"> model of</w:t>
            </w:r>
            <w:r>
              <w:rPr>
                <w:rFonts w:ascii="Times New Roman"/>
                <w:spacing w:val="-1"/>
                <w:sz w:val="23"/>
              </w:rPr>
              <w:t xml:space="preserve"> </w:t>
            </w:r>
            <w:r>
              <w:rPr>
                <w:rFonts w:ascii="Times New Roman"/>
                <w:sz w:val="23"/>
              </w:rPr>
              <w:t>core</w:t>
            </w:r>
            <w:r>
              <w:rPr>
                <w:rFonts w:ascii="Times New Roman"/>
                <w:spacing w:val="-2"/>
                <w:sz w:val="23"/>
              </w:rPr>
              <w:t xml:space="preserve"> </w:t>
            </w:r>
            <w:r>
              <w:rPr>
                <w:rFonts w:ascii="Times New Roman"/>
                <w:spacing w:val="-1"/>
                <w:sz w:val="23"/>
              </w:rPr>
              <w:t>metabolism</w:t>
            </w:r>
            <w:r>
              <w:rPr>
                <w:rFonts w:ascii="Times New Roman"/>
                <w:sz w:val="23"/>
              </w:rPr>
              <w:t xml:space="preserve"> in</w:t>
            </w:r>
            <w:r>
              <w:rPr>
                <w:rFonts w:ascii="Times New Roman"/>
                <w:spacing w:val="-3"/>
                <w:sz w:val="23"/>
              </w:rPr>
              <w:t xml:space="preserve"> </w:t>
            </w:r>
            <w:r>
              <w:rPr>
                <w:rFonts w:ascii="Times New Roman"/>
                <w:spacing w:val="-1"/>
                <w:sz w:val="23"/>
              </w:rPr>
              <w:t>M.</w:t>
            </w:r>
            <w:r>
              <w:rPr>
                <w:rFonts w:ascii="Times New Roman"/>
                <w:spacing w:val="26"/>
                <w:sz w:val="23"/>
              </w:rPr>
              <w:t xml:space="preserve"> </w:t>
            </w:r>
            <w:proofErr w:type="spellStart"/>
            <w:r>
              <w:rPr>
                <w:rFonts w:ascii="Times New Roman"/>
                <w:spacing w:val="-1"/>
                <w:sz w:val="23"/>
              </w:rPr>
              <w:t>marapaludis</w:t>
            </w:r>
            <w:proofErr w:type="spellEnd"/>
            <w:r>
              <w:rPr>
                <w:rFonts w:ascii="Times New Roman"/>
                <w:spacing w:val="-1"/>
                <w:sz w:val="23"/>
              </w:rPr>
              <w:t xml:space="preserve"> with</w:t>
            </w:r>
            <w:r>
              <w:rPr>
                <w:rFonts w:ascii="Times New Roman"/>
                <w:spacing w:val="-3"/>
                <w:sz w:val="23"/>
              </w:rPr>
              <w:t xml:space="preserve"> </w:t>
            </w:r>
            <w:r>
              <w:rPr>
                <w:rFonts w:ascii="Times New Roman"/>
                <w:spacing w:val="-1"/>
                <w:sz w:val="23"/>
              </w:rPr>
              <w:t>atom-level</w:t>
            </w:r>
            <w:r>
              <w:rPr>
                <w:rFonts w:ascii="Times New Roman"/>
                <w:sz w:val="23"/>
              </w:rPr>
              <w:t xml:space="preserve"> </w:t>
            </w:r>
            <w:r>
              <w:rPr>
                <w:rFonts w:ascii="Times New Roman"/>
                <w:spacing w:val="-1"/>
                <w:sz w:val="23"/>
              </w:rPr>
              <w:t>detail</w:t>
            </w:r>
            <w:r>
              <w:rPr>
                <w:rFonts w:ascii="Times New Roman"/>
                <w:sz w:val="23"/>
              </w:rPr>
              <w:t xml:space="preserve"> </w:t>
            </w:r>
            <w:r>
              <w:rPr>
                <w:rFonts w:ascii="Times New Roman"/>
                <w:spacing w:val="-1"/>
                <w:sz w:val="23"/>
              </w:rPr>
              <w:t>for</w:t>
            </w:r>
            <w:r>
              <w:rPr>
                <w:rFonts w:ascii="Times New Roman"/>
                <w:spacing w:val="31"/>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 xml:space="preserve">transformations </w:t>
            </w:r>
            <w:r>
              <w:rPr>
                <w:rFonts w:ascii="Times New Roman"/>
                <w:sz w:val="23"/>
              </w:rPr>
              <w:t>as</w:t>
            </w:r>
            <w:r>
              <w:rPr>
                <w:rFonts w:ascii="Times New Roman"/>
                <w:spacing w:val="-1"/>
                <w:sz w:val="23"/>
              </w:rPr>
              <w:t xml:space="preserve"> needed</w:t>
            </w:r>
            <w:r>
              <w:rPr>
                <w:rFonts w:ascii="Times New Roman"/>
                <w:sz w:val="23"/>
              </w:rPr>
              <w:t xml:space="preserve"> </w:t>
            </w:r>
            <w:r>
              <w:rPr>
                <w:rFonts w:ascii="Times New Roman"/>
                <w:spacing w:val="-1"/>
                <w:sz w:val="23"/>
              </w:rPr>
              <w:t>for</w:t>
            </w:r>
            <w:r>
              <w:rPr>
                <w:rFonts w:ascii="Times New Roman"/>
                <w:spacing w:val="29"/>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79CC92D9"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12CB94CE" w14:textId="77777777" w:rsidR="00B619BB" w:rsidRDefault="00B619BB">
            <w:pPr>
              <w:pStyle w:val="TableParagraph"/>
              <w:rPr>
                <w:rFonts w:ascii="Times New Roman" w:eastAsia="Times New Roman" w:hAnsi="Times New Roman" w:cs="Times New Roman"/>
                <w:sz w:val="24"/>
                <w:szCs w:val="24"/>
              </w:rPr>
            </w:pPr>
          </w:p>
          <w:p w14:paraId="2718533E" w14:textId="77777777" w:rsidR="00B619BB" w:rsidRDefault="00B619BB">
            <w:pPr>
              <w:pStyle w:val="TableParagraph"/>
              <w:spacing w:before="7"/>
              <w:rPr>
                <w:rFonts w:ascii="Times New Roman" w:eastAsia="Times New Roman" w:hAnsi="Times New Roman" w:cs="Times New Roman"/>
                <w:sz w:val="33"/>
                <w:szCs w:val="33"/>
              </w:rPr>
            </w:pPr>
          </w:p>
          <w:p w14:paraId="6B3E3209"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2.5.</w:t>
            </w:r>
          </w:p>
        </w:tc>
        <w:tc>
          <w:tcPr>
            <w:tcW w:w="9633" w:type="dxa"/>
            <w:gridSpan w:val="2"/>
            <w:tcBorders>
              <w:top w:val="single" w:sz="5" w:space="0" w:color="000000"/>
              <w:left w:val="single" w:sz="5" w:space="0" w:color="000000"/>
              <w:bottom w:val="single" w:sz="5" w:space="0" w:color="000000"/>
              <w:right w:val="single" w:sz="5" w:space="0" w:color="000000"/>
            </w:tcBorders>
          </w:tcPr>
          <w:p w14:paraId="4C126C2B" w14:textId="77777777" w:rsidR="00B619BB" w:rsidRDefault="00A448BA">
            <w:pPr>
              <w:pStyle w:val="TableParagraph"/>
              <w:spacing w:before="117" w:line="237" w:lineRule="auto"/>
              <w:ind w:left="102" w:right="4513"/>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w:t>
            </w:r>
            <w:r>
              <w:rPr>
                <w:rFonts w:ascii="Times New Roman"/>
                <w:spacing w:val="-1"/>
                <w:sz w:val="24"/>
              </w:rPr>
              <w:t>measurements</w:t>
            </w:r>
            <w:r>
              <w:rPr>
                <w:rFonts w:ascii="Times New Roman"/>
                <w:sz w:val="24"/>
              </w:rPr>
              <w:t xml:space="preserve"> of </w:t>
            </w:r>
            <w:r>
              <w:rPr>
                <w:rFonts w:ascii="Times New Roman"/>
                <w:spacing w:val="-1"/>
                <w:sz w:val="24"/>
              </w:rPr>
              <w:t>growth</w:t>
            </w:r>
            <w:r>
              <w:rPr>
                <w:rFonts w:ascii="Times New Roman"/>
                <w:sz w:val="24"/>
              </w:rPr>
              <w:t xml:space="preserve"> </w:t>
            </w:r>
            <w:r>
              <w:rPr>
                <w:rFonts w:ascii="Times New Roman"/>
                <w:spacing w:val="-1"/>
                <w:sz w:val="24"/>
              </w:rPr>
              <w:t>rates,</w:t>
            </w:r>
            <w:r>
              <w:rPr>
                <w:rFonts w:ascii="Times New Roman"/>
                <w:spacing w:val="57"/>
                <w:sz w:val="24"/>
              </w:rPr>
              <w:t xml:space="preserve"> </w:t>
            </w:r>
            <w:r>
              <w:rPr>
                <w:rFonts w:ascii="Times New Roman"/>
                <w:spacing w:val="-1"/>
                <w:sz w:val="24"/>
              </w:rPr>
              <w:t>substrate</w:t>
            </w:r>
            <w:r>
              <w:rPr>
                <w:rFonts w:ascii="Times New Roman"/>
                <w:sz w:val="24"/>
              </w:rPr>
              <w:t xml:space="preserve"> </w:t>
            </w:r>
            <w:r>
              <w:rPr>
                <w:rFonts w:ascii="Times New Roman"/>
                <w:spacing w:val="-1"/>
                <w:sz w:val="24"/>
              </w:rPr>
              <w:t xml:space="preserve">uptake </w:t>
            </w:r>
            <w:r>
              <w:rPr>
                <w:rFonts w:ascii="Times New Roman"/>
                <w:sz w:val="24"/>
              </w:rPr>
              <w:t xml:space="preserve">rates, and </w:t>
            </w:r>
            <w:r>
              <w:rPr>
                <w:rFonts w:ascii="Times New Roman"/>
                <w:spacing w:val="-1"/>
                <w:sz w:val="24"/>
              </w:rPr>
              <w:t>byproduct</w:t>
            </w:r>
            <w:r>
              <w:rPr>
                <w:rFonts w:ascii="Times New Roman"/>
                <w:spacing w:val="1"/>
                <w:sz w:val="24"/>
              </w:rPr>
              <w:t xml:space="preserve"> </w:t>
            </w:r>
            <w:r>
              <w:rPr>
                <w:rFonts w:ascii="Times New Roman"/>
                <w:spacing w:val="-1"/>
                <w:sz w:val="24"/>
              </w:rPr>
              <w:t>secretion</w:t>
            </w:r>
            <w:r>
              <w:rPr>
                <w:rFonts w:ascii="Times New Roman"/>
                <w:sz w:val="24"/>
              </w:rPr>
              <w:t xml:space="preserve"> </w:t>
            </w:r>
            <w:r>
              <w:rPr>
                <w:rFonts w:ascii="Times New Roman"/>
                <w:spacing w:val="-1"/>
                <w:sz w:val="24"/>
              </w:rPr>
              <w:t>rates</w:t>
            </w:r>
          </w:p>
        </w:tc>
      </w:tr>
      <w:tr w:rsidR="00B619BB" w14:paraId="5EB45F6E"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382A77E2" w14:textId="77777777" w:rsidR="00B619BB" w:rsidRDefault="00B619BB">
            <w:pPr>
              <w:pStyle w:val="TableParagraph"/>
              <w:rPr>
                <w:rFonts w:ascii="Times New Roman" w:eastAsia="Times New Roman" w:hAnsi="Times New Roman" w:cs="Times New Roman"/>
                <w:sz w:val="24"/>
                <w:szCs w:val="24"/>
              </w:rPr>
            </w:pPr>
          </w:p>
          <w:p w14:paraId="5045E60D" w14:textId="77777777" w:rsidR="00B619BB" w:rsidRDefault="00B619BB">
            <w:pPr>
              <w:pStyle w:val="TableParagraph"/>
              <w:spacing w:before="8"/>
              <w:rPr>
                <w:rFonts w:ascii="Times New Roman" w:eastAsia="Times New Roman" w:hAnsi="Times New Roman" w:cs="Times New Roman"/>
                <w:sz w:val="33"/>
                <w:szCs w:val="33"/>
              </w:rPr>
            </w:pPr>
          </w:p>
          <w:p w14:paraId="24976F78"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2.6.</w:t>
            </w:r>
          </w:p>
        </w:tc>
        <w:tc>
          <w:tcPr>
            <w:tcW w:w="9633" w:type="dxa"/>
            <w:gridSpan w:val="2"/>
            <w:tcBorders>
              <w:top w:val="single" w:sz="5" w:space="0" w:color="000000"/>
              <w:left w:val="single" w:sz="5" w:space="0" w:color="000000"/>
              <w:bottom w:val="single" w:sz="5" w:space="0" w:color="000000"/>
              <w:right w:val="single" w:sz="5" w:space="0" w:color="000000"/>
            </w:tcBorders>
          </w:tcPr>
          <w:p w14:paraId="609C13E7" w14:textId="77777777" w:rsidR="00B619BB" w:rsidRDefault="00A448BA">
            <w:pPr>
              <w:pStyle w:val="TableParagraph"/>
              <w:spacing w:before="117" w:line="238"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time</w:t>
            </w:r>
            <w:r>
              <w:rPr>
                <w:rFonts w:ascii="Times New Roman"/>
                <w:spacing w:val="-1"/>
                <w:sz w:val="24"/>
              </w:rPr>
              <w:t xml:space="preserve"> series</w:t>
            </w:r>
            <w:r>
              <w:rPr>
                <w:rFonts w:ascii="Times New Roman"/>
                <w:sz w:val="24"/>
              </w:rPr>
              <w:t xml:space="preserve"> </w:t>
            </w:r>
            <w:r>
              <w:rPr>
                <w:rFonts w:ascii="Times New Roman"/>
                <w:spacing w:val="-1"/>
                <w:sz w:val="24"/>
              </w:rPr>
              <w:t>metabolomics</w:t>
            </w:r>
            <w:r>
              <w:rPr>
                <w:rFonts w:ascii="Times New Roman"/>
                <w:spacing w:val="47"/>
                <w:sz w:val="24"/>
              </w:rPr>
              <w:t xml:space="preserve"> </w:t>
            </w:r>
            <w:r>
              <w:rPr>
                <w:rFonts w:ascii="Times New Roman"/>
                <w:spacing w:val="-1"/>
                <w:sz w:val="24"/>
              </w:rPr>
              <w:t>measurements</w:t>
            </w:r>
            <w:r>
              <w:rPr>
                <w:rFonts w:ascii="Times New Roman"/>
                <w:sz w:val="24"/>
              </w:rPr>
              <w:t xml:space="preserve"> in </w:t>
            </w:r>
            <w:r>
              <w:rPr>
                <w:rFonts w:ascii="Times New Roman"/>
                <w:spacing w:val="-1"/>
                <w:sz w:val="24"/>
              </w:rPr>
              <w:t>batch</w:t>
            </w:r>
            <w:r>
              <w:rPr>
                <w:rFonts w:ascii="Times New Roman"/>
                <w:spacing w:val="1"/>
                <w:sz w:val="24"/>
              </w:rPr>
              <w:t xml:space="preserve"> </w:t>
            </w:r>
            <w:r>
              <w:rPr>
                <w:rFonts w:ascii="Times New Roman"/>
                <w:spacing w:val="-1"/>
                <w:sz w:val="24"/>
              </w:rPr>
              <w:t>cultures</w:t>
            </w:r>
          </w:p>
        </w:tc>
      </w:tr>
      <w:tr w:rsidR="00B619BB" w14:paraId="356280C4"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48BDE8FC" w14:textId="77777777" w:rsidR="00B619BB" w:rsidRDefault="00B619BB">
            <w:pPr>
              <w:pStyle w:val="TableParagraph"/>
              <w:rPr>
                <w:rFonts w:ascii="Times New Roman" w:eastAsia="Times New Roman" w:hAnsi="Times New Roman" w:cs="Times New Roman"/>
                <w:sz w:val="24"/>
                <w:szCs w:val="24"/>
              </w:rPr>
            </w:pPr>
          </w:p>
          <w:p w14:paraId="389FE636" w14:textId="77777777" w:rsidR="00B619BB" w:rsidRDefault="00B619BB">
            <w:pPr>
              <w:pStyle w:val="TableParagraph"/>
              <w:spacing w:before="10"/>
              <w:rPr>
                <w:rFonts w:ascii="Times New Roman" w:eastAsia="Times New Roman" w:hAnsi="Times New Roman" w:cs="Times New Roman"/>
                <w:sz w:val="33"/>
                <w:szCs w:val="33"/>
              </w:rPr>
            </w:pPr>
          </w:p>
          <w:p w14:paraId="694F7736"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2.7.</w:t>
            </w:r>
          </w:p>
        </w:tc>
        <w:tc>
          <w:tcPr>
            <w:tcW w:w="9633" w:type="dxa"/>
            <w:gridSpan w:val="2"/>
            <w:tcBorders>
              <w:top w:val="single" w:sz="5" w:space="0" w:color="000000"/>
              <w:left w:val="single" w:sz="5" w:space="0" w:color="000000"/>
              <w:bottom w:val="single" w:sz="5" w:space="0" w:color="000000"/>
              <w:right w:val="single" w:sz="5" w:space="0" w:color="000000"/>
            </w:tcBorders>
          </w:tcPr>
          <w:p w14:paraId="289D4B67" w14:textId="77777777" w:rsidR="00B619BB" w:rsidRDefault="00A448BA">
            <w:pPr>
              <w:pStyle w:val="TableParagraph"/>
              <w:spacing w:before="120" w:line="237"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Compare all</w:t>
            </w:r>
            <w:r>
              <w:rPr>
                <w:rFonts w:ascii="Times New Roman"/>
                <w:sz w:val="24"/>
              </w:rPr>
              <w:t xml:space="preserve"> </w:t>
            </w:r>
            <w:r>
              <w:rPr>
                <w:rFonts w:ascii="Times New Roman"/>
                <w:spacing w:val="-1"/>
                <w:sz w:val="24"/>
              </w:rPr>
              <w:t>measurements</w:t>
            </w:r>
            <w:r>
              <w:rPr>
                <w:rFonts w:ascii="Times New Roman"/>
                <w:sz w:val="24"/>
              </w:rPr>
              <w:t xml:space="preserve"> </w:t>
            </w:r>
            <w:r>
              <w:rPr>
                <w:rFonts w:ascii="Times New Roman"/>
                <w:spacing w:val="-1"/>
                <w:sz w:val="24"/>
              </w:rPr>
              <w:t>under</w:t>
            </w:r>
            <w:r>
              <w:rPr>
                <w:rFonts w:ascii="Times New Roman"/>
                <w:sz w:val="24"/>
              </w:rPr>
              <w:t xml:space="preserve"> </w:t>
            </w:r>
            <w:r>
              <w:rPr>
                <w:rFonts w:ascii="Times New Roman"/>
                <w:spacing w:val="-1"/>
                <w:sz w:val="24"/>
              </w:rPr>
              <w:t>different</w:t>
            </w:r>
            <w:r>
              <w:rPr>
                <w:rFonts w:ascii="Times New Roman"/>
                <w:spacing w:val="67"/>
                <w:sz w:val="24"/>
              </w:rPr>
              <w:t xml:space="preserve"> </w:t>
            </w:r>
            <w:r>
              <w:rPr>
                <w:rFonts w:ascii="Times New Roman"/>
                <w:spacing w:val="-1"/>
                <w:sz w:val="24"/>
              </w:rPr>
              <w:t>conditions</w:t>
            </w:r>
            <w:r>
              <w:rPr>
                <w:rFonts w:ascii="Times New Roman"/>
                <w:sz w:val="24"/>
              </w:rPr>
              <w:t xml:space="preserve"> to model </w:t>
            </w:r>
            <w:r>
              <w:rPr>
                <w:rFonts w:ascii="Times New Roman"/>
                <w:spacing w:val="-1"/>
                <w:sz w:val="24"/>
              </w:rPr>
              <w:t>simulation</w:t>
            </w:r>
          </w:p>
        </w:tc>
      </w:tr>
      <w:tr w:rsidR="00B619BB" w14:paraId="1D03F9AF" w14:textId="77777777">
        <w:trPr>
          <w:trHeight w:hRule="exact" w:val="682"/>
        </w:trPr>
        <w:tc>
          <w:tcPr>
            <w:tcW w:w="992" w:type="dxa"/>
            <w:tcBorders>
              <w:top w:val="single" w:sz="5" w:space="0" w:color="000000"/>
              <w:left w:val="single" w:sz="5" w:space="0" w:color="000000"/>
              <w:bottom w:val="single" w:sz="5" w:space="0" w:color="000000"/>
              <w:right w:val="single" w:sz="5" w:space="0" w:color="000000"/>
            </w:tcBorders>
          </w:tcPr>
          <w:p w14:paraId="1EF2AA95" w14:textId="77777777" w:rsidR="00B619BB" w:rsidRDefault="00B619BB">
            <w:pPr>
              <w:pStyle w:val="TableParagraph"/>
              <w:spacing w:before="7"/>
              <w:rPr>
                <w:rFonts w:ascii="Times New Roman" w:eastAsia="Times New Roman" w:hAnsi="Times New Roman" w:cs="Times New Roman"/>
                <w:sz w:val="33"/>
                <w:szCs w:val="33"/>
              </w:rPr>
            </w:pPr>
          </w:p>
          <w:p w14:paraId="5E86E5A0"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2.8.</w:t>
            </w:r>
          </w:p>
        </w:tc>
        <w:tc>
          <w:tcPr>
            <w:tcW w:w="9633" w:type="dxa"/>
            <w:gridSpan w:val="2"/>
            <w:tcBorders>
              <w:top w:val="single" w:sz="5" w:space="0" w:color="000000"/>
              <w:left w:val="single" w:sz="5" w:space="0" w:color="000000"/>
              <w:bottom w:val="single" w:sz="5" w:space="0" w:color="000000"/>
              <w:right w:val="single" w:sz="5" w:space="0" w:color="000000"/>
            </w:tcBorders>
          </w:tcPr>
          <w:p w14:paraId="7824209C" w14:textId="77777777" w:rsidR="00B619BB" w:rsidRDefault="00A448BA">
            <w:pPr>
              <w:pStyle w:val="TableParagraph"/>
              <w:spacing w:before="122" w:line="272" w:lineRule="exact"/>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data:</w:t>
            </w:r>
            <w:r>
              <w:rPr>
                <w:rFonts w:ascii="Times New Roman"/>
                <w:b/>
                <w:spacing w:val="1"/>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improve</w:t>
            </w:r>
            <w:r>
              <w:rPr>
                <w:rFonts w:ascii="Times New Roman"/>
                <w:spacing w:val="1"/>
                <w:sz w:val="24"/>
              </w:rPr>
              <w:t xml:space="preserve"> </w:t>
            </w:r>
            <w:r>
              <w:rPr>
                <w:rFonts w:ascii="Times New Roman"/>
                <w:sz w:val="24"/>
              </w:rPr>
              <w:t xml:space="preserve">the </w:t>
            </w:r>
            <w:r>
              <w:rPr>
                <w:rFonts w:ascii="Times New Roman"/>
                <w:spacing w:val="-1"/>
                <w:sz w:val="24"/>
              </w:rPr>
              <w:t>model</w:t>
            </w:r>
            <w:r>
              <w:rPr>
                <w:rFonts w:ascii="Times New Roman"/>
                <w:sz w:val="24"/>
              </w:rPr>
              <w:t xml:space="preserve"> as </w:t>
            </w:r>
            <w:r>
              <w:rPr>
                <w:rFonts w:ascii="Times New Roman"/>
                <w:spacing w:val="-1"/>
                <w:sz w:val="24"/>
              </w:rPr>
              <w:t>needed</w:t>
            </w:r>
          </w:p>
        </w:tc>
      </w:tr>
      <w:tr w:rsidR="00B619BB" w14:paraId="56EB5246"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3C8E6F8A" w14:textId="77777777" w:rsidR="00B619BB" w:rsidRDefault="00B619BB">
            <w:pPr>
              <w:pStyle w:val="TableParagraph"/>
              <w:rPr>
                <w:rFonts w:ascii="Times New Roman" w:eastAsia="Times New Roman" w:hAnsi="Times New Roman" w:cs="Times New Roman"/>
              </w:rPr>
            </w:pPr>
          </w:p>
          <w:p w14:paraId="3F59C71E" w14:textId="77777777" w:rsidR="00B619BB" w:rsidRDefault="00B619BB">
            <w:pPr>
              <w:pStyle w:val="TableParagraph"/>
              <w:spacing w:before="3"/>
              <w:rPr>
                <w:rFonts w:ascii="Times New Roman" w:eastAsia="Times New Roman" w:hAnsi="Times New Roman" w:cs="Times New Roman"/>
              </w:rPr>
            </w:pPr>
          </w:p>
          <w:p w14:paraId="72389666"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M2.3.</w:t>
            </w:r>
          </w:p>
        </w:tc>
        <w:tc>
          <w:tcPr>
            <w:tcW w:w="9633" w:type="dxa"/>
            <w:gridSpan w:val="2"/>
            <w:tcBorders>
              <w:top w:val="single" w:sz="5" w:space="0" w:color="000000"/>
              <w:left w:val="single" w:sz="5" w:space="0" w:color="000000"/>
              <w:bottom w:val="single" w:sz="5" w:space="0" w:color="000000"/>
              <w:right w:val="single" w:sz="5" w:space="0" w:color="000000"/>
            </w:tcBorders>
          </w:tcPr>
          <w:p w14:paraId="7FEEB259" w14:textId="77777777" w:rsidR="00B619BB" w:rsidRDefault="00A448BA">
            <w:pPr>
              <w:pStyle w:val="TableParagraph"/>
              <w:spacing w:before="113"/>
              <w:ind w:left="5411" w:right="153"/>
              <w:rPr>
                <w:rFonts w:ascii="Times New Roman" w:eastAsia="Times New Roman" w:hAnsi="Times New Roman" w:cs="Times New Roman"/>
                <w:sz w:val="23"/>
                <w:szCs w:val="23"/>
              </w:rPr>
            </w:pPr>
            <w:r>
              <w:rPr>
                <w:rFonts w:ascii="Times New Roman"/>
                <w:spacing w:val="-1"/>
                <w:sz w:val="23"/>
              </w:rPr>
              <w:t>Accuracy</w:t>
            </w:r>
            <w:r>
              <w:rPr>
                <w:rFonts w:ascii="Times New Roman"/>
                <w:spacing w:val="-5"/>
                <w:sz w:val="23"/>
              </w:rPr>
              <w:t xml:space="preserve"> </w:t>
            </w:r>
            <w:r>
              <w:rPr>
                <w:rFonts w:ascii="Times New Roman"/>
                <w:spacing w:val="-1"/>
                <w:sz w:val="23"/>
              </w:rPr>
              <w:t>estimates for</w:t>
            </w:r>
            <w:r>
              <w:rPr>
                <w:rFonts w:ascii="Times New Roman"/>
                <w:sz w:val="23"/>
              </w:rPr>
              <w:t xml:space="preserve"> the </w:t>
            </w:r>
            <w:r>
              <w:rPr>
                <w:rFonts w:ascii="Times New Roman"/>
                <w:spacing w:val="-1"/>
                <w:sz w:val="23"/>
              </w:rPr>
              <w:t>metabolic</w:t>
            </w:r>
            <w:r>
              <w:rPr>
                <w:rFonts w:ascii="Times New Roman"/>
                <w:sz w:val="23"/>
              </w:rPr>
              <w:t xml:space="preserve"> </w:t>
            </w:r>
            <w:r>
              <w:rPr>
                <w:rFonts w:ascii="Times New Roman"/>
                <w:spacing w:val="-1"/>
                <w:sz w:val="23"/>
              </w:rPr>
              <w:t>model</w:t>
            </w:r>
            <w:r>
              <w:rPr>
                <w:rFonts w:ascii="Times New Roman"/>
                <w:spacing w:val="31"/>
                <w:sz w:val="23"/>
              </w:rPr>
              <w:t xml:space="preserve"> </w:t>
            </w:r>
            <w:r>
              <w:rPr>
                <w:rFonts w:ascii="Times New Roman"/>
                <w:sz w:val="23"/>
              </w:rPr>
              <w:t xml:space="preserve">and </w:t>
            </w:r>
            <w:r>
              <w:rPr>
                <w:rFonts w:ascii="Times New Roman"/>
                <w:spacing w:val="-1"/>
                <w:sz w:val="23"/>
              </w:rPr>
              <w:t>iterative</w:t>
            </w:r>
            <w:r>
              <w:rPr>
                <w:rFonts w:ascii="Times New Roman"/>
                <w:sz w:val="23"/>
              </w:rPr>
              <w:t xml:space="preserve"> </w:t>
            </w:r>
            <w:r>
              <w:rPr>
                <w:rFonts w:ascii="Times New Roman"/>
                <w:spacing w:val="-1"/>
                <w:sz w:val="23"/>
              </w:rPr>
              <w:t>improvement</w:t>
            </w:r>
            <w:r>
              <w:rPr>
                <w:rFonts w:ascii="Times New Roman"/>
                <w:spacing w:val="1"/>
                <w:sz w:val="23"/>
              </w:rPr>
              <w:t xml:space="preserve"> </w:t>
            </w:r>
            <w:r>
              <w:rPr>
                <w:rFonts w:ascii="Times New Roman"/>
                <w:spacing w:val="-1"/>
                <w:sz w:val="23"/>
              </w:rPr>
              <w:t>with</w:t>
            </w:r>
            <w:r>
              <w:rPr>
                <w:rFonts w:ascii="Times New Roman"/>
                <w:sz w:val="23"/>
              </w:rPr>
              <w:t xml:space="preserve"> </w:t>
            </w:r>
            <w:r>
              <w:rPr>
                <w:rFonts w:ascii="Times New Roman"/>
                <w:spacing w:val="-1"/>
                <w:sz w:val="23"/>
              </w:rPr>
              <w:t>manual</w:t>
            </w:r>
            <w:r>
              <w:rPr>
                <w:rFonts w:ascii="Times New Roman"/>
                <w:spacing w:val="21"/>
                <w:sz w:val="23"/>
              </w:rPr>
              <w:t xml:space="preserve"> </w:t>
            </w:r>
            <w:r>
              <w:rPr>
                <w:rFonts w:ascii="Times New Roman"/>
                <w:spacing w:val="-1"/>
                <w:sz w:val="23"/>
              </w:rPr>
              <w:t>curation</w:t>
            </w:r>
            <w:r>
              <w:rPr>
                <w:rFonts w:ascii="Times New Roman"/>
                <w:sz w:val="23"/>
              </w:rPr>
              <w:t xml:space="preserve"> </w:t>
            </w:r>
            <w:r>
              <w:rPr>
                <w:rFonts w:ascii="Times New Roman"/>
                <w:spacing w:val="-1"/>
                <w:sz w:val="23"/>
              </w:rPr>
              <w:t>until</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predictions</w:t>
            </w:r>
            <w:r>
              <w:rPr>
                <w:rFonts w:ascii="Times New Roman"/>
                <w:spacing w:val="-4"/>
                <w:sz w:val="23"/>
              </w:rPr>
              <w:t xml:space="preserve"> </w:t>
            </w:r>
            <w:r>
              <w:rPr>
                <w:rFonts w:ascii="Times New Roman"/>
                <w:sz w:val="23"/>
              </w:rPr>
              <w:t>are</w:t>
            </w:r>
            <w:r>
              <w:rPr>
                <w:rFonts w:ascii="Times New Roman"/>
                <w:spacing w:val="-2"/>
                <w:sz w:val="23"/>
              </w:rPr>
              <w:t xml:space="preserve"> </w:t>
            </w:r>
            <w:r>
              <w:rPr>
                <w:rFonts w:ascii="Times New Roman"/>
                <w:sz w:val="23"/>
              </w:rPr>
              <w:t>in</w:t>
            </w:r>
          </w:p>
          <w:p w14:paraId="033D04BC" w14:textId="77777777" w:rsidR="00B619BB" w:rsidRDefault="00A448BA">
            <w:pPr>
              <w:pStyle w:val="TableParagraph"/>
              <w:spacing w:line="264" w:lineRule="exact"/>
              <w:ind w:left="5411"/>
              <w:rPr>
                <w:rFonts w:ascii="Times New Roman" w:eastAsia="Times New Roman" w:hAnsi="Times New Roman" w:cs="Times New Roman"/>
                <w:sz w:val="23"/>
                <w:szCs w:val="23"/>
              </w:rPr>
            </w:pPr>
            <w:r>
              <w:rPr>
                <w:rFonts w:ascii="Times New Roman"/>
                <w:sz w:val="23"/>
              </w:rPr>
              <w:t>&gt;85%</w:t>
            </w:r>
            <w:r>
              <w:rPr>
                <w:rFonts w:ascii="Times New Roman"/>
                <w:spacing w:val="-1"/>
                <w:sz w:val="23"/>
              </w:rPr>
              <w:t xml:space="preserve"> agreement</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data.</w:t>
            </w:r>
          </w:p>
        </w:tc>
      </w:tr>
      <w:tr w:rsidR="00B619BB" w14:paraId="00061998"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1CC02731" w14:textId="77777777" w:rsidR="00B619BB" w:rsidRDefault="00B619BB">
            <w:pPr>
              <w:pStyle w:val="TableParagraph"/>
              <w:rPr>
                <w:rFonts w:ascii="Times New Roman" w:eastAsia="Times New Roman" w:hAnsi="Times New Roman" w:cs="Times New Roman"/>
                <w:sz w:val="24"/>
                <w:szCs w:val="24"/>
              </w:rPr>
            </w:pPr>
          </w:p>
          <w:p w14:paraId="12AC5287" w14:textId="77777777" w:rsidR="00B619BB" w:rsidRDefault="00B619BB">
            <w:pPr>
              <w:pStyle w:val="TableParagraph"/>
              <w:rPr>
                <w:rFonts w:ascii="Times New Roman" w:eastAsia="Times New Roman" w:hAnsi="Times New Roman" w:cs="Times New Roman"/>
                <w:sz w:val="24"/>
                <w:szCs w:val="24"/>
              </w:rPr>
            </w:pPr>
          </w:p>
          <w:p w14:paraId="77E6C2B5" w14:textId="77777777" w:rsidR="00B619BB" w:rsidRDefault="00B619BB">
            <w:pPr>
              <w:pStyle w:val="TableParagraph"/>
              <w:spacing w:before="8"/>
              <w:rPr>
                <w:rFonts w:ascii="Times New Roman" w:eastAsia="Times New Roman" w:hAnsi="Times New Roman" w:cs="Times New Roman"/>
                <w:sz w:val="33"/>
                <w:szCs w:val="33"/>
              </w:rPr>
            </w:pPr>
          </w:p>
          <w:p w14:paraId="6AC88666"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2.9.</w:t>
            </w:r>
          </w:p>
        </w:tc>
        <w:tc>
          <w:tcPr>
            <w:tcW w:w="9633" w:type="dxa"/>
            <w:gridSpan w:val="2"/>
            <w:tcBorders>
              <w:top w:val="single" w:sz="5" w:space="0" w:color="000000"/>
              <w:left w:val="single" w:sz="5" w:space="0" w:color="000000"/>
              <w:bottom w:val="single" w:sz="5" w:space="0" w:color="000000"/>
              <w:right w:val="single" w:sz="5" w:space="0" w:color="000000"/>
            </w:tcBorders>
          </w:tcPr>
          <w:p w14:paraId="29D8DF95" w14:textId="77777777" w:rsidR="00B619BB" w:rsidRDefault="00A448BA">
            <w:pPr>
              <w:pStyle w:val="TableParagraph"/>
              <w:spacing w:before="117" w:line="238" w:lineRule="auto"/>
              <w:ind w:left="102" w:right="481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Introduce engineered</w:t>
            </w:r>
            <w:r>
              <w:rPr>
                <w:rFonts w:ascii="Times New Roman"/>
                <w:spacing w:val="55"/>
                <w:sz w:val="24"/>
              </w:rPr>
              <w:t xml:space="preserve"> </w:t>
            </w:r>
            <w:r>
              <w:rPr>
                <w:rFonts w:ascii="Times New Roman"/>
                <w:spacing w:val="-1"/>
                <w:sz w:val="24"/>
              </w:rPr>
              <w:t>pathways</w:t>
            </w:r>
            <w:r>
              <w:rPr>
                <w:rFonts w:ascii="Times New Roman"/>
                <w:sz w:val="24"/>
              </w:rPr>
              <w:t xml:space="preserve"> for</w:t>
            </w:r>
            <w:r>
              <w:rPr>
                <w:rFonts w:ascii="Times New Roman"/>
                <w:spacing w:val="-2"/>
                <w:sz w:val="24"/>
              </w:rPr>
              <w:t xml:space="preserve"> </w:t>
            </w:r>
            <w:r>
              <w:rPr>
                <w:rFonts w:ascii="Times New Roman"/>
                <w:sz w:val="24"/>
              </w:rPr>
              <w:t>methane</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pacing w:val="-1"/>
                <w:sz w:val="24"/>
              </w:rPr>
              <w:t>methanol</w:t>
            </w:r>
            <w:r>
              <w:rPr>
                <w:rFonts w:ascii="Times New Roman"/>
                <w:sz w:val="24"/>
              </w:rPr>
              <w:t xml:space="preserve"> and </w:t>
            </w:r>
            <w:r>
              <w:rPr>
                <w:rFonts w:ascii="Times New Roman"/>
                <w:spacing w:val="-1"/>
                <w:sz w:val="24"/>
              </w:rPr>
              <w:t>sulfate</w:t>
            </w:r>
            <w:r>
              <w:rPr>
                <w:rFonts w:ascii="Times New Roman"/>
                <w:sz w:val="24"/>
              </w:rPr>
              <w:t xml:space="preserve"> to</w:t>
            </w:r>
            <w:r>
              <w:rPr>
                <w:rFonts w:ascii="Times New Roman"/>
                <w:spacing w:val="36"/>
                <w:sz w:val="24"/>
              </w:rPr>
              <w:t xml:space="preserve"> </w:t>
            </w:r>
            <w:r>
              <w:rPr>
                <w:rFonts w:ascii="Times New Roman"/>
                <w:sz w:val="24"/>
              </w:rPr>
              <w:t>sulfide into the</w:t>
            </w:r>
            <w:r>
              <w:rPr>
                <w:rFonts w:ascii="Times New Roman"/>
                <w:spacing w:val="-1"/>
                <w:sz w:val="24"/>
              </w:rPr>
              <w:t xml:space="preserve"> integrated</w:t>
            </w:r>
            <w:r>
              <w:rPr>
                <w:rFonts w:ascii="Times New Roman"/>
                <w:sz w:val="24"/>
              </w:rPr>
              <w:t xml:space="preserve"> </w:t>
            </w:r>
            <w:r>
              <w:rPr>
                <w:rFonts w:ascii="Times New Roman"/>
                <w:spacing w:val="-1"/>
                <w:sz w:val="24"/>
              </w:rPr>
              <w:t xml:space="preserve">metabolic </w:t>
            </w:r>
            <w:r>
              <w:rPr>
                <w:rFonts w:ascii="Times New Roman"/>
                <w:sz w:val="24"/>
              </w:rPr>
              <w:t>model</w:t>
            </w:r>
          </w:p>
        </w:tc>
      </w:tr>
      <w:tr w:rsidR="00B619BB" w14:paraId="749C0A64"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0510941F" w14:textId="77777777" w:rsidR="00B619BB" w:rsidRDefault="00B619BB">
            <w:pPr>
              <w:pStyle w:val="TableParagraph"/>
              <w:rPr>
                <w:rFonts w:ascii="Times New Roman" w:eastAsia="Times New Roman" w:hAnsi="Times New Roman" w:cs="Times New Roman"/>
                <w:sz w:val="24"/>
                <w:szCs w:val="24"/>
              </w:rPr>
            </w:pPr>
          </w:p>
          <w:p w14:paraId="680F09B4" w14:textId="77777777" w:rsidR="00B619BB" w:rsidRDefault="00B619BB">
            <w:pPr>
              <w:pStyle w:val="TableParagraph"/>
              <w:spacing w:before="7"/>
              <w:rPr>
                <w:rFonts w:ascii="Times New Roman" w:eastAsia="Times New Roman" w:hAnsi="Times New Roman" w:cs="Times New Roman"/>
                <w:sz w:val="33"/>
                <w:szCs w:val="33"/>
              </w:rPr>
            </w:pPr>
          </w:p>
          <w:p w14:paraId="23F43ED7" w14:textId="77777777" w:rsidR="00B619BB" w:rsidRDefault="00A448BA">
            <w:pPr>
              <w:pStyle w:val="TableParagraph"/>
              <w:ind w:left="248"/>
              <w:rPr>
                <w:rFonts w:ascii="Times New Roman" w:eastAsia="Times New Roman" w:hAnsi="Times New Roman" w:cs="Times New Roman"/>
                <w:sz w:val="24"/>
                <w:szCs w:val="24"/>
              </w:rPr>
            </w:pPr>
            <w:r>
              <w:rPr>
                <w:rFonts w:ascii="Times New Roman"/>
                <w:sz w:val="24"/>
              </w:rPr>
              <w:t>2.10.</w:t>
            </w:r>
          </w:p>
        </w:tc>
        <w:tc>
          <w:tcPr>
            <w:tcW w:w="9633" w:type="dxa"/>
            <w:gridSpan w:val="2"/>
            <w:tcBorders>
              <w:top w:val="single" w:sz="5" w:space="0" w:color="000000"/>
              <w:left w:val="single" w:sz="5" w:space="0" w:color="000000"/>
              <w:bottom w:val="single" w:sz="5" w:space="0" w:color="000000"/>
              <w:right w:val="single" w:sz="5" w:space="0" w:color="000000"/>
            </w:tcBorders>
          </w:tcPr>
          <w:p w14:paraId="6C1B7673" w14:textId="77777777" w:rsidR="00B619BB" w:rsidRDefault="00A448BA">
            <w:pPr>
              <w:pStyle w:val="TableParagraph"/>
              <w:spacing w:before="117" w:line="237" w:lineRule="auto"/>
              <w:ind w:left="102" w:right="4666"/>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3"/>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Simulate expected</w:t>
            </w:r>
            <w:r>
              <w:rPr>
                <w:rFonts w:ascii="Times New Roman"/>
                <w:sz w:val="24"/>
              </w:rPr>
              <w:t xml:space="preserve"> </w:t>
            </w:r>
            <w:r>
              <w:rPr>
                <w:rFonts w:ascii="Times New Roman"/>
                <w:spacing w:val="-1"/>
                <w:sz w:val="24"/>
              </w:rPr>
              <w:t>product</w:t>
            </w:r>
            <w:r>
              <w:rPr>
                <w:rFonts w:ascii="Times New Roman"/>
                <w:spacing w:val="67"/>
                <w:sz w:val="24"/>
              </w:rPr>
              <w:t xml:space="preserve"> </w:t>
            </w:r>
            <w:r>
              <w:rPr>
                <w:rFonts w:ascii="Times New Roman"/>
                <w:spacing w:val="-1"/>
                <w:sz w:val="24"/>
              </w:rPr>
              <w:t>conversion</w:t>
            </w:r>
            <w:r>
              <w:rPr>
                <w:rFonts w:ascii="Times New Roman"/>
                <w:spacing w:val="4"/>
                <w:sz w:val="24"/>
              </w:rPr>
              <w:t xml:space="preserve"> </w:t>
            </w:r>
            <w:r>
              <w:rPr>
                <w:rFonts w:ascii="Times New Roman"/>
                <w:spacing w:val="-1"/>
                <w:sz w:val="24"/>
              </w:rPr>
              <w:t>yields</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 xml:space="preserve">compare </w:t>
            </w:r>
            <w:r>
              <w:rPr>
                <w:rFonts w:ascii="Times New Roman"/>
                <w:sz w:val="24"/>
              </w:rPr>
              <w:t xml:space="preserve">with </w:t>
            </w:r>
            <w:r>
              <w:rPr>
                <w:rFonts w:ascii="Times New Roman"/>
                <w:spacing w:val="-1"/>
                <w:sz w:val="24"/>
              </w:rPr>
              <w:t>experiment</w:t>
            </w:r>
          </w:p>
        </w:tc>
      </w:tr>
      <w:tr w:rsidR="00B619BB" w14:paraId="75FD3EF5"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21479ED5" w14:textId="77777777" w:rsidR="00B619BB" w:rsidRDefault="00B619BB">
            <w:pPr>
              <w:pStyle w:val="TableParagraph"/>
              <w:spacing w:before="4"/>
              <w:rPr>
                <w:rFonts w:ascii="Times New Roman" w:eastAsia="Times New Roman" w:hAnsi="Times New Roman" w:cs="Times New Roman"/>
                <w:sz w:val="21"/>
                <w:szCs w:val="21"/>
              </w:rPr>
            </w:pPr>
          </w:p>
          <w:p w14:paraId="53A518A3"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M2.4.</w:t>
            </w:r>
          </w:p>
        </w:tc>
        <w:tc>
          <w:tcPr>
            <w:tcW w:w="9633" w:type="dxa"/>
            <w:gridSpan w:val="2"/>
            <w:tcBorders>
              <w:top w:val="single" w:sz="5" w:space="0" w:color="000000"/>
              <w:left w:val="single" w:sz="5" w:space="0" w:color="000000"/>
              <w:bottom w:val="single" w:sz="5" w:space="0" w:color="000000"/>
              <w:right w:val="single" w:sz="5" w:space="0" w:color="000000"/>
            </w:tcBorders>
          </w:tcPr>
          <w:p w14:paraId="7FAEF516" w14:textId="77777777" w:rsidR="00B619BB" w:rsidRDefault="00A448BA">
            <w:pPr>
              <w:pStyle w:val="TableParagraph"/>
              <w:spacing w:before="113"/>
              <w:ind w:left="5411" w:right="579"/>
              <w:rPr>
                <w:rFonts w:ascii="Times New Roman" w:eastAsia="Times New Roman" w:hAnsi="Times New Roman" w:cs="Times New Roman"/>
                <w:sz w:val="23"/>
                <w:szCs w:val="23"/>
              </w:rPr>
            </w:pPr>
            <w:r>
              <w:rPr>
                <w:rFonts w:ascii="Times New Roman"/>
                <w:spacing w:val="-1"/>
                <w:sz w:val="23"/>
              </w:rPr>
              <w:t>Provide</w:t>
            </w:r>
            <w:r>
              <w:rPr>
                <w:rFonts w:ascii="Times New Roman"/>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strains with</w:t>
            </w:r>
            <w:r>
              <w:rPr>
                <w:rFonts w:ascii="Times New Roman"/>
                <w:sz w:val="23"/>
              </w:rPr>
              <w:t xml:space="preserve"> </w:t>
            </w:r>
            <w:r>
              <w:rPr>
                <w:rFonts w:ascii="Times New Roman"/>
                <w:spacing w:val="-1"/>
                <w:sz w:val="23"/>
              </w:rPr>
              <w:t>highest</w:t>
            </w:r>
            <w:r>
              <w:rPr>
                <w:rFonts w:ascii="Times New Roman"/>
                <w:spacing w:val="37"/>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p>
        </w:tc>
      </w:tr>
      <w:tr w:rsidR="00B619BB" w14:paraId="68E58EED" w14:textId="77777777">
        <w:trPr>
          <w:trHeight w:hRule="exact" w:val="1236"/>
        </w:trPr>
        <w:tc>
          <w:tcPr>
            <w:tcW w:w="992" w:type="dxa"/>
            <w:tcBorders>
              <w:top w:val="single" w:sz="5" w:space="0" w:color="000000"/>
              <w:left w:val="single" w:sz="5" w:space="0" w:color="000000"/>
              <w:bottom w:val="single" w:sz="5" w:space="0" w:color="000000"/>
              <w:right w:val="single" w:sz="5" w:space="0" w:color="000000"/>
            </w:tcBorders>
          </w:tcPr>
          <w:p w14:paraId="0F65217C" w14:textId="77777777" w:rsidR="00B619BB" w:rsidRDefault="00B619BB">
            <w:pPr>
              <w:pStyle w:val="TableParagraph"/>
              <w:rPr>
                <w:rFonts w:ascii="Times New Roman" w:eastAsia="Times New Roman" w:hAnsi="Times New Roman" w:cs="Times New Roman"/>
                <w:sz w:val="24"/>
                <w:szCs w:val="24"/>
              </w:rPr>
            </w:pPr>
          </w:p>
          <w:p w14:paraId="35C25BDA" w14:textId="77777777" w:rsidR="00B619BB" w:rsidRDefault="00B619BB">
            <w:pPr>
              <w:pStyle w:val="TableParagraph"/>
              <w:rPr>
                <w:rFonts w:ascii="Times New Roman" w:eastAsia="Times New Roman" w:hAnsi="Times New Roman" w:cs="Times New Roman"/>
                <w:sz w:val="24"/>
                <w:szCs w:val="24"/>
              </w:rPr>
            </w:pPr>
          </w:p>
          <w:p w14:paraId="7C4A90CF" w14:textId="77777777" w:rsidR="00B619BB" w:rsidRDefault="00B619BB">
            <w:pPr>
              <w:pStyle w:val="TableParagraph"/>
              <w:spacing w:before="10"/>
              <w:rPr>
                <w:rFonts w:ascii="Times New Roman" w:eastAsia="Times New Roman" w:hAnsi="Times New Roman" w:cs="Times New Roman"/>
                <w:sz w:val="33"/>
                <w:szCs w:val="33"/>
              </w:rPr>
            </w:pPr>
          </w:p>
          <w:p w14:paraId="53A25480"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2.11</w:t>
            </w:r>
          </w:p>
        </w:tc>
        <w:tc>
          <w:tcPr>
            <w:tcW w:w="9633" w:type="dxa"/>
            <w:gridSpan w:val="2"/>
            <w:tcBorders>
              <w:top w:val="single" w:sz="5" w:space="0" w:color="000000"/>
              <w:left w:val="single" w:sz="5" w:space="0" w:color="000000"/>
              <w:bottom w:val="single" w:sz="5" w:space="0" w:color="000000"/>
              <w:right w:val="single" w:sz="5" w:space="0" w:color="000000"/>
            </w:tcBorders>
          </w:tcPr>
          <w:p w14:paraId="1590A3B8" w14:textId="77777777" w:rsidR="00B619BB" w:rsidRDefault="00A448BA">
            <w:pPr>
              <w:pStyle w:val="TableParagraph"/>
              <w:spacing w:before="119" w:line="238" w:lineRule="auto"/>
              <w:ind w:left="102" w:right="4530"/>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 xml:space="preserve">Evaluate alternative </w:t>
            </w:r>
            <w:r>
              <w:rPr>
                <w:rFonts w:ascii="Times New Roman"/>
                <w:sz w:val="24"/>
              </w:rPr>
              <w:t>designs</w:t>
            </w:r>
            <w:r>
              <w:rPr>
                <w:rFonts w:ascii="Times New Roman"/>
                <w:spacing w:val="63"/>
                <w:sz w:val="24"/>
              </w:rPr>
              <w:t xml:space="preserve"> </w:t>
            </w:r>
            <w:r>
              <w:rPr>
                <w:rFonts w:ascii="Times New Roman"/>
                <w:spacing w:val="-1"/>
                <w:sz w:val="24"/>
              </w:rPr>
              <w:t>and</w:t>
            </w:r>
            <w:r>
              <w:rPr>
                <w:rFonts w:ascii="Times New Roman"/>
                <w:sz w:val="24"/>
              </w:rPr>
              <w:t xml:space="preserve"> identify</w:t>
            </w:r>
            <w:r>
              <w:rPr>
                <w:rFonts w:ascii="Times New Roman"/>
                <w:spacing w:val="-3"/>
                <w:sz w:val="24"/>
              </w:rPr>
              <w:t xml:space="preserve"> </w:t>
            </w:r>
            <w:r>
              <w:rPr>
                <w:rFonts w:ascii="Times New Roman"/>
                <w:spacing w:val="-1"/>
                <w:sz w:val="24"/>
              </w:rPr>
              <w:t>additional</w:t>
            </w:r>
            <w:r>
              <w:rPr>
                <w:rFonts w:ascii="Times New Roman"/>
                <w:sz w:val="24"/>
              </w:rPr>
              <w:t xml:space="preserve"> </w:t>
            </w:r>
            <w:r>
              <w:rPr>
                <w:rFonts w:ascii="Times New Roman"/>
                <w:spacing w:val="-1"/>
                <w:sz w:val="24"/>
              </w:rPr>
              <w:t>alterations</w:t>
            </w:r>
            <w:r>
              <w:rPr>
                <w:rFonts w:ascii="Times New Roman"/>
                <w:sz w:val="24"/>
              </w:rPr>
              <w:t xml:space="preserve"> to </w:t>
            </w:r>
            <w:r>
              <w:rPr>
                <w:rFonts w:ascii="Times New Roman"/>
                <w:spacing w:val="-1"/>
                <w:sz w:val="24"/>
              </w:rPr>
              <w:t>help</w:t>
            </w:r>
            <w:r>
              <w:rPr>
                <w:rFonts w:ascii="Times New Roman"/>
                <w:sz w:val="24"/>
              </w:rPr>
              <w:t xml:space="preserve"> optimize</w:t>
            </w:r>
            <w:r>
              <w:rPr>
                <w:rFonts w:ascii="Times New Roman"/>
                <w:spacing w:val="51"/>
                <w:sz w:val="24"/>
              </w:rPr>
              <w:t xml:space="preserve"> </w:t>
            </w:r>
            <w:r>
              <w:rPr>
                <w:rFonts w:ascii="Times New Roman"/>
                <w:spacing w:val="-1"/>
                <w:sz w:val="24"/>
              </w:rPr>
              <w:t xml:space="preserve">metabolic </w:t>
            </w:r>
            <w:r>
              <w:rPr>
                <w:rFonts w:ascii="Times New Roman"/>
                <w:sz w:val="24"/>
              </w:rPr>
              <w:t>fluxes for</w:t>
            </w:r>
            <w:r>
              <w:rPr>
                <w:rFonts w:ascii="Times New Roman"/>
                <w:spacing w:val="-2"/>
                <w:sz w:val="24"/>
              </w:rPr>
              <w:t xml:space="preserve"> </w:t>
            </w:r>
            <w:r>
              <w:rPr>
                <w:rFonts w:ascii="Times New Roman"/>
                <w:sz w:val="24"/>
              </w:rPr>
              <w:t>production of</w:t>
            </w:r>
            <w:r>
              <w:rPr>
                <w:rFonts w:ascii="Times New Roman"/>
                <w:spacing w:val="-1"/>
                <w:sz w:val="24"/>
              </w:rPr>
              <w:t xml:space="preserve"> methanol</w:t>
            </w:r>
          </w:p>
        </w:tc>
      </w:tr>
      <w:tr w:rsidR="00B619BB" w14:paraId="3DFBB371"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49A90612" w14:textId="77777777" w:rsidR="00B619BB" w:rsidRDefault="00B619BB">
            <w:pPr>
              <w:pStyle w:val="TableParagraph"/>
              <w:rPr>
                <w:rFonts w:ascii="Times New Roman" w:eastAsia="Times New Roman" w:hAnsi="Times New Roman" w:cs="Times New Roman"/>
                <w:sz w:val="24"/>
                <w:szCs w:val="24"/>
              </w:rPr>
            </w:pPr>
          </w:p>
          <w:p w14:paraId="745AB08F" w14:textId="77777777" w:rsidR="00B619BB" w:rsidRDefault="00B619BB">
            <w:pPr>
              <w:pStyle w:val="TableParagraph"/>
              <w:rPr>
                <w:rFonts w:ascii="Times New Roman" w:eastAsia="Times New Roman" w:hAnsi="Times New Roman" w:cs="Times New Roman"/>
                <w:sz w:val="24"/>
                <w:szCs w:val="24"/>
              </w:rPr>
            </w:pPr>
          </w:p>
          <w:p w14:paraId="56345DDA" w14:textId="77777777" w:rsidR="00B619BB" w:rsidRDefault="00B619BB">
            <w:pPr>
              <w:pStyle w:val="TableParagraph"/>
              <w:spacing w:before="8"/>
              <w:rPr>
                <w:rFonts w:ascii="Times New Roman" w:eastAsia="Times New Roman" w:hAnsi="Times New Roman" w:cs="Times New Roman"/>
                <w:sz w:val="33"/>
                <w:szCs w:val="33"/>
              </w:rPr>
            </w:pPr>
          </w:p>
          <w:p w14:paraId="3201506F"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2.12</w:t>
            </w:r>
          </w:p>
        </w:tc>
        <w:tc>
          <w:tcPr>
            <w:tcW w:w="9633" w:type="dxa"/>
            <w:gridSpan w:val="2"/>
            <w:tcBorders>
              <w:top w:val="single" w:sz="5" w:space="0" w:color="000000"/>
              <w:left w:val="single" w:sz="5" w:space="0" w:color="000000"/>
              <w:bottom w:val="single" w:sz="5" w:space="0" w:color="000000"/>
              <w:right w:val="single" w:sz="5" w:space="0" w:color="000000"/>
            </w:tcBorders>
          </w:tcPr>
          <w:p w14:paraId="77777CCD" w14:textId="77777777" w:rsidR="00B619BB" w:rsidRDefault="00A448BA">
            <w:pPr>
              <w:pStyle w:val="TableParagraph"/>
              <w:spacing w:before="117" w:line="238" w:lineRule="auto"/>
              <w:ind w:left="102" w:right="449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Measure</w:t>
            </w:r>
            <w:r>
              <w:rPr>
                <w:rFonts w:ascii="Times New Roman"/>
                <w:spacing w:val="-2"/>
                <w:sz w:val="24"/>
              </w:rPr>
              <w:t xml:space="preserve"> </w:t>
            </w:r>
            <w:r>
              <w:rPr>
                <w:rFonts w:ascii="Times New Roman"/>
                <w:sz w:val="24"/>
              </w:rPr>
              <w:t>metabolic</w:t>
            </w:r>
            <w:r>
              <w:rPr>
                <w:rFonts w:ascii="Times New Roman"/>
                <w:spacing w:val="-1"/>
                <w:sz w:val="24"/>
              </w:rPr>
              <w:t xml:space="preserve"> </w:t>
            </w:r>
            <w:r>
              <w:rPr>
                <w:rFonts w:ascii="Times New Roman"/>
                <w:sz w:val="24"/>
              </w:rPr>
              <w:t>fluxes in</w:t>
            </w:r>
            <w:r>
              <w:rPr>
                <w:rFonts w:ascii="Times New Roman"/>
                <w:spacing w:val="45"/>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and</w:t>
            </w:r>
            <w:r>
              <w:rPr>
                <w:rFonts w:ascii="Times New Roman"/>
                <w:spacing w:val="3"/>
                <w:sz w:val="24"/>
              </w:rPr>
              <w:t xml:space="preserve"> </w:t>
            </w:r>
            <w:r>
              <w:rPr>
                <w:rFonts w:ascii="Times New Roman"/>
                <w:spacing w:val="-1"/>
                <w:sz w:val="24"/>
              </w:rPr>
              <w:t xml:space="preserve">compare </w:t>
            </w:r>
            <w:r>
              <w:rPr>
                <w:rFonts w:ascii="Times New Roman"/>
                <w:sz w:val="24"/>
              </w:rPr>
              <w:t>distributions with</w:t>
            </w:r>
            <w:r>
              <w:rPr>
                <w:rFonts w:ascii="Times New Roman"/>
                <w:spacing w:val="35"/>
                <w:sz w:val="24"/>
              </w:rPr>
              <w:t xml:space="preserve"> </w:t>
            </w:r>
            <w:r>
              <w:rPr>
                <w:rFonts w:ascii="Times New Roman"/>
                <w:sz w:val="24"/>
              </w:rPr>
              <w:t xml:space="preserve">the </w:t>
            </w:r>
            <w:r>
              <w:rPr>
                <w:rFonts w:ascii="Times New Roman"/>
                <w:spacing w:val="-1"/>
                <w:sz w:val="24"/>
              </w:rPr>
              <w:t>computed</w:t>
            </w:r>
            <w:r>
              <w:rPr>
                <w:rFonts w:ascii="Times New Roman"/>
                <w:sz w:val="24"/>
              </w:rPr>
              <w:t xml:space="preserve"> optimum</w:t>
            </w:r>
          </w:p>
        </w:tc>
      </w:tr>
      <w:tr w:rsidR="000B0BE0" w14:paraId="3939B000" w14:textId="77777777" w:rsidTr="000B0BE0">
        <w:trPr>
          <w:trHeight w:val="1263"/>
        </w:trPr>
        <w:tc>
          <w:tcPr>
            <w:tcW w:w="992" w:type="dxa"/>
            <w:tcBorders>
              <w:top w:val="single" w:sz="5" w:space="0" w:color="000000"/>
              <w:left w:val="single" w:sz="5" w:space="0" w:color="000000"/>
              <w:right w:val="single" w:sz="5" w:space="0" w:color="000000"/>
            </w:tcBorders>
          </w:tcPr>
          <w:p w14:paraId="7C1FD056" w14:textId="77777777" w:rsidR="000B0BE0" w:rsidRDefault="000B0BE0">
            <w:pPr>
              <w:pStyle w:val="TableParagraph"/>
              <w:rPr>
                <w:rFonts w:ascii="Times New Roman" w:eastAsia="Times New Roman" w:hAnsi="Times New Roman" w:cs="Times New Roman"/>
                <w:sz w:val="24"/>
                <w:szCs w:val="24"/>
              </w:rPr>
            </w:pPr>
          </w:p>
          <w:p w14:paraId="6B886EB9" w14:textId="77777777" w:rsidR="000B0BE0" w:rsidRDefault="000B0BE0">
            <w:pPr>
              <w:pStyle w:val="TableParagraph"/>
              <w:spacing w:before="8"/>
              <w:rPr>
                <w:rFonts w:ascii="Times New Roman" w:eastAsia="Times New Roman" w:hAnsi="Times New Roman" w:cs="Times New Roman"/>
                <w:sz w:val="33"/>
                <w:szCs w:val="33"/>
              </w:rPr>
            </w:pPr>
          </w:p>
          <w:p w14:paraId="6C0C963B" w14:textId="77777777" w:rsidR="000B0BE0" w:rsidRDefault="000B0BE0">
            <w:pPr>
              <w:pStyle w:val="TableParagraph"/>
              <w:ind w:left="248"/>
              <w:rPr>
                <w:rFonts w:ascii="Times New Roman" w:eastAsia="Times New Roman" w:hAnsi="Times New Roman" w:cs="Times New Roman"/>
                <w:sz w:val="24"/>
                <w:szCs w:val="24"/>
              </w:rPr>
            </w:pPr>
            <w:r>
              <w:rPr>
                <w:rFonts w:ascii="Times New Roman"/>
                <w:sz w:val="24"/>
              </w:rPr>
              <w:t>2.13.</w:t>
            </w:r>
          </w:p>
        </w:tc>
        <w:tc>
          <w:tcPr>
            <w:tcW w:w="9633" w:type="dxa"/>
            <w:gridSpan w:val="2"/>
            <w:tcBorders>
              <w:top w:val="single" w:sz="5" w:space="0" w:color="000000"/>
              <w:left w:val="single" w:sz="5" w:space="0" w:color="000000"/>
              <w:right w:val="single" w:sz="5" w:space="0" w:color="000000"/>
            </w:tcBorders>
          </w:tcPr>
          <w:p w14:paraId="39EC4C58" w14:textId="24A5F2FF" w:rsidR="000B0BE0" w:rsidRDefault="000B0BE0">
            <w:pPr>
              <w:pStyle w:val="TableParagraph"/>
              <w:spacing w:before="117" w:line="238" w:lineRule="auto"/>
              <w:ind w:left="102" w:right="4524"/>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design</w:t>
            </w:r>
            <w:r>
              <w:rPr>
                <w:rFonts w:ascii="Times New Roman"/>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refine</w:t>
            </w:r>
            <w:r>
              <w:rPr>
                <w:rFonts w:ascii="Times New Roman"/>
                <w:spacing w:val="71"/>
                <w:sz w:val="24"/>
              </w:rPr>
              <w:t xml:space="preserve"> </w:t>
            </w:r>
            <w:r>
              <w:rPr>
                <w:rFonts w:ascii="Times New Roman"/>
                <w:spacing w:val="-1"/>
                <w:sz w:val="24"/>
              </w:rPr>
              <w:t>network and</w:t>
            </w:r>
            <w:r>
              <w:rPr>
                <w:rFonts w:ascii="Times New Roman"/>
                <w:sz w:val="24"/>
              </w:rPr>
              <w:t xml:space="preserve"> test </w:t>
            </w:r>
            <w:r>
              <w:rPr>
                <w:rFonts w:ascii="Times New Roman"/>
                <w:spacing w:val="-1"/>
                <w:sz w:val="24"/>
              </w:rPr>
              <w:t>engineered</w:t>
            </w:r>
            <w:r>
              <w:rPr>
                <w:rFonts w:ascii="Times New Roman"/>
                <w:sz w:val="24"/>
              </w:rPr>
              <w:t xml:space="preserve"> </w:t>
            </w:r>
            <w:r>
              <w:rPr>
                <w:rFonts w:ascii="Times New Roman"/>
                <w:spacing w:val="-1"/>
                <w:sz w:val="24"/>
              </w:rPr>
              <w:t>strain</w:t>
            </w:r>
            <w:r>
              <w:rPr>
                <w:rFonts w:ascii="Times New Roman"/>
                <w:sz w:val="24"/>
              </w:rPr>
              <w:t xml:space="preserve"> to optimize</w:t>
            </w:r>
            <w:r>
              <w:rPr>
                <w:rFonts w:ascii="Times New Roman"/>
                <w:spacing w:val="-1"/>
                <w:sz w:val="24"/>
              </w:rPr>
              <w:t xml:space="preserve"> for methanol</w:t>
            </w:r>
            <w:r>
              <w:rPr>
                <w:rFonts w:ascii="Times New Roman"/>
                <w:sz w:val="24"/>
              </w:rPr>
              <w:t xml:space="preserve"> </w:t>
            </w:r>
            <w:r>
              <w:rPr>
                <w:rFonts w:ascii="Times New Roman"/>
                <w:spacing w:val="-1"/>
                <w:sz w:val="24"/>
              </w:rPr>
              <w:t>production</w:t>
            </w:r>
          </w:p>
        </w:tc>
      </w:tr>
      <w:tr w:rsidR="00B619BB" w14:paraId="73B5938F"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1809CEAC" w14:textId="77777777" w:rsidR="00B619BB" w:rsidRDefault="00B619BB">
            <w:pPr>
              <w:pStyle w:val="TableParagraph"/>
              <w:rPr>
                <w:rFonts w:ascii="Times New Roman" w:eastAsia="Times New Roman" w:hAnsi="Times New Roman" w:cs="Times New Roman"/>
              </w:rPr>
            </w:pPr>
          </w:p>
          <w:p w14:paraId="4B4A5D4C" w14:textId="77777777" w:rsidR="00B619BB" w:rsidRDefault="00A448BA">
            <w:pPr>
              <w:pStyle w:val="TableParagraph"/>
              <w:spacing w:before="141"/>
              <w:ind w:left="212"/>
              <w:rPr>
                <w:rFonts w:ascii="Times New Roman" w:eastAsia="Times New Roman" w:hAnsi="Times New Roman" w:cs="Times New Roman"/>
                <w:sz w:val="23"/>
                <w:szCs w:val="23"/>
              </w:rPr>
            </w:pPr>
            <w:r>
              <w:rPr>
                <w:rFonts w:ascii="Times New Roman"/>
                <w:spacing w:val="-1"/>
                <w:sz w:val="23"/>
              </w:rPr>
              <w:t>M2.5.</w:t>
            </w:r>
          </w:p>
        </w:tc>
        <w:tc>
          <w:tcPr>
            <w:tcW w:w="9633" w:type="dxa"/>
            <w:gridSpan w:val="2"/>
            <w:tcBorders>
              <w:top w:val="single" w:sz="5" w:space="0" w:color="000000"/>
              <w:left w:val="single" w:sz="5" w:space="0" w:color="000000"/>
              <w:bottom w:val="single" w:sz="5" w:space="0" w:color="000000"/>
              <w:right w:val="single" w:sz="5" w:space="0" w:color="000000"/>
            </w:tcBorders>
          </w:tcPr>
          <w:p w14:paraId="7EEA0B04" w14:textId="77777777" w:rsidR="00B619BB" w:rsidRDefault="00A448BA">
            <w:pPr>
              <w:pStyle w:val="TableParagraph"/>
              <w:spacing w:before="111"/>
              <w:ind w:left="5411" w:right="548"/>
              <w:jc w:val="both"/>
              <w:rPr>
                <w:rFonts w:ascii="Times New Roman" w:eastAsia="Times New Roman" w:hAnsi="Times New Roman" w:cs="Times New Roman"/>
                <w:sz w:val="24"/>
                <w:szCs w:val="24"/>
              </w:rPr>
            </w:pPr>
            <w:r>
              <w:rPr>
                <w:rFonts w:ascii="Times New Roman"/>
                <w:sz w:val="24"/>
              </w:rPr>
              <w:t>Provide</w:t>
            </w:r>
            <w:r>
              <w:rPr>
                <w:rFonts w:ascii="Times New Roman"/>
                <w:spacing w:val="-2"/>
                <w:sz w:val="24"/>
              </w:rPr>
              <w:t xml:space="preserve"> </w:t>
            </w:r>
            <w:r>
              <w:rPr>
                <w:rFonts w:ascii="Times New Roman"/>
                <w:sz w:val="24"/>
              </w:rPr>
              <w:t xml:space="preserve">3 </w:t>
            </w:r>
            <w:r>
              <w:rPr>
                <w:rFonts w:ascii="Times New Roman"/>
                <w:spacing w:val="-1"/>
                <w:sz w:val="24"/>
              </w:rPr>
              <w:t>best</w:t>
            </w:r>
            <w:r>
              <w:rPr>
                <w:rFonts w:ascii="Times New Roman"/>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with</w:t>
            </w:r>
            <w:r>
              <w:rPr>
                <w:rFonts w:ascii="Times New Roman"/>
                <w:spacing w:val="33"/>
                <w:sz w:val="24"/>
              </w:rPr>
              <w:t xml:space="preserve"> </w:t>
            </w:r>
            <w:r>
              <w:rPr>
                <w:rFonts w:ascii="Times New Roman"/>
                <w:spacing w:val="-1"/>
                <w:sz w:val="24"/>
              </w:rPr>
              <w:t>highest</w:t>
            </w:r>
            <w:r>
              <w:rPr>
                <w:rFonts w:ascii="Times New Roman"/>
                <w:sz w:val="24"/>
              </w:rPr>
              <w:t xml:space="preserve"> </w:t>
            </w:r>
            <w:r>
              <w:rPr>
                <w:rFonts w:ascii="Times New Roman"/>
                <w:spacing w:val="-1"/>
                <w:sz w:val="24"/>
              </w:rPr>
              <w:t>methanol</w:t>
            </w:r>
            <w:r>
              <w:rPr>
                <w:rFonts w:ascii="Times New Roman"/>
                <w:sz w:val="24"/>
              </w:rPr>
              <w:t xml:space="preserve"> production </w:t>
            </w:r>
            <w:r>
              <w:rPr>
                <w:rFonts w:ascii="Times New Roman"/>
                <w:spacing w:val="-1"/>
                <w:sz w:val="24"/>
              </w:rPr>
              <w:t>based</w:t>
            </w:r>
            <w:r>
              <w:rPr>
                <w:rFonts w:ascii="Times New Roman"/>
                <w:sz w:val="24"/>
              </w:rPr>
              <w:t xml:space="preserve"> on</w:t>
            </w:r>
            <w:r>
              <w:rPr>
                <w:rFonts w:ascii="Times New Roman"/>
                <w:spacing w:val="33"/>
                <w:sz w:val="24"/>
              </w:rPr>
              <w:t xml:space="preserve"> </w:t>
            </w:r>
            <w:r>
              <w:rPr>
                <w:rFonts w:ascii="Times New Roman"/>
                <w:spacing w:val="-1"/>
                <w:sz w:val="24"/>
              </w:rPr>
              <w:t xml:space="preserve">metabolic </w:t>
            </w:r>
            <w:r>
              <w:rPr>
                <w:rFonts w:ascii="Times New Roman"/>
                <w:sz w:val="24"/>
              </w:rPr>
              <w:t>modeling</w:t>
            </w:r>
          </w:p>
        </w:tc>
      </w:tr>
      <w:tr w:rsidR="00B619BB" w14:paraId="7FDB0CDA"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17EABF93" w14:textId="77777777" w:rsidR="00B619BB" w:rsidRDefault="00B619BB">
            <w:pPr>
              <w:pStyle w:val="TableParagraph"/>
              <w:rPr>
                <w:rFonts w:ascii="Times New Roman" w:eastAsia="Times New Roman" w:hAnsi="Times New Roman" w:cs="Times New Roman"/>
              </w:rPr>
            </w:pPr>
          </w:p>
          <w:p w14:paraId="23C4302A" w14:textId="77777777" w:rsidR="00B619BB" w:rsidRDefault="00A448BA">
            <w:pPr>
              <w:pStyle w:val="TableParagraph"/>
              <w:spacing w:before="129"/>
              <w:ind w:left="315"/>
              <w:rPr>
                <w:rFonts w:ascii="Times New Roman" w:eastAsia="Times New Roman" w:hAnsi="Times New Roman" w:cs="Times New Roman"/>
                <w:sz w:val="23"/>
                <w:szCs w:val="23"/>
              </w:rPr>
            </w:pPr>
            <w:r>
              <w:rPr>
                <w:rFonts w:ascii="Times New Roman"/>
                <w:b/>
                <w:sz w:val="23"/>
              </w:rPr>
              <w:t>3.0.</w:t>
            </w:r>
          </w:p>
        </w:tc>
        <w:tc>
          <w:tcPr>
            <w:tcW w:w="9633" w:type="dxa"/>
            <w:gridSpan w:val="2"/>
            <w:tcBorders>
              <w:top w:val="single" w:sz="5" w:space="0" w:color="000000"/>
              <w:left w:val="single" w:sz="5" w:space="0" w:color="000000"/>
              <w:bottom w:val="single" w:sz="5" w:space="0" w:color="000000"/>
              <w:right w:val="single" w:sz="5" w:space="0" w:color="000000"/>
            </w:tcBorders>
          </w:tcPr>
          <w:p w14:paraId="387872DB" w14:textId="77777777" w:rsidR="00B619BB" w:rsidRDefault="00A448BA">
            <w:pPr>
              <w:pStyle w:val="TableParagraph"/>
              <w:spacing w:before="113"/>
              <w:ind w:left="102" w:right="629"/>
              <w:jc w:val="both"/>
              <w:rPr>
                <w:rFonts w:ascii="Times New Roman" w:eastAsia="Times New Roman" w:hAnsi="Times New Roman" w:cs="Times New Roman"/>
                <w:sz w:val="23"/>
                <w:szCs w:val="23"/>
              </w:rPr>
            </w:pPr>
            <w:r>
              <w:rPr>
                <w:rFonts w:ascii="Times New Roman"/>
                <w:b/>
                <w:spacing w:val="-1"/>
                <w:sz w:val="23"/>
              </w:rPr>
              <w:t>Biochemical</w:t>
            </w:r>
            <w:r>
              <w:rPr>
                <w:rFonts w:ascii="Times New Roman"/>
                <w:b/>
                <w:spacing w:val="1"/>
                <w:sz w:val="23"/>
              </w:rPr>
              <w:t xml:space="preserve"> </w:t>
            </w:r>
            <w:r>
              <w:rPr>
                <w:rFonts w:ascii="Times New Roman"/>
                <w:b/>
                <w:spacing w:val="-1"/>
                <w:sz w:val="23"/>
              </w:rPr>
              <w:t xml:space="preserve">optimization </w:t>
            </w:r>
            <w:r>
              <w:rPr>
                <w:rFonts w:ascii="Times New Roman"/>
                <w:b/>
                <w:sz w:val="23"/>
              </w:rPr>
              <w:t>of</w:t>
            </w:r>
            <w:r>
              <w:rPr>
                <w:rFonts w:ascii="Times New Roman"/>
                <w:b/>
                <w:spacing w:val="2"/>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pacing w:val="-1"/>
                <w:sz w:val="23"/>
              </w:rPr>
              <w:t>methane</w:t>
            </w:r>
            <w:r>
              <w:rPr>
                <w:rFonts w:ascii="Times New Roman"/>
                <w:b/>
                <w:sz w:val="23"/>
              </w:rPr>
              <w:t xml:space="preserve"> </w:t>
            </w:r>
            <w:r>
              <w:rPr>
                <w:rFonts w:ascii="Times New Roman"/>
                <w:b/>
                <w:spacing w:val="-1"/>
                <w:sz w:val="23"/>
              </w:rPr>
              <w:t xml:space="preserve">conversion </w:t>
            </w:r>
            <w:r>
              <w:rPr>
                <w:rFonts w:ascii="Times New Roman"/>
                <w:b/>
                <w:sz w:val="23"/>
              </w:rPr>
              <w:t>to</w:t>
            </w:r>
            <w:r>
              <w:rPr>
                <w:rFonts w:ascii="Times New Roman"/>
                <w:b/>
                <w:spacing w:val="2"/>
                <w:sz w:val="23"/>
              </w:rPr>
              <w:t xml:space="preserve"> </w:t>
            </w:r>
            <w:r>
              <w:rPr>
                <w:rFonts w:ascii="Times New Roman"/>
                <w:b/>
                <w:spacing w:val="-1"/>
                <w:sz w:val="23"/>
              </w:rPr>
              <w:t>methanol.</w:t>
            </w:r>
            <w:r>
              <w:rPr>
                <w:rFonts w:ascii="Times New Roman"/>
                <w:b/>
                <w:sz w:val="23"/>
              </w:rPr>
              <w:t xml:space="preserve"> </w:t>
            </w:r>
            <w:r>
              <w:rPr>
                <w:rFonts w:ascii="Times New Roman"/>
                <w:spacing w:val="-1"/>
                <w:sz w:val="23"/>
              </w:rPr>
              <w:t>Perform</w:t>
            </w:r>
            <w:r>
              <w:rPr>
                <w:rFonts w:ascii="Times New Roman"/>
                <w:spacing w:val="75"/>
                <w:sz w:val="23"/>
              </w:rPr>
              <w:t xml:space="preserve"> </w:t>
            </w:r>
            <w:r>
              <w:rPr>
                <w:rFonts w:ascii="Times New Roman"/>
                <w:spacing w:val="-1"/>
                <w:sz w:val="23"/>
              </w:rPr>
              <w:t>biochemical</w:t>
            </w:r>
            <w:r>
              <w:rPr>
                <w:rFonts w:ascii="Times New Roman"/>
                <w:sz w:val="23"/>
              </w:rPr>
              <w:t xml:space="preserve"> and </w:t>
            </w:r>
            <w:r>
              <w:rPr>
                <w:rFonts w:ascii="Times New Roman"/>
                <w:spacing w:val="-1"/>
                <w:sz w:val="23"/>
              </w:rPr>
              <w:t>biophysical</w:t>
            </w:r>
            <w:r>
              <w:rPr>
                <w:rFonts w:ascii="Times New Roman"/>
                <w:sz w:val="23"/>
              </w:rPr>
              <w:t xml:space="preserve"> </w:t>
            </w:r>
            <w:r>
              <w:rPr>
                <w:rFonts w:ascii="Times New Roman"/>
                <w:spacing w:val="-1"/>
                <w:sz w:val="23"/>
              </w:rPr>
              <w:t>studies</w:t>
            </w:r>
            <w:r>
              <w:rPr>
                <w:rFonts w:ascii="Times New Roman"/>
                <w:spacing w:val="-4"/>
                <w:sz w:val="23"/>
              </w:rPr>
              <w:t xml:space="preserve">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pacing w:val="-1"/>
                <w:sz w:val="23"/>
              </w:rPr>
              <w:t>the</w:t>
            </w:r>
            <w:r>
              <w:rPr>
                <w:rFonts w:ascii="Times New Roman"/>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enzymes</w:t>
            </w:r>
            <w:r>
              <w:rPr>
                <w:rFonts w:ascii="Times New Roman"/>
                <w:spacing w:val="1"/>
                <w:sz w:val="23"/>
              </w:rPr>
              <w:t xml:space="preserve"> </w:t>
            </w:r>
            <w:r>
              <w:rPr>
                <w:rFonts w:ascii="Times New Roman"/>
                <w:sz w:val="23"/>
              </w:rPr>
              <w:t>to</w:t>
            </w:r>
            <w:r>
              <w:rPr>
                <w:rFonts w:ascii="Times New Roman"/>
                <w:spacing w:val="9"/>
                <w:sz w:val="23"/>
              </w:rPr>
              <w:t xml:space="preserve"> </w:t>
            </w:r>
            <w:r>
              <w:rPr>
                <w:rFonts w:ascii="Times New Roman"/>
                <w:spacing w:val="-1"/>
                <w:sz w:val="23"/>
              </w:rPr>
              <w:t>efficiently</w:t>
            </w:r>
            <w:r>
              <w:rPr>
                <w:rFonts w:ascii="Times New Roman"/>
                <w:spacing w:val="-5"/>
                <w:sz w:val="23"/>
              </w:rPr>
              <w:t xml:space="preserve"> </w:t>
            </w:r>
            <w:r>
              <w:rPr>
                <w:rFonts w:ascii="Times New Roman"/>
                <w:sz w:val="23"/>
              </w:rPr>
              <w:t>and</w:t>
            </w:r>
            <w:r>
              <w:rPr>
                <w:rFonts w:ascii="Times New Roman"/>
                <w:spacing w:val="53"/>
                <w:sz w:val="23"/>
              </w:rPr>
              <w:t xml:space="preserve"> </w:t>
            </w:r>
            <w:r>
              <w:rPr>
                <w:rFonts w:ascii="Times New Roman"/>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23ECE8E8"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1890A79" w14:textId="77777777" w:rsidR="00B619BB" w:rsidRDefault="00B619BB">
            <w:pPr>
              <w:pStyle w:val="TableParagraph"/>
              <w:spacing w:before="9"/>
              <w:rPr>
                <w:rFonts w:ascii="Times New Roman" w:eastAsia="Times New Roman" w:hAnsi="Times New Roman" w:cs="Times New Roman"/>
                <w:sz w:val="32"/>
                <w:szCs w:val="32"/>
              </w:rPr>
            </w:pPr>
          </w:p>
          <w:p w14:paraId="5163806C"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3.1</w:t>
            </w:r>
          </w:p>
        </w:tc>
        <w:tc>
          <w:tcPr>
            <w:tcW w:w="9633" w:type="dxa"/>
            <w:gridSpan w:val="2"/>
            <w:tcBorders>
              <w:top w:val="single" w:sz="5" w:space="0" w:color="000000"/>
              <w:left w:val="single" w:sz="5" w:space="0" w:color="000000"/>
              <w:bottom w:val="single" w:sz="5" w:space="0" w:color="000000"/>
              <w:right w:val="single" w:sz="5" w:space="0" w:color="000000"/>
            </w:tcBorders>
          </w:tcPr>
          <w:p w14:paraId="71429F79" w14:textId="77777777" w:rsidR="00B619BB" w:rsidRDefault="00A448BA">
            <w:pPr>
              <w:pStyle w:val="TableParagraph"/>
              <w:spacing w:before="113"/>
              <w:ind w:left="102" w:right="4775"/>
              <w:rPr>
                <w:rFonts w:ascii="Times New Roman" w:eastAsia="Times New Roman" w:hAnsi="Times New Roman" w:cs="Times New Roman"/>
                <w:sz w:val="23"/>
                <w:szCs w:val="23"/>
              </w:rPr>
            </w:pPr>
            <w:r>
              <w:rPr>
                <w:rFonts w:ascii="Times New Roman"/>
                <w:spacing w:val="-1"/>
                <w:sz w:val="23"/>
              </w:rPr>
              <w:t>Determine</w:t>
            </w:r>
            <w:r>
              <w:rPr>
                <w:rFonts w:ascii="Times New Roman"/>
                <w:sz w:val="23"/>
              </w:rPr>
              <w:t xml:space="preserve"> </w:t>
            </w:r>
            <w:r>
              <w:rPr>
                <w:rFonts w:ascii="Times New Roman"/>
                <w:spacing w:val="-1"/>
                <w:sz w:val="23"/>
              </w:rPr>
              <w:t>endogenous</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 xml:space="preserve">activities </w:t>
            </w:r>
            <w:r>
              <w:rPr>
                <w:rFonts w:ascii="Times New Roman"/>
                <w:sz w:val="23"/>
              </w:rPr>
              <w:t>of</w:t>
            </w:r>
            <w:r>
              <w:rPr>
                <w:rFonts w:ascii="Times New Roman"/>
                <w:spacing w:val="43"/>
                <w:sz w:val="23"/>
              </w:rPr>
              <w:t xml:space="preserve"> </w:t>
            </w:r>
            <w:r>
              <w:rPr>
                <w:rFonts w:ascii="Times New Roman"/>
                <w:spacing w:val="-1"/>
                <w:sz w:val="23"/>
              </w:rPr>
              <w:t>MCR,</w:t>
            </w:r>
            <w:r>
              <w:rPr>
                <w:rFonts w:ascii="Times New Roman"/>
                <w:sz w:val="23"/>
              </w:rPr>
              <w:t xml:space="preserve"> </w:t>
            </w:r>
            <w:r>
              <w:rPr>
                <w:rFonts w:ascii="Times New Roman"/>
                <w:spacing w:val="-1"/>
                <w:sz w:val="23"/>
              </w:rPr>
              <w:t>HDR</w:t>
            </w:r>
            <w:r>
              <w:rPr>
                <w:rFonts w:ascii="Times New Roman"/>
                <w:sz w:val="23"/>
              </w:rPr>
              <w:t xml:space="preserve"> and </w:t>
            </w:r>
            <w:proofErr w:type="spellStart"/>
            <w:r>
              <w:rPr>
                <w:rFonts w:ascii="Times New Roman"/>
                <w:spacing w:val="-1"/>
                <w:sz w:val="23"/>
              </w:rPr>
              <w:t>Methyltransferase</w:t>
            </w:r>
            <w:proofErr w:type="spellEnd"/>
          </w:p>
        </w:tc>
      </w:tr>
      <w:tr w:rsidR="00B619BB" w14:paraId="0D47FB03" w14:textId="77777777">
        <w:trPr>
          <w:trHeight w:hRule="exact" w:val="1453"/>
        </w:trPr>
        <w:tc>
          <w:tcPr>
            <w:tcW w:w="992" w:type="dxa"/>
            <w:tcBorders>
              <w:top w:val="single" w:sz="5" w:space="0" w:color="000000"/>
              <w:left w:val="single" w:sz="5" w:space="0" w:color="000000"/>
              <w:bottom w:val="single" w:sz="5" w:space="0" w:color="000000"/>
              <w:right w:val="single" w:sz="5" w:space="0" w:color="000000"/>
            </w:tcBorders>
          </w:tcPr>
          <w:p w14:paraId="52AFE12D" w14:textId="77777777" w:rsidR="00B619BB" w:rsidRDefault="00B619BB">
            <w:pPr>
              <w:pStyle w:val="TableParagraph"/>
              <w:rPr>
                <w:rFonts w:ascii="Times New Roman" w:eastAsia="Times New Roman" w:hAnsi="Times New Roman" w:cs="Times New Roman"/>
              </w:rPr>
            </w:pPr>
          </w:p>
          <w:p w14:paraId="405E4D78" w14:textId="77777777" w:rsidR="00B619BB" w:rsidRDefault="00B619BB">
            <w:pPr>
              <w:pStyle w:val="TableParagraph"/>
              <w:rPr>
                <w:rFonts w:ascii="Times New Roman" w:eastAsia="Times New Roman" w:hAnsi="Times New Roman" w:cs="Times New Roman"/>
              </w:rPr>
            </w:pPr>
          </w:p>
          <w:p w14:paraId="7CCED16D" w14:textId="77777777" w:rsidR="00B619BB" w:rsidRDefault="00B619BB">
            <w:pPr>
              <w:pStyle w:val="TableParagraph"/>
              <w:rPr>
                <w:rFonts w:ascii="Times New Roman" w:eastAsia="Times New Roman" w:hAnsi="Times New Roman" w:cs="Times New Roman"/>
              </w:rPr>
            </w:pPr>
          </w:p>
          <w:p w14:paraId="254544D3" w14:textId="77777777" w:rsidR="00B619BB" w:rsidRDefault="00B619BB">
            <w:pPr>
              <w:pStyle w:val="TableParagraph"/>
              <w:rPr>
                <w:rFonts w:ascii="Times New Roman" w:eastAsia="Times New Roman" w:hAnsi="Times New Roman" w:cs="Times New Roman"/>
              </w:rPr>
            </w:pPr>
          </w:p>
          <w:p w14:paraId="6D6E20CD" w14:textId="77777777" w:rsidR="00B619BB" w:rsidRDefault="00A448BA">
            <w:pPr>
              <w:pStyle w:val="TableParagraph"/>
              <w:spacing w:before="160"/>
              <w:ind w:left="315"/>
              <w:rPr>
                <w:rFonts w:ascii="Times New Roman" w:eastAsia="Times New Roman" w:hAnsi="Times New Roman" w:cs="Times New Roman"/>
                <w:sz w:val="23"/>
                <w:szCs w:val="23"/>
              </w:rPr>
            </w:pPr>
            <w:r>
              <w:rPr>
                <w:rFonts w:ascii="Times New Roman"/>
                <w:sz w:val="23"/>
              </w:rPr>
              <w:t>3.2.</w:t>
            </w:r>
          </w:p>
        </w:tc>
        <w:tc>
          <w:tcPr>
            <w:tcW w:w="9633" w:type="dxa"/>
            <w:gridSpan w:val="2"/>
            <w:tcBorders>
              <w:top w:val="single" w:sz="5" w:space="0" w:color="000000"/>
              <w:left w:val="single" w:sz="5" w:space="0" w:color="000000"/>
              <w:bottom w:val="single" w:sz="5" w:space="0" w:color="000000"/>
              <w:right w:val="single" w:sz="5" w:space="0" w:color="000000"/>
            </w:tcBorders>
          </w:tcPr>
          <w:p w14:paraId="34ED439F" w14:textId="77777777" w:rsidR="00B619BB" w:rsidRDefault="00A448BA">
            <w:pPr>
              <w:pStyle w:val="TableParagraph"/>
              <w:spacing w:before="113"/>
              <w:ind w:left="102" w:right="4483"/>
              <w:rPr>
                <w:rFonts w:ascii="Times New Roman" w:eastAsia="Times New Roman" w:hAnsi="Times New Roman" w:cs="Times New Roman"/>
                <w:sz w:val="23"/>
                <w:szCs w:val="23"/>
              </w:rPr>
            </w:pP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 xml:space="preserve"> Reductase</w:t>
            </w:r>
            <w:r>
              <w:rPr>
                <w:rFonts w:ascii="Times New Roman"/>
                <w:spacing w:val="-2"/>
                <w:sz w:val="23"/>
              </w:rPr>
              <w:t xml:space="preserve"> </w:t>
            </w:r>
            <w:r>
              <w:rPr>
                <w:rFonts w:ascii="Times New Roman"/>
                <w:spacing w:val="-1"/>
                <w:sz w:val="23"/>
              </w:rPr>
              <w:t>(MCR):</w:t>
            </w:r>
            <w:r>
              <w:rPr>
                <w:rFonts w:ascii="Times New Roman"/>
                <w:sz w:val="23"/>
              </w:rPr>
              <w:t xml:space="preserve"> </w:t>
            </w:r>
            <w:r>
              <w:rPr>
                <w:rFonts w:ascii="Times New Roman"/>
                <w:spacing w:val="-1"/>
                <w:sz w:val="23"/>
              </w:rPr>
              <w:t>Characterize</w:t>
            </w:r>
            <w:r>
              <w:rPr>
                <w:rFonts w:ascii="Times New Roman"/>
                <w:sz w:val="23"/>
              </w:rPr>
              <w:t xml:space="preserve"> </w:t>
            </w:r>
            <w:r>
              <w:rPr>
                <w:rFonts w:ascii="Times New Roman"/>
                <w:spacing w:val="-1"/>
                <w:sz w:val="23"/>
              </w:rPr>
              <w:t>kinetic</w:t>
            </w:r>
            <w:r>
              <w:rPr>
                <w:rFonts w:ascii="Times New Roman"/>
                <w:spacing w:val="53"/>
                <w:sz w:val="23"/>
              </w:rPr>
              <w:t xml:space="preserve"> </w:t>
            </w:r>
            <w:r>
              <w:rPr>
                <w:rFonts w:ascii="Times New Roman"/>
                <w:spacing w:val="-1"/>
                <w:sz w:val="23"/>
              </w:rPr>
              <w:t>parameters,</w:t>
            </w:r>
            <w:r>
              <w:rPr>
                <w:rFonts w:ascii="Times New Roman"/>
                <w:sz w:val="23"/>
              </w:rPr>
              <w:t xml:space="preserve"> </w:t>
            </w:r>
            <w:r>
              <w:rPr>
                <w:rFonts w:ascii="Times New Roman"/>
                <w:spacing w:val="-1"/>
                <w:sz w:val="23"/>
              </w:rPr>
              <w:t>assess kinetic</w:t>
            </w:r>
            <w:r>
              <w:rPr>
                <w:rFonts w:ascii="Times New Roman"/>
                <w:spacing w:val="-2"/>
                <w:sz w:val="23"/>
              </w:rPr>
              <w:t xml:space="preserve"> </w:t>
            </w:r>
            <w:r>
              <w:rPr>
                <w:rFonts w:ascii="Times New Roman"/>
                <w:spacing w:val="-1"/>
                <w:sz w:val="23"/>
              </w:rPr>
              <w:t>bias,</w:t>
            </w:r>
            <w:r>
              <w:rPr>
                <w:rFonts w:ascii="Times New Roman"/>
                <w:sz w:val="23"/>
              </w:rPr>
              <w:t xml:space="preserve"> and</w:t>
            </w:r>
            <w:r>
              <w:rPr>
                <w:rFonts w:ascii="Times New Roman"/>
                <w:spacing w:val="-3"/>
                <w:sz w:val="23"/>
              </w:rPr>
              <w:t xml:space="preserve"> </w:t>
            </w:r>
            <w:r>
              <w:rPr>
                <w:rFonts w:ascii="Times New Roman"/>
                <w:spacing w:val="-1"/>
                <w:sz w:val="23"/>
              </w:rPr>
              <w:t>measure</w:t>
            </w:r>
            <w:r>
              <w:rPr>
                <w:rFonts w:ascii="Times New Roman"/>
                <w:spacing w:val="41"/>
                <w:sz w:val="23"/>
              </w:rPr>
              <w:t xml:space="preserve"> </w:t>
            </w:r>
            <w:r>
              <w:rPr>
                <w:rFonts w:ascii="Times New Roman"/>
                <w:spacing w:val="-1"/>
                <w:sz w:val="23"/>
              </w:rPr>
              <w:t>biophysical</w:t>
            </w:r>
            <w:r>
              <w:rPr>
                <w:rFonts w:ascii="Times New Roman"/>
                <w:sz w:val="23"/>
              </w:rPr>
              <w:t xml:space="preserve"> </w:t>
            </w:r>
            <w:r>
              <w:rPr>
                <w:rFonts w:ascii="Times New Roman"/>
                <w:spacing w:val="-1"/>
                <w:sz w:val="23"/>
              </w:rPr>
              <w:t>properties</w:t>
            </w:r>
            <w:r>
              <w:rPr>
                <w:rFonts w:ascii="Times New Roman"/>
                <w:spacing w:val="1"/>
                <w:sz w:val="23"/>
              </w:rPr>
              <w:t xml:space="preserve">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 xml:space="preserve">expressed </w:t>
            </w:r>
            <w:r>
              <w:rPr>
                <w:rFonts w:ascii="Times New Roman"/>
                <w:i/>
                <w:sz w:val="23"/>
              </w:rPr>
              <w:t>M.</w:t>
            </w:r>
            <w:r>
              <w:rPr>
                <w:rFonts w:ascii="Times New Roman"/>
                <w:i/>
                <w:spacing w:val="59"/>
                <w:sz w:val="23"/>
              </w:rPr>
              <w:t xml:space="preserve"> </w:t>
            </w:r>
            <w:proofErr w:type="spellStart"/>
            <w:r>
              <w:rPr>
                <w:rFonts w:ascii="Times New Roman"/>
                <w:i/>
                <w:spacing w:val="-1"/>
                <w:sz w:val="23"/>
              </w:rPr>
              <w:t>marburgensis</w:t>
            </w:r>
            <w:proofErr w:type="spellEnd"/>
            <w:r>
              <w:rPr>
                <w:rFonts w:ascii="Times New Roman"/>
                <w:i/>
                <w:sz w:val="23"/>
              </w:rPr>
              <w:t xml:space="preserve"> </w:t>
            </w:r>
            <w:r>
              <w:rPr>
                <w:rFonts w:ascii="Times New Roman"/>
                <w:sz w:val="23"/>
              </w:rPr>
              <w:t xml:space="preserve">and </w:t>
            </w:r>
            <w:r>
              <w:rPr>
                <w:rFonts w:ascii="Times New Roman"/>
                <w:spacing w:val="-1"/>
                <w:sz w:val="23"/>
              </w:rPr>
              <w:t>ANME</w:t>
            </w:r>
            <w:r>
              <w:rPr>
                <w:rFonts w:ascii="Times New Roman"/>
                <w:spacing w:val="1"/>
                <w:sz w:val="23"/>
              </w:rPr>
              <w:t xml:space="preserve"> </w:t>
            </w:r>
            <w:r>
              <w:rPr>
                <w:rFonts w:ascii="Times New Roman"/>
                <w:spacing w:val="-1"/>
                <w:sz w:val="23"/>
              </w:rPr>
              <w:t xml:space="preserve">MCRs </w:t>
            </w:r>
            <w:r>
              <w:rPr>
                <w:rFonts w:ascii="Times New Roman"/>
                <w:sz w:val="23"/>
              </w:rPr>
              <w:t xml:space="preserve">in the </w:t>
            </w:r>
            <w:r>
              <w:rPr>
                <w:rFonts w:ascii="Times New Roman"/>
                <w:spacing w:val="-1"/>
                <w:sz w:val="23"/>
              </w:rPr>
              <w:t>forward</w:t>
            </w:r>
            <w:r>
              <w:rPr>
                <w:rFonts w:ascii="Times New Roman"/>
                <w:sz w:val="23"/>
              </w:rPr>
              <w:t xml:space="preserve"> &amp;</w:t>
            </w:r>
            <w:r>
              <w:rPr>
                <w:rFonts w:ascii="Times New Roman"/>
                <w:spacing w:val="31"/>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79DB86EF" w14:textId="77777777">
        <w:trPr>
          <w:trHeight w:hRule="exact" w:val="1718"/>
        </w:trPr>
        <w:tc>
          <w:tcPr>
            <w:tcW w:w="992" w:type="dxa"/>
            <w:tcBorders>
              <w:top w:val="single" w:sz="5" w:space="0" w:color="000000"/>
              <w:left w:val="single" w:sz="5" w:space="0" w:color="000000"/>
              <w:bottom w:val="single" w:sz="5" w:space="0" w:color="000000"/>
              <w:right w:val="single" w:sz="5" w:space="0" w:color="000000"/>
            </w:tcBorders>
          </w:tcPr>
          <w:p w14:paraId="1D756A2C" w14:textId="77777777" w:rsidR="00B619BB" w:rsidRDefault="00B619BB">
            <w:pPr>
              <w:pStyle w:val="TableParagraph"/>
              <w:rPr>
                <w:rFonts w:ascii="Times New Roman" w:eastAsia="Times New Roman" w:hAnsi="Times New Roman" w:cs="Times New Roman"/>
              </w:rPr>
            </w:pPr>
          </w:p>
          <w:p w14:paraId="3C76E9C9" w14:textId="77777777" w:rsidR="00B619BB" w:rsidRDefault="00B619BB">
            <w:pPr>
              <w:pStyle w:val="TableParagraph"/>
              <w:rPr>
                <w:rFonts w:ascii="Times New Roman" w:eastAsia="Times New Roman" w:hAnsi="Times New Roman" w:cs="Times New Roman"/>
              </w:rPr>
            </w:pPr>
          </w:p>
          <w:p w14:paraId="38F388A8" w14:textId="77777777" w:rsidR="00B619BB" w:rsidRDefault="00B619BB">
            <w:pPr>
              <w:pStyle w:val="TableParagraph"/>
              <w:rPr>
                <w:rFonts w:ascii="Times New Roman" w:eastAsia="Times New Roman" w:hAnsi="Times New Roman" w:cs="Times New Roman"/>
              </w:rPr>
            </w:pPr>
          </w:p>
          <w:p w14:paraId="71CE5731" w14:textId="77777777" w:rsidR="00B619BB" w:rsidRDefault="00B619BB">
            <w:pPr>
              <w:pStyle w:val="TableParagraph"/>
              <w:rPr>
                <w:rFonts w:ascii="Times New Roman" w:eastAsia="Times New Roman" w:hAnsi="Times New Roman" w:cs="Times New Roman"/>
              </w:rPr>
            </w:pPr>
          </w:p>
          <w:p w14:paraId="13F3DB8E" w14:textId="77777777" w:rsidR="00B619BB" w:rsidRDefault="00B619BB">
            <w:pPr>
              <w:pStyle w:val="TableParagraph"/>
              <w:rPr>
                <w:rFonts w:ascii="Times New Roman" w:eastAsia="Times New Roman" w:hAnsi="Times New Roman" w:cs="Times New Roman"/>
              </w:rPr>
            </w:pPr>
          </w:p>
          <w:p w14:paraId="0D3A87AB" w14:textId="77777777" w:rsidR="00B619BB" w:rsidRDefault="00A448BA">
            <w:pPr>
              <w:pStyle w:val="TableParagraph"/>
              <w:spacing w:before="175"/>
              <w:ind w:left="150"/>
              <w:rPr>
                <w:rFonts w:ascii="Times New Roman" w:eastAsia="Times New Roman" w:hAnsi="Times New Roman" w:cs="Times New Roman"/>
                <w:sz w:val="23"/>
                <w:szCs w:val="23"/>
              </w:rPr>
            </w:pPr>
            <w:r>
              <w:rPr>
                <w:rFonts w:ascii="Times New Roman"/>
                <w:b/>
                <w:sz w:val="23"/>
              </w:rPr>
              <w:t>M.3.1.</w:t>
            </w:r>
          </w:p>
        </w:tc>
        <w:tc>
          <w:tcPr>
            <w:tcW w:w="9633" w:type="dxa"/>
            <w:gridSpan w:val="2"/>
            <w:tcBorders>
              <w:top w:val="single" w:sz="5" w:space="0" w:color="000000"/>
              <w:left w:val="single" w:sz="5" w:space="0" w:color="000000"/>
              <w:bottom w:val="single" w:sz="5" w:space="0" w:color="000000"/>
              <w:right w:val="single" w:sz="5" w:space="0" w:color="000000"/>
            </w:tcBorders>
          </w:tcPr>
          <w:p w14:paraId="19735DA0" w14:textId="77777777" w:rsidR="00B619BB" w:rsidRDefault="00A448BA">
            <w:pPr>
              <w:pStyle w:val="TableParagraph"/>
              <w:spacing w:before="113"/>
              <w:ind w:left="5411" w:right="241"/>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7"/>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54"/>
                <w:sz w:val="23"/>
              </w:rPr>
              <w:t xml:space="preserve"> </w:t>
            </w:r>
            <w:r>
              <w:rPr>
                <w:rFonts w:ascii="Times New Roman"/>
                <w:sz w:val="23"/>
              </w:rPr>
              <w:t xml:space="preserve">&gt;5 </w:t>
            </w:r>
            <w:r>
              <w:rPr>
                <w:rFonts w:ascii="Times New Roman"/>
                <w:spacing w:val="-1"/>
                <w:sz w:val="23"/>
              </w:rPr>
              <w:t>units/mg</w:t>
            </w:r>
            <w:r>
              <w:rPr>
                <w:rFonts w:ascii="Times New Roman"/>
                <w:spacing w:val="-3"/>
                <w:sz w:val="23"/>
              </w:rPr>
              <w:t xml:space="preserve"> </w:t>
            </w:r>
            <w:r>
              <w:rPr>
                <w:rFonts w:ascii="Times New Roman"/>
                <w:spacing w:val="-1"/>
                <w:sz w:val="23"/>
              </w:rPr>
              <w:t>(after</w:t>
            </w:r>
            <w:r>
              <w:rPr>
                <w:rFonts w:ascii="Times New Roman"/>
                <w:spacing w:val="35"/>
                <w:sz w:val="23"/>
              </w:rPr>
              <w:t xml:space="preserve"> </w:t>
            </w:r>
            <w:r>
              <w:rPr>
                <w:rFonts w:ascii="Times New Roman"/>
                <w:spacing w:val="-1"/>
                <w:sz w:val="23"/>
              </w:rPr>
              <w:t>activation)</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z w:val="23"/>
              </w:rPr>
              <w:t xml:space="preserve"> </w:t>
            </w:r>
            <w:r>
              <w:rPr>
                <w:rFonts w:ascii="Times New Roman"/>
                <w:spacing w:val="-1"/>
                <w:sz w:val="23"/>
              </w:rPr>
              <w:t xml:space="preserve">synthesis </w:t>
            </w:r>
            <w:r>
              <w:rPr>
                <w:rFonts w:ascii="Times New Roman"/>
                <w:sz w:val="23"/>
              </w:rPr>
              <w:t xml:space="preserve">and </w:t>
            </w:r>
            <w:r>
              <w:rPr>
                <w:rFonts w:ascii="Times New Roman"/>
                <w:spacing w:val="-1"/>
                <w:sz w:val="23"/>
              </w:rPr>
              <w:t>0.07</w:t>
            </w:r>
            <w:r>
              <w:rPr>
                <w:rFonts w:ascii="Times New Roman"/>
                <w:spacing w:val="27"/>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where</w:t>
            </w:r>
            <w:r>
              <w:rPr>
                <w:rFonts w:ascii="Times New Roman"/>
                <w:sz w:val="23"/>
              </w:rPr>
              <w:t xml:space="preserve"> </w:t>
            </w:r>
            <w:r>
              <w:rPr>
                <w:rFonts w:ascii="Times New Roman"/>
                <w:spacing w:val="-1"/>
                <w:sz w:val="23"/>
              </w:rPr>
              <w:t>one</w:t>
            </w:r>
            <w:r>
              <w:rPr>
                <w:rFonts w:ascii="Times New Roman"/>
                <w:spacing w:val="31"/>
                <w:sz w:val="23"/>
              </w:rPr>
              <w:t xml:space="preserve"> </w:t>
            </w:r>
            <w:r>
              <w:rPr>
                <w:rFonts w:ascii="Times New Roman"/>
                <w:sz w:val="23"/>
              </w:rPr>
              <w:t xml:space="preserve">unit </w:t>
            </w:r>
            <w:r>
              <w:rPr>
                <w:rFonts w:ascii="Times New Roman"/>
                <w:spacing w:val="-1"/>
                <w:sz w:val="23"/>
              </w:rPr>
              <w:t xml:space="preserve">equals </w:t>
            </w:r>
            <w:r>
              <w:rPr>
                <w:rFonts w:ascii="Times New Roman"/>
                <w:sz w:val="23"/>
              </w:rPr>
              <w:t>1</w:t>
            </w:r>
            <w:r>
              <w:rPr>
                <w:rFonts w:ascii="Times New Roman"/>
                <w:spacing w:val="-3"/>
                <w:sz w:val="23"/>
              </w:rPr>
              <w:t xml:space="preserve"> </w:t>
            </w:r>
            <w:proofErr w:type="spellStart"/>
            <w:r>
              <w:rPr>
                <w:rFonts w:ascii="Times New Roman"/>
                <w:spacing w:val="-1"/>
                <w:sz w:val="23"/>
              </w:rPr>
              <w:t>micromol</w:t>
            </w:r>
            <w:proofErr w:type="spellEnd"/>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converted</w:t>
            </w:r>
            <w:r>
              <w:rPr>
                <w:rFonts w:ascii="Times New Roman"/>
                <w:spacing w:val="31"/>
                <w:sz w:val="23"/>
              </w:rPr>
              <w:t xml:space="preserve"> </w:t>
            </w:r>
            <w:r>
              <w:rPr>
                <w:rFonts w:ascii="Times New Roman"/>
                <w:sz w:val="23"/>
              </w:rPr>
              <w:t xml:space="preserve">per </w:t>
            </w:r>
            <w:r>
              <w:rPr>
                <w:rFonts w:ascii="Times New Roman"/>
                <w:spacing w:val="-1"/>
                <w:sz w:val="23"/>
              </w:rPr>
              <w:t>min.</w:t>
            </w:r>
          </w:p>
        </w:tc>
      </w:tr>
      <w:tr w:rsidR="00B619BB" w14:paraId="79E1F8EB"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75D4676C" w14:textId="77777777" w:rsidR="00B619BB" w:rsidRDefault="00B619BB">
            <w:pPr>
              <w:pStyle w:val="TableParagraph"/>
              <w:rPr>
                <w:rFonts w:ascii="Times New Roman" w:eastAsia="Times New Roman" w:hAnsi="Times New Roman" w:cs="Times New Roman"/>
              </w:rPr>
            </w:pPr>
          </w:p>
          <w:p w14:paraId="709089F3" w14:textId="77777777" w:rsidR="00B619BB" w:rsidRDefault="00B619BB">
            <w:pPr>
              <w:pStyle w:val="TableParagraph"/>
              <w:rPr>
                <w:rFonts w:ascii="Times New Roman" w:eastAsia="Times New Roman" w:hAnsi="Times New Roman" w:cs="Times New Roman"/>
              </w:rPr>
            </w:pPr>
          </w:p>
          <w:p w14:paraId="740928E2" w14:textId="77777777" w:rsidR="00B619BB" w:rsidRDefault="00B619BB">
            <w:pPr>
              <w:pStyle w:val="TableParagraph"/>
              <w:rPr>
                <w:rFonts w:ascii="Times New Roman" w:eastAsia="Times New Roman" w:hAnsi="Times New Roman" w:cs="Times New Roman"/>
              </w:rPr>
            </w:pPr>
          </w:p>
          <w:p w14:paraId="1E725ED0" w14:textId="77777777" w:rsidR="00B619BB" w:rsidRDefault="00A448BA">
            <w:pPr>
              <w:pStyle w:val="TableParagraph"/>
              <w:spacing w:before="146"/>
              <w:ind w:left="315"/>
              <w:rPr>
                <w:rFonts w:ascii="Times New Roman" w:eastAsia="Times New Roman" w:hAnsi="Times New Roman" w:cs="Times New Roman"/>
                <w:sz w:val="23"/>
                <w:szCs w:val="23"/>
              </w:rPr>
            </w:pPr>
            <w:r>
              <w:rPr>
                <w:rFonts w:ascii="Times New Roman"/>
                <w:sz w:val="23"/>
              </w:rPr>
              <w:t>3.3.</w:t>
            </w:r>
          </w:p>
        </w:tc>
        <w:tc>
          <w:tcPr>
            <w:tcW w:w="9633" w:type="dxa"/>
            <w:gridSpan w:val="2"/>
            <w:tcBorders>
              <w:top w:val="single" w:sz="5" w:space="0" w:color="000000"/>
              <w:left w:val="single" w:sz="5" w:space="0" w:color="000000"/>
              <w:bottom w:val="single" w:sz="5" w:space="0" w:color="000000"/>
              <w:right w:val="single" w:sz="5" w:space="0" w:color="000000"/>
            </w:tcBorders>
          </w:tcPr>
          <w:p w14:paraId="24AC1D04" w14:textId="77777777" w:rsidR="00B619BB" w:rsidRDefault="00A448BA">
            <w:pPr>
              <w:pStyle w:val="TableParagraph"/>
              <w:spacing w:before="113"/>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1"/>
                <w:sz w:val="23"/>
              </w:rPr>
              <w:t xml:space="preserve"> </w:t>
            </w:r>
            <w:r>
              <w:rPr>
                <w:rFonts w:ascii="Times New Roman"/>
                <w:sz w:val="23"/>
              </w:rPr>
              <w:t>to</w:t>
            </w:r>
            <w:r>
              <w:rPr>
                <w:rFonts w:ascii="Times New Roman"/>
                <w:spacing w:val="45"/>
                <w:sz w:val="23"/>
              </w:rPr>
              <w:t xml:space="preserve"> </w:t>
            </w:r>
            <w:r>
              <w:rPr>
                <w:rFonts w:ascii="Times New Roman"/>
                <w:spacing w:val="-1"/>
                <w:sz w:val="23"/>
              </w:rPr>
              <w:t>increase</w:t>
            </w:r>
            <w:r>
              <w:rPr>
                <w:rFonts w:ascii="Times New Roman"/>
                <w:sz w:val="23"/>
              </w:rPr>
              <w:t xml:space="preserve"> </w:t>
            </w:r>
            <w:r>
              <w:rPr>
                <w:rFonts w:ascii="Times New Roman"/>
                <w:spacing w:val="-1"/>
                <w:sz w:val="23"/>
              </w:rPr>
              <w:t>the</w:t>
            </w:r>
            <w:r>
              <w:rPr>
                <w:rFonts w:ascii="Times New Roman"/>
                <w:spacing w:val="-2"/>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45"/>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by</w:t>
            </w:r>
            <w:r>
              <w:rPr>
                <w:rFonts w:ascii="Times New Roman"/>
                <w:spacing w:val="-5"/>
                <w:sz w:val="23"/>
              </w:rPr>
              <w:t xml:space="preserve"> </w:t>
            </w:r>
            <w:r>
              <w:rPr>
                <w:rFonts w:ascii="Times New Roman"/>
                <w:spacing w:val="-1"/>
                <w:sz w:val="23"/>
              </w:rPr>
              <w:t>20-fold.</w:t>
            </w:r>
          </w:p>
        </w:tc>
      </w:tr>
      <w:tr w:rsidR="00B619BB" w14:paraId="666C91BD"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6D1740BC" w14:textId="77777777" w:rsidR="00B619BB" w:rsidRDefault="00B619BB">
            <w:pPr>
              <w:pStyle w:val="TableParagraph"/>
              <w:rPr>
                <w:rFonts w:ascii="Times New Roman" w:eastAsia="Times New Roman" w:hAnsi="Times New Roman" w:cs="Times New Roman"/>
              </w:rPr>
            </w:pPr>
          </w:p>
          <w:p w14:paraId="301B65C2" w14:textId="77777777" w:rsidR="00B619BB" w:rsidRDefault="00B619BB">
            <w:pPr>
              <w:pStyle w:val="TableParagraph"/>
              <w:rPr>
                <w:rFonts w:ascii="Times New Roman" w:eastAsia="Times New Roman" w:hAnsi="Times New Roman" w:cs="Times New Roman"/>
              </w:rPr>
            </w:pPr>
          </w:p>
          <w:p w14:paraId="261B87E3"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M.3.2.</w:t>
            </w:r>
          </w:p>
        </w:tc>
        <w:tc>
          <w:tcPr>
            <w:tcW w:w="9633" w:type="dxa"/>
            <w:gridSpan w:val="2"/>
            <w:tcBorders>
              <w:top w:val="single" w:sz="5" w:space="0" w:color="000000"/>
              <w:left w:val="single" w:sz="5" w:space="0" w:color="000000"/>
              <w:bottom w:val="single" w:sz="5" w:space="0" w:color="000000"/>
              <w:right w:val="single" w:sz="5" w:space="0" w:color="000000"/>
            </w:tcBorders>
          </w:tcPr>
          <w:p w14:paraId="0938E317" w14:textId="77777777" w:rsidR="00B619BB" w:rsidRDefault="00A448BA">
            <w:pPr>
              <w:pStyle w:val="TableParagraph"/>
              <w:spacing w:before="113"/>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30"/>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7DD1A263"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6E1FFC30" w14:textId="77777777" w:rsidR="00B619BB" w:rsidRDefault="00B619BB">
            <w:pPr>
              <w:pStyle w:val="TableParagraph"/>
              <w:rPr>
                <w:rFonts w:ascii="Times New Roman" w:eastAsia="Times New Roman" w:hAnsi="Times New Roman" w:cs="Times New Roman"/>
              </w:rPr>
            </w:pPr>
          </w:p>
          <w:p w14:paraId="5C1AB94B" w14:textId="77777777" w:rsidR="00B619BB" w:rsidRDefault="00B619BB">
            <w:pPr>
              <w:pStyle w:val="TableParagraph"/>
              <w:rPr>
                <w:rFonts w:ascii="Times New Roman" w:eastAsia="Times New Roman" w:hAnsi="Times New Roman" w:cs="Times New Roman"/>
              </w:rPr>
            </w:pPr>
          </w:p>
          <w:p w14:paraId="084355D4" w14:textId="77777777" w:rsidR="00B619BB" w:rsidRDefault="00B619BB">
            <w:pPr>
              <w:pStyle w:val="TableParagraph"/>
              <w:rPr>
                <w:rFonts w:ascii="Times New Roman" w:eastAsia="Times New Roman" w:hAnsi="Times New Roman" w:cs="Times New Roman"/>
              </w:rPr>
            </w:pPr>
          </w:p>
          <w:p w14:paraId="1A4068DB" w14:textId="77777777" w:rsidR="00B619BB" w:rsidRDefault="00A448BA">
            <w:pPr>
              <w:pStyle w:val="TableParagraph"/>
              <w:spacing w:before="149"/>
              <w:ind w:left="315"/>
              <w:rPr>
                <w:rFonts w:ascii="Times New Roman" w:eastAsia="Times New Roman" w:hAnsi="Times New Roman" w:cs="Times New Roman"/>
                <w:sz w:val="23"/>
                <w:szCs w:val="23"/>
              </w:rPr>
            </w:pPr>
            <w:r>
              <w:rPr>
                <w:rFonts w:ascii="Times New Roman"/>
                <w:sz w:val="23"/>
              </w:rPr>
              <w:t>3.4.</w:t>
            </w:r>
          </w:p>
        </w:tc>
        <w:tc>
          <w:tcPr>
            <w:tcW w:w="9633" w:type="dxa"/>
            <w:gridSpan w:val="2"/>
            <w:tcBorders>
              <w:top w:val="single" w:sz="5" w:space="0" w:color="000000"/>
              <w:left w:val="single" w:sz="5" w:space="0" w:color="000000"/>
              <w:bottom w:val="single" w:sz="5" w:space="0" w:color="000000"/>
              <w:right w:val="single" w:sz="5" w:space="0" w:color="000000"/>
            </w:tcBorders>
          </w:tcPr>
          <w:p w14:paraId="34034DEF" w14:textId="77777777" w:rsidR="00B619BB" w:rsidRDefault="00A448BA">
            <w:pPr>
              <w:pStyle w:val="TableParagraph"/>
              <w:spacing w:before="115"/>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3"/>
                <w:sz w:val="23"/>
              </w:rPr>
              <w:t xml:space="preserve"> </w:t>
            </w:r>
            <w:r>
              <w:rPr>
                <w:rFonts w:ascii="Times New Roman"/>
                <w:sz w:val="23"/>
              </w:rPr>
              <w:t>to</w:t>
            </w:r>
            <w:r>
              <w:rPr>
                <w:rFonts w:ascii="Times New Roman"/>
                <w:spacing w:val="45"/>
                <w:sz w:val="23"/>
              </w:rPr>
              <w:t xml:space="preserve"> </w:t>
            </w:r>
            <w:r>
              <w:rPr>
                <w:rFonts w:ascii="Times New Roman"/>
                <w:spacing w:val="-1"/>
                <w:sz w:val="23"/>
              </w:rPr>
              <w:t>improve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31"/>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200-fold</w:t>
            </w:r>
            <w:r>
              <w:rPr>
                <w:rFonts w:ascii="Times New Roman"/>
                <w:sz w:val="23"/>
              </w:rPr>
              <w:t xml:space="preserve"> </w:t>
            </w:r>
            <w:r>
              <w:rPr>
                <w:rFonts w:ascii="Times New Roman"/>
                <w:spacing w:val="-1"/>
                <w:sz w:val="23"/>
              </w:rPr>
              <w:t>above</w:t>
            </w:r>
            <w:r>
              <w:rPr>
                <w:rFonts w:ascii="Times New Roman"/>
                <w:sz w:val="23"/>
              </w:rPr>
              <w:t xml:space="preserve"> the </w:t>
            </w:r>
            <w:r>
              <w:rPr>
                <w:rFonts w:ascii="Times New Roman"/>
                <w:spacing w:val="-1"/>
                <w:sz w:val="23"/>
              </w:rPr>
              <w:t>initial</w:t>
            </w:r>
            <w:r>
              <w:rPr>
                <w:rFonts w:ascii="Times New Roman"/>
                <w:sz w:val="23"/>
              </w:rPr>
              <w:t xml:space="preserve"> </w:t>
            </w:r>
            <w:r>
              <w:rPr>
                <w:rFonts w:ascii="Times New Roman"/>
                <w:spacing w:val="-1"/>
                <w:sz w:val="23"/>
              </w:rPr>
              <w:t>one</w:t>
            </w:r>
            <w:r>
              <w:rPr>
                <w:rFonts w:ascii="Times New Roman"/>
                <w:sz w:val="23"/>
              </w:rPr>
              <w:t xml:space="preserve"> </w:t>
            </w:r>
            <w:r>
              <w:rPr>
                <w:rFonts w:ascii="Times New Roman"/>
                <w:spacing w:val="-1"/>
                <w:sz w:val="23"/>
              </w:rPr>
              <w:t>(M3.1).</w:t>
            </w:r>
          </w:p>
        </w:tc>
      </w:tr>
      <w:tr w:rsidR="00B619BB" w14:paraId="56F5A589"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E4FA4A0" w14:textId="77777777" w:rsidR="00B619BB" w:rsidRDefault="00B619BB">
            <w:pPr>
              <w:pStyle w:val="TableParagraph"/>
              <w:rPr>
                <w:rFonts w:ascii="Times New Roman" w:eastAsia="Times New Roman" w:hAnsi="Times New Roman" w:cs="Times New Roman"/>
              </w:rPr>
            </w:pPr>
          </w:p>
          <w:p w14:paraId="006B874A" w14:textId="77777777" w:rsidR="00B619BB" w:rsidRDefault="00B619BB">
            <w:pPr>
              <w:pStyle w:val="TableParagraph"/>
              <w:rPr>
                <w:rFonts w:ascii="Times New Roman" w:eastAsia="Times New Roman" w:hAnsi="Times New Roman" w:cs="Times New Roman"/>
              </w:rPr>
            </w:pPr>
          </w:p>
          <w:p w14:paraId="3831CA6B" w14:textId="77777777" w:rsidR="00B619BB" w:rsidRDefault="00A448BA">
            <w:pPr>
              <w:pStyle w:val="TableParagraph"/>
              <w:spacing w:before="142" w:line="264" w:lineRule="exact"/>
              <w:ind w:left="179"/>
              <w:rPr>
                <w:rFonts w:ascii="Times New Roman" w:eastAsia="Times New Roman" w:hAnsi="Times New Roman" w:cs="Times New Roman"/>
                <w:sz w:val="23"/>
                <w:szCs w:val="23"/>
              </w:rPr>
            </w:pPr>
            <w:r>
              <w:rPr>
                <w:rFonts w:ascii="Times New Roman"/>
                <w:b/>
                <w:sz w:val="23"/>
              </w:rPr>
              <w:t>M.3.3.</w:t>
            </w:r>
          </w:p>
        </w:tc>
        <w:tc>
          <w:tcPr>
            <w:tcW w:w="9633" w:type="dxa"/>
            <w:gridSpan w:val="2"/>
            <w:tcBorders>
              <w:top w:val="single" w:sz="5" w:space="0" w:color="000000"/>
              <w:left w:val="single" w:sz="5" w:space="0" w:color="000000"/>
              <w:bottom w:val="single" w:sz="5" w:space="0" w:color="000000"/>
              <w:right w:val="single" w:sz="5" w:space="0" w:color="000000"/>
            </w:tcBorders>
          </w:tcPr>
          <w:p w14:paraId="692F4EF9" w14:textId="77777777" w:rsidR="00B619BB" w:rsidRDefault="00A448BA">
            <w:pPr>
              <w:pStyle w:val="TableParagraph"/>
              <w:spacing w:before="115"/>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21"/>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370B6FD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8DC5502" w14:textId="77777777" w:rsidR="00B619BB" w:rsidRDefault="00B619BB">
            <w:pPr>
              <w:pStyle w:val="TableParagraph"/>
              <w:rPr>
                <w:rFonts w:ascii="Times New Roman" w:eastAsia="Times New Roman" w:hAnsi="Times New Roman" w:cs="Times New Roman"/>
              </w:rPr>
            </w:pPr>
          </w:p>
          <w:p w14:paraId="27B5F835" w14:textId="77777777" w:rsidR="00B619BB" w:rsidRDefault="00B619BB">
            <w:pPr>
              <w:pStyle w:val="TableParagraph"/>
              <w:rPr>
                <w:rFonts w:ascii="Times New Roman" w:eastAsia="Times New Roman" w:hAnsi="Times New Roman" w:cs="Times New Roman"/>
              </w:rPr>
            </w:pPr>
          </w:p>
          <w:p w14:paraId="0AFFD1DD" w14:textId="77777777" w:rsidR="00B619BB" w:rsidRDefault="00A448BA">
            <w:pPr>
              <w:pStyle w:val="TableParagraph"/>
              <w:spacing w:before="137"/>
              <w:jc w:val="center"/>
              <w:rPr>
                <w:rFonts w:ascii="Times New Roman" w:eastAsia="Times New Roman" w:hAnsi="Times New Roman" w:cs="Times New Roman"/>
                <w:sz w:val="23"/>
                <w:szCs w:val="23"/>
              </w:rPr>
            </w:pPr>
            <w:r>
              <w:rPr>
                <w:rFonts w:ascii="Times New Roman"/>
                <w:sz w:val="23"/>
              </w:rPr>
              <w:t>3.5</w:t>
            </w:r>
          </w:p>
        </w:tc>
        <w:tc>
          <w:tcPr>
            <w:tcW w:w="9633" w:type="dxa"/>
            <w:gridSpan w:val="2"/>
            <w:tcBorders>
              <w:top w:val="single" w:sz="5" w:space="0" w:color="000000"/>
              <w:left w:val="single" w:sz="5" w:space="0" w:color="000000"/>
              <w:bottom w:val="single" w:sz="5" w:space="0" w:color="000000"/>
              <w:right w:val="single" w:sz="5" w:space="0" w:color="000000"/>
            </w:tcBorders>
          </w:tcPr>
          <w:p w14:paraId="1322BF23" w14:textId="77777777" w:rsidR="00B619BB" w:rsidRDefault="00A448BA">
            <w:pPr>
              <w:pStyle w:val="TableParagraph"/>
              <w:spacing w:before="113"/>
              <w:ind w:left="102" w:right="4613"/>
              <w:rPr>
                <w:rFonts w:ascii="Times New Roman" w:eastAsia="Times New Roman" w:hAnsi="Times New Roman" w:cs="Times New Roman"/>
                <w:sz w:val="23"/>
                <w:szCs w:val="23"/>
              </w:rPr>
            </w:pPr>
            <w:r>
              <w:rPr>
                <w:rFonts w:ascii="Times New Roman"/>
                <w:spacing w:val="-1"/>
                <w:sz w:val="23"/>
              </w:rPr>
              <w:t>Heterodisulfide</w:t>
            </w:r>
            <w:r>
              <w:rPr>
                <w:rFonts w:ascii="Times New Roman"/>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(HDR):</w:t>
            </w:r>
            <w:r>
              <w:rPr>
                <w:rFonts w:ascii="Times New Roman"/>
                <w:spacing w:val="3"/>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pacing w:val="35"/>
                <w:sz w:val="23"/>
              </w:rPr>
              <w:t xml:space="preserve"> </w:t>
            </w:r>
            <w:r>
              <w:rPr>
                <w:rFonts w:ascii="Times New Roman"/>
                <w:spacing w:val="-1"/>
                <w:sz w:val="23"/>
              </w:rPr>
              <w:t xml:space="preserve">parameters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native</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 xml:space="preserve">HDRs </w:t>
            </w:r>
            <w:r>
              <w:rPr>
                <w:rFonts w:ascii="Times New Roman"/>
                <w:sz w:val="23"/>
              </w:rPr>
              <w:t>in the</w:t>
            </w:r>
            <w:r>
              <w:rPr>
                <w:rFonts w:ascii="Times New Roman"/>
                <w:spacing w:val="23"/>
                <w:sz w:val="23"/>
              </w:rPr>
              <w:t xml:space="preserve"> </w:t>
            </w:r>
            <w:r>
              <w:rPr>
                <w:rFonts w:ascii="Times New Roman"/>
                <w:spacing w:val="-1"/>
                <w:sz w:val="23"/>
              </w:rPr>
              <w:t>forward</w:t>
            </w:r>
            <w:r>
              <w:rPr>
                <w:rFonts w:ascii="Times New Roman"/>
                <w:sz w:val="23"/>
              </w:rPr>
              <w:t xml:space="preserve"> &amp;</w:t>
            </w:r>
            <w:r>
              <w:rPr>
                <w:rFonts w:ascii="Times New Roman"/>
                <w:spacing w:val="-2"/>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2E271211"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CCF5C6F" w14:textId="77777777" w:rsidR="00B619BB" w:rsidRDefault="00B619BB">
            <w:pPr>
              <w:pStyle w:val="TableParagraph"/>
              <w:rPr>
                <w:rFonts w:ascii="Times New Roman" w:eastAsia="Times New Roman" w:hAnsi="Times New Roman" w:cs="Times New Roman"/>
              </w:rPr>
            </w:pPr>
          </w:p>
          <w:p w14:paraId="4A19DE6C" w14:textId="77777777" w:rsidR="00B619BB" w:rsidRDefault="00A448BA">
            <w:pPr>
              <w:pStyle w:val="TableParagraph"/>
              <w:spacing w:before="129" w:line="264" w:lineRule="exact"/>
              <w:ind w:left="207"/>
              <w:rPr>
                <w:rFonts w:ascii="Times New Roman" w:eastAsia="Times New Roman" w:hAnsi="Times New Roman" w:cs="Times New Roman"/>
                <w:sz w:val="23"/>
                <w:szCs w:val="23"/>
              </w:rPr>
            </w:pPr>
            <w:r>
              <w:rPr>
                <w:rFonts w:ascii="Times New Roman"/>
                <w:b/>
                <w:sz w:val="23"/>
              </w:rPr>
              <w:t>M.3.4.</w:t>
            </w:r>
          </w:p>
        </w:tc>
        <w:tc>
          <w:tcPr>
            <w:tcW w:w="9633" w:type="dxa"/>
            <w:gridSpan w:val="2"/>
            <w:tcBorders>
              <w:top w:val="single" w:sz="5" w:space="0" w:color="000000"/>
              <w:left w:val="single" w:sz="5" w:space="0" w:color="000000"/>
              <w:bottom w:val="single" w:sz="5" w:space="0" w:color="000000"/>
              <w:right w:val="single" w:sz="5" w:space="0" w:color="000000"/>
            </w:tcBorders>
          </w:tcPr>
          <w:p w14:paraId="5D76B5BE" w14:textId="77777777" w:rsidR="00B619BB" w:rsidRDefault="00A448BA">
            <w:pPr>
              <w:pStyle w:val="TableParagraph"/>
              <w:spacing w:before="113"/>
              <w:ind w:left="5411" w:right="169"/>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HDR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1"/>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p>
        </w:tc>
      </w:tr>
      <w:tr w:rsidR="00B619BB" w14:paraId="1DBF5EDA" w14:textId="77777777" w:rsidTr="000B0BE0">
        <w:trPr>
          <w:trHeight w:hRule="exact" w:val="1269"/>
        </w:trPr>
        <w:tc>
          <w:tcPr>
            <w:tcW w:w="992" w:type="dxa"/>
            <w:tcBorders>
              <w:top w:val="single" w:sz="5" w:space="0" w:color="000000"/>
              <w:left w:val="single" w:sz="5" w:space="0" w:color="000000"/>
              <w:bottom w:val="single" w:sz="5" w:space="0" w:color="000000"/>
              <w:right w:val="single" w:sz="5" w:space="0" w:color="000000"/>
            </w:tcBorders>
          </w:tcPr>
          <w:p w14:paraId="2BECDA10" w14:textId="77777777" w:rsidR="00B619BB" w:rsidRDefault="00B619BB">
            <w:pPr>
              <w:pStyle w:val="TableParagraph"/>
              <w:rPr>
                <w:rFonts w:ascii="Times New Roman" w:eastAsia="Times New Roman" w:hAnsi="Times New Roman" w:cs="Times New Roman"/>
              </w:rPr>
            </w:pPr>
          </w:p>
          <w:p w14:paraId="38766105" w14:textId="77777777" w:rsidR="00B619BB" w:rsidRDefault="00B619BB">
            <w:pPr>
              <w:pStyle w:val="TableParagraph"/>
              <w:rPr>
                <w:rFonts w:ascii="Times New Roman" w:eastAsia="Times New Roman" w:hAnsi="Times New Roman" w:cs="Times New Roman"/>
              </w:rPr>
            </w:pPr>
          </w:p>
          <w:p w14:paraId="3074C20D" w14:textId="77777777" w:rsidR="00B619BB" w:rsidRDefault="00A448BA">
            <w:pPr>
              <w:pStyle w:val="TableParagraph"/>
              <w:spacing w:before="138"/>
              <w:ind w:left="315"/>
              <w:rPr>
                <w:rFonts w:ascii="Times New Roman" w:eastAsia="Times New Roman" w:hAnsi="Times New Roman" w:cs="Times New Roman"/>
                <w:sz w:val="23"/>
                <w:szCs w:val="23"/>
              </w:rPr>
            </w:pPr>
            <w:r>
              <w:rPr>
                <w:rFonts w:ascii="Times New Roman"/>
                <w:sz w:val="23"/>
              </w:rPr>
              <w:t>3.6.</w:t>
            </w:r>
          </w:p>
        </w:tc>
        <w:tc>
          <w:tcPr>
            <w:tcW w:w="9633" w:type="dxa"/>
            <w:gridSpan w:val="2"/>
            <w:tcBorders>
              <w:top w:val="single" w:sz="5" w:space="0" w:color="000000"/>
              <w:left w:val="single" w:sz="5" w:space="0" w:color="000000"/>
              <w:bottom w:val="single" w:sz="5" w:space="0" w:color="000000"/>
              <w:right w:val="single" w:sz="5" w:space="0" w:color="000000"/>
            </w:tcBorders>
          </w:tcPr>
          <w:p w14:paraId="0A454045" w14:textId="63CA7F94" w:rsidR="00B619BB" w:rsidRDefault="00A448BA">
            <w:pPr>
              <w:pStyle w:val="TableParagraph"/>
              <w:spacing w:before="115"/>
              <w:ind w:left="102" w:right="4712"/>
              <w:rPr>
                <w:rFonts w:ascii="Times New Roman" w:eastAsia="Times New Roman" w:hAnsi="Times New Roman" w:cs="Times New Roman"/>
                <w:sz w:val="23"/>
                <w:szCs w:val="23"/>
              </w:rPr>
            </w:pPr>
            <w:proofErr w:type="spellStart"/>
            <w:r>
              <w:rPr>
                <w:rFonts w:ascii="Times New Roman"/>
                <w:spacing w:val="-1"/>
                <w:sz w:val="23"/>
              </w:rPr>
              <w:t>Methyl-SCoM:Methanol</w:t>
            </w:r>
            <w:proofErr w:type="spellEnd"/>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proofErr w:type="spellStart"/>
            <w:r>
              <w:rPr>
                <w:rFonts w:ascii="Times New Roman"/>
                <w:sz w:val="23"/>
              </w:rPr>
              <w:t>MeTr</w:t>
            </w:r>
            <w:proofErr w:type="spellEnd"/>
            <w:r>
              <w:rPr>
                <w:rFonts w:ascii="Times New Roman"/>
                <w:sz w:val="23"/>
              </w:rPr>
              <w:t>):</w:t>
            </w:r>
            <w:r>
              <w:rPr>
                <w:rFonts w:ascii="Times New Roman"/>
                <w:spacing w:val="39"/>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z w:val="23"/>
              </w:rPr>
              <w:t xml:space="preserve"> and</w:t>
            </w:r>
            <w:r>
              <w:rPr>
                <w:rFonts w:ascii="Times New Roman"/>
                <w:spacing w:val="-3"/>
                <w:sz w:val="23"/>
              </w:rPr>
              <w:t xml:space="preserve"> </w:t>
            </w:r>
            <w:r>
              <w:rPr>
                <w:rFonts w:ascii="Times New Roman"/>
                <w:spacing w:val="-1"/>
                <w:sz w:val="23"/>
              </w:rPr>
              <w:t>physical</w:t>
            </w:r>
            <w:r>
              <w:rPr>
                <w:rFonts w:ascii="Times New Roman"/>
                <w:spacing w:val="4"/>
                <w:sz w:val="23"/>
              </w:rPr>
              <w:t xml:space="preserve"> </w:t>
            </w:r>
            <w:r>
              <w:rPr>
                <w:rFonts w:ascii="Times New Roman"/>
                <w:spacing w:val="-1"/>
                <w:sz w:val="23"/>
              </w:rPr>
              <w:t>(spectroscopic</w:t>
            </w:r>
            <w:r>
              <w:rPr>
                <w:rFonts w:ascii="Times New Roman"/>
                <w:sz w:val="23"/>
              </w:rPr>
              <w:t xml:space="preserve"> </w:t>
            </w:r>
            <w:r>
              <w:rPr>
                <w:rFonts w:ascii="Times New Roman"/>
                <w:spacing w:val="-1"/>
                <w:sz w:val="23"/>
              </w:rPr>
              <w:t>and</w:t>
            </w:r>
            <w:r>
              <w:rPr>
                <w:rFonts w:ascii="Times New Roman"/>
                <w:spacing w:val="27"/>
                <w:sz w:val="23"/>
              </w:rPr>
              <w:t xml:space="preserve"> </w:t>
            </w:r>
            <w:r>
              <w:rPr>
                <w:rFonts w:ascii="Times New Roman"/>
                <w:spacing w:val="-1"/>
                <w:sz w:val="23"/>
              </w:rPr>
              <w:t>metal</w:t>
            </w:r>
            <w:r>
              <w:rPr>
                <w:rFonts w:ascii="Times New Roman"/>
                <w:sz w:val="23"/>
              </w:rPr>
              <w:t xml:space="preserve"> </w:t>
            </w:r>
            <w:r>
              <w:rPr>
                <w:rFonts w:ascii="Times New Roman"/>
                <w:spacing w:val="-1"/>
                <w:sz w:val="23"/>
              </w:rPr>
              <w:t>binding)</w:t>
            </w:r>
            <w:r>
              <w:rPr>
                <w:rFonts w:ascii="Times New Roman"/>
                <w:spacing w:val="1"/>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r>
              <w:rPr>
                <w:rFonts w:ascii="Times New Roman"/>
                <w:sz w:val="23"/>
              </w:rPr>
              <w:t xml:space="preserve">the </w:t>
            </w:r>
            <w:proofErr w:type="spellStart"/>
            <w:r>
              <w:rPr>
                <w:rFonts w:ascii="Times New Roman"/>
                <w:spacing w:val="-1"/>
                <w:sz w:val="23"/>
              </w:rPr>
              <w:t>heterologously</w:t>
            </w:r>
            <w:proofErr w:type="spellEnd"/>
            <w:r w:rsidR="000B0BE0">
              <w:rPr>
                <w:rFonts w:ascii="Times New Roman"/>
                <w:spacing w:val="-1"/>
                <w:sz w:val="23"/>
              </w:rPr>
              <w:t xml:space="preserve"> expressed</w:t>
            </w:r>
            <w:r w:rsidR="000B0BE0">
              <w:rPr>
                <w:rFonts w:ascii="Times New Roman"/>
                <w:sz w:val="23"/>
              </w:rPr>
              <w:t xml:space="preserve"> </w:t>
            </w:r>
            <w:proofErr w:type="spellStart"/>
            <w:r w:rsidR="000B0BE0">
              <w:rPr>
                <w:rFonts w:ascii="Times New Roman"/>
                <w:spacing w:val="-1"/>
                <w:sz w:val="23"/>
              </w:rPr>
              <w:t>MeTr</w:t>
            </w:r>
            <w:proofErr w:type="spellEnd"/>
            <w:r w:rsidR="000B0BE0">
              <w:rPr>
                <w:rFonts w:ascii="Times New Roman"/>
                <w:sz w:val="23"/>
              </w:rPr>
              <w:t xml:space="preserve"> in</w:t>
            </w:r>
            <w:r w:rsidR="000B0BE0">
              <w:rPr>
                <w:rFonts w:ascii="Times New Roman"/>
                <w:spacing w:val="-3"/>
                <w:sz w:val="23"/>
              </w:rPr>
              <w:t xml:space="preserve"> </w:t>
            </w:r>
            <w:r w:rsidR="000B0BE0">
              <w:rPr>
                <w:rFonts w:ascii="Times New Roman"/>
                <w:sz w:val="23"/>
              </w:rPr>
              <w:t xml:space="preserve">the </w:t>
            </w:r>
            <w:r w:rsidR="000B0BE0">
              <w:rPr>
                <w:rFonts w:ascii="Times New Roman"/>
                <w:spacing w:val="-1"/>
                <w:sz w:val="23"/>
              </w:rPr>
              <w:t>forward</w:t>
            </w:r>
            <w:r w:rsidR="000B0BE0">
              <w:rPr>
                <w:rFonts w:ascii="Times New Roman"/>
                <w:sz w:val="23"/>
              </w:rPr>
              <w:t xml:space="preserve"> &amp;</w:t>
            </w:r>
            <w:r w:rsidR="000B0BE0">
              <w:rPr>
                <w:rFonts w:ascii="Times New Roman"/>
                <w:spacing w:val="1"/>
                <w:sz w:val="23"/>
              </w:rPr>
              <w:t xml:space="preserve"> </w:t>
            </w:r>
            <w:r w:rsidR="000B0BE0">
              <w:rPr>
                <w:rFonts w:ascii="Times New Roman"/>
                <w:spacing w:val="-1"/>
                <w:sz w:val="23"/>
              </w:rPr>
              <w:t>reverse</w:t>
            </w:r>
            <w:r w:rsidR="000B0BE0">
              <w:rPr>
                <w:rFonts w:ascii="Times New Roman"/>
                <w:sz w:val="23"/>
              </w:rPr>
              <w:t xml:space="preserve"> </w:t>
            </w:r>
            <w:r w:rsidR="000B0BE0">
              <w:rPr>
                <w:rFonts w:ascii="Times New Roman"/>
                <w:spacing w:val="-1"/>
                <w:sz w:val="23"/>
              </w:rPr>
              <w:t>direction</w:t>
            </w:r>
          </w:p>
        </w:tc>
      </w:tr>
    </w:tbl>
    <w:p w14:paraId="7C4DCB60" w14:textId="71B5346C" w:rsidR="00B619BB" w:rsidRDefault="00B619BB">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9633"/>
      </w:tblGrid>
      <w:tr w:rsidR="00B619BB" w14:paraId="411F17DF"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37871392" w14:textId="77777777" w:rsidR="00B619BB" w:rsidRDefault="00B619BB">
            <w:pPr>
              <w:pStyle w:val="TableParagraph"/>
              <w:rPr>
                <w:rFonts w:ascii="Times New Roman" w:eastAsia="Times New Roman" w:hAnsi="Times New Roman" w:cs="Times New Roman"/>
              </w:rPr>
            </w:pPr>
          </w:p>
          <w:p w14:paraId="54068E3F" w14:textId="77777777" w:rsidR="00B619BB" w:rsidRDefault="00B619BB">
            <w:pPr>
              <w:pStyle w:val="TableParagraph"/>
              <w:rPr>
                <w:rFonts w:ascii="Times New Roman" w:eastAsia="Times New Roman" w:hAnsi="Times New Roman" w:cs="Times New Roman"/>
              </w:rPr>
            </w:pPr>
          </w:p>
          <w:p w14:paraId="1A8BE84C"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M.3.5.</w:t>
            </w:r>
          </w:p>
        </w:tc>
        <w:tc>
          <w:tcPr>
            <w:tcW w:w="9633" w:type="dxa"/>
            <w:tcBorders>
              <w:top w:val="single" w:sz="5" w:space="0" w:color="000000"/>
              <w:left w:val="single" w:sz="5" w:space="0" w:color="000000"/>
              <w:bottom w:val="single" w:sz="5" w:space="0" w:color="000000"/>
              <w:right w:val="single" w:sz="5" w:space="0" w:color="000000"/>
            </w:tcBorders>
          </w:tcPr>
          <w:p w14:paraId="045B642F" w14:textId="77777777" w:rsidR="00B619BB" w:rsidRDefault="00A448BA">
            <w:pPr>
              <w:pStyle w:val="TableParagraph"/>
              <w:spacing w:before="113"/>
              <w:ind w:left="5411" w:right="348"/>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proofErr w:type="spellStart"/>
            <w:r>
              <w:rPr>
                <w:rFonts w:ascii="Times New Roman"/>
                <w:spacing w:val="-1"/>
                <w:sz w:val="23"/>
              </w:rPr>
              <w:t>MeTr</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 xml:space="preserve">an </w:t>
            </w:r>
            <w:r>
              <w:rPr>
                <w:rFonts w:ascii="Times New Roman"/>
                <w:spacing w:val="-1"/>
                <w:sz w:val="23"/>
              </w:rPr>
              <w:t>activity for</w:t>
            </w:r>
            <w:r>
              <w:rPr>
                <w:rFonts w:ascii="Times New Roman"/>
                <w:sz w:val="23"/>
              </w:rPr>
              <w:t xml:space="preserve"> the</w:t>
            </w:r>
            <w:r>
              <w:rPr>
                <w:rFonts w:ascii="Times New Roman"/>
                <w:spacing w:val="23"/>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r>
              <w:rPr>
                <w:rFonts w:ascii="Times New Roman"/>
                <w:spacing w:val="-3"/>
                <w:sz w:val="23"/>
              </w:rPr>
              <w:t xml:space="preserve"> </w:t>
            </w:r>
            <w:r>
              <w:rPr>
                <w:rFonts w:ascii="Times New Roman"/>
                <w:spacing w:val="-1"/>
                <w:sz w:val="23"/>
              </w:rPr>
              <w:t>for</w:t>
            </w:r>
            <w:r>
              <w:rPr>
                <w:rFonts w:ascii="Times New Roman"/>
                <w:spacing w:val="35"/>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from</w:t>
            </w:r>
            <w:r>
              <w:rPr>
                <w:rFonts w:ascii="Times New Roman"/>
                <w:spacing w:val="-2"/>
                <w:sz w:val="23"/>
              </w:rPr>
              <w:t xml:space="preserve"> </w:t>
            </w:r>
            <w:r>
              <w:rPr>
                <w:rFonts w:ascii="Times New Roman"/>
                <w:spacing w:val="-1"/>
                <w:sz w:val="23"/>
              </w:rPr>
              <w:t>methyl-</w:t>
            </w:r>
            <w:proofErr w:type="spellStart"/>
            <w:r>
              <w:rPr>
                <w:rFonts w:ascii="Times New Roman"/>
                <w:spacing w:val="-1"/>
                <w:sz w:val="23"/>
              </w:rPr>
              <w:t>SCoM</w:t>
            </w:r>
            <w:proofErr w:type="spellEnd"/>
          </w:p>
        </w:tc>
      </w:tr>
      <w:tr w:rsidR="00B619BB" w14:paraId="75F23BE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0E393B6" w14:textId="77777777" w:rsidR="00B619BB" w:rsidRDefault="00B619BB">
            <w:pPr>
              <w:pStyle w:val="TableParagraph"/>
              <w:rPr>
                <w:rFonts w:ascii="Times New Roman" w:eastAsia="Times New Roman" w:hAnsi="Times New Roman" w:cs="Times New Roman"/>
              </w:rPr>
            </w:pPr>
          </w:p>
          <w:p w14:paraId="15A694D2" w14:textId="77777777" w:rsidR="00B619BB" w:rsidRDefault="00B619BB">
            <w:pPr>
              <w:pStyle w:val="TableParagraph"/>
              <w:rPr>
                <w:rFonts w:ascii="Times New Roman" w:eastAsia="Times New Roman" w:hAnsi="Times New Roman" w:cs="Times New Roman"/>
              </w:rPr>
            </w:pPr>
          </w:p>
          <w:p w14:paraId="32A7FEC0"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3.7.</w:t>
            </w:r>
          </w:p>
        </w:tc>
        <w:tc>
          <w:tcPr>
            <w:tcW w:w="9633" w:type="dxa"/>
            <w:tcBorders>
              <w:top w:val="single" w:sz="5" w:space="0" w:color="000000"/>
              <w:left w:val="single" w:sz="5" w:space="0" w:color="000000"/>
              <w:bottom w:val="single" w:sz="5" w:space="0" w:color="000000"/>
              <w:right w:val="single" w:sz="5" w:space="0" w:color="000000"/>
            </w:tcBorders>
          </w:tcPr>
          <w:p w14:paraId="71E4EA02" w14:textId="77777777" w:rsidR="00B619BB" w:rsidRDefault="00A448BA">
            <w:pPr>
              <w:pStyle w:val="TableParagraph"/>
              <w:spacing w:before="115" w:line="241" w:lineRule="auto"/>
              <w:ind w:left="102" w:right="4463"/>
              <w:rPr>
                <w:rFonts w:ascii="Times New Roman" w:eastAsia="Times New Roman" w:hAnsi="Times New Roman" w:cs="Times New Roman"/>
                <w:sz w:val="23"/>
                <w:szCs w:val="23"/>
              </w:rPr>
            </w:pPr>
            <w:r>
              <w:rPr>
                <w:rFonts w:ascii="Times New Roman"/>
                <w:b/>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b/>
                <w:spacing w:val="-1"/>
                <w:sz w:val="23"/>
              </w:rPr>
              <w:t>module:</w:t>
            </w:r>
            <w:r>
              <w:rPr>
                <w:rFonts w:ascii="Times New Roman"/>
                <w:b/>
                <w:sz w:val="23"/>
              </w:rPr>
              <w:t xml:space="preserve">  </w:t>
            </w:r>
            <w:r>
              <w:rPr>
                <w:rFonts w:ascii="Times New Roman"/>
                <w:spacing w:val="-1"/>
                <w:sz w:val="23"/>
              </w:rPr>
              <w:t>Measure</w:t>
            </w:r>
            <w:r>
              <w:rPr>
                <w:rFonts w:ascii="Times New Roman"/>
                <w:sz w:val="23"/>
              </w:rPr>
              <w:t xml:space="preserve"> </w:t>
            </w:r>
            <w:r>
              <w:rPr>
                <w:rFonts w:ascii="Times New Roman"/>
                <w:spacing w:val="-1"/>
                <w:sz w:val="23"/>
              </w:rPr>
              <w:t>background</w:t>
            </w:r>
            <w:r>
              <w:rPr>
                <w:rFonts w:ascii="Times New Roman"/>
                <w:spacing w:val="31"/>
                <w:sz w:val="23"/>
              </w:rPr>
              <w:t xml:space="preserve"> </w:t>
            </w:r>
            <w:r>
              <w:rPr>
                <w:rFonts w:ascii="Times New Roman"/>
                <w:spacing w:val="-1"/>
                <w:sz w:val="23"/>
              </w:rPr>
              <w:t>endogenous SO4-to-sulfide</w:t>
            </w:r>
            <w:r>
              <w:rPr>
                <w:rFonts w:ascii="Times New Roman"/>
                <w:sz w:val="23"/>
              </w:rPr>
              <w:t xml:space="preserve"> </w:t>
            </w:r>
            <w:r>
              <w:rPr>
                <w:rFonts w:ascii="Times New Roman"/>
                <w:spacing w:val="-1"/>
                <w:sz w:val="23"/>
              </w:rPr>
              <w:t>activity</w:t>
            </w:r>
            <w:r>
              <w:rPr>
                <w:rFonts w:ascii="Times New Roman"/>
                <w:spacing w:val="-2"/>
                <w:sz w:val="23"/>
              </w:rPr>
              <w:t xml:space="preserve"> </w:t>
            </w:r>
            <w:r>
              <w:rPr>
                <w:rFonts w:ascii="Times New Roman"/>
                <w:b/>
                <w:spacing w:val="-1"/>
                <w:sz w:val="23"/>
              </w:rPr>
              <w:t>(ATP</w:t>
            </w:r>
            <w:r>
              <w:rPr>
                <w:rFonts w:ascii="Times New Roman"/>
                <w:b/>
                <w:sz w:val="23"/>
              </w:rPr>
              <w:t xml:space="preserve"> </w:t>
            </w:r>
            <w:proofErr w:type="spellStart"/>
            <w:r>
              <w:rPr>
                <w:rFonts w:ascii="Times New Roman"/>
                <w:b/>
                <w:spacing w:val="-1"/>
                <w:sz w:val="23"/>
              </w:rPr>
              <w:t>sulfurylase</w:t>
            </w:r>
            <w:proofErr w:type="spellEnd"/>
            <w:r>
              <w:rPr>
                <w:rFonts w:ascii="Times New Roman"/>
                <w:b/>
                <w:spacing w:val="-1"/>
                <w:sz w:val="23"/>
              </w:rPr>
              <w:t>,</w:t>
            </w:r>
            <w:r>
              <w:rPr>
                <w:rFonts w:ascii="Times New Roman"/>
                <w:b/>
                <w:spacing w:val="57"/>
                <w:sz w:val="23"/>
              </w:rPr>
              <w:t xml:space="preserve"> </w:t>
            </w:r>
            <w:r>
              <w:rPr>
                <w:rFonts w:ascii="Times New Roman"/>
                <w:b/>
                <w:spacing w:val="-1"/>
                <w:sz w:val="23"/>
              </w:rPr>
              <w:t>APS reductase</w:t>
            </w:r>
            <w:r>
              <w:rPr>
                <w:rFonts w:ascii="Times New Roman"/>
                <w:b/>
                <w:sz w:val="23"/>
              </w:rPr>
              <w:t xml:space="preserve"> </w:t>
            </w:r>
            <w:r>
              <w:rPr>
                <w:rFonts w:ascii="Times New Roman"/>
                <w:b/>
                <w:spacing w:val="-1"/>
                <w:sz w:val="23"/>
              </w:rPr>
              <w:t>and sulfite</w:t>
            </w:r>
            <w:r>
              <w:rPr>
                <w:rFonts w:ascii="Times New Roman"/>
                <w:b/>
                <w:sz w:val="23"/>
              </w:rPr>
              <w:t xml:space="preserve"> </w:t>
            </w:r>
            <w:r>
              <w:rPr>
                <w:rFonts w:ascii="Times New Roman"/>
                <w:b/>
                <w:spacing w:val="-1"/>
                <w:sz w:val="23"/>
              </w:rPr>
              <w:t>reductase)</w:t>
            </w:r>
          </w:p>
        </w:tc>
      </w:tr>
      <w:tr w:rsidR="00B619BB" w14:paraId="48E094AD"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8F0B30E" w14:textId="77777777" w:rsidR="00B619BB" w:rsidRDefault="00B619BB">
            <w:pPr>
              <w:pStyle w:val="TableParagraph"/>
              <w:rPr>
                <w:rFonts w:ascii="Times New Roman" w:eastAsia="Times New Roman" w:hAnsi="Times New Roman" w:cs="Times New Roman"/>
              </w:rPr>
            </w:pPr>
          </w:p>
          <w:p w14:paraId="75120B75" w14:textId="77777777" w:rsidR="00B619BB" w:rsidRDefault="00B619BB">
            <w:pPr>
              <w:pStyle w:val="TableParagraph"/>
              <w:rPr>
                <w:rFonts w:ascii="Times New Roman" w:eastAsia="Times New Roman" w:hAnsi="Times New Roman" w:cs="Times New Roman"/>
              </w:rPr>
            </w:pPr>
          </w:p>
          <w:p w14:paraId="504E6C82"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3.8.</w:t>
            </w:r>
          </w:p>
        </w:tc>
        <w:tc>
          <w:tcPr>
            <w:tcW w:w="9633" w:type="dxa"/>
            <w:tcBorders>
              <w:top w:val="single" w:sz="5" w:space="0" w:color="000000"/>
              <w:left w:val="single" w:sz="5" w:space="0" w:color="000000"/>
              <w:bottom w:val="single" w:sz="5" w:space="0" w:color="000000"/>
              <w:right w:val="single" w:sz="5" w:space="0" w:color="000000"/>
            </w:tcBorders>
          </w:tcPr>
          <w:p w14:paraId="6BA58B5E"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 xml:space="preserve">ATP </w:t>
            </w:r>
            <w:proofErr w:type="spellStart"/>
            <w:r>
              <w:rPr>
                <w:rFonts w:ascii="Times New Roman"/>
                <w:spacing w:val="-1"/>
                <w:sz w:val="23"/>
              </w:rPr>
              <w:t>sulfurylases</w:t>
            </w:r>
            <w:proofErr w:type="spellEnd"/>
          </w:p>
        </w:tc>
      </w:tr>
      <w:tr w:rsidR="00B619BB" w14:paraId="0EF68143" w14:textId="77777777">
        <w:trPr>
          <w:trHeight w:hRule="exact" w:val="661"/>
        </w:trPr>
        <w:tc>
          <w:tcPr>
            <w:tcW w:w="992" w:type="dxa"/>
            <w:tcBorders>
              <w:top w:val="single" w:sz="5" w:space="0" w:color="000000"/>
              <w:left w:val="single" w:sz="5" w:space="0" w:color="000000"/>
              <w:bottom w:val="single" w:sz="5" w:space="0" w:color="000000"/>
              <w:right w:val="single" w:sz="5" w:space="0" w:color="000000"/>
            </w:tcBorders>
          </w:tcPr>
          <w:p w14:paraId="6AB490AE" w14:textId="77777777" w:rsidR="00B619BB" w:rsidRDefault="00B619BB">
            <w:pPr>
              <w:pStyle w:val="TableParagraph"/>
              <w:rPr>
                <w:rFonts w:ascii="Times New Roman" w:eastAsia="Times New Roman" w:hAnsi="Times New Roman" w:cs="Times New Roman"/>
              </w:rPr>
            </w:pPr>
          </w:p>
          <w:p w14:paraId="2C1F4944" w14:textId="77777777" w:rsidR="00B619BB" w:rsidRDefault="00A448BA">
            <w:pPr>
              <w:pStyle w:val="TableParagraph"/>
              <w:spacing w:before="129"/>
              <w:ind w:left="150"/>
              <w:rPr>
                <w:rFonts w:ascii="Times New Roman" w:eastAsia="Times New Roman" w:hAnsi="Times New Roman" w:cs="Times New Roman"/>
                <w:sz w:val="23"/>
                <w:szCs w:val="23"/>
              </w:rPr>
            </w:pPr>
            <w:r>
              <w:rPr>
                <w:rFonts w:ascii="Times New Roman"/>
                <w:b/>
                <w:sz w:val="23"/>
              </w:rPr>
              <w:t>M.3.6.</w:t>
            </w:r>
          </w:p>
        </w:tc>
        <w:tc>
          <w:tcPr>
            <w:tcW w:w="9633" w:type="dxa"/>
            <w:tcBorders>
              <w:top w:val="single" w:sz="5" w:space="0" w:color="000000"/>
              <w:left w:val="single" w:sz="5" w:space="0" w:color="000000"/>
              <w:bottom w:val="single" w:sz="5" w:space="0" w:color="000000"/>
              <w:right w:val="single" w:sz="5" w:space="0" w:color="000000"/>
            </w:tcBorders>
          </w:tcPr>
          <w:p w14:paraId="474A7850" w14:textId="77777777" w:rsidR="00B619BB" w:rsidRDefault="00A448BA">
            <w:pPr>
              <w:pStyle w:val="TableParagraph"/>
              <w:spacing w:before="113"/>
              <w:ind w:left="5411" w:right="107"/>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9"/>
                <w:sz w:val="23"/>
              </w:rPr>
              <w:t xml:space="preserve"> </w:t>
            </w:r>
            <w:r>
              <w:rPr>
                <w:rFonts w:ascii="Times New Roman"/>
                <w:sz w:val="23"/>
              </w:rPr>
              <w:t xml:space="preserve">the </w:t>
            </w:r>
            <w:r>
              <w:rPr>
                <w:rFonts w:ascii="Times New Roman"/>
                <w:spacing w:val="-1"/>
                <w:sz w:val="23"/>
              </w:rPr>
              <w:t>purified</w:t>
            </w:r>
            <w:r>
              <w:rPr>
                <w:rFonts w:ascii="Times New Roman"/>
                <w:spacing w:val="1"/>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02D24CF1"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1C9A5E8" w14:textId="77777777" w:rsidR="00B619BB" w:rsidRDefault="00B619BB">
            <w:pPr>
              <w:pStyle w:val="TableParagraph"/>
              <w:rPr>
                <w:rFonts w:ascii="Times New Roman" w:eastAsia="Times New Roman" w:hAnsi="Times New Roman" w:cs="Times New Roman"/>
              </w:rPr>
            </w:pPr>
          </w:p>
          <w:p w14:paraId="4FEE8275" w14:textId="77777777" w:rsidR="00B619BB" w:rsidRDefault="00B619BB">
            <w:pPr>
              <w:pStyle w:val="TableParagraph"/>
              <w:rPr>
                <w:rFonts w:ascii="Times New Roman" w:eastAsia="Times New Roman" w:hAnsi="Times New Roman" w:cs="Times New Roman"/>
              </w:rPr>
            </w:pPr>
          </w:p>
          <w:p w14:paraId="0C0F9FCB"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3.9.</w:t>
            </w:r>
          </w:p>
        </w:tc>
        <w:tc>
          <w:tcPr>
            <w:tcW w:w="9633" w:type="dxa"/>
            <w:tcBorders>
              <w:top w:val="single" w:sz="5" w:space="0" w:color="000000"/>
              <w:left w:val="single" w:sz="5" w:space="0" w:color="000000"/>
              <w:bottom w:val="single" w:sz="5" w:space="0" w:color="000000"/>
              <w:right w:val="single" w:sz="5" w:space="0" w:color="000000"/>
            </w:tcBorders>
          </w:tcPr>
          <w:p w14:paraId="4E71E7B1"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APS Reductase</w:t>
            </w:r>
          </w:p>
        </w:tc>
      </w:tr>
      <w:tr w:rsidR="00B619BB" w14:paraId="0345CC3F"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58DE72A5" w14:textId="77777777" w:rsidR="00B619BB" w:rsidRDefault="00B619BB">
            <w:pPr>
              <w:pStyle w:val="TableParagraph"/>
              <w:rPr>
                <w:rFonts w:ascii="Times New Roman" w:eastAsia="Times New Roman" w:hAnsi="Times New Roman" w:cs="Times New Roman"/>
              </w:rPr>
            </w:pPr>
          </w:p>
          <w:p w14:paraId="68E10D84" w14:textId="77777777" w:rsidR="00B619BB" w:rsidRDefault="00A448BA">
            <w:pPr>
              <w:pStyle w:val="TableParagraph"/>
              <w:spacing w:before="131" w:line="264" w:lineRule="exact"/>
              <w:ind w:left="150"/>
              <w:rPr>
                <w:rFonts w:ascii="Times New Roman" w:eastAsia="Times New Roman" w:hAnsi="Times New Roman" w:cs="Times New Roman"/>
                <w:sz w:val="23"/>
                <w:szCs w:val="23"/>
              </w:rPr>
            </w:pPr>
            <w:r>
              <w:rPr>
                <w:rFonts w:ascii="Times New Roman"/>
                <w:b/>
                <w:sz w:val="23"/>
              </w:rPr>
              <w:t>M.3.7.</w:t>
            </w:r>
          </w:p>
        </w:tc>
        <w:tc>
          <w:tcPr>
            <w:tcW w:w="9633" w:type="dxa"/>
            <w:tcBorders>
              <w:top w:val="single" w:sz="5" w:space="0" w:color="000000"/>
              <w:left w:val="single" w:sz="5" w:space="0" w:color="000000"/>
              <w:bottom w:val="single" w:sz="5" w:space="0" w:color="000000"/>
              <w:right w:val="single" w:sz="5" w:space="0" w:color="000000"/>
            </w:tcBorders>
          </w:tcPr>
          <w:p w14:paraId="1CD06F2D" w14:textId="77777777" w:rsidR="00B619BB" w:rsidRDefault="00A448BA">
            <w:pPr>
              <w:pStyle w:val="TableParagraph"/>
              <w:spacing w:before="113"/>
              <w:ind w:left="5411" w:right="222"/>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APS Reductase</w:t>
            </w:r>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7"/>
                <w:sz w:val="23"/>
              </w:rPr>
              <w:t xml:space="preserve"> </w:t>
            </w:r>
            <w:r>
              <w:rPr>
                <w:rFonts w:ascii="Times New Roman"/>
                <w:sz w:val="23"/>
              </w:rPr>
              <w:t xml:space="preserve">the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pacing w:val="1"/>
                <w:sz w:val="23"/>
              </w:rPr>
              <w:t xml:space="preserve"> </w:t>
            </w:r>
            <w:r>
              <w:rPr>
                <w:rFonts w:ascii="Times New Roman"/>
                <w:sz w:val="23"/>
              </w:rPr>
              <w:t>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39E4FC84"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7B93786" w14:textId="77777777" w:rsidR="00B619BB" w:rsidRDefault="00B619BB">
            <w:pPr>
              <w:pStyle w:val="TableParagraph"/>
              <w:rPr>
                <w:rFonts w:ascii="Times New Roman" w:eastAsia="Times New Roman" w:hAnsi="Times New Roman" w:cs="Times New Roman"/>
              </w:rPr>
            </w:pPr>
          </w:p>
          <w:p w14:paraId="0793D0B9" w14:textId="77777777" w:rsidR="00B619BB" w:rsidRDefault="00B619BB">
            <w:pPr>
              <w:pStyle w:val="TableParagraph"/>
              <w:rPr>
                <w:rFonts w:ascii="Times New Roman" w:eastAsia="Times New Roman" w:hAnsi="Times New Roman" w:cs="Times New Roman"/>
              </w:rPr>
            </w:pPr>
          </w:p>
          <w:p w14:paraId="4CBB06CC" w14:textId="77777777" w:rsidR="00B619BB" w:rsidRDefault="00A448BA">
            <w:pPr>
              <w:pStyle w:val="TableParagraph"/>
              <w:spacing w:before="135"/>
              <w:ind w:left="258"/>
              <w:rPr>
                <w:rFonts w:ascii="Times New Roman" w:eastAsia="Times New Roman" w:hAnsi="Times New Roman" w:cs="Times New Roman"/>
                <w:sz w:val="23"/>
                <w:szCs w:val="23"/>
              </w:rPr>
            </w:pPr>
            <w:r>
              <w:rPr>
                <w:rFonts w:ascii="Times New Roman"/>
                <w:sz w:val="23"/>
              </w:rPr>
              <w:t>3.10.</w:t>
            </w:r>
          </w:p>
        </w:tc>
        <w:tc>
          <w:tcPr>
            <w:tcW w:w="9633" w:type="dxa"/>
            <w:tcBorders>
              <w:top w:val="single" w:sz="5" w:space="0" w:color="000000"/>
              <w:left w:val="single" w:sz="5" w:space="0" w:color="000000"/>
              <w:bottom w:val="single" w:sz="5" w:space="0" w:color="000000"/>
              <w:right w:val="single" w:sz="5" w:space="0" w:color="000000"/>
            </w:tcBorders>
          </w:tcPr>
          <w:p w14:paraId="3E00A5CA"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Sulfite</w:t>
            </w:r>
            <w:r>
              <w:rPr>
                <w:rFonts w:ascii="Times New Roman"/>
                <w:spacing w:val="1"/>
                <w:sz w:val="23"/>
              </w:rPr>
              <w:t xml:space="preserve"> </w:t>
            </w:r>
            <w:r>
              <w:rPr>
                <w:rFonts w:ascii="Times New Roman"/>
                <w:spacing w:val="-1"/>
                <w:sz w:val="23"/>
              </w:rPr>
              <w:t>Reductase</w:t>
            </w:r>
          </w:p>
        </w:tc>
      </w:tr>
      <w:tr w:rsidR="00B619BB" w14:paraId="4D051961"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0B82E65" w14:textId="77777777" w:rsidR="00B619BB" w:rsidRDefault="00B619BB">
            <w:pPr>
              <w:pStyle w:val="TableParagraph"/>
              <w:rPr>
                <w:rFonts w:ascii="Times New Roman" w:eastAsia="Times New Roman" w:hAnsi="Times New Roman" w:cs="Times New Roman"/>
              </w:rPr>
            </w:pPr>
          </w:p>
          <w:p w14:paraId="54D89562" w14:textId="77777777" w:rsidR="00B619BB" w:rsidRDefault="00B619BB">
            <w:pPr>
              <w:pStyle w:val="TableParagraph"/>
              <w:rPr>
                <w:rFonts w:ascii="Times New Roman" w:eastAsia="Times New Roman" w:hAnsi="Times New Roman" w:cs="Times New Roman"/>
              </w:rPr>
            </w:pPr>
          </w:p>
          <w:p w14:paraId="13E7AF64" w14:textId="77777777" w:rsidR="00B619BB" w:rsidRDefault="00A448BA">
            <w:pPr>
              <w:pStyle w:val="TableParagraph"/>
              <w:spacing w:before="140" w:line="264" w:lineRule="exact"/>
              <w:ind w:left="150"/>
              <w:rPr>
                <w:rFonts w:ascii="Times New Roman" w:eastAsia="Times New Roman" w:hAnsi="Times New Roman" w:cs="Times New Roman"/>
                <w:sz w:val="23"/>
                <w:szCs w:val="23"/>
              </w:rPr>
            </w:pPr>
            <w:r>
              <w:rPr>
                <w:rFonts w:ascii="Times New Roman"/>
                <w:b/>
                <w:sz w:val="23"/>
              </w:rPr>
              <w:t>M.3.8.</w:t>
            </w:r>
          </w:p>
        </w:tc>
        <w:tc>
          <w:tcPr>
            <w:tcW w:w="9633" w:type="dxa"/>
            <w:tcBorders>
              <w:top w:val="single" w:sz="5" w:space="0" w:color="000000"/>
              <w:left w:val="single" w:sz="5" w:space="0" w:color="000000"/>
              <w:bottom w:val="single" w:sz="5" w:space="0" w:color="000000"/>
              <w:right w:val="single" w:sz="5" w:space="0" w:color="000000"/>
            </w:tcBorders>
          </w:tcPr>
          <w:p w14:paraId="3A403A30" w14:textId="77777777" w:rsidR="00B619BB" w:rsidRDefault="00A448BA">
            <w:pPr>
              <w:pStyle w:val="TableParagraph"/>
              <w:spacing w:before="113"/>
              <w:ind w:left="5411" w:right="35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w:t>
            </w:r>
            <w:r>
              <w:rPr>
                <w:rFonts w:ascii="Times New Roman"/>
                <w:spacing w:val="-1"/>
                <w:sz w:val="23"/>
              </w:rPr>
              <w:t>Sulfite</w:t>
            </w:r>
            <w:r>
              <w:rPr>
                <w:rFonts w:ascii="Times New Roman"/>
                <w:spacing w:val="2"/>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w:t>
            </w:r>
            <w:r>
              <w:rPr>
                <w:rFonts w:ascii="Times New Roman"/>
                <w:spacing w:val="31"/>
                <w:sz w:val="23"/>
              </w:rPr>
              <w:t xml:space="preserve"> </w:t>
            </w:r>
            <w:r>
              <w:rPr>
                <w:rFonts w:ascii="Times New Roman"/>
                <w:spacing w:val="-1"/>
                <w:sz w:val="23"/>
              </w:rPr>
              <w:t>for</w:t>
            </w:r>
            <w:r>
              <w:rPr>
                <w:rFonts w:ascii="Times New Roman"/>
                <w:sz w:val="23"/>
              </w:rPr>
              <w:t xml:space="preserve"> the </w:t>
            </w:r>
            <w:r>
              <w:rPr>
                <w:rFonts w:ascii="Times New Roman"/>
                <w:spacing w:val="-1"/>
                <w:sz w:val="23"/>
              </w:rPr>
              <w:t>purified</w:t>
            </w:r>
            <w:r>
              <w:rPr>
                <w:rFonts w:ascii="Times New Roman"/>
                <w:sz w:val="23"/>
              </w:rPr>
              <w:t xml:space="preserve"> </w:t>
            </w:r>
            <w:r>
              <w:rPr>
                <w:rFonts w:ascii="Times New Roman"/>
                <w:spacing w:val="-1"/>
                <w:sz w:val="23"/>
              </w:rPr>
              <w:t xml:space="preserve">protein </w:t>
            </w:r>
            <w:r>
              <w:rPr>
                <w:rFonts w:ascii="Times New Roman"/>
                <w:sz w:val="23"/>
              </w:rPr>
              <w:t>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20</w:t>
            </w:r>
            <w:r>
              <w:rPr>
                <w:rFonts w:ascii="Times New Roman"/>
                <w:spacing w:val="23"/>
                <w:sz w:val="23"/>
              </w:rPr>
              <w:t xml:space="preserve"> </w:t>
            </w:r>
            <w:r>
              <w:rPr>
                <w:rFonts w:ascii="Times New Roman"/>
                <w:spacing w:val="-1"/>
                <w:sz w:val="23"/>
              </w:rPr>
              <w:t>units/mg</w:t>
            </w:r>
          </w:p>
        </w:tc>
      </w:tr>
      <w:tr w:rsidR="00B619BB" w14:paraId="2BFD077A"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57AB8530" w14:textId="77777777" w:rsidR="00B619BB" w:rsidRDefault="00B619BB">
            <w:pPr>
              <w:pStyle w:val="TableParagraph"/>
              <w:rPr>
                <w:rFonts w:ascii="Times New Roman" w:eastAsia="Times New Roman" w:hAnsi="Times New Roman" w:cs="Times New Roman"/>
              </w:rPr>
            </w:pPr>
          </w:p>
          <w:p w14:paraId="6A21724E" w14:textId="77777777" w:rsidR="00B619BB" w:rsidRDefault="00A448BA">
            <w:pPr>
              <w:pStyle w:val="TableParagraph"/>
              <w:spacing w:before="126"/>
              <w:ind w:left="258"/>
              <w:rPr>
                <w:rFonts w:ascii="Times New Roman" w:eastAsia="Times New Roman" w:hAnsi="Times New Roman" w:cs="Times New Roman"/>
                <w:sz w:val="23"/>
                <w:szCs w:val="23"/>
              </w:rPr>
            </w:pPr>
            <w:r>
              <w:rPr>
                <w:rFonts w:ascii="Times New Roman"/>
                <w:sz w:val="23"/>
              </w:rPr>
              <w:t>3.11.</w:t>
            </w:r>
          </w:p>
        </w:tc>
        <w:tc>
          <w:tcPr>
            <w:tcW w:w="9633" w:type="dxa"/>
            <w:tcBorders>
              <w:top w:val="single" w:sz="5" w:space="0" w:color="000000"/>
              <w:left w:val="single" w:sz="5" w:space="0" w:color="000000"/>
              <w:bottom w:val="single" w:sz="5" w:space="0" w:color="000000"/>
              <w:right w:val="single" w:sz="5" w:space="0" w:color="000000"/>
            </w:tcBorders>
          </w:tcPr>
          <w:p w14:paraId="202AFB72" w14:textId="77777777" w:rsidR="00B619BB" w:rsidRDefault="00A448BA">
            <w:pPr>
              <w:pStyle w:val="TableParagraph"/>
              <w:spacing w:before="115"/>
              <w:ind w:left="102" w:right="4919"/>
              <w:rPr>
                <w:rFonts w:ascii="Times New Roman" w:eastAsia="Times New Roman" w:hAnsi="Times New Roman" w:cs="Times New Roman"/>
                <w:sz w:val="23"/>
                <w:szCs w:val="23"/>
              </w:rPr>
            </w:pPr>
            <w:r>
              <w:rPr>
                <w:rFonts w:ascii="Times New Roman"/>
                <w:spacing w:val="-1"/>
                <w:sz w:val="23"/>
              </w:rPr>
              <w:t>Ensure</w:t>
            </w:r>
            <w:r>
              <w:rPr>
                <w:rFonts w:ascii="Times New Roman"/>
                <w:sz w:val="23"/>
              </w:rPr>
              <w:t xml:space="preserve"> </w:t>
            </w:r>
            <w:r>
              <w:rPr>
                <w:rFonts w:ascii="Times New Roman"/>
                <w:spacing w:val="-1"/>
                <w:sz w:val="23"/>
              </w:rPr>
              <w:t xml:space="preserve">that </w:t>
            </w:r>
            <w:r>
              <w:rPr>
                <w:rFonts w:ascii="Times New Roman"/>
                <w:sz w:val="23"/>
              </w:rPr>
              <w:t>the</w:t>
            </w:r>
            <w:r>
              <w:rPr>
                <w:rFonts w:ascii="Times New Roman"/>
                <w:spacing w:val="-2"/>
                <w:sz w:val="23"/>
              </w:rPr>
              <w:t xml:space="preserve"> </w:t>
            </w:r>
            <w:r>
              <w:rPr>
                <w:rFonts w:ascii="Times New Roman"/>
                <w:spacing w:val="-1"/>
                <w:sz w:val="23"/>
              </w:rPr>
              <w:t>chosen</w:t>
            </w:r>
            <w:r>
              <w:rPr>
                <w:rFonts w:ascii="Times New Roman"/>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enzymes</w:t>
            </w:r>
            <w:r>
              <w:rPr>
                <w:rFonts w:ascii="Times New Roman"/>
                <w:spacing w:val="35"/>
                <w:sz w:val="23"/>
              </w:rPr>
              <w:t xml:space="preserve"> </w:t>
            </w:r>
            <w:r>
              <w:rPr>
                <w:rFonts w:ascii="Times New Roman"/>
                <w:spacing w:val="-1"/>
                <w:sz w:val="23"/>
              </w:rPr>
              <w:t>couple</w:t>
            </w:r>
            <w:r>
              <w:rPr>
                <w:rFonts w:ascii="Times New Roman"/>
                <w:sz w:val="23"/>
              </w:rPr>
              <w:t xml:space="preserve"> to </w:t>
            </w:r>
            <w:r>
              <w:rPr>
                <w:rFonts w:ascii="Times New Roman"/>
                <w:spacing w:val="-2"/>
                <w:sz w:val="23"/>
              </w:rPr>
              <w:t>give</w:t>
            </w:r>
            <w:r>
              <w:rPr>
                <w:rFonts w:ascii="Times New Roman"/>
                <w:sz w:val="23"/>
              </w:rPr>
              <w:t xml:space="preserve"> </w:t>
            </w:r>
            <w:r>
              <w:rPr>
                <w:rFonts w:ascii="Times New Roman"/>
                <w:spacing w:val="-1"/>
                <w:sz w:val="23"/>
              </w:rPr>
              <w:t>predicted</w:t>
            </w:r>
            <w:r>
              <w:rPr>
                <w:rFonts w:ascii="Times New Roman"/>
                <w:sz w:val="23"/>
              </w:rPr>
              <w:t xml:space="preserve"> </w:t>
            </w:r>
            <w:r>
              <w:rPr>
                <w:rFonts w:ascii="Times New Roman"/>
                <w:spacing w:val="-1"/>
                <w:sz w:val="23"/>
              </w:rPr>
              <w:t>flux</w:t>
            </w:r>
            <w:r>
              <w:rPr>
                <w:rFonts w:ascii="Times New Roman"/>
                <w:spacing w:val="2"/>
                <w:sz w:val="23"/>
              </w:rPr>
              <w:t xml:space="preserve"> </w:t>
            </w:r>
            <w:r>
              <w:rPr>
                <w:rFonts w:ascii="Times New Roman"/>
                <w:sz w:val="23"/>
              </w:rPr>
              <w:t xml:space="preserve">- in </w:t>
            </w:r>
            <w:r>
              <w:rPr>
                <w:rFonts w:ascii="Times New Roman"/>
                <w:spacing w:val="-1"/>
                <w:sz w:val="23"/>
              </w:rPr>
              <w:t>vitro</w:t>
            </w:r>
            <w:r>
              <w:rPr>
                <w:rFonts w:ascii="Times New Roman"/>
                <w:sz w:val="23"/>
              </w:rPr>
              <w:t xml:space="preserve"> and</w:t>
            </w:r>
            <w:r>
              <w:rPr>
                <w:rFonts w:ascii="Times New Roman"/>
                <w:spacing w:val="-3"/>
                <w:sz w:val="23"/>
              </w:rPr>
              <w:t xml:space="preserve"> </w:t>
            </w:r>
            <w:r>
              <w:rPr>
                <w:rFonts w:ascii="Times New Roman"/>
                <w:sz w:val="23"/>
              </w:rPr>
              <w:t xml:space="preserve">in </w:t>
            </w:r>
            <w:r>
              <w:rPr>
                <w:rFonts w:ascii="Times New Roman"/>
                <w:spacing w:val="-2"/>
                <w:sz w:val="23"/>
              </w:rPr>
              <w:t>vivo</w:t>
            </w:r>
          </w:p>
        </w:tc>
      </w:tr>
      <w:tr w:rsidR="00B619BB" w14:paraId="02C66898"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25149C9A" w14:textId="77777777" w:rsidR="00B619BB" w:rsidRDefault="00B619BB">
            <w:pPr>
              <w:pStyle w:val="TableParagraph"/>
              <w:spacing w:before="9"/>
              <w:rPr>
                <w:rFonts w:ascii="Times New Roman" w:eastAsia="Times New Roman" w:hAnsi="Times New Roman" w:cs="Times New Roman"/>
                <w:sz w:val="32"/>
                <w:szCs w:val="32"/>
              </w:rPr>
            </w:pPr>
          </w:p>
          <w:p w14:paraId="22C88C26" w14:textId="77777777" w:rsidR="00B619BB" w:rsidRDefault="00A448BA">
            <w:pPr>
              <w:pStyle w:val="TableParagraph"/>
              <w:ind w:left="258"/>
              <w:rPr>
                <w:rFonts w:ascii="Times New Roman" w:eastAsia="Times New Roman" w:hAnsi="Times New Roman" w:cs="Times New Roman"/>
                <w:sz w:val="23"/>
                <w:szCs w:val="23"/>
              </w:rPr>
            </w:pPr>
            <w:r>
              <w:rPr>
                <w:rFonts w:ascii="Times New Roman"/>
                <w:sz w:val="23"/>
              </w:rPr>
              <w:t>3.12.</w:t>
            </w:r>
          </w:p>
        </w:tc>
        <w:tc>
          <w:tcPr>
            <w:tcW w:w="9633" w:type="dxa"/>
            <w:tcBorders>
              <w:top w:val="single" w:sz="5" w:space="0" w:color="000000"/>
              <w:left w:val="single" w:sz="5" w:space="0" w:color="000000"/>
              <w:bottom w:val="single" w:sz="5" w:space="0" w:color="000000"/>
              <w:right w:val="single" w:sz="5" w:space="0" w:color="000000"/>
            </w:tcBorders>
          </w:tcPr>
          <w:p w14:paraId="02B55D3C" w14:textId="77777777" w:rsidR="00B619BB" w:rsidRDefault="00A448BA">
            <w:pPr>
              <w:pStyle w:val="TableParagraph"/>
              <w:spacing w:before="113"/>
              <w:ind w:left="102" w:right="4495"/>
              <w:rPr>
                <w:rFonts w:ascii="Times New Roman" w:eastAsia="Times New Roman" w:hAnsi="Times New Roman" w:cs="Times New Roman"/>
                <w:sz w:val="23"/>
                <w:szCs w:val="23"/>
              </w:rPr>
            </w:pPr>
            <w:r>
              <w:rPr>
                <w:rFonts w:ascii="Times New Roman"/>
                <w:spacing w:val="-1"/>
                <w:sz w:val="23"/>
              </w:rPr>
              <w:t>Substitute</w:t>
            </w:r>
            <w:r>
              <w:rPr>
                <w:rFonts w:ascii="Times New Roman"/>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from</w:t>
            </w:r>
            <w:r>
              <w:rPr>
                <w:rFonts w:ascii="Times New Roman"/>
                <w:sz w:val="23"/>
              </w:rPr>
              <w:t xml:space="preserve"> a</w:t>
            </w:r>
            <w:r>
              <w:rPr>
                <w:rFonts w:ascii="Times New Roman"/>
                <w:spacing w:val="-2"/>
                <w:sz w:val="23"/>
              </w:rPr>
              <w:t xml:space="preserve"> </w:t>
            </w:r>
            <w:r>
              <w:rPr>
                <w:rFonts w:ascii="Times New Roman"/>
                <w:spacing w:val="-1"/>
                <w:sz w:val="23"/>
              </w:rPr>
              <w:t>single</w:t>
            </w:r>
            <w:r>
              <w:rPr>
                <w:rFonts w:ascii="Times New Roman"/>
                <w:sz w:val="23"/>
              </w:rPr>
              <w:t xml:space="preserve"> </w:t>
            </w:r>
            <w:r>
              <w:rPr>
                <w:rFonts w:ascii="Times New Roman"/>
                <w:spacing w:val="-1"/>
                <w:sz w:val="23"/>
              </w:rPr>
              <w:t>host</w:t>
            </w:r>
            <w:r>
              <w:rPr>
                <w:rFonts w:ascii="Times New Roman"/>
                <w:sz w:val="23"/>
              </w:rPr>
              <w:t xml:space="preserve"> if</w:t>
            </w:r>
            <w:r>
              <w:rPr>
                <w:rFonts w:ascii="Times New Roman"/>
                <w:spacing w:val="-3"/>
                <w:sz w:val="23"/>
              </w:rPr>
              <w:t xml:space="preserve"> </w:t>
            </w:r>
            <w:r>
              <w:rPr>
                <w:rFonts w:ascii="Times New Roman"/>
                <w:spacing w:val="-1"/>
                <w:sz w:val="23"/>
              </w:rPr>
              <w:t>necessary</w:t>
            </w:r>
            <w:r>
              <w:rPr>
                <w:rFonts w:ascii="Times New Roman"/>
                <w:spacing w:val="1"/>
                <w:sz w:val="23"/>
              </w:rPr>
              <w:t xml:space="preserve"> </w:t>
            </w:r>
            <w:r>
              <w:rPr>
                <w:rFonts w:ascii="Times New Roman"/>
                <w:sz w:val="23"/>
              </w:rPr>
              <w:t>-</w:t>
            </w:r>
            <w:r>
              <w:rPr>
                <w:rFonts w:ascii="Times New Roman"/>
                <w:spacing w:val="39"/>
                <w:sz w:val="23"/>
              </w:rPr>
              <w:t xml:space="preserve"> </w:t>
            </w:r>
            <w:r>
              <w:rPr>
                <w:rFonts w:ascii="Times New Roman"/>
                <w:sz w:val="23"/>
              </w:rPr>
              <w:t>make</w:t>
            </w:r>
            <w:r>
              <w:rPr>
                <w:rFonts w:ascii="Times New Roman"/>
                <w:spacing w:val="-2"/>
                <w:sz w:val="23"/>
              </w:rPr>
              <w:t xml:space="preserve"> </w:t>
            </w:r>
            <w:r>
              <w:rPr>
                <w:rFonts w:ascii="Times New Roman"/>
                <w:spacing w:val="-1"/>
                <w:sz w:val="23"/>
              </w:rPr>
              <w:t>adjustments based</w:t>
            </w:r>
            <w:r>
              <w:rPr>
                <w:rFonts w:ascii="Times New Roman"/>
                <w:spacing w:val="-3"/>
                <w:sz w:val="23"/>
              </w:rPr>
              <w:t xml:space="preserve"> </w:t>
            </w:r>
            <w:r>
              <w:rPr>
                <w:rFonts w:ascii="Times New Roman"/>
                <w:spacing w:val="-2"/>
                <w:sz w:val="23"/>
              </w:rPr>
              <w:t>on</w:t>
            </w:r>
            <w:r>
              <w:rPr>
                <w:rFonts w:ascii="Times New Roman"/>
                <w:sz w:val="23"/>
              </w:rPr>
              <w:t xml:space="preserve"> in </w:t>
            </w:r>
            <w:r>
              <w:rPr>
                <w:rFonts w:ascii="Times New Roman"/>
                <w:spacing w:val="-2"/>
                <w:sz w:val="23"/>
              </w:rPr>
              <w:t>vivo</w:t>
            </w:r>
            <w:r>
              <w:rPr>
                <w:rFonts w:ascii="Times New Roman"/>
                <w:spacing w:val="2"/>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676DB997"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10A73FA1" w14:textId="77777777" w:rsidR="00B619BB" w:rsidRDefault="00B619BB">
            <w:pPr>
              <w:pStyle w:val="TableParagraph"/>
              <w:rPr>
                <w:rFonts w:ascii="Times New Roman" w:eastAsia="Times New Roman" w:hAnsi="Times New Roman" w:cs="Times New Roman"/>
              </w:rPr>
            </w:pPr>
          </w:p>
          <w:p w14:paraId="7B40B4A2" w14:textId="77777777" w:rsidR="00B619BB" w:rsidRDefault="00B619BB">
            <w:pPr>
              <w:pStyle w:val="TableParagraph"/>
              <w:rPr>
                <w:rFonts w:ascii="Times New Roman" w:eastAsia="Times New Roman" w:hAnsi="Times New Roman" w:cs="Times New Roman"/>
              </w:rPr>
            </w:pPr>
          </w:p>
          <w:p w14:paraId="7C5EA96C" w14:textId="77777777" w:rsidR="00B619BB" w:rsidRDefault="00A448BA">
            <w:pPr>
              <w:pStyle w:val="TableParagraph"/>
              <w:spacing w:before="140" w:line="264" w:lineRule="exact"/>
              <w:ind w:left="207"/>
              <w:rPr>
                <w:rFonts w:ascii="Times New Roman" w:eastAsia="Times New Roman" w:hAnsi="Times New Roman" w:cs="Times New Roman"/>
                <w:sz w:val="23"/>
                <w:szCs w:val="23"/>
              </w:rPr>
            </w:pPr>
            <w:r>
              <w:rPr>
                <w:rFonts w:ascii="Times New Roman"/>
                <w:b/>
                <w:sz w:val="23"/>
              </w:rPr>
              <w:t>M.3.9.</w:t>
            </w:r>
          </w:p>
        </w:tc>
        <w:tc>
          <w:tcPr>
            <w:tcW w:w="9633" w:type="dxa"/>
            <w:tcBorders>
              <w:top w:val="single" w:sz="5" w:space="0" w:color="000000"/>
              <w:left w:val="single" w:sz="5" w:space="0" w:color="000000"/>
              <w:bottom w:val="single" w:sz="5" w:space="0" w:color="000000"/>
              <w:right w:val="single" w:sz="5" w:space="0" w:color="000000"/>
            </w:tcBorders>
          </w:tcPr>
          <w:p w14:paraId="569684B3" w14:textId="77777777" w:rsidR="00B619BB" w:rsidRDefault="00A448BA">
            <w:pPr>
              <w:pStyle w:val="TableParagraph"/>
              <w:spacing w:before="113"/>
              <w:ind w:left="5411" w:right="130"/>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for</w:t>
            </w:r>
            <w:r>
              <w:rPr>
                <w:rFonts w:ascii="Times New Roman"/>
                <w:sz w:val="23"/>
              </w:rPr>
              <w:t xml:space="preserve"> the </w:t>
            </w:r>
            <w:r>
              <w:rPr>
                <w:rFonts w:ascii="Times New Roman"/>
                <w:spacing w:val="-1"/>
                <w:sz w:val="23"/>
              </w:rPr>
              <w:t>sulfate-to-sulfide</w:t>
            </w:r>
            <w:r>
              <w:rPr>
                <w:rFonts w:ascii="Times New Roman"/>
                <w:spacing w:val="29"/>
                <w:sz w:val="23"/>
              </w:rPr>
              <w:t xml:space="preserve"> </w:t>
            </w:r>
            <w:r>
              <w:rPr>
                <w:rFonts w:ascii="Times New Roman"/>
                <w:spacing w:val="-1"/>
                <w:sz w:val="23"/>
              </w:rPr>
              <w:t>module</w:t>
            </w:r>
            <w:r>
              <w:rPr>
                <w:rFonts w:ascii="Times New Roman"/>
                <w:sz w:val="23"/>
              </w:rPr>
              <w:t xml:space="preserve"> </w:t>
            </w:r>
            <w:r>
              <w:rPr>
                <w:rFonts w:ascii="Times New Roman"/>
                <w:spacing w:val="-1"/>
                <w:sz w:val="23"/>
              </w:rPr>
              <w:t>based</w:t>
            </w:r>
            <w:r>
              <w:rPr>
                <w:rFonts w:ascii="Times New Roman"/>
                <w:sz w:val="23"/>
              </w:rPr>
              <w:t xml:space="preserve"> </w:t>
            </w:r>
            <w:r>
              <w:rPr>
                <w:rFonts w:ascii="Times New Roman"/>
                <w:spacing w:val="-2"/>
                <w:sz w:val="23"/>
              </w:rPr>
              <w:t>on</w:t>
            </w:r>
            <w:r>
              <w:rPr>
                <w:rFonts w:ascii="Times New Roman"/>
                <w:spacing w:val="1"/>
                <w:sz w:val="23"/>
              </w:rPr>
              <w:t xml:space="preserve"> </w:t>
            </w:r>
            <w:r>
              <w:rPr>
                <w:rFonts w:ascii="Times New Roman"/>
                <w:spacing w:val="-1"/>
                <w:sz w:val="23"/>
              </w:rPr>
              <w:t>highest</w:t>
            </w:r>
            <w:r>
              <w:rPr>
                <w:rFonts w:ascii="Times New Roman"/>
                <w:sz w:val="23"/>
              </w:rPr>
              <w:t xml:space="preserve"> </w:t>
            </w:r>
            <w:r>
              <w:rPr>
                <w:rFonts w:ascii="Times New Roman"/>
                <w:spacing w:val="-1"/>
                <w:sz w:val="23"/>
              </w:rPr>
              <w:t>activity,</w:t>
            </w:r>
            <w:r>
              <w:rPr>
                <w:rFonts w:ascii="Times New Roman"/>
                <w:sz w:val="23"/>
              </w:rPr>
              <w:t xml:space="preserve"> at </w:t>
            </w:r>
            <w:r>
              <w:rPr>
                <w:rFonts w:ascii="Times New Roman"/>
                <w:spacing w:val="-1"/>
                <w:sz w:val="23"/>
              </w:rPr>
              <w:t>least</w:t>
            </w:r>
            <w:r>
              <w:rPr>
                <w:rFonts w:ascii="Times New Roman"/>
                <w:spacing w:val="-2"/>
                <w:sz w:val="23"/>
              </w:rPr>
              <w:t xml:space="preserve"> </w:t>
            </w:r>
            <w:r>
              <w:rPr>
                <w:rFonts w:ascii="Times New Roman"/>
                <w:sz w:val="23"/>
              </w:rPr>
              <w:t>20</w:t>
            </w:r>
            <w:r>
              <w:rPr>
                <w:rFonts w:ascii="Times New Roman"/>
                <w:spacing w:val="35"/>
                <w:sz w:val="23"/>
              </w:rPr>
              <w:t xml:space="preserve"> </w:t>
            </w:r>
            <w:r>
              <w:rPr>
                <w:rFonts w:ascii="Times New Roman"/>
                <w:spacing w:val="-1"/>
                <w:sz w:val="23"/>
              </w:rPr>
              <w:t>units/mg.</w:t>
            </w:r>
          </w:p>
        </w:tc>
      </w:tr>
      <w:tr w:rsidR="00B619BB" w14:paraId="405832ED" w14:textId="77777777">
        <w:trPr>
          <w:trHeight w:hRule="exact" w:val="390"/>
        </w:trPr>
        <w:tc>
          <w:tcPr>
            <w:tcW w:w="992" w:type="dxa"/>
            <w:tcBorders>
              <w:top w:val="single" w:sz="5" w:space="0" w:color="000000"/>
              <w:left w:val="single" w:sz="5" w:space="0" w:color="000000"/>
              <w:bottom w:val="single" w:sz="5" w:space="0" w:color="000000"/>
              <w:right w:val="single" w:sz="5" w:space="0" w:color="000000"/>
            </w:tcBorders>
          </w:tcPr>
          <w:p w14:paraId="7775CBA4"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7D124118" w14:textId="77777777" w:rsidR="00B619BB" w:rsidRDefault="00B619BB"/>
        </w:tc>
      </w:tr>
      <w:tr w:rsidR="00B619BB" w14:paraId="7FAD9399" w14:textId="77777777">
        <w:trPr>
          <w:trHeight w:hRule="exact" w:val="1458"/>
        </w:trPr>
        <w:tc>
          <w:tcPr>
            <w:tcW w:w="992" w:type="dxa"/>
            <w:tcBorders>
              <w:top w:val="single" w:sz="5" w:space="0" w:color="000000"/>
              <w:left w:val="single" w:sz="5" w:space="0" w:color="000000"/>
              <w:bottom w:val="single" w:sz="5" w:space="0" w:color="000000"/>
              <w:right w:val="single" w:sz="5" w:space="0" w:color="000000"/>
            </w:tcBorders>
          </w:tcPr>
          <w:p w14:paraId="12A675A8" w14:textId="77777777" w:rsidR="00B619BB" w:rsidRDefault="00B619BB">
            <w:pPr>
              <w:pStyle w:val="TableParagraph"/>
              <w:rPr>
                <w:rFonts w:ascii="Times New Roman" w:eastAsia="Times New Roman" w:hAnsi="Times New Roman" w:cs="Times New Roman"/>
              </w:rPr>
            </w:pPr>
          </w:p>
          <w:p w14:paraId="16FC736B" w14:textId="77777777" w:rsidR="00B619BB" w:rsidRDefault="00B619BB">
            <w:pPr>
              <w:pStyle w:val="TableParagraph"/>
              <w:rPr>
                <w:rFonts w:ascii="Times New Roman" w:eastAsia="Times New Roman" w:hAnsi="Times New Roman" w:cs="Times New Roman"/>
              </w:rPr>
            </w:pPr>
          </w:p>
          <w:p w14:paraId="6DE48AFD"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4.0.</w:t>
            </w:r>
          </w:p>
        </w:tc>
        <w:tc>
          <w:tcPr>
            <w:tcW w:w="9633" w:type="dxa"/>
            <w:tcBorders>
              <w:top w:val="single" w:sz="5" w:space="0" w:color="000000"/>
              <w:left w:val="single" w:sz="5" w:space="0" w:color="000000"/>
              <w:bottom w:val="single" w:sz="5" w:space="0" w:color="000000"/>
              <w:right w:val="single" w:sz="5" w:space="0" w:color="000000"/>
            </w:tcBorders>
          </w:tcPr>
          <w:p w14:paraId="73B4F1CF" w14:textId="77777777" w:rsidR="00B619BB" w:rsidRDefault="00A448BA">
            <w:pPr>
              <w:pStyle w:val="TableParagraph"/>
              <w:spacing w:before="113"/>
              <w:ind w:left="102" w:right="430"/>
              <w:rPr>
                <w:rFonts w:ascii="Times New Roman" w:eastAsia="Times New Roman" w:hAnsi="Times New Roman" w:cs="Times New Roman"/>
                <w:sz w:val="23"/>
                <w:szCs w:val="23"/>
              </w:rPr>
            </w:pPr>
            <w:r>
              <w:rPr>
                <w:rFonts w:ascii="Times New Roman"/>
                <w:b/>
                <w:spacing w:val="-1"/>
                <w:sz w:val="23"/>
              </w:rPr>
              <w:t>Molecular</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2"/>
                <w:sz w:val="23"/>
              </w:rPr>
              <w:t>of</w:t>
            </w:r>
            <w:r>
              <w:rPr>
                <w:rFonts w:ascii="Times New Roman"/>
                <w:b/>
                <w:spacing w:val="2"/>
                <w:sz w:val="23"/>
              </w:rPr>
              <w:t xml:space="preserve"> </w:t>
            </w:r>
            <w:r>
              <w:rPr>
                <w:rFonts w:ascii="Times New Roman"/>
                <w:b/>
                <w:spacing w:val="-2"/>
                <w:sz w:val="23"/>
              </w:rPr>
              <w:t>the</w:t>
            </w:r>
            <w:r>
              <w:rPr>
                <w:rFonts w:ascii="Times New Roman"/>
                <w:b/>
                <w:sz w:val="23"/>
              </w:rPr>
              <w:t xml:space="preserve"> </w:t>
            </w:r>
            <w:r>
              <w:rPr>
                <w:rFonts w:ascii="Times New Roman"/>
                <w:b/>
                <w:spacing w:val="-1"/>
                <w:sz w:val="23"/>
              </w:rPr>
              <w:t>ANME</w:t>
            </w:r>
            <w:r>
              <w:rPr>
                <w:rFonts w:ascii="Times New Roman"/>
                <w:b/>
                <w:sz w:val="23"/>
              </w:rPr>
              <w:t xml:space="preserve"> </w:t>
            </w:r>
            <w:r>
              <w:rPr>
                <w:rFonts w:ascii="Times New Roman"/>
                <w:b/>
                <w:spacing w:val="-1"/>
                <w:sz w:val="23"/>
              </w:rPr>
              <w:t>MCR and other</w:t>
            </w:r>
            <w:r>
              <w:rPr>
                <w:rFonts w:ascii="Times New Roman"/>
                <w:b/>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z w:val="23"/>
              </w:rPr>
              <w:t>GTL.</w:t>
            </w:r>
            <w:r>
              <w:rPr>
                <w:rFonts w:ascii="Times New Roman"/>
                <w:b/>
                <w:spacing w:val="6"/>
                <w:sz w:val="23"/>
              </w:rPr>
              <w:t xml:space="preserve">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pacing w:val="63"/>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thermodynamics with</w:t>
            </w:r>
            <w:r>
              <w:rPr>
                <w:rFonts w:ascii="Times New Roman"/>
                <w:spacing w:val="10"/>
                <w:sz w:val="23"/>
              </w:rPr>
              <w:t xml:space="preserve"> </w:t>
            </w:r>
            <w:r>
              <w:rPr>
                <w:rFonts w:ascii="Times New Roman"/>
                <w:spacing w:val="-1"/>
                <w:sz w:val="23"/>
              </w:rPr>
              <w:t>respect</w:t>
            </w:r>
            <w:r>
              <w:rPr>
                <w:rFonts w:ascii="Times New Roman"/>
                <w:spacing w:val="-2"/>
                <w:sz w:val="23"/>
              </w:rPr>
              <w:t xml:space="preserve"> </w:t>
            </w:r>
            <w:r>
              <w:rPr>
                <w:rFonts w:ascii="Times New Roman"/>
                <w:sz w:val="23"/>
              </w:rPr>
              <w:t>to</w:t>
            </w:r>
            <w:r>
              <w:rPr>
                <w:rFonts w:ascii="Times New Roman"/>
                <w:spacing w:val="65"/>
                <w:sz w:val="23"/>
              </w:rPr>
              <w:t xml:space="preserve"> </w:t>
            </w:r>
            <w:r>
              <w:rPr>
                <w:rFonts w:ascii="Times New Roman"/>
                <w:spacing w:val="-1"/>
                <w:sz w:val="23"/>
              </w:rPr>
              <w:t xml:space="preserve">differences </w:t>
            </w:r>
            <w:r>
              <w:rPr>
                <w:rFonts w:ascii="Times New Roman"/>
                <w:sz w:val="23"/>
              </w:rPr>
              <w:t xml:space="preserve">in </w:t>
            </w:r>
            <w:r>
              <w:rPr>
                <w:rFonts w:ascii="Times New Roman"/>
                <w:spacing w:val="-1"/>
                <w:sz w:val="23"/>
              </w:rPr>
              <w:t>amino</w:t>
            </w:r>
            <w:r>
              <w:rPr>
                <w:rFonts w:ascii="Times New Roman"/>
                <w:spacing w:val="-3"/>
                <w:sz w:val="23"/>
              </w:rPr>
              <w:t xml:space="preserve"> </w:t>
            </w:r>
            <w:r>
              <w:rPr>
                <w:rFonts w:ascii="Times New Roman"/>
                <w:spacing w:val="-1"/>
                <w:sz w:val="23"/>
              </w:rPr>
              <w:t>acid</w:t>
            </w:r>
            <w:r>
              <w:rPr>
                <w:rFonts w:ascii="Times New Roman"/>
                <w:spacing w:val="-3"/>
                <w:sz w:val="23"/>
              </w:rPr>
              <w:t xml:space="preserve"> </w:t>
            </w:r>
            <w:r>
              <w:rPr>
                <w:rFonts w:ascii="Times New Roman"/>
                <w:spacing w:val="-1"/>
                <w:sz w:val="23"/>
              </w:rPr>
              <w:t>sequence</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MCRs.</w:t>
            </w:r>
            <w:r>
              <w:rPr>
                <w:rFonts w:ascii="Times New Roman"/>
                <w:sz w:val="23"/>
              </w:rPr>
              <w:t xml:space="preserve"> </w:t>
            </w:r>
            <w:r>
              <w:rPr>
                <w:rFonts w:ascii="Times New Roman"/>
                <w:spacing w:val="-1"/>
                <w:sz w:val="23"/>
              </w:rPr>
              <w:t>Based</w:t>
            </w:r>
            <w:r>
              <w:rPr>
                <w:rFonts w:ascii="Times New Roman"/>
                <w:sz w:val="23"/>
              </w:rPr>
              <w:t xml:space="preserve"> on </w:t>
            </w:r>
            <w:r>
              <w:rPr>
                <w:rFonts w:ascii="Times New Roman"/>
                <w:spacing w:val="-1"/>
                <w:sz w:val="23"/>
              </w:rPr>
              <w:t>Aim</w:t>
            </w:r>
            <w:r>
              <w:rPr>
                <w:rFonts w:ascii="Times New Roman"/>
                <w:sz w:val="23"/>
              </w:rPr>
              <w:t xml:space="preserve"> 3</w:t>
            </w:r>
            <w:r>
              <w:rPr>
                <w:rFonts w:ascii="Times New Roman"/>
                <w:spacing w:val="-3"/>
                <w:sz w:val="23"/>
              </w:rPr>
              <w:t xml:space="preserve"> </w:t>
            </w:r>
            <w:r>
              <w:rPr>
                <w:rFonts w:ascii="Times New Roman"/>
                <w:sz w:val="23"/>
              </w:rPr>
              <w:t xml:space="preserve">and </w:t>
            </w:r>
            <w:r>
              <w:rPr>
                <w:rFonts w:ascii="Times New Roman"/>
                <w:spacing w:val="-1"/>
                <w:sz w:val="23"/>
              </w:rPr>
              <w:t>molecular</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pacing w:val="-1"/>
                <w:sz w:val="23"/>
              </w:rPr>
              <w:t>outcomes</w:t>
            </w:r>
            <w:r>
              <w:rPr>
                <w:rFonts w:ascii="Times New Roman"/>
                <w:spacing w:val="71"/>
                <w:sz w:val="23"/>
              </w:rPr>
              <w:t xml:space="preserve">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5"/>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elements 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73"/>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p>
        </w:tc>
      </w:tr>
      <w:tr w:rsidR="00B619BB" w14:paraId="41E3786F" w14:textId="77777777">
        <w:trPr>
          <w:trHeight w:hRule="exact" w:val="1467"/>
        </w:trPr>
        <w:tc>
          <w:tcPr>
            <w:tcW w:w="992" w:type="dxa"/>
            <w:tcBorders>
              <w:top w:val="single" w:sz="5" w:space="0" w:color="000000"/>
              <w:left w:val="single" w:sz="5" w:space="0" w:color="000000"/>
              <w:bottom w:val="single" w:sz="5" w:space="0" w:color="000000"/>
              <w:right w:val="single" w:sz="5" w:space="0" w:color="000000"/>
            </w:tcBorders>
          </w:tcPr>
          <w:p w14:paraId="41044919" w14:textId="77777777" w:rsidR="00B619BB" w:rsidRDefault="00B619BB">
            <w:pPr>
              <w:pStyle w:val="TableParagraph"/>
              <w:rPr>
                <w:rFonts w:ascii="Times New Roman" w:eastAsia="Times New Roman" w:hAnsi="Times New Roman" w:cs="Times New Roman"/>
              </w:rPr>
            </w:pPr>
          </w:p>
          <w:p w14:paraId="5C7508F1" w14:textId="77777777" w:rsidR="00B619BB" w:rsidRDefault="00B619BB">
            <w:pPr>
              <w:pStyle w:val="TableParagraph"/>
              <w:rPr>
                <w:rFonts w:ascii="Times New Roman" w:eastAsia="Times New Roman" w:hAnsi="Times New Roman" w:cs="Times New Roman"/>
              </w:rPr>
            </w:pPr>
          </w:p>
          <w:p w14:paraId="10E4DC9F" w14:textId="77777777" w:rsidR="00B619BB" w:rsidRDefault="00A448BA">
            <w:pPr>
              <w:pStyle w:val="TableParagraph"/>
              <w:spacing w:before="142"/>
              <w:ind w:right="1"/>
              <w:jc w:val="center"/>
              <w:rPr>
                <w:rFonts w:ascii="Calibri" w:eastAsia="Calibri" w:hAnsi="Calibri" w:cs="Calibri"/>
              </w:rPr>
            </w:pPr>
            <w:r>
              <w:rPr>
                <w:rFonts w:ascii="Calibri"/>
                <w:spacing w:val="-1"/>
              </w:rPr>
              <w:t>4.1</w:t>
            </w:r>
          </w:p>
        </w:tc>
        <w:tc>
          <w:tcPr>
            <w:tcW w:w="9633" w:type="dxa"/>
            <w:tcBorders>
              <w:top w:val="single" w:sz="5" w:space="0" w:color="000000"/>
              <w:left w:val="single" w:sz="5" w:space="0" w:color="000000"/>
              <w:bottom w:val="single" w:sz="5" w:space="0" w:color="000000"/>
              <w:right w:val="single" w:sz="5" w:space="0" w:color="000000"/>
            </w:tcBorders>
          </w:tcPr>
          <w:p w14:paraId="36F075C9" w14:textId="77777777" w:rsidR="00B619BB" w:rsidRDefault="00A448BA">
            <w:pPr>
              <w:pStyle w:val="TableParagraph"/>
              <w:spacing w:before="116" w:line="239" w:lineRule="auto"/>
              <w:ind w:left="102" w:right="4565"/>
              <w:rPr>
                <w:rFonts w:ascii="Times New Roman" w:eastAsia="Times New Roman" w:hAnsi="Times New Roman" w:cs="Times New Roman"/>
                <w:sz w:val="23"/>
                <w:szCs w:val="23"/>
              </w:rPr>
            </w:pPr>
            <w:r>
              <w:rPr>
                <w:rFonts w:ascii="Calibri"/>
                <w:b/>
                <w:spacing w:val="-1"/>
              </w:rPr>
              <w:t>Build</w:t>
            </w:r>
            <w:r>
              <w:rPr>
                <w:rFonts w:ascii="Calibri"/>
                <w:b/>
                <w:spacing w:val="-3"/>
              </w:rPr>
              <w:t xml:space="preserve"> </w:t>
            </w:r>
            <w:r>
              <w:rPr>
                <w:rFonts w:ascii="Calibri"/>
                <w:b/>
                <w:spacing w:val="-1"/>
              </w:rPr>
              <w:t>classical</w:t>
            </w:r>
            <w:r>
              <w:rPr>
                <w:rFonts w:ascii="Calibri"/>
                <w:b/>
              </w:rPr>
              <w:t xml:space="preserve"> </w:t>
            </w:r>
            <w:r>
              <w:rPr>
                <w:rFonts w:ascii="Calibri"/>
                <w:b/>
                <w:spacing w:val="-1"/>
              </w:rPr>
              <w:t>physics</w:t>
            </w:r>
            <w:r>
              <w:rPr>
                <w:rFonts w:ascii="Calibri"/>
                <w:b/>
              </w:rPr>
              <w:t xml:space="preserve"> </w:t>
            </w:r>
            <w:r>
              <w:rPr>
                <w:rFonts w:ascii="Calibri"/>
                <w:b/>
                <w:spacing w:val="-1"/>
              </w:rPr>
              <w:t>potential</w:t>
            </w:r>
            <w:r>
              <w:rPr>
                <w:rFonts w:ascii="Calibri"/>
                <w:b/>
              </w:rPr>
              <w:t xml:space="preserve"> </w:t>
            </w:r>
            <w:r>
              <w:rPr>
                <w:rFonts w:ascii="Calibri"/>
                <w:b/>
                <w:spacing w:val="-1"/>
              </w:rPr>
              <w:t>energy</w:t>
            </w:r>
            <w:r>
              <w:rPr>
                <w:rFonts w:ascii="Calibri"/>
                <w:b/>
                <w:spacing w:val="-2"/>
              </w:rPr>
              <w:t xml:space="preserve"> </w:t>
            </w:r>
            <w:r>
              <w:rPr>
                <w:rFonts w:ascii="Calibri"/>
                <w:b/>
                <w:spacing w:val="-1"/>
              </w:rPr>
              <w:t>model</w:t>
            </w:r>
            <w:r>
              <w:rPr>
                <w:rFonts w:ascii="Calibri"/>
                <w:b/>
              </w:rPr>
              <w:t xml:space="preserve"> </w:t>
            </w:r>
            <w:r>
              <w:rPr>
                <w:rFonts w:ascii="Calibri"/>
                <w:b/>
                <w:spacing w:val="-1"/>
              </w:rPr>
              <w:t>for</w:t>
            </w:r>
            <w:r>
              <w:rPr>
                <w:rFonts w:ascii="Calibri"/>
                <w:b/>
              </w:rPr>
              <w:t xml:space="preserve"> </w:t>
            </w:r>
            <w:r>
              <w:rPr>
                <w:rFonts w:ascii="Calibri"/>
                <w:b/>
                <w:spacing w:val="-2"/>
              </w:rPr>
              <w:t>MCR</w:t>
            </w:r>
            <w:r>
              <w:rPr>
                <w:rFonts w:ascii="Calibri"/>
                <w:b/>
                <w:spacing w:val="21"/>
              </w:rPr>
              <w:t xml:space="preserve"> </w:t>
            </w:r>
            <w:r>
              <w:rPr>
                <w:rFonts w:ascii="Calibri"/>
                <w:b/>
                <w:spacing w:val="-1"/>
              </w:rPr>
              <w:t>inter-atomic interaction potentials:</w:t>
            </w:r>
            <w:r>
              <w:rPr>
                <w:rFonts w:ascii="Calibri"/>
                <w:b/>
                <w:spacing w:val="1"/>
              </w:rPr>
              <w:t xml:space="preserve"> </w:t>
            </w:r>
            <w:r>
              <w:rPr>
                <w:rFonts w:ascii="Times New Roman"/>
                <w:spacing w:val="-2"/>
                <w:sz w:val="23"/>
              </w:rPr>
              <w:t>Derive</w:t>
            </w:r>
            <w:r>
              <w:rPr>
                <w:rFonts w:ascii="Times New Roman"/>
                <w:sz w:val="23"/>
              </w:rPr>
              <w:t xml:space="preserve"> </w:t>
            </w:r>
            <w:r>
              <w:rPr>
                <w:rFonts w:ascii="Times New Roman"/>
                <w:spacing w:val="-1"/>
                <w:sz w:val="23"/>
              </w:rPr>
              <w:t>atom-</w:t>
            </w:r>
            <w:r>
              <w:rPr>
                <w:rFonts w:ascii="Times New Roman"/>
                <w:spacing w:val="45"/>
                <w:sz w:val="23"/>
              </w:rPr>
              <w:t xml:space="preserve"> </w:t>
            </w:r>
            <w:r>
              <w:rPr>
                <w:rFonts w:ascii="Times New Roman"/>
                <w:spacing w:val="-1"/>
                <w:sz w:val="23"/>
              </w:rPr>
              <w:t>centered</w:t>
            </w:r>
            <w:r>
              <w:rPr>
                <w:rFonts w:ascii="Times New Roman"/>
                <w:spacing w:val="-3"/>
                <w:sz w:val="23"/>
              </w:rPr>
              <w:t xml:space="preserve"> </w:t>
            </w:r>
            <w:r>
              <w:rPr>
                <w:rFonts w:ascii="Times New Roman"/>
                <w:spacing w:val="-1"/>
                <w:sz w:val="23"/>
              </w:rPr>
              <w:t>charges,</w:t>
            </w:r>
            <w:r>
              <w:rPr>
                <w:rFonts w:ascii="Times New Roman"/>
                <w:spacing w:val="1"/>
                <w:sz w:val="23"/>
              </w:rPr>
              <w:t xml:space="preserve"> </w:t>
            </w:r>
            <w:r>
              <w:rPr>
                <w:rFonts w:ascii="Times New Roman"/>
                <w:spacing w:val="-1"/>
                <w:sz w:val="23"/>
              </w:rPr>
              <w:t>equilibrium</w:t>
            </w:r>
            <w:r>
              <w:rPr>
                <w:rFonts w:ascii="Times New Roman"/>
                <w:sz w:val="23"/>
              </w:rPr>
              <w:t xml:space="preserve"> </w:t>
            </w:r>
            <w:r>
              <w:rPr>
                <w:rFonts w:ascii="Times New Roman"/>
                <w:spacing w:val="-1"/>
                <w:sz w:val="23"/>
              </w:rPr>
              <w:t>coordinates</w:t>
            </w:r>
            <w:r>
              <w:rPr>
                <w:rFonts w:ascii="Times New Roman"/>
                <w:spacing w:val="2"/>
                <w:sz w:val="23"/>
              </w:rPr>
              <w:t xml:space="preserve"> </w:t>
            </w:r>
            <w:r>
              <w:rPr>
                <w:rFonts w:ascii="Times New Roman"/>
                <w:sz w:val="23"/>
              </w:rPr>
              <w:t>and</w:t>
            </w:r>
            <w:r>
              <w:rPr>
                <w:rFonts w:ascii="Times New Roman"/>
                <w:spacing w:val="-3"/>
                <w:sz w:val="23"/>
              </w:rPr>
              <w:t xml:space="preserve"> </w:t>
            </w:r>
            <w:r>
              <w:rPr>
                <w:rFonts w:ascii="Times New Roman"/>
                <w:spacing w:val="-1"/>
                <w:sz w:val="23"/>
              </w:rPr>
              <w:t>force</w:t>
            </w:r>
            <w:r>
              <w:rPr>
                <w:rFonts w:ascii="Times New Roman"/>
                <w:spacing w:val="45"/>
                <w:sz w:val="23"/>
              </w:rPr>
              <w:t xml:space="preserve"> </w:t>
            </w:r>
            <w:r>
              <w:rPr>
                <w:rFonts w:ascii="Times New Roman"/>
                <w:spacing w:val="-1"/>
                <w:sz w:val="23"/>
              </w:rPr>
              <w:t>constants for</w:t>
            </w:r>
            <w:r>
              <w:rPr>
                <w:rFonts w:ascii="Times New Roman"/>
                <w:sz w:val="23"/>
              </w:rPr>
              <w:t xml:space="preserve"> the </w:t>
            </w:r>
            <w:r>
              <w:rPr>
                <w:rFonts w:ascii="Times New Roman"/>
                <w:spacing w:val="-1"/>
                <w:sz w:val="23"/>
              </w:rPr>
              <w:t>four</w:t>
            </w:r>
            <w:r>
              <w:rPr>
                <w:rFonts w:ascii="Times New Roman"/>
                <w:sz w:val="23"/>
              </w:rPr>
              <w:t xml:space="preserve"> non-protein </w:t>
            </w:r>
            <w:r>
              <w:rPr>
                <w:rFonts w:ascii="Times New Roman"/>
                <w:spacing w:val="-1"/>
                <w:sz w:val="23"/>
              </w:rPr>
              <w:t>molecules F430,</w:t>
            </w:r>
            <w:r>
              <w:rPr>
                <w:rFonts w:ascii="Times New Roman"/>
                <w:spacing w:val="23"/>
                <w:sz w:val="23"/>
              </w:rPr>
              <w:t xml:space="preserve"> </w:t>
            </w:r>
            <w:proofErr w:type="spellStart"/>
            <w:r>
              <w:rPr>
                <w:rFonts w:ascii="Times New Roman"/>
                <w:spacing w:val="-1"/>
                <w:sz w:val="23"/>
              </w:rPr>
              <w:t>CoBSH</w:t>
            </w:r>
            <w:proofErr w:type="spellEnd"/>
            <w:r>
              <w:rPr>
                <w:rFonts w:ascii="Times New Roman"/>
                <w:spacing w:val="-1"/>
                <w:sz w:val="23"/>
              </w:rPr>
              <w:t>,</w:t>
            </w:r>
            <w:r>
              <w:rPr>
                <w:rFonts w:ascii="Times New Roman"/>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w:t>
            </w:r>
            <w:proofErr w:type="spellStart"/>
            <w:r>
              <w:rPr>
                <w:rFonts w:ascii="Times New Roman"/>
                <w:sz w:val="23"/>
              </w:rPr>
              <w:t>CoBS-SCoM</w:t>
            </w:r>
            <w:proofErr w:type="spellEnd"/>
          </w:p>
        </w:tc>
      </w:tr>
      <w:tr w:rsidR="00B619BB" w14:paraId="6ACE6BCB"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587C890B" w14:textId="77777777" w:rsidR="00B619BB" w:rsidRDefault="00B619BB">
            <w:pPr>
              <w:pStyle w:val="TableParagraph"/>
              <w:rPr>
                <w:rFonts w:ascii="Times New Roman" w:eastAsia="Times New Roman" w:hAnsi="Times New Roman" w:cs="Times New Roman"/>
              </w:rPr>
            </w:pPr>
          </w:p>
          <w:p w14:paraId="3CA2534C" w14:textId="77777777" w:rsidR="00B619BB" w:rsidRDefault="00A448BA">
            <w:pPr>
              <w:pStyle w:val="TableParagraph"/>
              <w:spacing w:before="127"/>
              <w:ind w:left="255"/>
              <w:rPr>
                <w:rFonts w:ascii="Calibri" w:eastAsia="Calibri" w:hAnsi="Calibri" w:cs="Calibri"/>
              </w:rPr>
            </w:pPr>
            <w:r>
              <w:rPr>
                <w:rFonts w:ascii="Calibri"/>
                <w:spacing w:val="-1"/>
              </w:rPr>
              <w:t>M4.1</w:t>
            </w:r>
          </w:p>
        </w:tc>
        <w:tc>
          <w:tcPr>
            <w:tcW w:w="9633" w:type="dxa"/>
            <w:tcBorders>
              <w:top w:val="single" w:sz="5" w:space="0" w:color="000000"/>
              <w:left w:val="single" w:sz="5" w:space="0" w:color="000000"/>
              <w:bottom w:val="single" w:sz="5" w:space="0" w:color="000000"/>
              <w:right w:val="single" w:sz="5" w:space="0" w:color="000000"/>
            </w:tcBorders>
          </w:tcPr>
          <w:p w14:paraId="3A625E74" w14:textId="77777777" w:rsidR="00B619BB" w:rsidRDefault="00A448BA">
            <w:pPr>
              <w:pStyle w:val="TableParagraph"/>
              <w:spacing w:before="113"/>
              <w:ind w:left="5411" w:right="524"/>
              <w:rPr>
                <w:rFonts w:ascii="Times New Roman" w:eastAsia="Times New Roman" w:hAnsi="Times New Roman" w:cs="Times New Roman"/>
                <w:sz w:val="23"/>
                <w:szCs w:val="23"/>
              </w:rPr>
            </w:pPr>
            <w:r>
              <w:rPr>
                <w:rFonts w:ascii="Times New Roman" w:hAnsi="Times New Roman"/>
                <w:spacing w:val="-1"/>
                <w:sz w:val="23"/>
              </w:rPr>
              <w:t>Reproduce</w:t>
            </w:r>
            <w:r>
              <w:rPr>
                <w:rFonts w:ascii="Times New Roman" w:hAnsi="Times New Roman"/>
                <w:sz w:val="23"/>
              </w:rPr>
              <w:t xml:space="preserve"> </w:t>
            </w:r>
            <w:r>
              <w:rPr>
                <w:rFonts w:ascii="Times New Roman" w:hAnsi="Times New Roman"/>
                <w:spacing w:val="-1"/>
                <w:sz w:val="23"/>
              </w:rPr>
              <w:t>experimental</w:t>
            </w:r>
            <w:r>
              <w:rPr>
                <w:rFonts w:ascii="Times New Roman" w:hAnsi="Times New Roman"/>
                <w:spacing w:val="-2"/>
                <w:sz w:val="23"/>
              </w:rPr>
              <w:t xml:space="preserve"> </w:t>
            </w:r>
            <w:r>
              <w:rPr>
                <w:rFonts w:ascii="Times New Roman" w:hAnsi="Times New Roman"/>
                <w:spacing w:val="-1"/>
                <w:sz w:val="23"/>
              </w:rPr>
              <w:t>MCR</w:t>
            </w:r>
            <w:r>
              <w:rPr>
                <w:rFonts w:ascii="Times New Roman" w:hAnsi="Times New Roman"/>
                <w:sz w:val="23"/>
              </w:rPr>
              <w:t xml:space="preserve"> </w:t>
            </w:r>
            <w:r>
              <w:rPr>
                <w:rFonts w:ascii="Times New Roman" w:hAnsi="Times New Roman"/>
                <w:spacing w:val="-1"/>
                <w:sz w:val="23"/>
              </w:rPr>
              <w:t>structure</w:t>
            </w:r>
            <w:r>
              <w:rPr>
                <w:rFonts w:ascii="Times New Roman" w:hAnsi="Times New Roman"/>
                <w:spacing w:val="33"/>
                <w:sz w:val="23"/>
              </w:rPr>
              <w:t xml:space="preserve"> </w:t>
            </w:r>
            <w:r>
              <w:rPr>
                <w:rFonts w:ascii="Times New Roman" w:hAnsi="Times New Roman"/>
                <w:spacing w:val="-1"/>
                <w:sz w:val="23"/>
              </w:rPr>
              <w:t>1MRO.pdb</w:t>
            </w:r>
            <w:r>
              <w:rPr>
                <w:rFonts w:ascii="Times New Roman" w:hAnsi="Times New Roman"/>
                <w:sz w:val="23"/>
              </w:rPr>
              <w:t xml:space="preserve"> </w:t>
            </w:r>
            <w:r>
              <w:rPr>
                <w:rFonts w:ascii="Times New Roman" w:hAnsi="Times New Roman"/>
                <w:spacing w:val="-1"/>
                <w:sz w:val="23"/>
              </w:rPr>
              <w:t>with</w:t>
            </w:r>
            <w:r>
              <w:rPr>
                <w:rFonts w:ascii="Times New Roman" w:hAnsi="Times New Roman"/>
                <w:sz w:val="23"/>
              </w:rPr>
              <w:t xml:space="preserve"> a </w:t>
            </w:r>
            <w:r>
              <w:rPr>
                <w:rFonts w:ascii="Times New Roman" w:hAnsi="Times New Roman"/>
                <w:spacing w:val="-1"/>
                <w:sz w:val="23"/>
              </w:rPr>
              <w:t>root-mean-squared</w:t>
            </w:r>
            <w:r>
              <w:rPr>
                <w:rFonts w:ascii="Times New Roman" w:hAnsi="Times New Roman"/>
                <w:spacing w:val="35"/>
                <w:sz w:val="23"/>
              </w:rPr>
              <w:t xml:space="preserve"> </w:t>
            </w:r>
            <w:r>
              <w:rPr>
                <w:rFonts w:ascii="Times New Roman" w:hAnsi="Times New Roman"/>
                <w:spacing w:val="-1"/>
                <w:sz w:val="23"/>
              </w:rPr>
              <w:t>deviation</w:t>
            </w:r>
            <w:r>
              <w:rPr>
                <w:rFonts w:ascii="Times New Roman" w:hAnsi="Times New Roman"/>
                <w:sz w:val="23"/>
              </w:rPr>
              <w:t xml:space="preserve"> of</w:t>
            </w:r>
            <w:r>
              <w:rPr>
                <w:rFonts w:ascii="Times New Roman" w:hAnsi="Times New Roman"/>
                <w:spacing w:val="-3"/>
                <w:sz w:val="23"/>
              </w:rPr>
              <w:t xml:space="preserve"> </w:t>
            </w:r>
            <w:r>
              <w:rPr>
                <w:rFonts w:ascii="Times New Roman" w:hAnsi="Times New Roman"/>
                <w:spacing w:val="-1"/>
                <w:sz w:val="23"/>
              </w:rPr>
              <w:t>less than</w:t>
            </w:r>
            <w:r>
              <w:rPr>
                <w:rFonts w:ascii="Times New Roman" w:hAnsi="Times New Roman"/>
                <w:sz w:val="23"/>
              </w:rPr>
              <w:t xml:space="preserve"> 10 </w:t>
            </w:r>
            <w:proofErr w:type="spellStart"/>
            <w:r>
              <w:rPr>
                <w:rFonts w:ascii="Times New Roman" w:hAnsi="Times New Roman"/>
                <w:spacing w:val="-1"/>
                <w:sz w:val="23"/>
              </w:rPr>
              <w:t>Ångstroms</w:t>
            </w:r>
            <w:proofErr w:type="spellEnd"/>
            <w:r>
              <w:rPr>
                <w:rFonts w:ascii="Times New Roman" w:hAnsi="Times New Roman"/>
                <w:spacing w:val="-1"/>
                <w:sz w:val="23"/>
              </w:rPr>
              <w:t>.</w:t>
            </w:r>
          </w:p>
        </w:tc>
      </w:tr>
      <w:tr w:rsidR="00B619BB" w14:paraId="1F3C23D8" w14:textId="77777777">
        <w:trPr>
          <w:trHeight w:hRule="exact" w:val="2775"/>
        </w:trPr>
        <w:tc>
          <w:tcPr>
            <w:tcW w:w="992" w:type="dxa"/>
            <w:tcBorders>
              <w:top w:val="single" w:sz="5" w:space="0" w:color="000000"/>
              <w:left w:val="single" w:sz="5" w:space="0" w:color="000000"/>
              <w:bottom w:val="single" w:sz="5" w:space="0" w:color="000000"/>
              <w:right w:val="single" w:sz="5" w:space="0" w:color="000000"/>
            </w:tcBorders>
          </w:tcPr>
          <w:p w14:paraId="0C0A3AEB" w14:textId="77777777" w:rsidR="00B619BB" w:rsidRDefault="00B619BB">
            <w:pPr>
              <w:pStyle w:val="TableParagraph"/>
              <w:rPr>
                <w:rFonts w:ascii="Times New Roman" w:eastAsia="Times New Roman" w:hAnsi="Times New Roman" w:cs="Times New Roman"/>
              </w:rPr>
            </w:pPr>
          </w:p>
          <w:p w14:paraId="7F82F9B2" w14:textId="77777777" w:rsidR="00B619BB" w:rsidRDefault="00B619BB">
            <w:pPr>
              <w:pStyle w:val="TableParagraph"/>
              <w:rPr>
                <w:rFonts w:ascii="Times New Roman" w:eastAsia="Times New Roman" w:hAnsi="Times New Roman" w:cs="Times New Roman"/>
              </w:rPr>
            </w:pPr>
          </w:p>
          <w:p w14:paraId="5EB227EF" w14:textId="77777777" w:rsidR="00B619BB" w:rsidRDefault="00B619BB">
            <w:pPr>
              <w:pStyle w:val="TableParagraph"/>
              <w:rPr>
                <w:rFonts w:ascii="Times New Roman" w:eastAsia="Times New Roman" w:hAnsi="Times New Roman" w:cs="Times New Roman"/>
              </w:rPr>
            </w:pPr>
          </w:p>
          <w:p w14:paraId="73B2E8D8" w14:textId="77777777" w:rsidR="00B619BB" w:rsidRDefault="00B619BB">
            <w:pPr>
              <w:pStyle w:val="TableParagraph"/>
              <w:rPr>
                <w:rFonts w:ascii="Times New Roman" w:eastAsia="Times New Roman" w:hAnsi="Times New Roman" w:cs="Times New Roman"/>
              </w:rPr>
            </w:pPr>
          </w:p>
          <w:p w14:paraId="319B8B53" w14:textId="77777777" w:rsidR="00B619BB" w:rsidRDefault="00B619BB">
            <w:pPr>
              <w:pStyle w:val="TableParagraph"/>
              <w:spacing w:before="5"/>
              <w:rPr>
                <w:rFonts w:ascii="Times New Roman" w:eastAsia="Times New Roman" w:hAnsi="Times New Roman" w:cs="Times New Roman"/>
                <w:sz w:val="25"/>
                <w:szCs w:val="25"/>
              </w:rPr>
            </w:pPr>
          </w:p>
          <w:p w14:paraId="373CB583" w14:textId="77777777" w:rsidR="00B619BB" w:rsidRDefault="00A448BA">
            <w:pPr>
              <w:pStyle w:val="TableParagraph"/>
              <w:ind w:right="1"/>
              <w:jc w:val="center"/>
              <w:rPr>
                <w:rFonts w:ascii="Calibri" w:eastAsia="Calibri" w:hAnsi="Calibri" w:cs="Calibri"/>
              </w:rPr>
            </w:pPr>
            <w:r>
              <w:rPr>
                <w:rFonts w:ascii="Calibri"/>
                <w:spacing w:val="-1"/>
              </w:rPr>
              <w:t>4.2</w:t>
            </w:r>
          </w:p>
        </w:tc>
        <w:tc>
          <w:tcPr>
            <w:tcW w:w="9633" w:type="dxa"/>
            <w:tcBorders>
              <w:top w:val="single" w:sz="5" w:space="0" w:color="000000"/>
              <w:left w:val="single" w:sz="5" w:space="0" w:color="000000"/>
              <w:bottom w:val="single" w:sz="5" w:space="0" w:color="000000"/>
              <w:right w:val="single" w:sz="5" w:space="0" w:color="000000"/>
            </w:tcBorders>
          </w:tcPr>
          <w:p w14:paraId="2F0C2B92" w14:textId="77777777" w:rsidR="00B619BB" w:rsidRDefault="00A448BA">
            <w:pPr>
              <w:pStyle w:val="TableParagraph"/>
              <w:spacing w:before="118" w:line="239" w:lineRule="auto"/>
              <w:ind w:left="102" w:right="4455"/>
              <w:rPr>
                <w:rFonts w:ascii="Times New Roman" w:eastAsia="Times New Roman" w:hAnsi="Times New Roman" w:cs="Times New Roman"/>
                <w:sz w:val="23"/>
                <w:szCs w:val="23"/>
              </w:rPr>
            </w:pPr>
            <w:r>
              <w:rPr>
                <w:rFonts w:ascii="Times New Roman"/>
                <w:b/>
                <w:spacing w:val="-1"/>
                <w:sz w:val="23"/>
              </w:rPr>
              <w:t>Apply</w:t>
            </w:r>
            <w:r>
              <w:rPr>
                <w:rFonts w:ascii="Times New Roman"/>
                <w:b/>
                <w:sz w:val="23"/>
              </w:rPr>
              <w:t xml:space="preserve"> </w:t>
            </w:r>
            <w:r>
              <w:rPr>
                <w:rFonts w:ascii="Times New Roman"/>
                <w:b/>
                <w:spacing w:val="-1"/>
                <w:sz w:val="23"/>
              </w:rPr>
              <w:t>potential</w:t>
            </w:r>
            <w:r>
              <w:rPr>
                <w:rFonts w:ascii="Times New Roman"/>
                <w:b/>
                <w:sz w:val="23"/>
              </w:rPr>
              <w:t xml:space="preserve"> </w:t>
            </w:r>
            <w:r>
              <w:rPr>
                <w:rFonts w:ascii="Times New Roman"/>
                <w:b/>
                <w:spacing w:val="-1"/>
                <w:sz w:val="23"/>
              </w:rPr>
              <w:t>energy</w:t>
            </w:r>
            <w:r>
              <w:rPr>
                <w:rFonts w:ascii="Times New Roman"/>
                <w:b/>
                <w:spacing w:val="-3"/>
                <w:sz w:val="23"/>
              </w:rPr>
              <w:t xml:space="preserve"> </w:t>
            </w:r>
            <w:r>
              <w:rPr>
                <w:rFonts w:ascii="Times New Roman"/>
                <w:b/>
                <w:spacing w:val="-1"/>
                <w:sz w:val="23"/>
              </w:rPr>
              <w:t xml:space="preserve">function </w:t>
            </w:r>
            <w:r>
              <w:rPr>
                <w:rFonts w:ascii="Times New Roman"/>
                <w:b/>
                <w:sz w:val="23"/>
              </w:rPr>
              <w:t>to</w:t>
            </w:r>
            <w:r>
              <w:rPr>
                <w:rFonts w:ascii="Times New Roman"/>
                <w:b/>
                <w:spacing w:val="2"/>
                <w:sz w:val="23"/>
              </w:rPr>
              <w:t xml:space="preserve"> </w:t>
            </w:r>
            <w:r>
              <w:rPr>
                <w:rFonts w:ascii="Times New Roman"/>
                <w:b/>
                <w:spacing w:val="-1"/>
                <w:sz w:val="23"/>
              </w:rPr>
              <w:t>identify</w:t>
            </w:r>
            <w:r>
              <w:rPr>
                <w:rFonts w:ascii="Times New Roman"/>
                <w:b/>
                <w:sz w:val="23"/>
              </w:rPr>
              <w:t xml:space="preserve"> </w:t>
            </w:r>
            <w:r>
              <w:rPr>
                <w:rFonts w:ascii="Times New Roman"/>
                <w:b/>
                <w:spacing w:val="-2"/>
                <w:sz w:val="23"/>
              </w:rPr>
              <w:t>amino</w:t>
            </w:r>
            <w:r>
              <w:rPr>
                <w:rFonts w:ascii="Times New Roman"/>
                <w:b/>
                <w:spacing w:val="55"/>
                <w:sz w:val="23"/>
              </w:rPr>
              <w:t xml:space="preserve"> </w:t>
            </w:r>
            <w:r>
              <w:rPr>
                <w:rFonts w:ascii="Times New Roman"/>
                <w:b/>
                <w:spacing w:val="-1"/>
                <w:sz w:val="23"/>
              </w:rPr>
              <w:t>acids that</w:t>
            </w:r>
            <w:r>
              <w:rPr>
                <w:rFonts w:ascii="Times New Roman"/>
                <w:b/>
                <w:sz w:val="23"/>
              </w:rPr>
              <w:t xml:space="preserve"> </w:t>
            </w:r>
            <w:r>
              <w:rPr>
                <w:rFonts w:ascii="Times New Roman"/>
                <w:b/>
                <w:spacing w:val="-1"/>
                <w:sz w:val="23"/>
              </w:rPr>
              <w:t>contribute</w:t>
            </w:r>
            <w:r>
              <w:rPr>
                <w:rFonts w:ascii="Times New Roman"/>
                <w:b/>
                <w:spacing w:val="-2"/>
                <w:sz w:val="23"/>
              </w:rPr>
              <w:t xml:space="preserve"> </w:t>
            </w:r>
            <w:r>
              <w:rPr>
                <w:rFonts w:ascii="Times New Roman"/>
                <w:b/>
                <w:sz w:val="23"/>
              </w:rPr>
              <w:t>to</w:t>
            </w:r>
            <w:r>
              <w:rPr>
                <w:rFonts w:ascii="Times New Roman"/>
                <w:b/>
                <w:spacing w:val="1"/>
                <w:sz w:val="23"/>
              </w:rPr>
              <w:t xml:space="preserve"> </w:t>
            </w:r>
            <w:r>
              <w:rPr>
                <w:rFonts w:ascii="Times New Roman"/>
                <w:b/>
                <w:spacing w:val="-1"/>
                <w:sz w:val="23"/>
              </w:rPr>
              <w:t>substrate</w:t>
            </w:r>
            <w:r>
              <w:rPr>
                <w:rFonts w:ascii="Times New Roman"/>
                <w:b/>
                <w:sz w:val="23"/>
              </w:rPr>
              <w:t xml:space="preserve"> </w:t>
            </w:r>
            <w:r>
              <w:rPr>
                <w:rFonts w:ascii="Times New Roman"/>
                <w:b/>
                <w:spacing w:val="-1"/>
                <w:sz w:val="23"/>
              </w:rPr>
              <w:t>binding</w:t>
            </w:r>
            <w:r>
              <w:rPr>
                <w:rFonts w:ascii="Times New Roman"/>
                <w:b/>
                <w:spacing w:val="45"/>
                <w:sz w:val="23"/>
              </w:rPr>
              <w:t xml:space="preserve"> </w:t>
            </w:r>
            <w:r>
              <w:rPr>
                <w:rFonts w:ascii="Times New Roman"/>
                <w:b/>
                <w:spacing w:val="-1"/>
                <w:sz w:val="23"/>
              </w:rPr>
              <w:t>thermodynamics</w:t>
            </w:r>
            <w:r>
              <w:rPr>
                <w:rFonts w:ascii="Times New Roman"/>
                <w:b/>
                <w:sz w:val="23"/>
              </w:rPr>
              <w:t xml:space="preserve"> </w:t>
            </w:r>
            <w:r>
              <w:rPr>
                <w:rFonts w:ascii="Times New Roman"/>
                <w:spacing w:val="-1"/>
                <w:sz w:val="23"/>
              </w:rPr>
              <w:t>(</w:t>
            </w:r>
            <w:proofErr w:type="spellStart"/>
            <w:r>
              <w:rPr>
                <w:rFonts w:ascii="Times New Roman"/>
                <w:spacing w:val="-1"/>
                <w:sz w:val="23"/>
              </w:rPr>
              <w:t>enthalpic</w:t>
            </w:r>
            <w:proofErr w:type="spellEnd"/>
            <w:r>
              <w:rPr>
                <w:rFonts w:ascii="Times New Roman"/>
                <w:spacing w:val="-1"/>
                <w:sz w:val="23"/>
              </w:rPr>
              <w:t>,</w:t>
            </w:r>
            <w:r>
              <w:rPr>
                <w:rFonts w:ascii="Times New Roman"/>
                <w:sz w:val="23"/>
              </w:rPr>
              <w:t xml:space="preserve"> </w:t>
            </w:r>
            <w:r>
              <w:rPr>
                <w:rFonts w:ascii="Times New Roman"/>
                <w:spacing w:val="-1"/>
                <w:sz w:val="23"/>
              </w:rPr>
              <w:t>entropic,</w:t>
            </w:r>
            <w:r>
              <w:rPr>
                <w:rFonts w:ascii="Times New Roman"/>
                <w:sz w:val="23"/>
              </w:rPr>
              <w:t xml:space="preserve"> </w:t>
            </w:r>
            <w:r>
              <w:rPr>
                <w:rFonts w:ascii="Times New Roman"/>
                <w:spacing w:val="-1"/>
                <w:sz w:val="23"/>
              </w:rPr>
              <w:t>solvent</w:t>
            </w:r>
            <w:r>
              <w:rPr>
                <w:rFonts w:ascii="Times New Roman"/>
                <w:spacing w:val="-2"/>
                <w:sz w:val="23"/>
              </w:rPr>
              <w:t xml:space="preserve"> </w:t>
            </w:r>
            <w:r>
              <w:rPr>
                <w:rFonts w:ascii="Times New Roman"/>
                <w:sz w:val="23"/>
              </w:rPr>
              <w:t>and</w:t>
            </w:r>
            <w:r>
              <w:rPr>
                <w:rFonts w:ascii="Times New Roman"/>
                <w:spacing w:val="43"/>
                <w:sz w:val="23"/>
              </w:rPr>
              <w:t xml:space="preserve"> </w:t>
            </w:r>
            <w:r>
              <w:rPr>
                <w:rFonts w:ascii="Times New Roman"/>
                <w:spacing w:val="-1"/>
                <w:sz w:val="23"/>
              </w:rPr>
              <w:t>steric</w:t>
            </w:r>
            <w:r>
              <w:rPr>
                <w:rFonts w:ascii="Times New Roman"/>
                <w:spacing w:val="-2"/>
                <w:sz w:val="23"/>
              </w:rPr>
              <w:t xml:space="preserve"> </w:t>
            </w:r>
            <w:r>
              <w:rPr>
                <w:rFonts w:ascii="Times New Roman"/>
                <w:spacing w:val="-1"/>
                <w:sz w:val="23"/>
              </w:rPr>
              <w:t>contributions):</w:t>
            </w:r>
            <w:r>
              <w:rPr>
                <w:rFonts w:ascii="Times New Roman"/>
                <w:sz w:val="23"/>
              </w:rPr>
              <w:t xml:space="preserve"> </w:t>
            </w:r>
            <w:r>
              <w:rPr>
                <w:rFonts w:ascii="Times New Roman"/>
                <w:spacing w:val="-1"/>
                <w:sz w:val="23"/>
              </w:rPr>
              <w:t>Perform</w:t>
            </w:r>
            <w:r>
              <w:rPr>
                <w:rFonts w:ascii="Times New Roman"/>
                <w:sz w:val="23"/>
              </w:rPr>
              <w:t xml:space="preserve"> &gt; 100 ns</w:t>
            </w:r>
            <w:r>
              <w:rPr>
                <w:rFonts w:ascii="Times New Roman"/>
                <w:spacing w:val="-2"/>
                <w:sz w:val="23"/>
              </w:rPr>
              <w:t xml:space="preserve"> </w:t>
            </w:r>
            <w:r>
              <w:rPr>
                <w:rFonts w:ascii="Times New Roman"/>
                <w:spacing w:val="-1"/>
                <w:sz w:val="23"/>
              </w:rPr>
              <w:t>explicit-solvent</w:t>
            </w:r>
            <w:r>
              <w:rPr>
                <w:rFonts w:ascii="Times New Roman"/>
                <w:spacing w:val="47"/>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dynamics simulations (MD)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solvated</w:t>
            </w:r>
            <w:r>
              <w:rPr>
                <w:rFonts w:ascii="Times New Roman"/>
                <w:spacing w:val="39"/>
                <w:sz w:val="23"/>
              </w:rPr>
              <w:t xml:space="preserve"> </w:t>
            </w:r>
            <w:r>
              <w:rPr>
                <w:rFonts w:ascii="Times New Roman"/>
                <w:spacing w:val="-1"/>
                <w:sz w:val="23"/>
              </w:rPr>
              <w:t xml:space="preserve">proteins </w:t>
            </w:r>
            <w:r>
              <w:rPr>
                <w:rFonts w:ascii="Times New Roman"/>
                <w:sz w:val="23"/>
              </w:rPr>
              <w:t xml:space="preserve">in </w:t>
            </w:r>
            <w:r>
              <w:rPr>
                <w:rFonts w:ascii="Times New Roman"/>
                <w:spacing w:val="-1"/>
                <w:sz w:val="23"/>
              </w:rPr>
              <w:t>reactant</w:t>
            </w:r>
            <w:r>
              <w:rPr>
                <w:rFonts w:ascii="Times New Roman"/>
                <w:sz w:val="23"/>
              </w:rPr>
              <w:t xml:space="preserve"> and </w:t>
            </w:r>
            <w:r>
              <w:rPr>
                <w:rFonts w:ascii="Times New Roman"/>
                <w:spacing w:val="-1"/>
                <w:sz w:val="23"/>
              </w:rPr>
              <w:t>product</w:t>
            </w:r>
            <w:r>
              <w:rPr>
                <w:rFonts w:ascii="Times New Roman"/>
                <w:sz w:val="23"/>
              </w:rPr>
              <w:t xml:space="preserve"> </w:t>
            </w:r>
            <w:r>
              <w:rPr>
                <w:rFonts w:ascii="Times New Roman"/>
                <w:spacing w:val="-1"/>
                <w:sz w:val="23"/>
              </w:rPr>
              <w:t>states,</w:t>
            </w:r>
            <w:r>
              <w:rPr>
                <w:rFonts w:ascii="Times New Roman"/>
                <w:sz w:val="23"/>
              </w:rPr>
              <w:t xml:space="preserve"> Run</w:t>
            </w:r>
            <w:r>
              <w:rPr>
                <w:rFonts w:ascii="Times New Roman"/>
                <w:spacing w:val="-3"/>
                <w:sz w:val="23"/>
              </w:rPr>
              <w:t xml:space="preserve"> </w:t>
            </w:r>
            <w:r>
              <w:rPr>
                <w:rFonts w:ascii="Times New Roman"/>
                <w:spacing w:val="-1"/>
                <w:sz w:val="23"/>
              </w:rPr>
              <w:t>trajectory</w:t>
            </w:r>
            <w:r>
              <w:rPr>
                <w:rFonts w:ascii="Times New Roman"/>
                <w:spacing w:val="41"/>
                <w:sz w:val="23"/>
              </w:rPr>
              <w:t xml:space="preserve"> </w:t>
            </w:r>
            <w:r>
              <w:rPr>
                <w:rFonts w:ascii="Times New Roman"/>
                <w:spacing w:val="-1"/>
                <w:sz w:val="23"/>
              </w:rPr>
              <w:t xml:space="preserve">analyses </w:t>
            </w:r>
            <w:r>
              <w:rPr>
                <w:rFonts w:ascii="Times New Roman"/>
                <w:sz w:val="23"/>
              </w:rPr>
              <w:t xml:space="preserve">to </w:t>
            </w:r>
            <w:r>
              <w:rPr>
                <w:rFonts w:ascii="Times New Roman"/>
                <w:spacing w:val="-1"/>
                <w:sz w:val="23"/>
              </w:rPr>
              <w:t>calculate</w:t>
            </w:r>
            <w:r>
              <w:rPr>
                <w:rFonts w:ascii="Times New Roman"/>
                <w:sz w:val="23"/>
              </w:rPr>
              <w:t xml:space="preserve"> </w:t>
            </w:r>
            <w:r>
              <w:rPr>
                <w:rFonts w:ascii="Times New Roman"/>
                <w:spacing w:val="-1"/>
                <w:sz w:val="23"/>
              </w:rPr>
              <w:t>hydrogen</w:t>
            </w:r>
            <w:r>
              <w:rPr>
                <w:rFonts w:ascii="Times New Roman"/>
                <w:sz w:val="23"/>
              </w:rPr>
              <w:t xml:space="preserve"> bond </w:t>
            </w:r>
            <w:r>
              <w:rPr>
                <w:rFonts w:ascii="Times New Roman"/>
                <w:spacing w:val="-1"/>
                <w:sz w:val="23"/>
              </w:rPr>
              <w:t>networks,</w:t>
            </w:r>
            <w:r>
              <w:rPr>
                <w:rFonts w:ascii="Times New Roman"/>
                <w:sz w:val="23"/>
              </w:rPr>
              <w:t xml:space="preserve"> per-</w:t>
            </w:r>
            <w:r>
              <w:rPr>
                <w:rFonts w:ascii="Times New Roman"/>
                <w:spacing w:val="31"/>
                <w:sz w:val="23"/>
              </w:rPr>
              <w:t xml:space="preserve"> </w:t>
            </w:r>
            <w:r>
              <w:rPr>
                <w:rFonts w:ascii="Times New Roman"/>
                <w:spacing w:val="-1"/>
                <w:sz w:val="23"/>
              </w:rPr>
              <w:t>residue</w:t>
            </w:r>
            <w:r>
              <w:rPr>
                <w:rFonts w:ascii="Times New Roman"/>
                <w:sz w:val="23"/>
              </w:rPr>
              <w:t xml:space="preserve"> </w:t>
            </w:r>
            <w:r>
              <w:rPr>
                <w:rFonts w:ascii="Times New Roman"/>
                <w:spacing w:val="-1"/>
                <w:sz w:val="23"/>
              </w:rPr>
              <w:t>fluctuations,</w:t>
            </w:r>
            <w:r>
              <w:rPr>
                <w:rFonts w:ascii="Times New Roman"/>
                <w:sz w:val="23"/>
              </w:rPr>
              <w:t xml:space="preserve"> </w:t>
            </w:r>
            <w:r>
              <w:rPr>
                <w:rFonts w:ascii="Times New Roman"/>
                <w:spacing w:val="-1"/>
                <w:sz w:val="23"/>
              </w:rPr>
              <w:t>interaction</w:t>
            </w:r>
            <w:r>
              <w:rPr>
                <w:rFonts w:ascii="Times New Roman"/>
                <w:sz w:val="23"/>
              </w:rPr>
              <w:t xml:space="preserve"> </w:t>
            </w:r>
            <w:r>
              <w:rPr>
                <w:rFonts w:ascii="Times New Roman"/>
                <w:spacing w:val="-1"/>
                <w:sz w:val="23"/>
              </w:rPr>
              <w:t>potential</w:t>
            </w:r>
            <w:r>
              <w:rPr>
                <w:rFonts w:ascii="Times New Roman"/>
                <w:spacing w:val="3"/>
                <w:sz w:val="23"/>
              </w:rPr>
              <w:t xml:space="preserve"> </w:t>
            </w:r>
            <w:r>
              <w:rPr>
                <w:rFonts w:ascii="Times New Roman"/>
                <w:spacing w:val="-1"/>
                <w:sz w:val="23"/>
              </w:rPr>
              <w:t>energies,</w:t>
            </w:r>
            <w:r>
              <w:rPr>
                <w:rFonts w:ascii="Times New Roman"/>
                <w:sz w:val="23"/>
              </w:rPr>
              <w:t xml:space="preserve"> </w:t>
            </w:r>
            <w:r>
              <w:rPr>
                <w:rFonts w:ascii="Times New Roman"/>
                <w:spacing w:val="-1"/>
                <w:sz w:val="23"/>
              </w:rPr>
              <w:t>and</w:t>
            </w:r>
            <w:r>
              <w:rPr>
                <w:rFonts w:ascii="Times New Roman"/>
                <w:spacing w:val="45"/>
                <w:sz w:val="23"/>
              </w:rPr>
              <w:t xml:space="preserve"> </w:t>
            </w:r>
            <w:r>
              <w:rPr>
                <w:rFonts w:ascii="Times New Roman"/>
                <w:spacing w:val="-1"/>
                <w:sz w:val="23"/>
              </w:rPr>
              <w:t>Perform</w:t>
            </w:r>
            <w:r>
              <w:rPr>
                <w:rFonts w:ascii="Times New Roman"/>
                <w:sz w:val="23"/>
              </w:rPr>
              <w:t xml:space="preserve"> </w:t>
            </w:r>
            <w:r>
              <w:rPr>
                <w:rFonts w:ascii="Times New Roman"/>
                <w:spacing w:val="-1"/>
                <w:sz w:val="23"/>
              </w:rPr>
              <w:t>free</w:t>
            </w:r>
            <w:r>
              <w:rPr>
                <w:rFonts w:ascii="Times New Roman"/>
                <w:sz w:val="23"/>
              </w:rPr>
              <w:t xml:space="preserve"> energy</w:t>
            </w:r>
            <w:r>
              <w:rPr>
                <w:rFonts w:ascii="Times New Roman"/>
                <w:spacing w:val="-5"/>
                <w:sz w:val="23"/>
              </w:rPr>
              <w:t xml:space="preserve"> </w:t>
            </w:r>
            <w:r>
              <w:rPr>
                <w:rFonts w:ascii="Times New Roman"/>
                <w:spacing w:val="-1"/>
                <w:sz w:val="23"/>
              </w:rPr>
              <w:t>perturbation</w:t>
            </w:r>
            <w:r>
              <w:rPr>
                <w:rFonts w:ascii="Times New Roman"/>
                <w:sz w:val="23"/>
              </w:rPr>
              <w:t xml:space="preserve"> </w:t>
            </w:r>
            <w:r>
              <w:rPr>
                <w:rFonts w:ascii="Times New Roman"/>
                <w:spacing w:val="-1"/>
                <w:sz w:val="23"/>
              </w:rPr>
              <w:t>calculations for</w:t>
            </w:r>
          </w:p>
          <w:p w14:paraId="00F056BC" w14:textId="77777777" w:rsidR="00B619BB" w:rsidRDefault="00A448BA">
            <w:pPr>
              <w:pStyle w:val="TableParagraph"/>
              <w:spacing w:line="264" w:lineRule="exact"/>
              <w:ind w:left="102"/>
              <w:rPr>
                <w:rFonts w:ascii="Times New Roman" w:eastAsia="Times New Roman" w:hAnsi="Times New Roman" w:cs="Times New Roman"/>
                <w:sz w:val="23"/>
                <w:szCs w:val="23"/>
              </w:rPr>
            </w:pPr>
            <w:proofErr w:type="gramStart"/>
            <w:r>
              <w:rPr>
                <w:rFonts w:ascii="Times New Roman"/>
                <w:spacing w:val="-1"/>
                <w:sz w:val="23"/>
              </w:rPr>
              <w:t>point-mutations</w:t>
            </w:r>
            <w:proofErr w:type="gramEnd"/>
            <w:r>
              <w:rPr>
                <w:rFonts w:ascii="Times New Roman"/>
                <w:spacing w:val="-4"/>
                <w:sz w:val="23"/>
              </w:rPr>
              <w:t xml:space="preserve"> </w:t>
            </w:r>
            <w:r>
              <w:rPr>
                <w:rFonts w:ascii="Times New Roman"/>
                <w:spacing w:val="-1"/>
                <w:sz w:val="23"/>
              </w:rPr>
              <w:t>associated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Aim</w:t>
            </w:r>
            <w:r>
              <w:rPr>
                <w:rFonts w:ascii="Times New Roman"/>
                <w:spacing w:val="-2"/>
                <w:sz w:val="23"/>
              </w:rPr>
              <w:t xml:space="preserve"> </w:t>
            </w:r>
            <w:r>
              <w:rPr>
                <w:rFonts w:ascii="Times New Roman"/>
                <w:spacing w:val="2"/>
                <w:sz w:val="23"/>
              </w:rPr>
              <w:t>3.</w:t>
            </w:r>
          </w:p>
        </w:tc>
      </w:tr>
      <w:tr w:rsidR="00B619BB" w14:paraId="343E7A84"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137DC20" w14:textId="77777777" w:rsidR="00B619BB" w:rsidRDefault="00B619BB">
            <w:pPr>
              <w:pStyle w:val="TableParagraph"/>
              <w:spacing w:before="4"/>
              <w:rPr>
                <w:rFonts w:ascii="Times New Roman" w:eastAsia="Times New Roman" w:hAnsi="Times New Roman" w:cs="Times New Roman"/>
                <w:sz w:val="21"/>
                <w:szCs w:val="21"/>
              </w:rPr>
            </w:pPr>
          </w:p>
          <w:p w14:paraId="3704A7FB" w14:textId="77777777" w:rsidR="00B619BB" w:rsidRDefault="00A448BA">
            <w:pPr>
              <w:pStyle w:val="TableParagraph"/>
              <w:ind w:left="255"/>
              <w:rPr>
                <w:rFonts w:ascii="Calibri" w:eastAsia="Calibri" w:hAnsi="Calibri" w:cs="Calibri"/>
              </w:rPr>
            </w:pPr>
            <w:r>
              <w:rPr>
                <w:rFonts w:ascii="Calibri"/>
                <w:spacing w:val="-1"/>
              </w:rPr>
              <w:t>M4.2</w:t>
            </w:r>
          </w:p>
        </w:tc>
        <w:tc>
          <w:tcPr>
            <w:tcW w:w="9633" w:type="dxa"/>
            <w:tcBorders>
              <w:top w:val="single" w:sz="5" w:space="0" w:color="000000"/>
              <w:left w:val="single" w:sz="5" w:space="0" w:color="000000"/>
              <w:bottom w:val="single" w:sz="5" w:space="0" w:color="000000"/>
              <w:right w:val="single" w:sz="5" w:space="0" w:color="000000"/>
            </w:tcBorders>
          </w:tcPr>
          <w:p w14:paraId="48AD1D01" w14:textId="77777777" w:rsidR="00B619BB" w:rsidRDefault="00A448BA">
            <w:pPr>
              <w:pStyle w:val="TableParagraph"/>
              <w:spacing w:before="113"/>
              <w:ind w:left="5411" w:right="567"/>
              <w:rPr>
                <w:rFonts w:ascii="Times New Roman" w:eastAsia="Times New Roman" w:hAnsi="Times New Roman" w:cs="Times New Roman"/>
                <w:sz w:val="23"/>
                <w:szCs w:val="23"/>
              </w:rPr>
            </w:pPr>
            <w:r>
              <w:rPr>
                <w:rFonts w:ascii="Times New Roman"/>
                <w:spacing w:val="-1"/>
                <w:sz w:val="23"/>
              </w:rPr>
              <w:t>Identification</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10</w:t>
            </w:r>
            <w:r>
              <w:rPr>
                <w:rFonts w:ascii="Times New Roman"/>
                <w:sz w:val="23"/>
              </w:rPr>
              <w:t xml:space="preserve"> </w:t>
            </w:r>
            <w:r>
              <w:rPr>
                <w:rFonts w:ascii="Times New Roman"/>
                <w:spacing w:val="-1"/>
                <w:sz w:val="23"/>
              </w:rPr>
              <w:t>amino</w:t>
            </w:r>
            <w:r>
              <w:rPr>
                <w:rFonts w:ascii="Times New Roman"/>
                <w:sz w:val="23"/>
              </w:rPr>
              <w:t xml:space="preserve"> </w:t>
            </w:r>
            <w:r>
              <w:rPr>
                <w:rFonts w:ascii="Times New Roman"/>
                <w:spacing w:val="-1"/>
                <w:sz w:val="23"/>
              </w:rPr>
              <w:t>acids</w:t>
            </w:r>
            <w:r>
              <w:rPr>
                <w:rFonts w:ascii="Times New Roman"/>
                <w:spacing w:val="29"/>
                <w:sz w:val="23"/>
              </w:rPr>
              <w:t xml:space="preserve"> </w:t>
            </w:r>
            <w:r>
              <w:rPr>
                <w:rFonts w:ascii="Times New Roman"/>
                <w:spacing w:val="-1"/>
                <w:sz w:val="23"/>
              </w:rPr>
              <w:t>modulating</w:t>
            </w:r>
            <w:r>
              <w:rPr>
                <w:rFonts w:ascii="Times New Roman"/>
                <w:spacing w:val="-3"/>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p>
        </w:tc>
      </w:tr>
      <w:tr w:rsidR="00B619BB" w14:paraId="11899034" w14:textId="77777777">
        <w:trPr>
          <w:trHeight w:hRule="exact" w:val="1983"/>
        </w:trPr>
        <w:tc>
          <w:tcPr>
            <w:tcW w:w="992" w:type="dxa"/>
            <w:tcBorders>
              <w:top w:val="single" w:sz="5" w:space="0" w:color="000000"/>
              <w:left w:val="single" w:sz="5" w:space="0" w:color="000000"/>
              <w:bottom w:val="single" w:sz="5" w:space="0" w:color="000000"/>
              <w:right w:val="single" w:sz="5" w:space="0" w:color="000000"/>
            </w:tcBorders>
          </w:tcPr>
          <w:p w14:paraId="5BEEFAE9" w14:textId="77777777" w:rsidR="00B619BB" w:rsidRDefault="00B619BB">
            <w:pPr>
              <w:pStyle w:val="TableParagraph"/>
              <w:rPr>
                <w:rFonts w:ascii="Times New Roman" w:eastAsia="Times New Roman" w:hAnsi="Times New Roman" w:cs="Times New Roman"/>
              </w:rPr>
            </w:pPr>
          </w:p>
          <w:p w14:paraId="7A1C9821" w14:textId="77777777" w:rsidR="00B619BB" w:rsidRDefault="00B619BB">
            <w:pPr>
              <w:pStyle w:val="TableParagraph"/>
              <w:rPr>
                <w:rFonts w:ascii="Times New Roman" w:eastAsia="Times New Roman" w:hAnsi="Times New Roman" w:cs="Times New Roman"/>
              </w:rPr>
            </w:pPr>
          </w:p>
          <w:p w14:paraId="360521E0" w14:textId="77777777" w:rsidR="00B619BB" w:rsidRDefault="00B619BB">
            <w:pPr>
              <w:pStyle w:val="TableParagraph"/>
              <w:rPr>
                <w:rFonts w:ascii="Times New Roman" w:eastAsia="Times New Roman" w:hAnsi="Times New Roman" w:cs="Times New Roman"/>
              </w:rPr>
            </w:pPr>
          </w:p>
          <w:p w14:paraId="7DF159D3" w14:textId="77777777" w:rsidR="00B619BB" w:rsidRDefault="00A448BA">
            <w:pPr>
              <w:pStyle w:val="TableParagraph"/>
              <w:spacing w:before="149"/>
              <w:ind w:right="1"/>
              <w:jc w:val="center"/>
              <w:rPr>
                <w:rFonts w:ascii="Calibri" w:eastAsia="Calibri" w:hAnsi="Calibri" w:cs="Calibri"/>
              </w:rPr>
            </w:pPr>
            <w:r>
              <w:rPr>
                <w:rFonts w:ascii="Calibri"/>
                <w:spacing w:val="-1"/>
              </w:rPr>
              <w:t>4.3</w:t>
            </w:r>
          </w:p>
        </w:tc>
        <w:tc>
          <w:tcPr>
            <w:tcW w:w="9633" w:type="dxa"/>
            <w:tcBorders>
              <w:top w:val="single" w:sz="5" w:space="0" w:color="000000"/>
              <w:left w:val="single" w:sz="5" w:space="0" w:color="000000"/>
              <w:bottom w:val="single" w:sz="5" w:space="0" w:color="000000"/>
              <w:right w:val="single" w:sz="5" w:space="0" w:color="000000"/>
            </w:tcBorders>
          </w:tcPr>
          <w:p w14:paraId="2F0FF07C" w14:textId="77777777" w:rsidR="00B619BB" w:rsidRDefault="00A448BA">
            <w:pPr>
              <w:pStyle w:val="TableParagraph"/>
              <w:spacing w:before="121" w:line="239" w:lineRule="auto"/>
              <w:ind w:left="102" w:right="4626"/>
              <w:rPr>
                <w:rFonts w:ascii="Times New Roman" w:eastAsia="Times New Roman" w:hAnsi="Times New Roman" w:cs="Times New Roman"/>
                <w:sz w:val="23"/>
                <w:szCs w:val="23"/>
              </w:rPr>
            </w:pPr>
            <w:r>
              <w:rPr>
                <w:rFonts w:ascii="Times New Roman"/>
                <w:b/>
                <w:spacing w:val="-1"/>
                <w:sz w:val="23"/>
              </w:rPr>
              <w:t>Determine</w:t>
            </w:r>
            <w:r>
              <w:rPr>
                <w:rFonts w:ascii="Times New Roman"/>
                <w:b/>
                <w:spacing w:val="-2"/>
                <w:sz w:val="23"/>
              </w:rPr>
              <w:t xml:space="preserve"> </w:t>
            </w:r>
            <w:r>
              <w:rPr>
                <w:rFonts w:ascii="Times New Roman"/>
                <w:b/>
                <w:spacing w:val="-1"/>
                <w:sz w:val="23"/>
              </w:rPr>
              <w:t>MCR reaction pathways and</w:t>
            </w:r>
            <w:r>
              <w:rPr>
                <w:rFonts w:ascii="Times New Roman"/>
                <w:b/>
                <w:spacing w:val="35"/>
                <w:sz w:val="23"/>
              </w:rPr>
              <w:t xml:space="preserve"> </w:t>
            </w:r>
            <w:r>
              <w:rPr>
                <w:rFonts w:ascii="Times New Roman"/>
                <w:b/>
                <w:spacing w:val="-1"/>
                <w:sz w:val="23"/>
              </w:rPr>
              <w:t>reversibility</w:t>
            </w:r>
            <w:r>
              <w:rPr>
                <w:rFonts w:ascii="Times New Roman"/>
                <w:b/>
                <w:sz w:val="23"/>
              </w:rPr>
              <w:t xml:space="preserve"> as</w:t>
            </w:r>
            <w:r>
              <w:rPr>
                <w:rFonts w:ascii="Times New Roman"/>
                <w:b/>
                <w:spacing w:val="-1"/>
                <w:sz w:val="23"/>
              </w:rPr>
              <w:t xml:space="preserve"> dependent</w:t>
            </w:r>
            <w:r>
              <w:rPr>
                <w:rFonts w:ascii="Times New Roman"/>
                <w:b/>
                <w:sz w:val="23"/>
              </w:rPr>
              <w:t xml:space="preserve"> on</w:t>
            </w:r>
            <w:r>
              <w:rPr>
                <w:rFonts w:ascii="Times New Roman"/>
                <w:b/>
                <w:spacing w:val="2"/>
                <w:sz w:val="23"/>
              </w:rPr>
              <w:t xml:space="preserve"> </w:t>
            </w:r>
            <w:r>
              <w:rPr>
                <w:rFonts w:ascii="Times New Roman"/>
                <w:b/>
                <w:spacing w:val="-1"/>
                <w:sz w:val="23"/>
              </w:rPr>
              <w:t xml:space="preserve">identified </w:t>
            </w:r>
            <w:r>
              <w:rPr>
                <w:rFonts w:ascii="Times New Roman"/>
                <w:b/>
                <w:spacing w:val="-2"/>
                <w:sz w:val="23"/>
              </w:rPr>
              <w:t>key</w:t>
            </w:r>
            <w:r>
              <w:rPr>
                <w:rFonts w:ascii="Times New Roman"/>
                <w:b/>
                <w:sz w:val="23"/>
              </w:rPr>
              <w:t xml:space="preserve"> </w:t>
            </w:r>
            <w:r>
              <w:rPr>
                <w:rFonts w:ascii="Times New Roman"/>
                <w:b/>
                <w:spacing w:val="-1"/>
                <w:sz w:val="23"/>
              </w:rPr>
              <w:t>amino</w:t>
            </w:r>
            <w:r>
              <w:rPr>
                <w:rFonts w:ascii="Times New Roman"/>
                <w:b/>
                <w:spacing w:val="35"/>
                <w:sz w:val="23"/>
              </w:rPr>
              <w:t xml:space="preserve"> </w:t>
            </w:r>
            <w:r>
              <w:rPr>
                <w:rFonts w:ascii="Times New Roman"/>
                <w:b/>
                <w:spacing w:val="-1"/>
                <w:sz w:val="23"/>
              </w:rPr>
              <w:t xml:space="preserve">acids </w:t>
            </w:r>
            <w:r>
              <w:rPr>
                <w:rFonts w:ascii="Times New Roman"/>
                <w:b/>
                <w:sz w:val="23"/>
              </w:rPr>
              <w:t>from</w:t>
            </w:r>
            <w:r>
              <w:rPr>
                <w:rFonts w:ascii="Times New Roman"/>
                <w:b/>
                <w:spacing w:val="-3"/>
                <w:sz w:val="23"/>
              </w:rPr>
              <w:t xml:space="preserve"> </w:t>
            </w:r>
            <w:r>
              <w:rPr>
                <w:rFonts w:ascii="Times New Roman"/>
                <w:b/>
                <w:spacing w:val="-1"/>
                <w:sz w:val="23"/>
              </w:rPr>
              <w:t>Aim</w:t>
            </w:r>
            <w:r>
              <w:rPr>
                <w:rFonts w:ascii="Times New Roman"/>
                <w:b/>
                <w:spacing w:val="-3"/>
                <w:sz w:val="23"/>
              </w:rPr>
              <w:t xml:space="preserve"> </w:t>
            </w:r>
            <w:r>
              <w:rPr>
                <w:rFonts w:ascii="Times New Roman"/>
                <w:b/>
                <w:sz w:val="23"/>
              </w:rPr>
              <w:t xml:space="preserve">3 </w:t>
            </w:r>
            <w:r>
              <w:rPr>
                <w:rFonts w:ascii="Times New Roman"/>
                <w:b/>
                <w:spacing w:val="-1"/>
                <w:sz w:val="23"/>
              </w:rPr>
              <w:t xml:space="preserve">and </w:t>
            </w:r>
            <w:r>
              <w:rPr>
                <w:rFonts w:ascii="Times New Roman"/>
                <w:b/>
                <w:sz w:val="23"/>
              </w:rPr>
              <w:t>task</w:t>
            </w:r>
            <w:r>
              <w:rPr>
                <w:rFonts w:ascii="Times New Roman"/>
                <w:b/>
                <w:spacing w:val="-4"/>
                <w:sz w:val="23"/>
              </w:rPr>
              <w:t xml:space="preserve"> </w:t>
            </w:r>
            <w:r>
              <w:rPr>
                <w:rFonts w:ascii="Times New Roman"/>
                <w:b/>
                <w:sz w:val="23"/>
              </w:rPr>
              <w:t xml:space="preserve">4.2: </w:t>
            </w:r>
            <w:r>
              <w:rPr>
                <w:rFonts w:ascii="Times New Roman"/>
                <w:spacing w:val="-1"/>
                <w:sz w:val="23"/>
              </w:rPr>
              <w:t>Calculate</w:t>
            </w:r>
            <w:r>
              <w:rPr>
                <w:rFonts w:ascii="Times New Roman"/>
                <w:sz w:val="23"/>
              </w:rPr>
              <w:t xml:space="preserve"> </w:t>
            </w:r>
            <w:r>
              <w:rPr>
                <w:rFonts w:ascii="Times New Roman"/>
                <w:spacing w:val="-1"/>
                <w:sz w:val="23"/>
              </w:rPr>
              <w:t>and</w:t>
            </w:r>
            <w:r>
              <w:rPr>
                <w:rFonts w:ascii="Times New Roman"/>
                <w:spacing w:val="35"/>
                <w:sz w:val="23"/>
              </w:rPr>
              <w:t xml:space="preserve"> </w:t>
            </w:r>
            <w:r>
              <w:rPr>
                <w:rFonts w:ascii="Times New Roman"/>
                <w:spacing w:val="-1"/>
                <w:sz w:val="23"/>
              </w:rPr>
              <w:t>compare</w:t>
            </w:r>
            <w:r>
              <w:rPr>
                <w:rFonts w:ascii="Times New Roman"/>
                <w:sz w:val="23"/>
              </w:rPr>
              <w:t xml:space="preserve"> </w:t>
            </w:r>
            <w:r>
              <w:rPr>
                <w:rFonts w:ascii="Times New Roman"/>
                <w:spacing w:val="-1"/>
                <w:sz w:val="23"/>
              </w:rPr>
              <w:t>reaction</w:t>
            </w:r>
            <w:r>
              <w:rPr>
                <w:rFonts w:ascii="Times New Roman"/>
                <w:spacing w:val="-3"/>
                <w:sz w:val="23"/>
              </w:rPr>
              <w:t xml:space="preserve"> </w:t>
            </w:r>
            <w:r>
              <w:rPr>
                <w:rFonts w:ascii="Times New Roman"/>
                <w:spacing w:val="-1"/>
                <w:sz w:val="23"/>
              </w:rPr>
              <w:t>pathway</w:t>
            </w:r>
            <w:r>
              <w:rPr>
                <w:rFonts w:ascii="Times New Roman"/>
                <w:spacing w:val="-3"/>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 xml:space="preserve">energies </w:t>
            </w:r>
            <w:r>
              <w:rPr>
                <w:rFonts w:ascii="Times New Roman"/>
                <w:sz w:val="23"/>
              </w:rPr>
              <w:t>in</w:t>
            </w:r>
            <w:r>
              <w:rPr>
                <w:rFonts w:ascii="Times New Roman"/>
                <w:spacing w:val="43"/>
                <w:sz w:val="23"/>
              </w:rPr>
              <w:t xml:space="preserve"> </w:t>
            </w:r>
            <w:r>
              <w:rPr>
                <w:rFonts w:ascii="Times New Roman"/>
                <w:spacing w:val="-1"/>
                <w:sz w:val="23"/>
              </w:rPr>
              <w:t>methanogenic</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organometallic</w:t>
            </w:r>
            <w:r>
              <w:rPr>
                <w:rFonts w:ascii="Times New Roman"/>
                <w:spacing w:val="-2"/>
                <w:sz w:val="23"/>
              </w:rPr>
              <w:t xml:space="preserve"> </w:t>
            </w:r>
            <w:r>
              <w:rPr>
                <w:rFonts w:ascii="Times New Roman"/>
                <w:sz w:val="23"/>
              </w:rPr>
              <w:t xml:space="preserve">and </w:t>
            </w:r>
            <w:r>
              <w:rPr>
                <w:rFonts w:ascii="Times New Roman"/>
                <w:spacing w:val="-1"/>
                <w:sz w:val="23"/>
              </w:rPr>
              <w:t>radical</w:t>
            </w:r>
            <w:r>
              <w:rPr>
                <w:rFonts w:ascii="Times New Roman"/>
                <w:spacing w:val="29"/>
                <w:sz w:val="23"/>
              </w:rPr>
              <w:t xml:space="preserve"> </w:t>
            </w:r>
            <w:r>
              <w:rPr>
                <w:rFonts w:ascii="Times New Roman"/>
                <w:spacing w:val="-1"/>
                <w:sz w:val="23"/>
              </w:rPr>
              <w:t xml:space="preserve">pathways </w:t>
            </w:r>
            <w:r>
              <w:rPr>
                <w:rFonts w:ascii="Times New Roman"/>
                <w:sz w:val="23"/>
              </w:rPr>
              <w:t>using</w:t>
            </w:r>
            <w:r>
              <w:rPr>
                <w:rFonts w:ascii="Times New Roman"/>
                <w:spacing w:val="-3"/>
                <w:sz w:val="23"/>
              </w:rPr>
              <w:t xml:space="preserve"> </w:t>
            </w:r>
            <w:r>
              <w:rPr>
                <w:rFonts w:ascii="Times New Roman"/>
                <w:sz w:val="23"/>
              </w:rPr>
              <w:t xml:space="preserve">a more </w:t>
            </w:r>
            <w:r>
              <w:rPr>
                <w:rFonts w:ascii="Times New Roman"/>
                <w:spacing w:val="-1"/>
                <w:sz w:val="23"/>
              </w:rPr>
              <w:t>extensive</w:t>
            </w:r>
            <w:r>
              <w:rPr>
                <w:rFonts w:ascii="Times New Roman"/>
                <w:sz w:val="23"/>
              </w:rPr>
              <w:t xml:space="preserve"> and </w:t>
            </w:r>
            <w:r>
              <w:rPr>
                <w:rFonts w:ascii="Times New Roman"/>
                <w:spacing w:val="-1"/>
                <w:sz w:val="23"/>
              </w:rPr>
              <w:t>accurate</w:t>
            </w:r>
            <w:r>
              <w:rPr>
                <w:rFonts w:ascii="Times New Roman"/>
                <w:sz w:val="23"/>
              </w:rPr>
              <w:t xml:space="preserve"> </w:t>
            </w:r>
            <w:r>
              <w:rPr>
                <w:rFonts w:ascii="Times New Roman"/>
                <w:spacing w:val="-1"/>
                <w:sz w:val="23"/>
              </w:rPr>
              <w:t>model</w:t>
            </w:r>
            <w:r>
              <w:rPr>
                <w:rFonts w:ascii="Times New Roman"/>
                <w:spacing w:val="28"/>
                <w:sz w:val="23"/>
              </w:rPr>
              <w:t xml:space="preserve"> </w:t>
            </w:r>
            <w:r>
              <w:rPr>
                <w:rFonts w:ascii="Times New Roman"/>
                <w:sz w:val="23"/>
              </w:rPr>
              <w:t xml:space="preserve">than </w:t>
            </w:r>
            <w:r>
              <w:rPr>
                <w:rFonts w:ascii="Times New Roman"/>
                <w:spacing w:val="-1"/>
                <w:sz w:val="23"/>
              </w:rPr>
              <w:t>studies previously</w:t>
            </w:r>
            <w:r>
              <w:rPr>
                <w:rFonts w:ascii="Times New Roman"/>
                <w:spacing w:val="-5"/>
                <w:sz w:val="23"/>
              </w:rPr>
              <w:t xml:space="preserve"> </w:t>
            </w:r>
            <w:r>
              <w:rPr>
                <w:rFonts w:ascii="Times New Roman"/>
                <w:sz w:val="23"/>
              </w:rPr>
              <w:t>published</w:t>
            </w:r>
          </w:p>
        </w:tc>
      </w:tr>
      <w:tr w:rsidR="00B619BB" w14:paraId="5D71877E"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56DD57C" w14:textId="77777777" w:rsidR="00B619BB" w:rsidRDefault="00B619BB">
            <w:pPr>
              <w:pStyle w:val="TableParagraph"/>
              <w:rPr>
                <w:rFonts w:ascii="Times New Roman" w:eastAsia="Times New Roman" w:hAnsi="Times New Roman" w:cs="Times New Roman"/>
              </w:rPr>
            </w:pPr>
          </w:p>
          <w:p w14:paraId="41A3D189" w14:textId="77777777" w:rsidR="00B619BB" w:rsidRDefault="00B619BB">
            <w:pPr>
              <w:pStyle w:val="TableParagraph"/>
              <w:spacing w:before="6"/>
              <w:rPr>
                <w:rFonts w:ascii="Times New Roman" w:eastAsia="Times New Roman" w:hAnsi="Times New Roman" w:cs="Times New Roman"/>
              </w:rPr>
            </w:pPr>
          </w:p>
          <w:p w14:paraId="44AA464B" w14:textId="77777777" w:rsidR="00B619BB" w:rsidRDefault="00A448BA">
            <w:pPr>
              <w:pStyle w:val="TableParagraph"/>
              <w:ind w:left="255"/>
              <w:rPr>
                <w:rFonts w:ascii="Calibri" w:eastAsia="Calibri" w:hAnsi="Calibri" w:cs="Calibri"/>
              </w:rPr>
            </w:pPr>
            <w:r>
              <w:rPr>
                <w:rFonts w:ascii="Calibri"/>
                <w:spacing w:val="-1"/>
              </w:rPr>
              <w:t>M4.3</w:t>
            </w:r>
          </w:p>
        </w:tc>
        <w:tc>
          <w:tcPr>
            <w:tcW w:w="9633" w:type="dxa"/>
            <w:tcBorders>
              <w:top w:val="single" w:sz="5" w:space="0" w:color="000000"/>
              <w:left w:val="single" w:sz="5" w:space="0" w:color="000000"/>
              <w:bottom w:val="single" w:sz="5" w:space="0" w:color="000000"/>
              <w:right w:val="single" w:sz="5" w:space="0" w:color="000000"/>
            </w:tcBorders>
          </w:tcPr>
          <w:p w14:paraId="535776B3" w14:textId="77777777" w:rsidR="00B619BB" w:rsidRDefault="00A448BA">
            <w:pPr>
              <w:pStyle w:val="TableParagraph"/>
              <w:spacing w:before="113"/>
              <w:ind w:left="5411" w:right="236"/>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energies </w:t>
            </w:r>
            <w:r>
              <w:rPr>
                <w:rFonts w:ascii="Times New Roman" w:eastAsia="Times New Roman" w:hAnsi="Times New Roman" w:cs="Times New Roman"/>
                <w:sz w:val="23"/>
                <w:szCs w:val="23"/>
              </w:rPr>
              <w:t xml:space="preserve">in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two</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
                <w:sz w:val="23"/>
                <w:szCs w:val="23"/>
              </w:rPr>
              <w:t xml:space="preserve">pathways </w:t>
            </w:r>
            <w:r>
              <w:rPr>
                <w:rFonts w:ascii="Times New Roman" w:eastAsia="Times New Roman" w:hAnsi="Times New Roman" w:cs="Times New Roman"/>
                <w:sz w:val="23"/>
                <w:szCs w:val="23"/>
              </w:rPr>
              <w:t>using</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experimental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data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5</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p>
        </w:tc>
      </w:tr>
      <w:tr w:rsidR="00B619BB" w14:paraId="09602457"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767DE23" w14:textId="77777777" w:rsidR="00B619BB" w:rsidRDefault="00B619BB">
            <w:pPr>
              <w:pStyle w:val="TableParagraph"/>
              <w:rPr>
                <w:rFonts w:ascii="Times New Roman" w:eastAsia="Times New Roman" w:hAnsi="Times New Roman" w:cs="Times New Roman"/>
              </w:rPr>
            </w:pPr>
          </w:p>
          <w:p w14:paraId="16C1DE1A" w14:textId="77777777" w:rsidR="00B619BB" w:rsidRDefault="00A448BA">
            <w:pPr>
              <w:pStyle w:val="TableParagraph"/>
              <w:spacing w:before="127"/>
              <w:ind w:left="320"/>
              <w:rPr>
                <w:rFonts w:ascii="Calibri" w:eastAsia="Calibri" w:hAnsi="Calibri" w:cs="Calibri"/>
              </w:rPr>
            </w:pPr>
            <w:r>
              <w:rPr>
                <w:rFonts w:ascii="Calibri"/>
                <w:spacing w:val="-1"/>
              </w:rPr>
              <w:t>4.4.</w:t>
            </w:r>
          </w:p>
        </w:tc>
        <w:tc>
          <w:tcPr>
            <w:tcW w:w="9633" w:type="dxa"/>
            <w:tcBorders>
              <w:top w:val="single" w:sz="5" w:space="0" w:color="000000"/>
              <w:left w:val="single" w:sz="5" w:space="0" w:color="000000"/>
              <w:bottom w:val="single" w:sz="5" w:space="0" w:color="000000"/>
              <w:right w:val="single" w:sz="5" w:space="0" w:color="000000"/>
            </w:tcBorders>
          </w:tcPr>
          <w:p w14:paraId="267248D0"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energies</w:t>
            </w:r>
          </w:p>
        </w:tc>
      </w:tr>
      <w:tr w:rsidR="00B619BB" w14:paraId="776CE18C"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485EC9BD" w14:textId="77777777" w:rsidR="00B619BB" w:rsidRDefault="00B619BB">
            <w:pPr>
              <w:pStyle w:val="TableParagraph"/>
              <w:rPr>
                <w:rFonts w:ascii="Times New Roman" w:eastAsia="Times New Roman" w:hAnsi="Times New Roman" w:cs="Times New Roman"/>
              </w:rPr>
            </w:pPr>
          </w:p>
          <w:p w14:paraId="776E30F9" w14:textId="77777777" w:rsidR="00B619BB" w:rsidRDefault="00B619BB">
            <w:pPr>
              <w:pStyle w:val="TableParagraph"/>
              <w:spacing w:before="4"/>
              <w:rPr>
                <w:rFonts w:ascii="Times New Roman" w:eastAsia="Times New Roman" w:hAnsi="Times New Roman" w:cs="Times New Roman"/>
              </w:rPr>
            </w:pPr>
          </w:p>
          <w:p w14:paraId="5959AE13" w14:textId="77777777" w:rsidR="00B619BB" w:rsidRDefault="00A448BA">
            <w:pPr>
              <w:pStyle w:val="TableParagraph"/>
              <w:ind w:left="255"/>
              <w:rPr>
                <w:rFonts w:ascii="Calibri" w:eastAsia="Calibri" w:hAnsi="Calibri" w:cs="Calibri"/>
              </w:rPr>
            </w:pPr>
            <w:r>
              <w:rPr>
                <w:rFonts w:ascii="Calibri"/>
                <w:spacing w:val="-1"/>
              </w:rPr>
              <w:t>M4.4</w:t>
            </w:r>
          </w:p>
        </w:tc>
        <w:tc>
          <w:tcPr>
            <w:tcW w:w="9633" w:type="dxa"/>
            <w:tcBorders>
              <w:top w:val="single" w:sz="5" w:space="0" w:color="000000"/>
              <w:left w:val="single" w:sz="5" w:space="0" w:color="000000"/>
              <w:bottom w:val="single" w:sz="5" w:space="0" w:color="000000"/>
              <w:right w:val="single" w:sz="5" w:space="0" w:color="000000"/>
            </w:tcBorders>
          </w:tcPr>
          <w:p w14:paraId="60780536" w14:textId="77777777" w:rsidR="00B619BB" w:rsidRDefault="00A448BA">
            <w:pPr>
              <w:pStyle w:val="TableParagraph"/>
              <w:spacing w:before="113"/>
              <w:ind w:left="5411" w:right="168"/>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 xml:space="preserve">changes </w:t>
            </w:r>
            <w:r>
              <w:rPr>
                <w:rFonts w:ascii="Times New Roman" w:eastAsia="Times New Roman" w:hAnsi="Times New Roman" w:cs="Times New Roman"/>
                <w:sz w:val="23"/>
                <w:szCs w:val="23"/>
              </w:rPr>
              <w:t>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for</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z w:val="23"/>
                <w:szCs w:val="23"/>
              </w:rPr>
              <w:t>amino</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acid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substitutions to</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data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p>
        </w:tc>
      </w:tr>
      <w:tr w:rsidR="00B619BB" w14:paraId="107FAF3F"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715BE82" w14:textId="77777777" w:rsidR="00B619BB" w:rsidRDefault="00B619BB">
            <w:pPr>
              <w:pStyle w:val="TableParagraph"/>
              <w:spacing w:before="10"/>
              <w:rPr>
                <w:rFonts w:ascii="Times New Roman" w:eastAsia="Times New Roman" w:hAnsi="Times New Roman" w:cs="Times New Roman"/>
                <w:sz w:val="32"/>
                <w:szCs w:val="32"/>
              </w:rPr>
            </w:pPr>
          </w:p>
          <w:p w14:paraId="083A4471" w14:textId="77777777" w:rsidR="00B619BB" w:rsidRDefault="00A448BA">
            <w:pPr>
              <w:pStyle w:val="TableParagraph"/>
              <w:ind w:right="1"/>
              <w:jc w:val="center"/>
              <w:rPr>
                <w:rFonts w:ascii="Calibri" w:eastAsia="Calibri" w:hAnsi="Calibri" w:cs="Calibri"/>
              </w:rPr>
            </w:pPr>
            <w:r>
              <w:rPr>
                <w:rFonts w:ascii="Calibri"/>
                <w:spacing w:val="-1"/>
              </w:rPr>
              <w:t>4.5</w:t>
            </w:r>
          </w:p>
        </w:tc>
        <w:tc>
          <w:tcPr>
            <w:tcW w:w="9633" w:type="dxa"/>
            <w:tcBorders>
              <w:top w:val="single" w:sz="5" w:space="0" w:color="000000"/>
              <w:left w:val="single" w:sz="5" w:space="0" w:color="000000"/>
              <w:bottom w:val="single" w:sz="5" w:space="0" w:color="000000"/>
              <w:right w:val="single" w:sz="5" w:space="0" w:color="000000"/>
            </w:tcBorders>
          </w:tcPr>
          <w:p w14:paraId="3E6053E8"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reaction</w:t>
            </w:r>
            <w:r>
              <w:rPr>
                <w:rFonts w:ascii="Times New Roman"/>
                <w:sz w:val="23"/>
              </w:rPr>
              <w:t xml:space="preserve"> </w:t>
            </w:r>
            <w:r>
              <w:rPr>
                <w:rFonts w:ascii="Times New Roman"/>
                <w:spacing w:val="-1"/>
                <w:sz w:val="23"/>
              </w:rPr>
              <w:t>reversibility</w:t>
            </w:r>
          </w:p>
        </w:tc>
      </w:tr>
      <w:tr w:rsidR="00B619BB" w14:paraId="3DD5E606"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0D72ADB3" w14:textId="77777777" w:rsidR="00B619BB" w:rsidRDefault="00B619BB">
            <w:pPr>
              <w:pStyle w:val="TableParagraph"/>
              <w:rPr>
                <w:rFonts w:ascii="Times New Roman" w:eastAsia="Times New Roman" w:hAnsi="Times New Roman" w:cs="Times New Roman"/>
              </w:rPr>
            </w:pPr>
          </w:p>
          <w:p w14:paraId="037E6D25" w14:textId="77777777" w:rsidR="00B619BB" w:rsidRDefault="00B619BB">
            <w:pPr>
              <w:pStyle w:val="TableParagraph"/>
              <w:rPr>
                <w:rFonts w:ascii="Times New Roman" w:eastAsia="Times New Roman" w:hAnsi="Times New Roman" w:cs="Times New Roman"/>
              </w:rPr>
            </w:pPr>
          </w:p>
          <w:p w14:paraId="242DD200" w14:textId="77777777" w:rsidR="00B619BB" w:rsidRDefault="00A448BA">
            <w:pPr>
              <w:pStyle w:val="TableParagraph"/>
              <w:spacing w:before="138"/>
              <w:ind w:left="255"/>
              <w:rPr>
                <w:rFonts w:ascii="Calibri" w:eastAsia="Calibri" w:hAnsi="Calibri" w:cs="Calibri"/>
              </w:rPr>
            </w:pPr>
            <w:r>
              <w:rPr>
                <w:rFonts w:ascii="Calibri"/>
                <w:spacing w:val="-1"/>
              </w:rPr>
              <w:t>M4.5</w:t>
            </w:r>
          </w:p>
        </w:tc>
        <w:tc>
          <w:tcPr>
            <w:tcW w:w="9633" w:type="dxa"/>
            <w:tcBorders>
              <w:top w:val="single" w:sz="5" w:space="0" w:color="000000"/>
              <w:left w:val="single" w:sz="5" w:space="0" w:color="000000"/>
              <w:bottom w:val="single" w:sz="5" w:space="0" w:color="000000"/>
              <w:right w:val="single" w:sz="5" w:space="0" w:color="000000"/>
            </w:tcBorders>
          </w:tcPr>
          <w:p w14:paraId="0CDE0E43" w14:textId="77777777" w:rsidR="00B619BB" w:rsidRDefault="00A448BA">
            <w:pPr>
              <w:pStyle w:val="TableParagraph"/>
              <w:spacing w:before="115"/>
              <w:ind w:left="5411" w:right="179"/>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against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those</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kcal/mol.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This will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quantitatively</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establish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catalytic</w:t>
            </w:r>
            <w:r>
              <w:rPr>
                <w:rFonts w:ascii="Times New Roman" w:eastAsia="Times New Roman" w:hAnsi="Times New Roman" w:cs="Times New Roman"/>
                <w:sz w:val="23"/>
                <w:szCs w:val="23"/>
              </w:rPr>
              <w:t xml:space="preserve"> role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specific</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point-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
                <w:sz w:val="23"/>
                <w:szCs w:val="23"/>
              </w:rPr>
              <w:t xml:space="preserve">mutations </w:t>
            </w:r>
            <w:r>
              <w:rPr>
                <w:rFonts w:ascii="Times New Roman" w:eastAsia="Times New Roman" w:hAnsi="Times New Roman" w:cs="Times New Roman"/>
                <w:sz w:val="23"/>
                <w:szCs w:val="23"/>
              </w:rPr>
              <w:t xml:space="preserve">on </w:t>
            </w:r>
            <w:r>
              <w:rPr>
                <w:rFonts w:ascii="Times New Roman" w:eastAsia="Times New Roman" w:hAnsi="Times New Roman" w:cs="Times New Roman"/>
                <w:spacing w:val="-1"/>
                <w:sz w:val="23"/>
                <w:szCs w:val="23"/>
              </w:rPr>
              <w:t>reaction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reversibility.</w:t>
            </w:r>
          </w:p>
        </w:tc>
      </w:tr>
      <w:tr w:rsidR="00B619BB" w14:paraId="1B88C7F5" w14:textId="77777777">
        <w:trPr>
          <w:trHeight w:hRule="exact" w:val="393"/>
        </w:trPr>
        <w:tc>
          <w:tcPr>
            <w:tcW w:w="992" w:type="dxa"/>
            <w:tcBorders>
              <w:top w:val="single" w:sz="5" w:space="0" w:color="000000"/>
              <w:left w:val="single" w:sz="5" w:space="0" w:color="000000"/>
              <w:bottom w:val="single" w:sz="5" w:space="0" w:color="000000"/>
              <w:right w:val="single" w:sz="5" w:space="0" w:color="000000"/>
            </w:tcBorders>
          </w:tcPr>
          <w:p w14:paraId="51E64B2C"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0ADEAC68" w14:textId="77777777" w:rsidR="00B619BB" w:rsidRDefault="00B619BB"/>
        </w:tc>
      </w:tr>
      <w:tr w:rsidR="00813210" w14:paraId="5E15ED30" w14:textId="77777777" w:rsidTr="00F62A6D">
        <w:trPr>
          <w:trHeight w:val="1191"/>
        </w:trPr>
        <w:tc>
          <w:tcPr>
            <w:tcW w:w="992" w:type="dxa"/>
            <w:tcBorders>
              <w:top w:val="single" w:sz="5" w:space="0" w:color="000000"/>
              <w:left w:val="single" w:sz="5" w:space="0" w:color="000000"/>
              <w:right w:val="single" w:sz="5" w:space="0" w:color="000000"/>
            </w:tcBorders>
          </w:tcPr>
          <w:p w14:paraId="696BC1FE" w14:textId="77777777" w:rsidR="00813210" w:rsidRDefault="00813210">
            <w:pPr>
              <w:pStyle w:val="TableParagraph"/>
              <w:spacing w:before="113"/>
              <w:jc w:val="center"/>
              <w:rPr>
                <w:rFonts w:ascii="Times New Roman" w:eastAsia="Times New Roman" w:hAnsi="Times New Roman" w:cs="Times New Roman"/>
                <w:sz w:val="23"/>
                <w:szCs w:val="23"/>
              </w:rPr>
            </w:pPr>
            <w:r>
              <w:rPr>
                <w:rFonts w:ascii="Times New Roman"/>
                <w:sz w:val="23"/>
              </w:rPr>
              <w:t>5.0</w:t>
            </w:r>
          </w:p>
        </w:tc>
        <w:tc>
          <w:tcPr>
            <w:tcW w:w="9633" w:type="dxa"/>
            <w:tcBorders>
              <w:top w:val="single" w:sz="5" w:space="0" w:color="000000"/>
              <w:left w:val="single" w:sz="5" w:space="0" w:color="000000"/>
              <w:right w:val="single" w:sz="5" w:space="0" w:color="000000"/>
            </w:tcBorders>
          </w:tcPr>
          <w:p w14:paraId="4BC7FC56" w14:textId="77777777" w:rsidR="00813210" w:rsidRDefault="00813210">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w:t>
            </w:r>
            <w:r>
              <w:rPr>
                <w:rFonts w:ascii="Times New Roman"/>
                <w:b/>
                <w:spacing w:val="-1"/>
                <w:sz w:val="23"/>
              </w:rPr>
              <w:t>Transfer</w:t>
            </w:r>
            <w:r>
              <w:rPr>
                <w:rFonts w:ascii="Times New Roman"/>
                <w:b/>
                <w:sz w:val="23"/>
              </w:rPr>
              <w:t xml:space="preserve"> </w:t>
            </w:r>
            <w:r>
              <w:rPr>
                <w:rFonts w:ascii="Times New Roman"/>
                <w:b/>
                <w:spacing w:val="-2"/>
                <w:sz w:val="23"/>
              </w:rPr>
              <w:t>and</w:t>
            </w:r>
            <w:r>
              <w:rPr>
                <w:rFonts w:ascii="Times New Roman"/>
                <w:b/>
                <w:spacing w:val="1"/>
                <w:sz w:val="23"/>
              </w:rPr>
              <w:t xml:space="preserve"> </w:t>
            </w:r>
            <w:r>
              <w:rPr>
                <w:rFonts w:ascii="Times New Roman"/>
                <w:b/>
                <w:spacing w:val="-1"/>
                <w:sz w:val="23"/>
              </w:rPr>
              <w:t>Intellectual</w:t>
            </w:r>
            <w:r>
              <w:rPr>
                <w:rFonts w:ascii="Times New Roman"/>
                <w:b/>
                <w:sz w:val="23"/>
              </w:rPr>
              <w:t xml:space="preserve"> </w:t>
            </w:r>
            <w:r>
              <w:rPr>
                <w:rFonts w:ascii="Times New Roman"/>
                <w:b/>
                <w:spacing w:val="-1"/>
                <w:sz w:val="23"/>
              </w:rPr>
              <w:t>Property:</w:t>
            </w:r>
          </w:p>
          <w:p w14:paraId="52283D8B" w14:textId="77777777" w:rsidR="00813210" w:rsidRDefault="00813210">
            <w:pPr>
              <w:pStyle w:val="TableParagraph"/>
              <w:spacing w:line="258" w:lineRule="exact"/>
              <w:ind w:left="102"/>
              <w:rPr>
                <w:rFonts w:ascii="Times New Roman" w:eastAsia="Times New Roman" w:hAnsi="Times New Roman" w:cs="Times New Roman"/>
                <w:sz w:val="23"/>
                <w:szCs w:val="23"/>
              </w:rPr>
            </w:pP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Nadine </w:t>
            </w:r>
            <w:r>
              <w:rPr>
                <w:rFonts w:ascii="Times New Roman"/>
                <w:spacing w:val="-1"/>
                <w:sz w:val="23"/>
              </w:rPr>
              <w:t>Wong</w:t>
            </w:r>
            <w:r>
              <w:rPr>
                <w:rFonts w:ascii="Times New Roman"/>
                <w:spacing w:val="-1"/>
                <w:position w:val="10"/>
                <w:sz w:val="15"/>
              </w:rPr>
              <w:t>1</w:t>
            </w:r>
            <w:r>
              <w:rPr>
                <w:rFonts w:ascii="Times New Roman"/>
                <w:spacing w:val="20"/>
                <w:position w:val="10"/>
                <w:sz w:val="15"/>
              </w:rPr>
              <w:t xml:space="preserve"> </w:t>
            </w:r>
            <w:r>
              <w:rPr>
                <w:rFonts w:ascii="Times New Roman"/>
                <w:sz w:val="23"/>
              </w:rPr>
              <w:t xml:space="preserve">and </w:t>
            </w:r>
            <w:r>
              <w:rPr>
                <w:rFonts w:ascii="Times New Roman"/>
                <w:spacing w:val="-1"/>
                <w:sz w:val="23"/>
              </w:rPr>
              <w:t xml:space="preserve">others </w:t>
            </w:r>
            <w:r>
              <w:rPr>
                <w:rFonts w:ascii="Times New Roman"/>
                <w:sz w:val="23"/>
              </w:rPr>
              <w:t xml:space="preserve">in </w:t>
            </w:r>
            <w:r>
              <w:rPr>
                <w:rFonts w:ascii="Times New Roman"/>
                <w:spacing w:val="-1"/>
                <w:sz w:val="23"/>
              </w:rPr>
              <w:t>OTT</w:t>
            </w:r>
            <w:r>
              <w:rPr>
                <w:rFonts w:ascii="Times New Roman"/>
                <w:spacing w:val="-1"/>
                <w:position w:val="10"/>
                <w:sz w:val="15"/>
              </w:rPr>
              <w:t>2</w:t>
            </w:r>
            <w:r>
              <w:rPr>
                <w:rFonts w:ascii="Times New Roman"/>
                <w:spacing w:val="19"/>
                <w:position w:val="10"/>
                <w:sz w:val="15"/>
              </w:rPr>
              <w:t xml:space="preserve"> </w:t>
            </w:r>
            <w:r>
              <w:rPr>
                <w:rFonts w:ascii="Times New Roman"/>
                <w:spacing w:val="-1"/>
                <w:sz w:val="23"/>
              </w:rPr>
              <w:t>to</w:t>
            </w:r>
          </w:p>
          <w:p w14:paraId="65FE0BC2" w14:textId="6CCDDE9A" w:rsidR="00813210" w:rsidRDefault="00813210" w:rsidP="00F62A6D">
            <w:pPr>
              <w:pStyle w:val="TableParagraph"/>
              <w:ind w:left="102" w:right="4682"/>
              <w:rPr>
                <w:rFonts w:ascii="Times New Roman" w:eastAsia="Times New Roman" w:hAnsi="Times New Roman" w:cs="Times New Roman"/>
                <w:sz w:val="23"/>
                <w:szCs w:val="23"/>
              </w:rPr>
            </w:pPr>
            <w:proofErr w:type="gramStart"/>
            <w:r>
              <w:rPr>
                <w:rFonts w:ascii="Times New Roman"/>
                <w:spacing w:val="-1"/>
                <w:sz w:val="23"/>
              </w:rPr>
              <w:t>address</w:t>
            </w:r>
            <w:proofErr w:type="gramEnd"/>
            <w:r>
              <w:rPr>
                <w:rFonts w:ascii="Times New Roman"/>
                <w:spacing w:val="-1"/>
                <w:sz w:val="23"/>
              </w:rPr>
              <w:t xml:space="preserve"> </w:t>
            </w:r>
            <w:r>
              <w:rPr>
                <w:rFonts w:ascii="Times New Roman"/>
                <w:spacing w:val="-2"/>
                <w:sz w:val="23"/>
              </w:rPr>
              <w:t>IP</w:t>
            </w:r>
            <w:r>
              <w:rPr>
                <w:rFonts w:ascii="Times New Roman"/>
                <w:spacing w:val="-1"/>
                <w:sz w:val="23"/>
              </w:rPr>
              <w:t xml:space="preserve"> </w:t>
            </w:r>
            <w:r>
              <w:rPr>
                <w:rFonts w:ascii="Times New Roman"/>
                <w:sz w:val="23"/>
              </w:rPr>
              <w:t xml:space="preserve">and </w:t>
            </w:r>
            <w:r>
              <w:rPr>
                <w:rFonts w:ascii="Times New Roman"/>
                <w:spacing w:val="-1"/>
                <w:sz w:val="23"/>
              </w:rPr>
              <w:t>technology</w:t>
            </w:r>
            <w:r>
              <w:rPr>
                <w:rFonts w:ascii="Times New Roman"/>
                <w:spacing w:val="-3"/>
                <w:sz w:val="23"/>
              </w:rPr>
              <w:t xml:space="preserve"> </w:t>
            </w:r>
            <w:r>
              <w:rPr>
                <w:rFonts w:ascii="Times New Roman"/>
                <w:spacing w:val="-1"/>
                <w:sz w:val="23"/>
              </w:rPr>
              <w:t>transfer</w:t>
            </w:r>
            <w:r>
              <w:rPr>
                <w:rFonts w:ascii="Times New Roman"/>
                <w:sz w:val="23"/>
              </w:rPr>
              <w:t xml:space="preserve"> </w:t>
            </w:r>
            <w:r>
              <w:rPr>
                <w:rFonts w:ascii="Times New Roman"/>
                <w:spacing w:val="-1"/>
                <w:sz w:val="23"/>
              </w:rPr>
              <w:t>matters related</w:t>
            </w:r>
            <w:r>
              <w:rPr>
                <w:rFonts w:ascii="Times New Roman"/>
                <w:sz w:val="23"/>
              </w:rPr>
              <w:t xml:space="preserve"> to</w:t>
            </w:r>
            <w:r>
              <w:rPr>
                <w:rFonts w:ascii="Times New Roman"/>
                <w:spacing w:val="49"/>
                <w:sz w:val="23"/>
              </w:rPr>
              <w:t xml:space="preserve"> </w:t>
            </w:r>
            <w:r>
              <w:rPr>
                <w:rFonts w:ascii="Times New Roman"/>
                <w:sz w:val="23"/>
              </w:rPr>
              <w:t xml:space="preserve">the </w:t>
            </w:r>
            <w:r>
              <w:rPr>
                <w:rFonts w:ascii="Times New Roman"/>
                <w:spacing w:val="-1"/>
                <w:sz w:val="23"/>
              </w:rPr>
              <w:t>project</w:t>
            </w:r>
            <w:r>
              <w:rPr>
                <w:rFonts w:ascii="Times New Roman"/>
                <w:sz w:val="23"/>
              </w:rPr>
              <w:t xml:space="preserve"> </w:t>
            </w:r>
            <w:r>
              <w:rPr>
                <w:rFonts w:ascii="Times New Roman"/>
                <w:spacing w:val="-1"/>
                <w:sz w:val="23"/>
              </w:rPr>
              <w:t>team.</w:t>
            </w:r>
          </w:p>
        </w:tc>
      </w:tr>
      <w:tr w:rsidR="00B619BB" w14:paraId="2360CD1B"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B625D21" w14:textId="77777777" w:rsidR="00B619BB" w:rsidRDefault="00B619BB">
            <w:pPr>
              <w:pStyle w:val="TableParagraph"/>
              <w:spacing w:before="4"/>
              <w:rPr>
                <w:rFonts w:ascii="Times New Roman" w:eastAsia="Times New Roman" w:hAnsi="Times New Roman" w:cs="Times New Roman"/>
                <w:sz w:val="21"/>
                <w:szCs w:val="21"/>
              </w:rPr>
            </w:pPr>
          </w:p>
          <w:p w14:paraId="179B8B64"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5.1.</w:t>
            </w:r>
          </w:p>
        </w:tc>
        <w:tc>
          <w:tcPr>
            <w:tcW w:w="9633" w:type="dxa"/>
            <w:tcBorders>
              <w:top w:val="single" w:sz="5" w:space="0" w:color="000000"/>
              <w:left w:val="single" w:sz="5" w:space="0" w:color="000000"/>
              <w:bottom w:val="single" w:sz="5" w:space="0" w:color="000000"/>
              <w:right w:val="single" w:sz="5" w:space="0" w:color="000000"/>
            </w:tcBorders>
          </w:tcPr>
          <w:p w14:paraId="453F2AFC" w14:textId="77777777" w:rsidR="00B619BB" w:rsidRDefault="00A448BA">
            <w:pPr>
              <w:pStyle w:val="TableParagraph"/>
              <w:spacing w:before="113"/>
              <w:ind w:left="102" w:right="4607"/>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3"/>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2"/>
                <w:sz w:val="23"/>
              </w:rPr>
              <w:t>U.</w:t>
            </w:r>
            <w:r>
              <w:rPr>
                <w:rFonts w:ascii="Times New Roman"/>
                <w:spacing w:val="43"/>
                <w:sz w:val="23"/>
              </w:rPr>
              <w:t xml:space="preserve"> </w:t>
            </w:r>
            <w:r>
              <w:rPr>
                <w:rFonts w:ascii="Times New Roman"/>
                <w:spacing w:val="-1"/>
                <w:sz w:val="23"/>
              </w:rPr>
              <w:t>Washington,</w:t>
            </w:r>
            <w:r>
              <w:rPr>
                <w:rFonts w:ascii="Times New Roman"/>
                <w:sz w:val="23"/>
              </w:rPr>
              <w:t xml:space="preserve"> </w:t>
            </w:r>
            <w:r>
              <w:rPr>
                <w:rFonts w:ascii="Times New Roman"/>
                <w:spacing w:val="-1"/>
                <w:sz w:val="23"/>
              </w:rPr>
              <w:t>PNNL,</w:t>
            </w:r>
            <w:r>
              <w:rPr>
                <w:rFonts w:ascii="Times New Roman"/>
                <w:sz w:val="23"/>
              </w:rPr>
              <w:t xml:space="preserve"> and</w:t>
            </w:r>
            <w:r>
              <w:rPr>
                <w:rFonts w:ascii="Times New Roman"/>
                <w:spacing w:val="2"/>
                <w:sz w:val="23"/>
              </w:rPr>
              <w:t xml:space="preserve"> </w:t>
            </w:r>
            <w:r>
              <w:rPr>
                <w:rFonts w:ascii="Times New Roman"/>
                <w:spacing w:val="-1"/>
                <w:sz w:val="23"/>
              </w:rPr>
              <w:t>ISB</w:t>
            </w:r>
          </w:p>
        </w:tc>
      </w:tr>
      <w:tr w:rsidR="00B619BB" w14:paraId="10DE3D7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53A94A31" w14:textId="77777777" w:rsidR="00B619BB" w:rsidRDefault="00B619BB">
            <w:pPr>
              <w:pStyle w:val="TableParagraph"/>
              <w:rPr>
                <w:rFonts w:ascii="Times New Roman" w:eastAsia="Times New Roman" w:hAnsi="Times New Roman" w:cs="Times New Roman"/>
              </w:rPr>
            </w:pPr>
          </w:p>
          <w:p w14:paraId="20901B49" w14:textId="77777777" w:rsidR="00B619BB" w:rsidRDefault="00A448BA">
            <w:pPr>
              <w:pStyle w:val="TableParagraph"/>
              <w:spacing w:before="126"/>
              <w:ind w:left="212"/>
              <w:rPr>
                <w:rFonts w:ascii="Times New Roman" w:eastAsia="Times New Roman" w:hAnsi="Times New Roman" w:cs="Times New Roman"/>
                <w:sz w:val="23"/>
                <w:szCs w:val="23"/>
              </w:rPr>
            </w:pPr>
            <w:r>
              <w:rPr>
                <w:rFonts w:ascii="Times New Roman"/>
                <w:spacing w:val="-1"/>
                <w:sz w:val="23"/>
              </w:rPr>
              <w:t>M5.1.</w:t>
            </w:r>
          </w:p>
        </w:tc>
        <w:tc>
          <w:tcPr>
            <w:tcW w:w="9633" w:type="dxa"/>
            <w:tcBorders>
              <w:top w:val="single" w:sz="5" w:space="0" w:color="000000"/>
              <w:left w:val="single" w:sz="5" w:space="0" w:color="000000"/>
              <w:bottom w:val="single" w:sz="5" w:space="0" w:color="000000"/>
              <w:right w:val="single" w:sz="5" w:space="0" w:color="000000"/>
            </w:tcBorders>
          </w:tcPr>
          <w:p w14:paraId="53737F0F" w14:textId="77777777" w:rsidR="00B619BB" w:rsidRDefault="00A448BA">
            <w:pPr>
              <w:pStyle w:val="TableParagraph"/>
              <w:spacing w:before="122" w:line="229" w:lineRule="auto"/>
              <w:ind w:left="5411" w:right="180"/>
              <w:rPr>
                <w:rFonts w:ascii="Times New Roman" w:eastAsia="Times New Roman" w:hAnsi="Times New Roman" w:cs="Times New Roman"/>
                <w:sz w:val="15"/>
                <w:szCs w:val="15"/>
              </w:rPr>
            </w:pPr>
            <w:r>
              <w:rPr>
                <w:rFonts w:ascii="Times New Roman"/>
                <w:spacing w:val="-1"/>
                <w:sz w:val="23"/>
              </w:rPr>
              <w:t>Reach</w:t>
            </w:r>
            <w:r>
              <w:rPr>
                <w:rFonts w:ascii="Times New Roman"/>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 xml:space="preserve">and </w:t>
            </w:r>
            <w:r>
              <w:rPr>
                <w:rFonts w:ascii="Times New Roman"/>
                <w:spacing w:val="-1"/>
                <w:sz w:val="23"/>
              </w:rPr>
              <w:t>sign</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29"/>
                <w:sz w:val="23"/>
              </w:rPr>
              <w:t xml:space="preserve"> </w:t>
            </w:r>
            <w:r>
              <w:rPr>
                <w:rFonts w:ascii="Times New Roman"/>
                <w:spacing w:val="-1"/>
                <w:sz w:val="23"/>
              </w:rPr>
              <w:t>agreement</w:t>
            </w:r>
            <w:r>
              <w:rPr>
                <w:rFonts w:ascii="Times New Roman"/>
                <w:sz w:val="23"/>
              </w:rPr>
              <w:t xml:space="preserve"> </w:t>
            </w:r>
            <w:r>
              <w:rPr>
                <w:rFonts w:ascii="Times New Roman"/>
                <w:spacing w:val="-1"/>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1"/>
                <w:sz w:val="23"/>
              </w:rPr>
              <w:t>U.</w:t>
            </w:r>
            <w:r>
              <w:rPr>
                <w:rFonts w:ascii="Times New Roman"/>
                <w:sz w:val="23"/>
              </w:rPr>
              <w:t xml:space="preserve"> </w:t>
            </w:r>
            <w:r>
              <w:rPr>
                <w:rFonts w:ascii="Times New Roman"/>
                <w:spacing w:val="-1"/>
                <w:sz w:val="23"/>
              </w:rPr>
              <w:t>Washington,</w:t>
            </w:r>
            <w:r>
              <w:rPr>
                <w:rFonts w:ascii="Times New Roman"/>
                <w:spacing w:val="33"/>
                <w:sz w:val="23"/>
              </w:rPr>
              <w:t xml:space="preserve"> </w:t>
            </w:r>
            <w:r>
              <w:rPr>
                <w:rFonts w:ascii="Times New Roman"/>
                <w:spacing w:val="-1"/>
                <w:sz w:val="23"/>
              </w:rPr>
              <w:t>PNNL,</w:t>
            </w:r>
            <w:r>
              <w:rPr>
                <w:rFonts w:ascii="Times New Roman"/>
                <w:sz w:val="23"/>
              </w:rPr>
              <w:t xml:space="preserve"> and </w:t>
            </w:r>
            <w:r>
              <w:rPr>
                <w:rFonts w:ascii="Times New Roman"/>
                <w:spacing w:val="-1"/>
                <w:sz w:val="23"/>
              </w:rPr>
              <w:t>ISB.</w:t>
            </w:r>
            <w:r>
              <w:rPr>
                <w:rFonts w:ascii="Times New Roman"/>
                <w:spacing w:val="-1"/>
                <w:position w:val="10"/>
                <w:sz w:val="15"/>
              </w:rPr>
              <w:t>3</w:t>
            </w:r>
          </w:p>
        </w:tc>
      </w:tr>
      <w:tr w:rsidR="00B619BB" w14:paraId="5852C304"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38E9B27C" w14:textId="77777777" w:rsidR="00B619BB" w:rsidRDefault="00B619BB">
            <w:pPr>
              <w:pStyle w:val="TableParagraph"/>
              <w:spacing w:before="9"/>
              <w:rPr>
                <w:rFonts w:ascii="Times New Roman" w:eastAsia="Times New Roman" w:hAnsi="Times New Roman" w:cs="Times New Roman"/>
                <w:sz w:val="32"/>
                <w:szCs w:val="32"/>
              </w:rPr>
            </w:pPr>
          </w:p>
          <w:p w14:paraId="78712339"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5.2.</w:t>
            </w:r>
          </w:p>
        </w:tc>
        <w:tc>
          <w:tcPr>
            <w:tcW w:w="9633" w:type="dxa"/>
            <w:tcBorders>
              <w:top w:val="single" w:sz="5" w:space="0" w:color="000000"/>
              <w:left w:val="single" w:sz="5" w:space="0" w:color="000000"/>
              <w:bottom w:val="single" w:sz="5" w:space="0" w:color="000000"/>
              <w:right w:val="single" w:sz="5" w:space="0" w:color="000000"/>
            </w:tcBorders>
          </w:tcPr>
          <w:p w14:paraId="27613C4B" w14:textId="77777777" w:rsidR="00B619BB" w:rsidRDefault="00A448BA">
            <w:pPr>
              <w:pStyle w:val="TableParagraph"/>
              <w:spacing w:before="87"/>
              <w:ind w:left="102" w:right="4467"/>
              <w:jc w:val="both"/>
              <w:rPr>
                <w:rFonts w:ascii="Times New Roman" w:eastAsia="Times New Roman" w:hAnsi="Times New Roman" w:cs="Times New Roman"/>
                <w:sz w:val="23"/>
                <w:szCs w:val="23"/>
              </w:rPr>
            </w:pPr>
            <w:r>
              <w:rPr>
                <w:rFonts w:ascii="Times New Roman"/>
                <w:spacing w:val="-1"/>
                <w:sz w:val="23"/>
              </w:rPr>
              <w:t>Hire</w:t>
            </w:r>
            <w:r>
              <w:rPr>
                <w:rFonts w:ascii="Times New Roman"/>
                <w:sz w:val="23"/>
              </w:rPr>
              <w:t xml:space="preserve"> </w:t>
            </w:r>
            <w:r>
              <w:rPr>
                <w:rFonts w:ascii="Times New Roman"/>
                <w:spacing w:val="-1"/>
                <w:sz w:val="23"/>
              </w:rPr>
              <w:t>OTT</w:t>
            </w:r>
            <w:r>
              <w:rPr>
                <w:rFonts w:ascii="Times New Roman"/>
                <w:sz w:val="23"/>
              </w:rPr>
              <w:t xml:space="preserve"> </w:t>
            </w:r>
            <w:r>
              <w:rPr>
                <w:rFonts w:ascii="Times New Roman"/>
                <w:spacing w:val="-1"/>
                <w:sz w:val="23"/>
              </w:rPr>
              <w:t>fellow(s)</w:t>
            </w:r>
            <w:r>
              <w:rPr>
                <w:rFonts w:ascii="Times New Roman"/>
                <w:spacing w:val="-1"/>
                <w:position w:val="10"/>
                <w:sz w:val="15"/>
              </w:rPr>
              <w:t>4</w:t>
            </w:r>
            <w:r>
              <w:rPr>
                <w:rFonts w:ascii="Times New Roman"/>
                <w:spacing w:val="18"/>
                <w:position w:val="10"/>
                <w:sz w:val="15"/>
              </w:rPr>
              <w:t xml:space="preserve"> </w:t>
            </w:r>
            <w:r>
              <w:rPr>
                <w:rFonts w:ascii="Times New Roman"/>
                <w:sz w:val="23"/>
              </w:rPr>
              <w:t xml:space="preserve">to </w:t>
            </w:r>
            <w:r>
              <w:rPr>
                <w:rFonts w:ascii="Times New Roman"/>
                <w:spacing w:val="-1"/>
                <w:sz w:val="23"/>
              </w:rPr>
              <w:t>look</w:t>
            </w:r>
            <w:r>
              <w:rPr>
                <w:rFonts w:ascii="Times New Roman"/>
                <w:sz w:val="23"/>
              </w:rPr>
              <w:t xml:space="preserve"> at </w:t>
            </w:r>
            <w:r>
              <w:rPr>
                <w:rFonts w:ascii="Times New Roman"/>
                <w:spacing w:val="-1"/>
                <w:sz w:val="23"/>
              </w:rPr>
              <w:t>the</w:t>
            </w:r>
            <w:r>
              <w:rPr>
                <w:rFonts w:ascii="Times New Roman"/>
                <w:sz w:val="23"/>
              </w:rPr>
              <w:t xml:space="preserve"> </w:t>
            </w:r>
            <w:r>
              <w:rPr>
                <w:rFonts w:ascii="Times New Roman"/>
                <w:spacing w:val="-1"/>
                <w:sz w:val="23"/>
              </w:rPr>
              <w:t>ARPA-E</w:t>
            </w:r>
            <w:r>
              <w:rPr>
                <w:rFonts w:ascii="Times New Roman"/>
                <w:sz w:val="23"/>
              </w:rPr>
              <w:t xml:space="preserve"> </w:t>
            </w:r>
            <w:r>
              <w:rPr>
                <w:rFonts w:ascii="Times New Roman"/>
                <w:spacing w:val="-1"/>
                <w:sz w:val="23"/>
              </w:rPr>
              <w:t>REMOTE</w:t>
            </w:r>
            <w:r>
              <w:rPr>
                <w:rFonts w:ascii="Times New Roman"/>
                <w:spacing w:val="33"/>
                <w:sz w:val="23"/>
              </w:rPr>
              <w:t xml:space="preserve"> </w:t>
            </w:r>
            <w:r>
              <w:rPr>
                <w:rFonts w:ascii="Times New Roman"/>
                <w:spacing w:val="-1"/>
                <w:sz w:val="23"/>
              </w:rPr>
              <w:t>proposal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 xml:space="preserve">assess </w:t>
            </w:r>
            <w:r>
              <w:rPr>
                <w:rFonts w:ascii="Times New Roman"/>
                <w:sz w:val="23"/>
              </w:rPr>
              <w:t xml:space="preserve">the </w:t>
            </w:r>
            <w:r>
              <w:rPr>
                <w:rFonts w:ascii="Times New Roman"/>
                <w:spacing w:val="-1"/>
                <w:sz w:val="23"/>
              </w:rPr>
              <w:t>relevant</w:t>
            </w:r>
            <w:r>
              <w:rPr>
                <w:rFonts w:ascii="Times New Roman"/>
                <w:sz w:val="23"/>
              </w:rPr>
              <w:t xml:space="preserve"> </w:t>
            </w:r>
            <w:r>
              <w:rPr>
                <w:rFonts w:ascii="Times New Roman"/>
                <w:spacing w:val="-1"/>
                <w:sz w:val="23"/>
              </w:rPr>
              <w:t>existing</w:t>
            </w:r>
            <w:r>
              <w:rPr>
                <w:rFonts w:ascii="Times New Roman"/>
                <w:spacing w:val="-3"/>
                <w:sz w:val="23"/>
              </w:rPr>
              <w:t xml:space="preserve"> </w:t>
            </w:r>
            <w:r>
              <w:rPr>
                <w:rFonts w:ascii="Times New Roman"/>
                <w:spacing w:val="-1"/>
                <w:sz w:val="23"/>
              </w:rPr>
              <w:t>current</w:t>
            </w:r>
            <w:r>
              <w:rPr>
                <w:rFonts w:ascii="Times New Roman"/>
                <w:sz w:val="23"/>
              </w:rPr>
              <w:t xml:space="preserve"> </w:t>
            </w:r>
            <w:r>
              <w:rPr>
                <w:rFonts w:ascii="Times New Roman"/>
                <w:spacing w:val="-1"/>
                <w:sz w:val="23"/>
              </w:rPr>
              <w:t>patent</w:t>
            </w:r>
            <w:r>
              <w:rPr>
                <w:rFonts w:ascii="Times New Roman"/>
                <w:spacing w:val="45"/>
                <w:sz w:val="23"/>
              </w:rPr>
              <w:t xml:space="preserve"> </w:t>
            </w:r>
            <w:r>
              <w:rPr>
                <w:rFonts w:ascii="Times New Roman"/>
                <w:spacing w:val="-1"/>
                <w:sz w:val="23"/>
              </w:rPr>
              <w:t>landscape.</w:t>
            </w:r>
          </w:p>
        </w:tc>
      </w:tr>
      <w:tr w:rsidR="00B619BB" w14:paraId="7E385B99"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A104C03" w14:textId="77777777" w:rsidR="00B619BB" w:rsidRDefault="00B619BB">
            <w:pPr>
              <w:pStyle w:val="TableParagraph"/>
              <w:spacing w:before="9"/>
              <w:rPr>
                <w:rFonts w:ascii="Times New Roman" w:eastAsia="Times New Roman" w:hAnsi="Times New Roman" w:cs="Times New Roman"/>
                <w:sz w:val="32"/>
                <w:szCs w:val="32"/>
              </w:rPr>
            </w:pPr>
          </w:p>
          <w:p w14:paraId="5E410DF1"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M5.2.</w:t>
            </w:r>
          </w:p>
        </w:tc>
        <w:tc>
          <w:tcPr>
            <w:tcW w:w="9633" w:type="dxa"/>
            <w:tcBorders>
              <w:top w:val="single" w:sz="5" w:space="0" w:color="000000"/>
              <w:left w:val="single" w:sz="5" w:space="0" w:color="000000"/>
              <w:bottom w:val="single" w:sz="5" w:space="0" w:color="000000"/>
              <w:right w:val="single" w:sz="5" w:space="0" w:color="000000"/>
            </w:tcBorders>
          </w:tcPr>
          <w:p w14:paraId="00C0C453" w14:textId="77777777" w:rsidR="00B619BB" w:rsidRDefault="00A448BA">
            <w:pPr>
              <w:pStyle w:val="TableParagraph"/>
              <w:spacing w:before="113"/>
              <w:ind w:left="5411" w:right="315"/>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profile</w:t>
            </w:r>
            <w:r>
              <w:rPr>
                <w:rFonts w:ascii="Times New Roman"/>
                <w:spacing w:val="-2"/>
                <w:sz w:val="23"/>
              </w:rPr>
              <w:t xml:space="preserve"> </w:t>
            </w:r>
            <w:r>
              <w:rPr>
                <w:rFonts w:ascii="Times New Roman"/>
                <w:sz w:val="23"/>
              </w:rPr>
              <w:t>of</w:t>
            </w:r>
            <w:r>
              <w:rPr>
                <w:rFonts w:ascii="Times New Roman"/>
                <w:spacing w:val="-1"/>
                <w:sz w:val="23"/>
              </w:rPr>
              <w:t xml:space="preserve"> </w:t>
            </w:r>
            <w:r>
              <w:rPr>
                <w:rFonts w:ascii="Times New Roman"/>
                <w:sz w:val="23"/>
              </w:rPr>
              <w:t>the</w:t>
            </w:r>
            <w:r>
              <w:rPr>
                <w:rFonts w:ascii="Times New Roman"/>
                <w:spacing w:val="1"/>
                <w:sz w:val="23"/>
              </w:rPr>
              <w:t xml:space="preserve"> </w:t>
            </w:r>
            <w:r>
              <w:rPr>
                <w:rFonts w:ascii="Times New Roman"/>
                <w:spacing w:val="-1"/>
                <w:sz w:val="23"/>
              </w:rPr>
              <w:t>existing patents</w:t>
            </w:r>
            <w:r>
              <w:rPr>
                <w:rFonts w:ascii="Times New Roman"/>
                <w:spacing w:val="37"/>
                <w:sz w:val="23"/>
              </w:rPr>
              <w:t xml:space="preserve"> </w:t>
            </w:r>
            <w:r>
              <w:rPr>
                <w:rFonts w:ascii="Times New Roman"/>
                <w:spacing w:val="-1"/>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2"/>
                <w:sz w:val="23"/>
              </w:rPr>
              <w:t>GTL)</w:t>
            </w:r>
            <w:r>
              <w:rPr>
                <w:rFonts w:ascii="Times New Roman"/>
                <w:spacing w:val="29"/>
                <w:sz w:val="23"/>
              </w:rPr>
              <w:t xml:space="preserve"> </w:t>
            </w:r>
            <w:r>
              <w:rPr>
                <w:rFonts w:ascii="Times New Roman"/>
                <w:spacing w:val="-1"/>
                <w:sz w:val="23"/>
              </w:rPr>
              <w:t>biotechnology.</w:t>
            </w:r>
          </w:p>
        </w:tc>
      </w:tr>
      <w:tr w:rsidR="00B619BB" w14:paraId="582453BF"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531EE64E" w14:textId="77777777" w:rsidR="00B619BB" w:rsidRDefault="00B619BB">
            <w:pPr>
              <w:pStyle w:val="TableParagraph"/>
              <w:spacing w:before="4"/>
              <w:rPr>
                <w:rFonts w:ascii="Times New Roman" w:eastAsia="Times New Roman" w:hAnsi="Times New Roman" w:cs="Times New Roman"/>
                <w:sz w:val="21"/>
                <w:szCs w:val="21"/>
              </w:rPr>
            </w:pPr>
          </w:p>
          <w:p w14:paraId="63762F1A"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M5.3.</w:t>
            </w:r>
          </w:p>
        </w:tc>
        <w:tc>
          <w:tcPr>
            <w:tcW w:w="9633" w:type="dxa"/>
            <w:tcBorders>
              <w:top w:val="single" w:sz="5" w:space="0" w:color="000000"/>
              <w:left w:val="single" w:sz="5" w:space="0" w:color="000000"/>
              <w:bottom w:val="single" w:sz="5" w:space="0" w:color="000000"/>
              <w:right w:val="single" w:sz="5" w:space="0" w:color="000000"/>
            </w:tcBorders>
          </w:tcPr>
          <w:p w14:paraId="47F9E072" w14:textId="77777777" w:rsidR="00B619BB" w:rsidRDefault="00A448BA">
            <w:pPr>
              <w:pStyle w:val="TableParagraph"/>
              <w:spacing w:before="113"/>
              <w:ind w:left="5411" w:right="759"/>
              <w:rPr>
                <w:rFonts w:ascii="Times New Roman" w:eastAsia="Times New Roman" w:hAnsi="Times New Roman" w:cs="Times New Roman"/>
                <w:sz w:val="23"/>
                <w:szCs w:val="23"/>
              </w:rPr>
            </w:pPr>
            <w:r>
              <w:rPr>
                <w:rFonts w:ascii="Times New Roman"/>
                <w:spacing w:val="-1"/>
                <w:sz w:val="23"/>
              </w:rPr>
              <w:t>File</w:t>
            </w:r>
            <w:r>
              <w:rPr>
                <w:rFonts w:ascii="Times New Roman"/>
                <w:sz w:val="23"/>
              </w:rPr>
              <w:t xml:space="preserve"> </w:t>
            </w:r>
            <w:r>
              <w:rPr>
                <w:rFonts w:ascii="Times New Roman"/>
                <w:spacing w:val="-1"/>
                <w:sz w:val="23"/>
              </w:rPr>
              <w:t>provisional</w:t>
            </w:r>
            <w:r>
              <w:rPr>
                <w:rFonts w:ascii="Times New Roman"/>
                <w:sz w:val="23"/>
              </w:rPr>
              <w:t xml:space="preserve"> </w:t>
            </w:r>
            <w:r>
              <w:rPr>
                <w:rFonts w:ascii="Times New Roman"/>
                <w:spacing w:val="-1"/>
                <w:sz w:val="23"/>
              </w:rPr>
              <w:t>patent</w:t>
            </w:r>
            <w:r>
              <w:rPr>
                <w:rFonts w:ascii="Times New Roman"/>
                <w:sz w:val="23"/>
              </w:rPr>
              <w:t xml:space="preserve"> </w:t>
            </w:r>
            <w:r>
              <w:rPr>
                <w:rFonts w:ascii="Times New Roman"/>
                <w:spacing w:val="-1"/>
                <w:sz w:val="23"/>
              </w:rPr>
              <w:t>for</w:t>
            </w:r>
            <w:r>
              <w:rPr>
                <w:rFonts w:ascii="Times New Roman"/>
                <w:sz w:val="23"/>
              </w:rPr>
              <w:t xml:space="preserve"> our plan</w:t>
            </w:r>
            <w:r>
              <w:rPr>
                <w:rFonts w:ascii="Times New Roman"/>
                <w:spacing w:val="-3"/>
                <w:sz w:val="23"/>
              </w:rPr>
              <w:t xml:space="preserve"> </w:t>
            </w:r>
            <w:r>
              <w:rPr>
                <w:rFonts w:ascii="Times New Roman"/>
                <w:sz w:val="23"/>
              </w:rPr>
              <w:t>to</w:t>
            </w:r>
            <w:r>
              <w:rPr>
                <w:rFonts w:ascii="Times New Roman"/>
                <w:spacing w:val="29"/>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602EA3E7"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4ADBA88" w14:textId="77777777" w:rsidR="00B619BB" w:rsidRDefault="00B619BB">
            <w:pPr>
              <w:pStyle w:val="TableParagraph"/>
              <w:rPr>
                <w:rFonts w:ascii="Times New Roman" w:eastAsia="Times New Roman" w:hAnsi="Times New Roman" w:cs="Times New Roman"/>
              </w:rPr>
            </w:pPr>
          </w:p>
          <w:p w14:paraId="17D9955A" w14:textId="77777777" w:rsidR="00B619BB" w:rsidRDefault="00A448BA">
            <w:pPr>
              <w:pStyle w:val="TableParagraph"/>
              <w:spacing w:before="126"/>
              <w:ind w:left="315"/>
              <w:rPr>
                <w:rFonts w:ascii="Times New Roman" w:eastAsia="Times New Roman" w:hAnsi="Times New Roman" w:cs="Times New Roman"/>
                <w:sz w:val="23"/>
                <w:szCs w:val="23"/>
              </w:rPr>
            </w:pPr>
            <w:r>
              <w:rPr>
                <w:rFonts w:ascii="Times New Roman"/>
                <w:sz w:val="23"/>
              </w:rPr>
              <w:t>5.3.</w:t>
            </w:r>
          </w:p>
        </w:tc>
        <w:tc>
          <w:tcPr>
            <w:tcW w:w="9633" w:type="dxa"/>
            <w:tcBorders>
              <w:top w:val="single" w:sz="5" w:space="0" w:color="000000"/>
              <w:left w:val="single" w:sz="5" w:space="0" w:color="000000"/>
              <w:bottom w:val="single" w:sz="5" w:space="0" w:color="000000"/>
              <w:right w:val="single" w:sz="5" w:space="0" w:color="000000"/>
            </w:tcBorders>
          </w:tcPr>
          <w:p w14:paraId="11435C0A" w14:textId="77777777" w:rsidR="00B619BB" w:rsidRDefault="00A448BA">
            <w:pPr>
              <w:pStyle w:val="TableParagraph"/>
              <w:spacing w:before="113"/>
              <w:ind w:left="102" w:right="4625"/>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to</w:t>
            </w:r>
            <w:r>
              <w:rPr>
                <w:rFonts w:ascii="Times New Roman"/>
                <w:b/>
                <w:spacing w:val="-3"/>
                <w:sz w:val="23"/>
              </w:rPr>
              <w:t xml:space="preserve"> </w:t>
            </w:r>
            <w:r>
              <w:rPr>
                <w:rFonts w:ascii="Times New Roman"/>
                <w:b/>
                <w:spacing w:val="-1"/>
                <w:sz w:val="23"/>
              </w:rPr>
              <w:t>Market</w:t>
            </w:r>
            <w:r>
              <w:rPr>
                <w:rFonts w:ascii="Times New Roman"/>
                <w:b/>
                <w:sz w:val="23"/>
              </w:rPr>
              <w:t xml:space="preserve"> </w:t>
            </w:r>
            <w:r>
              <w:rPr>
                <w:rFonts w:ascii="Times New Roman"/>
                <w:b/>
                <w:spacing w:val="-1"/>
                <w:sz w:val="23"/>
              </w:rPr>
              <w:t>Plan:</w:t>
            </w:r>
            <w:r>
              <w:rPr>
                <w:rFonts w:ascii="Times New Roman"/>
                <w:b/>
                <w:spacing w:val="2"/>
                <w:sz w:val="23"/>
              </w:rPr>
              <w:t xml:space="preserve"> </w:t>
            </w: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w:t>
            </w:r>
            <w:r>
              <w:rPr>
                <w:rFonts w:ascii="Times New Roman"/>
                <w:spacing w:val="-1"/>
                <w:sz w:val="23"/>
              </w:rPr>
              <w:t>Nadine</w:t>
            </w:r>
            <w:r>
              <w:rPr>
                <w:rFonts w:ascii="Times New Roman"/>
                <w:spacing w:val="35"/>
                <w:sz w:val="23"/>
              </w:rPr>
              <w:t xml:space="preserve"> </w:t>
            </w:r>
            <w:r>
              <w:rPr>
                <w:rFonts w:ascii="Times New Roman"/>
                <w:spacing w:val="-1"/>
                <w:sz w:val="23"/>
              </w:rPr>
              <w:t>Wong</w:t>
            </w:r>
            <w:r>
              <w:rPr>
                <w:rFonts w:ascii="Times New Roman"/>
                <w:spacing w:val="-3"/>
                <w:sz w:val="23"/>
              </w:rPr>
              <w:t xml:space="preserve"> </w:t>
            </w:r>
            <w:r>
              <w:rPr>
                <w:rFonts w:ascii="Times New Roman"/>
                <w:sz w:val="23"/>
              </w:rPr>
              <w:t>and</w:t>
            </w:r>
            <w:r>
              <w:rPr>
                <w:rFonts w:ascii="Times New Roman"/>
                <w:spacing w:val="2"/>
                <w:sz w:val="23"/>
              </w:rPr>
              <w:t xml:space="preserve"> </w:t>
            </w:r>
            <w:r>
              <w:rPr>
                <w:rFonts w:ascii="Times New Roman"/>
                <w:spacing w:val="-1"/>
                <w:sz w:val="23"/>
              </w:rPr>
              <w:t>Fellows from</w:t>
            </w:r>
            <w:r>
              <w:rPr>
                <w:rFonts w:ascii="Times New Roman"/>
                <w:sz w:val="23"/>
              </w:rPr>
              <w:t xml:space="preserve"> </w:t>
            </w:r>
            <w:r>
              <w:rPr>
                <w:rFonts w:ascii="Times New Roman"/>
                <w:spacing w:val="-1"/>
                <w:sz w:val="23"/>
              </w:rPr>
              <w:t>OTT</w:t>
            </w:r>
            <w:r>
              <w:rPr>
                <w:rFonts w:ascii="Times New Roman"/>
                <w:spacing w:val="1"/>
                <w:sz w:val="23"/>
              </w:rPr>
              <w:t xml:space="preserve"> </w:t>
            </w:r>
            <w:r>
              <w:rPr>
                <w:rFonts w:ascii="Times New Roman"/>
                <w:sz w:val="23"/>
              </w:rPr>
              <w:t>and</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Transfer</w:t>
            </w:r>
            <w:r>
              <w:rPr>
                <w:rFonts w:ascii="Times New Roman"/>
                <w:spacing w:val="21"/>
                <w:sz w:val="23"/>
              </w:rPr>
              <w:t xml:space="preserve"> </w:t>
            </w:r>
            <w:r>
              <w:rPr>
                <w:rFonts w:ascii="Times New Roman"/>
                <w:spacing w:val="-1"/>
                <w:sz w:val="23"/>
              </w:rPr>
              <w:t>Consultants</w:t>
            </w:r>
            <w:r>
              <w:rPr>
                <w:rFonts w:ascii="Times New Roman"/>
                <w:sz w:val="23"/>
              </w:rPr>
              <w:t xml:space="preserve"> </w:t>
            </w:r>
            <w:r>
              <w:rPr>
                <w:rFonts w:ascii="Times New Roman"/>
                <w:spacing w:val="-1"/>
                <w:sz w:val="23"/>
              </w:rPr>
              <w:t>(above)</w:t>
            </w:r>
            <w:r>
              <w:rPr>
                <w:rFonts w:ascii="Times New Roman"/>
                <w:sz w:val="23"/>
              </w:rPr>
              <w:t xml:space="preserve"> to </w:t>
            </w:r>
            <w:r>
              <w:rPr>
                <w:rFonts w:ascii="Times New Roman"/>
                <w:spacing w:val="-2"/>
                <w:sz w:val="23"/>
              </w:rPr>
              <w:t>develop</w:t>
            </w:r>
            <w:r>
              <w:rPr>
                <w:rFonts w:ascii="Times New Roman"/>
                <w:sz w:val="23"/>
              </w:rPr>
              <w:t xml:space="preserve"> </w:t>
            </w:r>
            <w:r>
              <w:rPr>
                <w:rFonts w:ascii="Times New Roman"/>
                <w:spacing w:val="-1"/>
                <w:sz w:val="23"/>
              </w:rPr>
              <w:t>Tech</w:t>
            </w:r>
            <w:r>
              <w:rPr>
                <w:rFonts w:ascii="Times New Roman"/>
                <w:sz w:val="23"/>
              </w:rPr>
              <w:t xml:space="preserve"> to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6A8C4432"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7852BE90" w14:textId="77777777" w:rsidR="00B619BB" w:rsidRDefault="00A448BA">
            <w:pPr>
              <w:pStyle w:val="TableParagraph"/>
              <w:spacing w:before="113"/>
              <w:ind w:left="212"/>
              <w:rPr>
                <w:rFonts w:ascii="Times New Roman" w:eastAsia="Times New Roman" w:hAnsi="Times New Roman" w:cs="Times New Roman"/>
                <w:sz w:val="23"/>
                <w:szCs w:val="23"/>
              </w:rPr>
            </w:pPr>
            <w:r>
              <w:rPr>
                <w:rFonts w:ascii="Times New Roman"/>
                <w:spacing w:val="-1"/>
                <w:sz w:val="23"/>
              </w:rPr>
              <w:t>M5.4.</w:t>
            </w:r>
          </w:p>
        </w:tc>
        <w:tc>
          <w:tcPr>
            <w:tcW w:w="9633" w:type="dxa"/>
            <w:tcBorders>
              <w:top w:val="single" w:sz="5" w:space="0" w:color="000000"/>
              <w:left w:val="single" w:sz="5" w:space="0" w:color="000000"/>
              <w:bottom w:val="single" w:sz="5" w:space="0" w:color="000000"/>
              <w:right w:val="single" w:sz="5" w:space="0" w:color="000000"/>
            </w:tcBorders>
          </w:tcPr>
          <w:p w14:paraId="19659EDD" w14:textId="77777777" w:rsidR="00B619BB" w:rsidRDefault="00A448BA">
            <w:pPr>
              <w:pStyle w:val="TableParagraph"/>
              <w:spacing w:before="113"/>
              <w:ind w:left="5411"/>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working</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55FDEABE"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2221300C" w14:textId="77777777" w:rsidR="00B619BB" w:rsidRDefault="00B619BB">
            <w:pPr>
              <w:pStyle w:val="TableParagraph"/>
              <w:rPr>
                <w:rFonts w:ascii="Times New Roman" w:eastAsia="Times New Roman" w:hAnsi="Times New Roman" w:cs="Times New Roman"/>
              </w:rPr>
            </w:pPr>
          </w:p>
          <w:p w14:paraId="6E3CF5D4" w14:textId="77777777" w:rsidR="00B619BB" w:rsidRDefault="00B619BB">
            <w:pPr>
              <w:pStyle w:val="TableParagraph"/>
              <w:spacing w:before="4"/>
              <w:rPr>
                <w:rFonts w:ascii="Times New Roman" w:eastAsia="Times New Roman" w:hAnsi="Times New Roman" w:cs="Times New Roman"/>
                <w:sz w:val="23"/>
                <w:szCs w:val="23"/>
              </w:rPr>
            </w:pPr>
          </w:p>
          <w:p w14:paraId="33AFAC12"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7568F14C" w14:textId="77777777" w:rsidR="00B619BB" w:rsidRDefault="00A448BA">
            <w:pPr>
              <w:pStyle w:val="TableParagraph"/>
              <w:spacing w:before="124" w:line="232" w:lineRule="auto"/>
              <w:ind w:left="102" w:right="4585"/>
              <w:rPr>
                <w:rFonts w:ascii="Calibri" w:eastAsia="Calibri" w:hAnsi="Calibri" w:cs="Calibri"/>
                <w:sz w:val="14"/>
                <w:szCs w:val="14"/>
              </w:rPr>
            </w:pPr>
            <w:r>
              <w:rPr>
                <w:rFonts w:ascii="Times New Roman"/>
                <w:b/>
                <w:spacing w:val="-1"/>
                <w:sz w:val="23"/>
              </w:rPr>
              <w:t>Market</w:t>
            </w:r>
            <w:r>
              <w:rPr>
                <w:rFonts w:ascii="Times New Roman"/>
                <w:b/>
                <w:sz w:val="23"/>
              </w:rPr>
              <w:t xml:space="preserve"> </w:t>
            </w:r>
            <w:r>
              <w:rPr>
                <w:rFonts w:ascii="Times New Roman"/>
                <w:b/>
                <w:spacing w:val="-1"/>
                <w:sz w:val="23"/>
              </w:rPr>
              <w:t>analysis:</w:t>
            </w:r>
            <w:r>
              <w:rPr>
                <w:rFonts w:ascii="Times New Roman"/>
                <w:b/>
                <w:sz w:val="23"/>
              </w:rPr>
              <w:t xml:space="preserve"> </w:t>
            </w:r>
            <w:r>
              <w:rPr>
                <w:rFonts w:ascii="Calibri"/>
              </w:rPr>
              <w:t>Use</w:t>
            </w:r>
            <w:r>
              <w:rPr>
                <w:rFonts w:ascii="Calibri"/>
                <w:spacing w:val="-2"/>
              </w:rPr>
              <w:t xml:space="preserve"> </w:t>
            </w:r>
            <w:r>
              <w:rPr>
                <w:rFonts w:ascii="Calibri"/>
                <w:spacing w:val="-1"/>
              </w:rPr>
              <w:t>fellows</w:t>
            </w:r>
            <w:r>
              <w:rPr>
                <w:rFonts w:ascii="Calibri"/>
                <w:spacing w:val="-2"/>
              </w:rPr>
              <w:t xml:space="preserve"> </w:t>
            </w:r>
            <w:r>
              <w:rPr>
                <w:rFonts w:ascii="Calibri"/>
                <w:spacing w:val="-1"/>
              </w:rPr>
              <w:t xml:space="preserve">within </w:t>
            </w:r>
            <w:r>
              <w:rPr>
                <w:rFonts w:ascii="Calibri"/>
                <w:spacing w:val="-2"/>
              </w:rPr>
              <w:t>the</w:t>
            </w:r>
            <w:r>
              <w:rPr>
                <w:rFonts w:ascii="Calibri"/>
                <w:spacing w:val="2"/>
              </w:rPr>
              <w:t xml:space="preserve"> </w:t>
            </w:r>
            <w:r>
              <w:rPr>
                <w:rFonts w:ascii="Calibri"/>
                <w:spacing w:val="-2"/>
              </w:rPr>
              <w:t>OTT</w:t>
            </w:r>
            <w:r>
              <w:rPr>
                <w:rFonts w:ascii="Calibri"/>
              </w:rPr>
              <w:t xml:space="preserve"> </w:t>
            </w:r>
            <w:r>
              <w:rPr>
                <w:rFonts w:ascii="Calibri"/>
                <w:spacing w:val="-2"/>
              </w:rPr>
              <w:t>Fellows</w:t>
            </w:r>
            <w:r>
              <w:rPr>
                <w:rFonts w:ascii="Calibri"/>
                <w:spacing w:val="57"/>
              </w:rPr>
              <w:t xml:space="preserve"> </w:t>
            </w:r>
            <w:r>
              <w:rPr>
                <w:rFonts w:ascii="Calibri"/>
                <w:spacing w:val="-1"/>
              </w:rPr>
              <w:t>program to</w:t>
            </w:r>
            <w:r>
              <w:rPr>
                <w:rFonts w:ascii="Calibri"/>
                <w:spacing w:val="1"/>
              </w:rPr>
              <w:t xml:space="preserve"> </w:t>
            </w:r>
            <w:r>
              <w:rPr>
                <w:rFonts w:ascii="Calibri"/>
                <w:spacing w:val="-1"/>
              </w:rPr>
              <w:t>conduct</w:t>
            </w:r>
            <w:r>
              <w:rPr>
                <w:rFonts w:ascii="Calibri"/>
                <w:spacing w:val="-2"/>
              </w:rPr>
              <w:t xml:space="preserve"> </w:t>
            </w:r>
            <w:r>
              <w:rPr>
                <w:rFonts w:ascii="Calibri"/>
                <w:spacing w:val="-1"/>
              </w:rPr>
              <w:t>market</w:t>
            </w:r>
            <w:r>
              <w:rPr>
                <w:rFonts w:ascii="Calibri"/>
              </w:rPr>
              <w:t xml:space="preserve"> </w:t>
            </w:r>
            <w:r>
              <w:rPr>
                <w:rFonts w:ascii="Calibri"/>
                <w:spacing w:val="-1"/>
              </w:rPr>
              <w:t>assessment</w:t>
            </w:r>
            <w:r>
              <w:rPr>
                <w:rFonts w:ascii="Calibri"/>
                <w:spacing w:val="-2"/>
              </w:rPr>
              <w:t xml:space="preserve"> </w:t>
            </w:r>
            <w:r>
              <w:rPr>
                <w:rFonts w:ascii="Calibri"/>
              </w:rPr>
              <w:t xml:space="preserve">of </w:t>
            </w:r>
            <w:r>
              <w:rPr>
                <w:rFonts w:ascii="Calibri"/>
                <w:spacing w:val="-2"/>
              </w:rPr>
              <w:t>the</w:t>
            </w:r>
            <w:r>
              <w:rPr>
                <w:rFonts w:ascii="Calibri"/>
                <w:spacing w:val="35"/>
              </w:rPr>
              <w:t xml:space="preserve"> </w:t>
            </w:r>
            <w:r>
              <w:rPr>
                <w:rFonts w:ascii="Calibri"/>
                <w:spacing w:val="-1"/>
              </w:rPr>
              <w:t>technology</w:t>
            </w:r>
            <w:r>
              <w:rPr>
                <w:rFonts w:ascii="Calibri"/>
                <w:spacing w:val="-2"/>
              </w:rPr>
              <w:t xml:space="preserve"> </w:t>
            </w:r>
            <w:r>
              <w:rPr>
                <w:rFonts w:ascii="Calibri"/>
              </w:rPr>
              <w:t>area</w:t>
            </w:r>
            <w:r>
              <w:rPr>
                <w:rFonts w:ascii="Calibri"/>
                <w:spacing w:val="1"/>
              </w:rPr>
              <w:t xml:space="preserve"> </w:t>
            </w:r>
            <w:r>
              <w:rPr>
                <w:rFonts w:ascii="Calibri"/>
                <w:spacing w:val="-1"/>
              </w:rPr>
              <w:t>relevant</w:t>
            </w:r>
            <w:r>
              <w:rPr>
                <w:rFonts w:ascii="Calibri"/>
                <w:spacing w:val="-2"/>
              </w:rPr>
              <w:t xml:space="preserve"> </w:t>
            </w:r>
            <w:r>
              <w:rPr>
                <w:rFonts w:ascii="Calibri"/>
                <w:spacing w:val="-1"/>
              </w:rPr>
              <w:t>to</w:t>
            </w:r>
            <w:r>
              <w:rPr>
                <w:rFonts w:ascii="Calibri"/>
                <w:spacing w:val="1"/>
              </w:rPr>
              <w:t xml:space="preserve"> </w:t>
            </w:r>
            <w:r>
              <w:rPr>
                <w:rFonts w:ascii="Calibri"/>
                <w:spacing w:val="-1"/>
              </w:rPr>
              <w:t>the</w:t>
            </w:r>
            <w:r>
              <w:rPr>
                <w:rFonts w:ascii="Calibri"/>
                <w:spacing w:val="-2"/>
              </w:rPr>
              <w:t xml:space="preserve"> </w:t>
            </w:r>
            <w:r>
              <w:rPr>
                <w:rFonts w:ascii="Calibri"/>
                <w:spacing w:val="-1"/>
              </w:rPr>
              <w:t>conversion</w:t>
            </w:r>
            <w:r>
              <w:rPr>
                <w:rFonts w:ascii="Calibri"/>
                <w:spacing w:val="-3"/>
              </w:rPr>
              <w:t xml:space="preserve"> </w:t>
            </w:r>
            <w:r>
              <w:rPr>
                <w:rFonts w:ascii="Calibri"/>
              </w:rPr>
              <w:t>of</w:t>
            </w:r>
            <w:r>
              <w:rPr>
                <w:rFonts w:ascii="Calibri"/>
                <w:spacing w:val="-2"/>
              </w:rPr>
              <w:t xml:space="preserve"> </w:t>
            </w:r>
            <w:r>
              <w:rPr>
                <w:rFonts w:ascii="Calibri"/>
                <w:spacing w:val="-1"/>
              </w:rPr>
              <w:t>methane</w:t>
            </w:r>
            <w:r>
              <w:rPr>
                <w:rFonts w:ascii="Calibri"/>
                <w:spacing w:val="37"/>
              </w:rPr>
              <w:t xml:space="preserve"> </w:t>
            </w:r>
            <w:r>
              <w:rPr>
                <w:rFonts w:ascii="Calibri"/>
              </w:rPr>
              <w:t>to</w:t>
            </w:r>
            <w:r>
              <w:rPr>
                <w:rFonts w:ascii="Calibri"/>
                <w:spacing w:val="-2"/>
              </w:rPr>
              <w:t xml:space="preserve"> </w:t>
            </w:r>
            <w:r>
              <w:rPr>
                <w:rFonts w:ascii="Calibri"/>
                <w:spacing w:val="-1"/>
              </w:rPr>
              <w:t>methanol</w:t>
            </w:r>
            <w:r>
              <w:rPr>
                <w:rFonts w:ascii="Calibri"/>
              </w:rPr>
              <w:t xml:space="preserve"> </w:t>
            </w:r>
            <w:r>
              <w:rPr>
                <w:rFonts w:ascii="Calibri"/>
                <w:spacing w:val="-1"/>
              </w:rPr>
              <w:t>and</w:t>
            </w:r>
            <w:r>
              <w:rPr>
                <w:rFonts w:ascii="Calibri"/>
                <w:spacing w:val="-3"/>
              </w:rPr>
              <w:t xml:space="preserve"> </w:t>
            </w:r>
            <w:r>
              <w:rPr>
                <w:rFonts w:ascii="Calibri"/>
                <w:spacing w:val="-1"/>
              </w:rPr>
              <w:t>other</w:t>
            </w:r>
            <w:r>
              <w:rPr>
                <w:rFonts w:ascii="Calibri"/>
              </w:rPr>
              <w:t xml:space="preserve"> </w:t>
            </w:r>
            <w:r>
              <w:rPr>
                <w:rFonts w:ascii="Calibri"/>
                <w:spacing w:val="-1"/>
              </w:rPr>
              <w:t>liquid fuels.</w:t>
            </w:r>
            <w:r>
              <w:rPr>
                <w:rFonts w:ascii="Calibri"/>
                <w:spacing w:val="-1"/>
                <w:position w:val="10"/>
                <w:sz w:val="14"/>
              </w:rPr>
              <w:t>2</w:t>
            </w:r>
          </w:p>
        </w:tc>
      </w:tr>
      <w:tr w:rsidR="00B619BB" w14:paraId="703E1406"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092357DD" w14:textId="77777777" w:rsidR="00B619BB" w:rsidRDefault="00B619BB">
            <w:pPr>
              <w:pStyle w:val="TableParagraph"/>
              <w:rPr>
                <w:rFonts w:ascii="Times New Roman" w:eastAsia="Times New Roman" w:hAnsi="Times New Roman" w:cs="Times New Roman"/>
              </w:rPr>
            </w:pPr>
          </w:p>
          <w:p w14:paraId="2BEE6EC9" w14:textId="77777777" w:rsidR="00B619BB" w:rsidRDefault="00A448BA">
            <w:pPr>
              <w:pStyle w:val="TableParagraph"/>
              <w:spacing w:before="131"/>
              <w:ind w:left="212"/>
              <w:rPr>
                <w:rFonts w:ascii="Times New Roman" w:eastAsia="Times New Roman" w:hAnsi="Times New Roman" w:cs="Times New Roman"/>
                <w:sz w:val="23"/>
                <w:szCs w:val="23"/>
              </w:rPr>
            </w:pPr>
            <w:r>
              <w:rPr>
                <w:rFonts w:ascii="Times New Roman"/>
                <w:spacing w:val="-1"/>
                <w:sz w:val="23"/>
              </w:rPr>
              <w:t>M5.5.</w:t>
            </w:r>
          </w:p>
        </w:tc>
        <w:tc>
          <w:tcPr>
            <w:tcW w:w="9633" w:type="dxa"/>
            <w:tcBorders>
              <w:top w:val="single" w:sz="5" w:space="0" w:color="000000"/>
              <w:left w:val="single" w:sz="5" w:space="0" w:color="000000"/>
              <w:bottom w:val="single" w:sz="5" w:space="0" w:color="000000"/>
              <w:right w:val="single" w:sz="5" w:space="0" w:color="000000"/>
            </w:tcBorders>
          </w:tcPr>
          <w:p w14:paraId="751CE304" w14:textId="77777777" w:rsidR="00B619BB" w:rsidRDefault="00A448BA">
            <w:pPr>
              <w:pStyle w:val="TableParagraph"/>
              <w:spacing w:before="116"/>
              <w:ind w:left="5411" w:right="780"/>
              <w:rPr>
                <w:rFonts w:ascii="Calibri" w:eastAsia="Calibri" w:hAnsi="Calibri" w:cs="Calibri"/>
              </w:rPr>
            </w:pPr>
            <w:r>
              <w:rPr>
                <w:rFonts w:ascii="Calibri"/>
                <w:spacing w:val="-1"/>
              </w:rPr>
              <w:t xml:space="preserve">Develop </w:t>
            </w:r>
            <w:r>
              <w:rPr>
                <w:rFonts w:ascii="Calibri"/>
              </w:rPr>
              <w:t xml:space="preserve">a </w:t>
            </w:r>
            <w:r>
              <w:rPr>
                <w:rFonts w:ascii="Calibri"/>
                <w:spacing w:val="-1"/>
              </w:rPr>
              <w:t>document that</w:t>
            </w:r>
            <w:r>
              <w:rPr>
                <w:rFonts w:ascii="Calibri"/>
              </w:rPr>
              <w:t xml:space="preserve"> </w:t>
            </w:r>
            <w:r>
              <w:rPr>
                <w:rFonts w:ascii="Calibri"/>
                <w:spacing w:val="-1"/>
              </w:rPr>
              <w:t>assesses</w:t>
            </w:r>
            <w:r>
              <w:rPr>
                <w:rFonts w:ascii="Calibri"/>
                <w:spacing w:val="-2"/>
              </w:rPr>
              <w:t xml:space="preserve"> </w:t>
            </w:r>
            <w:r>
              <w:rPr>
                <w:rFonts w:ascii="Calibri"/>
                <w:spacing w:val="-1"/>
              </w:rPr>
              <w:t>the</w:t>
            </w:r>
            <w:r>
              <w:rPr>
                <w:rFonts w:ascii="Calibri"/>
                <w:spacing w:val="30"/>
              </w:rPr>
              <w:t xml:space="preserve"> </w:t>
            </w:r>
            <w:r>
              <w:rPr>
                <w:rFonts w:ascii="Calibri"/>
                <w:spacing w:val="-1"/>
              </w:rPr>
              <w:t>market</w:t>
            </w:r>
            <w:r>
              <w:rPr>
                <w:rFonts w:ascii="Calibri"/>
              </w:rPr>
              <w:t xml:space="preserve"> </w:t>
            </w:r>
            <w:r>
              <w:rPr>
                <w:rFonts w:ascii="Calibri"/>
                <w:spacing w:val="-1"/>
              </w:rPr>
              <w:t>for</w:t>
            </w:r>
            <w:r>
              <w:rPr>
                <w:rFonts w:ascii="Calibri"/>
              </w:rPr>
              <w:t xml:space="preserve"> </w:t>
            </w:r>
            <w:r>
              <w:rPr>
                <w:rFonts w:ascii="Calibri"/>
                <w:spacing w:val="-1"/>
              </w:rPr>
              <w:t xml:space="preserve">conversion </w:t>
            </w:r>
            <w:r>
              <w:rPr>
                <w:rFonts w:ascii="Calibri"/>
              </w:rPr>
              <w:t>of</w:t>
            </w:r>
            <w:r>
              <w:rPr>
                <w:rFonts w:ascii="Calibri"/>
                <w:spacing w:val="-5"/>
              </w:rPr>
              <w:t xml:space="preserve"> </w:t>
            </w:r>
            <w:r>
              <w:rPr>
                <w:rFonts w:ascii="Calibri"/>
                <w:spacing w:val="-1"/>
              </w:rPr>
              <w:t>methane</w:t>
            </w:r>
            <w:r>
              <w:rPr>
                <w:rFonts w:ascii="Calibri"/>
              </w:rPr>
              <w:t xml:space="preserve"> </w:t>
            </w:r>
            <w:r>
              <w:rPr>
                <w:rFonts w:ascii="Calibri"/>
                <w:spacing w:val="-1"/>
              </w:rPr>
              <w:t>to</w:t>
            </w:r>
            <w:r>
              <w:rPr>
                <w:rFonts w:ascii="Calibri"/>
                <w:spacing w:val="25"/>
              </w:rPr>
              <w:t xml:space="preserve"> </w:t>
            </w:r>
            <w:r>
              <w:rPr>
                <w:rFonts w:ascii="Calibri"/>
                <w:spacing w:val="-1"/>
              </w:rPr>
              <w:t>methanol</w:t>
            </w:r>
            <w:r>
              <w:rPr>
                <w:rFonts w:ascii="Calibri"/>
              </w:rPr>
              <w:t xml:space="preserve"> </w:t>
            </w:r>
            <w:r>
              <w:rPr>
                <w:rFonts w:ascii="Calibri"/>
                <w:spacing w:val="-1"/>
              </w:rPr>
              <w:t>and to</w:t>
            </w:r>
            <w:r>
              <w:rPr>
                <w:rFonts w:ascii="Calibri"/>
                <w:spacing w:val="1"/>
              </w:rPr>
              <w:t xml:space="preserve"> </w:t>
            </w:r>
            <w:r>
              <w:rPr>
                <w:rFonts w:ascii="Calibri"/>
                <w:spacing w:val="-1"/>
              </w:rPr>
              <w:t>butanol</w:t>
            </w:r>
            <w:r>
              <w:rPr>
                <w:rFonts w:ascii="Calibri"/>
              </w:rPr>
              <w:t xml:space="preserve"> </w:t>
            </w:r>
            <w:r>
              <w:rPr>
                <w:rFonts w:ascii="Calibri"/>
                <w:spacing w:val="-1"/>
              </w:rPr>
              <w:t>(GTL)</w:t>
            </w:r>
          </w:p>
        </w:tc>
      </w:tr>
      <w:tr w:rsidR="00B619BB" w14:paraId="6C530BA1" w14:textId="77777777">
        <w:trPr>
          <w:trHeight w:hRule="exact" w:val="2285"/>
        </w:trPr>
        <w:tc>
          <w:tcPr>
            <w:tcW w:w="992" w:type="dxa"/>
            <w:tcBorders>
              <w:top w:val="single" w:sz="5" w:space="0" w:color="000000"/>
              <w:left w:val="single" w:sz="5" w:space="0" w:color="000000"/>
              <w:bottom w:val="single" w:sz="5" w:space="0" w:color="000000"/>
              <w:right w:val="single" w:sz="5" w:space="0" w:color="000000"/>
            </w:tcBorders>
          </w:tcPr>
          <w:p w14:paraId="189328E3" w14:textId="77777777" w:rsidR="00B619BB" w:rsidRDefault="00B619BB">
            <w:pPr>
              <w:pStyle w:val="TableParagraph"/>
              <w:rPr>
                <w:rFonts w:ascii="Times New Roman" w:eastAsia="Times New Roman" w:hAnsi="Times New Roman" w:cs="Times New Roman"/>
              </w:rPr>
            </w:pPr>
          </w:p>
          <w:p w14:paraId="609445EF" w14:textId="77777777" w:rsidR="00B619BB" w:rsidRDefault="00B619BB">
            <w:pPr>
              <w:pStyle w:val="TableParagraph"/>
              <w:rPr>
                <w:rFonts w:ascii="Times New Roman" w:eastAsia="Times New Roman" w:hAnsi="Times New Roman" w:cs="Times New Roman"/>
              </w:rPr>
            </w:pPr>
          </w:p>
          <w:p w14:paraId="334BC7E1" w14:textId="77777777" w:rsidR="00B619BB" w:rsidRDefault="00B619BB">
            <w:pPr>
              <w:pStyle w:val="TableParagraph"/>
              <w:rPr>
                <w:rFonts w:ascii="Times New Roman" w:eastAsia="Times New Roman" w:hAnsi="Times New Roman" w:cs="Times New Roman"/>
              </w:rPr>
            </w:pPr>
          </w:p>
          <w:p w14:paraId="7D3FC559" w14:textId="77777777" w:rsidR="00B619BB" w:rsidRDefault="00B619BB">
            <w:pPr>
              <w:pStyle w:val="TableParagraph"/>
              <w:spacing w:before="1"/>
              <w:rPr>
                <w:rFonts w:ascii="Times New Roman" w:eastAsia="Times New Roman" w:hAnsi="Times New Roman" w:cs="Times New Roman"/>
                <w:sz w:val="26"/>
                <w:szCs w:val="26"/>
              </w:rPr>
            </w:pPr>
          </w:p>
          <w:p w14:paraId="1282D388"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3FF9C6F9" w14:textId="77777777" w:rsidR="00B619BB" w:rsidRDefault="00A448BA">
            <w:pPr>
              <w:pStyle w:val="TableParagraph"/>
              <w:spacing w:before="120" w:line="236" w:lineRule="auto"/>
              <w:ind w:left="102" w:right="442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rPr>
              <w:t>Work</w:t>
            </w:r>
            <w:r>
              <w:rPr>
                <w:rFonts w:ascii="Calibri"/>
                <w:spacing w:val="39"/>
              </w:rPr>
              <w:t xml:space="preserve"> </w:t>
            </w:r>
            <w:r>
              <w:rPr>
                <w:rFonts w:ascii="Calibri"/>
                <w:spacing w:val="-1"/>
              </w:rPr>
              <w:t>through the</w:t>
            </w:r>
            <w:r>
              <w:rPr>
                <w:rFonts w:ascii="Calibri"/>
                <w:spacing w:val="-2"/>
              </w:rPr>
              <w:t xml:space="preserve"> </w:t>
            </w:r>
            <w:proofErr w:type="spellStart"/>
            <w:r>
              <w:rPr>
                <w:rFonts w:ascii="Calibri"/>
                <w:spacing w:val="-1"/>
              </w:rPr>
              <w:t>Univ</w:t>
            </w:r>
            <w:proofErr w:type="spellEnd"/>
            <w:r>
              <w:rPr>
                <w:rFonts w:ascii="Calibri"/>
                <w:spacing w:val="-2"/>
              </w:rPr>
              <w:t xml:space="preserve"> </w:t>
            </w:r>
            <w:r>
              <w:rPr>
                <w:rFonts w:ascii="Calibri"/>
              </w:rPr>
              <w:t>of</w:t>
            </w:r>
            <w:r>
              <w:rPr>
                <w:rFonts w:ascii="Calibri"/>
                <w:spacing w:val="-2"/>
              </w:rPr>
              <w:t xml:space="preserve"> </w:t>
            </w:r>
            <w:r>
              <w:rPr>
                <w:rFonts w:ascii="Calibri"/>
                <w:spacing w:val="-1"/>
              </w:rPr>
              <w:t>Michigan Office</w:t>
            </w:r>
            <w:r>
              <w:rPr>
                <w:rFonts w:ascii="Calibri"/>
                <w:spacing w:val="-2"/>
              </w:rPr>
              <w:t xml:space="preserve"> </w:t>
            </w:r>
            <w:r>
              <w:rPr>
                <w:rFonts w:ascii="Calibri"/>
              </w:rPr>
              <w:t>of</w:t>
            </w:r>
            <w:r>
              <w:rPr>
                <w:rFonts w:ascii="Calibri"/>
                <w:spacing w:val="-1"/>
              </w:rPr>
              <w:t xml:space="preserve"> Technology</w:t>
            </w:r>
            <w:r>
              <w:rPr>
                <w:rFonts w:ascii="Calibri"/>
                <w:spacing w:val="39"/>
              </w:rPr>
              <w:t xml:space="preserve"> </w:t>
            </w:r>
            <w:r>
              <w:rPr>
                <w:rFonts w:ascii="Calibri"/>
                <w:spacing w:val="-1"/>
              </w:rPr>
              <w:t>Transfer</w:t>
            </w:r>
            <w:r>
              <w:rPr>
                <w:rFonts w:ascii="Calibri"/>
              </w:rPr>
              <w:t xml:space="preserve"> </w:t>
            </w:r>
            <w:r>
              <w:rPr>
                <w:rFonts w:ascii="Calibri"/>
                <w:spacing w:val="-2"/>
              </w:rPr>
              <w:t>(OTT)</w:t>
            </w:r>
            <w:r>
              <w:rPr>
                <w:rFonts w:ascii="Calibri"/>
              </w:rPr>
              <w:t xml:space="preserve"> </w:t>
            </w:r>
            <w:r>
              <w:rPr>
                <w:rFonts w:ascii="Calibri"/>
                <w:spacing w:val="-1"/>
              </w:rPr>
              <w:t>to</w:t>
            </w:r>
            <w:r>
              <w:rPr>
                <w:rFonts w:ascii="Calibri"/>
                <w:spacing w:val="1"/>
              </w:rPr>
              <w:t xml:space="preserve"> </w:t>
            </w:r>
            <w:r>
              <w:rPr>
                <w:rFonts w:ascii="Calibri"/>
                <w:spacing w:val="-1"/>
              </w:rPr>
              <w:t>identify</w:t>
            </w:r>
            <w:r>
              <w:rPr>
                <w:rFonts w:ascii="Calibri"/>
              </w:rPr>
              <w:t xml:space="preserve"> </w:t>
            </w:r>
            <w:r>
              <w:rPr>
                <w:rFonts w:ascii="Calibri"/>
                <w:spacing w:val="-1"/>
              </w:rPr>
              <w:t>and then</w:t>
            </w:r>
            <w:r>
              <w:rPr>
                <w:rFonts w:ascii="Calibri"/>
              </w:rPr>
              <w:t xml:space="preserve"> </w:t>
            </w:r>
            <w:r>
              <w:rPr>
                <w:rFonts w:ascii="Calibri"/>
                <w:spacing w:val="-1"/>
              </w:rPr>
              <w:t>hire</w:t>
            </w:r>
            <w:r>
              <w:rPr>
                <w:rFonts w:ascii="Calibri"/>
              </w:rPr>
              <w:t xml:space="preserve"> an</w:t>
            </w:r>
            <w:r>
              <w:rPr>
                <w:rFonts w:ascii="Calibri"/>
                <w:spacing w:val="-1"/>
              </w:rPr>
              <w:t xml:space="preserve"> independent</w:t>
            </w:r>
            <w:r>
              <w:rPr>
                <w:rFonts w:ascii="Calibri"/>
                <w:spacing w:val="29"/>
              </w:rPr>
              <w:t xml:space="preserve"> </w:t>
            </w:r>
            <w:r>
              <w:rPr>
                <w:rFonts w:ascii="Calibri"/>
                <w:spacing w:val="-1"/>
              </w:rPr>
              <w:t>consultant</w:t>
            </w:r>
            <w:r>
              <w:rPr>
                <w:rFonts w:ascii="Calibri"/>
              </w:rPr>
              <w:t xml:space="preserve"> </w:t>
            </w:r>
            <w:r>
              <w:rPr>
                <w:rFonts w:ascii="Calibri"/>
                <w:spacing w:val="-1"/>
              </w:rPr>
              <w:t>for</w:t>
            </w:r>
            <w:r>
              <w:rPr>
                <w:rFonts w:ascii="Calibri"/>
                <w:spacing w:val="-2"/>
              </w:rPr>
              <w:t xml:space="preserve"> </w:t>
            </w:r>
            <w:r>
              <w:rPr>
                <w:rFonts w:ascii="Calibri"/>
                <w:spacing w:val="-1"/>
              </w:rPr>
              <w:t xml:space="preserve">scouting </w:t>
            </w:r>
            <w:r>
              <w:rPr>
                <w:rFonts w:ascii="Calibri"/>
              </w:rPr>
              <w:t>and</w:t>
            </w:r>
            <w:r>
              <w:rPr>
                <w:rFonts w:ascii="Calibri"/>
                <w:spacing w:val="-2"/>
              </w:rPr>
              <w:t xml:space="preserve"> </w:t>
            </w:r>
            <w:r>
              <w:rPr>
                <w:rFonts w:ascii="Calibri"/>
                <w:spacing w:val="-1"/>
              </w:rPr>
              <w:t>forging relationships</w:t>
            </w:r>
            <w:r>
              <w:rPr>
                <w:rFonts w:ascii="Calibri"/>
                <w:spacing w:val="-2"/>
              </w:rPr>
              <w:t xml:space="preserve"> </w:t>
            </w:r>
            <w:r>
              <w:rPr>
                <w:rFonts w:ascii="Calibri"/>
              </w:rPr>
              <w:t>with</w:t>
            </w:r>
            <w:r>
              <w:rPr>
                <w:rFonts w:ascii="Calibri"/>
                <w:spacing w:val="35"/>
              </w:rPr>
              <w:t xml:space="preserve"> </w:t>
            </w:r>
            <w:r>
              <w:rPr>
                <w:rFonts w:ascii="Calibri"/>
                <w:spacing w:val="-1"/>
              </w:rPr>
              <w:t>technology partners.</w:t>
            </w:r>
            <w:r>
              <w:rPr>
                <w:rFonts w:ascii="Calibri"/>
                <w:spacing w:val="-1"/>
                <w:position w:val="10"/>
                <w:sz w:val="14"/>
              </w:rPr>
              <w:t>5</w:t>
            </w:r>
            <w:r>
              <w:rPr>
                <w:rFonts w:ascii="Calibri"/>
                <w:position w:val="10"/>
                <w:sz w:val="14"/>
              </w:rPr>
              <w:t xml:space="preserve"> </w:t>
            </w:r>
            <w:r>
              <w:rPr>
                <w:rFonts w:ascii="Calibri"/>
                <w:spacing w:val="29"/>
                <w:position w:val="10"/>
                <w:sz w:val="14"/>
              </w:rPr>
              <w:t xml:space="preserve"> </w:t>
            </w:r>
            <w:r>
              <w:rPr>
                <w:rFonts w:ascii="Calibri"/>
                <w:spacing w:val="-1"/>
              </w:rPr>
              <w:t>During the</w:t>
            </w:r>
            <w:r>
              <w:rPr>
                <w:rFonts w:ascii="Calibri"/>
              </w:rPr>
              <w:t xml:space="preserve"> </w:t>
            </w:r>
            <w:r>
              <w:rPr>
                <w:rFonts w:ascii="Calibri"/>
                <w:spacing w:val="-1"/>
              </w:rPr>
              <w:t>first</w:t>
            </w:r>
            <w:r>
              <w:rPr>
                <w:rFonts w:ascii="Calibri"/>
                <w:spacing w:val="1"/>
              </w:rPr>
              <w:t xml:space="preserve"> </w:t>
            </w:r>
            <w:r>
              <w:rPr>
                <w:rFonts w:ascii="Calibri"/>
                <w:spacing w:val="-1"/>
              </w:rPr>
              <w:t>quarter,</w:t>
            </w:r>
            <w:r>
              <w:rPr>
                <w:rFonts w:ascii="Calibri"/>
                <w:spacing w:val="-2"/>
              </w:rPr>
              <w:t xml:space="preserve"> </w:t>
            </w:r>
            <w:r>
              <w:rPr>
                <w:rFonts w:ascii="Calibri"/>
              </w:rPr>
              <w:t>we</w:t>
            </w:r>
            <w:r>
              <w:rPr>
                <w:rFonts w:ascii="Calibri"/>
                <w:spacing w:val="-3"/>
              </w:rPr>
              <w:t xml:space="preserve"> </w:t>
            </w:r>
            <w:r>
              <w:rPr>
                <w:rFonts w:ascii="Calibri"/>
                <w:spacing w:val="-1"/>
              </w:rPr>
              <w:t>will</w:t>
            </w:r>
            <w:r>
              <w:rPr>
                <w:rFonts w:ascii="Calibri"/>
                <w:spacing w:val="47"/>
              </w:rPr>
              <w:t xml:space="preserve"> </w:t>
            </w:r>
            <w:r>
              <w:rPr>
                <w:rFonts w:ascii="Calibri"/>
                <w:spacing w:val="-1"/>
              </w:rPr>
              <w:t>identify</w:t>
            </w:r>
            <w:r>
              <w:rPr>
                <w:rFonts w:ascii="Calibri"/>
              </w:rPr>
              <w:t xml:space="preserve"> </w:t>
            </w:r>
            <w:r>
              <w:rPr>
                <w:rFonts w:ascii="Calibri"/>
                <w:spacing w:val="-1"/>
              </w:rPr>
              <w:t>consultant</w:t>
            </w:r>
            <w:r>
              <w:rPr>
                <w:rFonts w:ascii="Calibri"/>
                <w:spacing w:val="-3"/>
              </w:rPr>
              <w:t xml:space="preserve"> </w:t>
            </w:r>
            <w:r>
              <w:rPr>
                <w:rFonts w:ascii="Calibri"/>
                <w:spacing w:val="-1"/>
              </w:rPr>
              <w:t>candidates</w:t>
            </w:r>
            <w:r>
              <w:rPr>
                <w:rFonts w:ascii="Calibri"/>
                <w:spacing w:val="-2"/>
              </w:rPr>
              <w:t xml:space="preserve"> </w:t>
            </w:r>
            <w:r>
              <w:rPr>
                <w:rFonts w:ascii="Calibri"/>
              </w:rPr>
              <w:t xml:space="preserve">with </w:t>
            </w:r>
            <w:r>
              <w:rPr>
                <w:rFonts w:ascii="Calibri"/>
                <w:spacing w:val="-1"/>
              </w:rPr>
              <w:t>the</w:t>
            </w:r>
            <w:r>
              <w:rPr>
                <w:rFonts w:ascii="Calibri"/>
                <w:spacing w:val="-2"/>
              </w:rPr>
              <w:t xml:space="preserve"> </w:t>
            </w:r>
            <w:r>
              <w:rPr>
                <w:rFonts w:ascii="Calibri"/>
                <w:spacing w:val="-1"/>
              </w:rPr>
              <w:t>thought</w:t>
            </w:r>
            <w:r>
              <w:rPr>
                <w:rFonts w:ascii="Calibri"/>
              </w:rPr>
              <w:t xml:space="preserve"> that</w:t>
            </w:r>
            <w:r>
              <w:rPr>
                <w:rFonts w:ascii="Calibri"/>
                <w:spacing w:val="-2"/>
              </w:rPr>
              <w:t xml:space="preserve"> </w:t>
            </w:r>
            <w:r>
              <w:rPr>
                <w:rFonts w:ascii="Calibri"/>
                <w:spacing w:val="-1"/>
              </w:rPr>
              <w:t>that</w:t>
            </w:r>
            <w:r>
              <w:rPr>
                <w:rFonts w:ascii="Calibri"/>
                <w:spacing w:val="39"/>
              </w:rPr>
              <w:t xml:space="preserve"> </w:t>
            </w:r>
            <w:r>
              <w:rPr>
                <w:rFonts w:ascii="Calibri"/>
              </w:rPr>
              <w:t>person</w:t>
            </w:r>
            <w:r>
              <w:rPr>
                <w:rFonts w:ascii="Calibri"/>
                <w:spacing w:val="-3"/>
              </w:rPr>
              <w:t xml:space="preserve"> </w:t>
            </w:r>
            <w:r>
              <w:rPr>
                <w:rFonts w:ascii="Calibri"/>
              </w:rPr>
              <w:t>would</w:t>
            </w:r>
            <w:r>
              <w:rPr>
                <w:rFonts w:ascii="Calibri"/>
                <w:spacing w:val="-1"/>
              </w:rPr>
              <w:t xml:space="preserve"> be</w:t>
            </w:r>
            <w:r>
              <w:rPr>
                <w:rFonts w:ascii="Calibri"/>
                <w:spacing w:val="-2"/>
              </w:rPr>
              <w:t xml:space="preserve"> </w:t>
            </w:r>
            <w:r>
              <w:rPr>
                <w:rFonts w:ascii="Calibri"/>
                <w:spacing w:val="-1"/>
              </w:rPr>
              <w:t>onboard</w:t>
            </w:r>
            <w:r>
              <w:rPr>
                <w:rFonts w:ascii="Calibri"/>
                <w:spacing w:val="-3"/>
              </w:rPr>
              <w:t xml:space="preserve"> </w:t>
            </w:r>
            <w:r>
              <w:rPr>
                <w:rFonts w:ascii="Calibri"/>
                <w:spacing w:val="-1"/>
              </w:rPr>
              <w:t>by</w:t>
            </w:r>
            <w:r>
              <w:rPr>
                <w:rFonts w:ascii="Calibri"/>
              </w:rPr>
              <w:t xml:space="preserve"> </w:t>
            </w:r>
            <w:r>
              <w:rPr>
                <w:rFonts w:ascii="Calibri"/>
                <w:spacing w:val="-1"/>
              </w:rPr>
              <w:t>the</w:t>
            </w:r>
            <w:r>
              <w:rPr>
                <w:rFonts w:ascii="Calibri"/>
                <w:spacing w:val="-2"/>
              </w:rPr>
              <w:t xml:space="preserve"> </w:t>
            </w:r>
            <w:r>
              <w:rPr>
                <w:rFonts w:ascii="Calibri"/>
                <w:spacing w:val="-1"/>
              </w:rPr>
              <w:t>2nd quarter</w:t>
            </w:r>
            <w:r>
              <w:rPr>
                <w:rFonts w:ascii="Calibri"/>
                <w:spacing w:val="-2"/>
              </w:rPr>
              <w:t xml:space="preserve"> </w:t>
            </w:r>
            <w:r>
              <w:rPr>
                <w:rFonts w:ascii="Calibri"/>
              </w:rPr>
              <w:t>and</w:t>
            </w:r>
            <w:r>
              <w:rPr>
                <w:rFonts w:ascii="Calibri"/>
                <w:spacing w:val="31"/>
              </w:rPr>
              <w:t xml:space="preserve"> </w:t>
            </w:r>
            <w:r>
              <w:rPr>
                <w:rFonts w:ascii="Calibri"/>
                <w:spacing w:val="-1"/>
              </w:rPr>
              <w:t xml:space="preserve">ramping up from </w:t>
            </w:r>
            <w:r>
              <w:rPr>
                <w:rFonts w:ascii="Calibri"/>
              </w:rPr>
              <w:t>there</w:t>
            </w:r>
            <w:r>
              <w:rPr>
                <w:rFonts w:ascii="Calibri"/>
                <w:spacing w:val="-2"/>
              </w:rPr>
              <w:t xml:space="preserve"> </w:t>
            </w:r>
            <w:r>
              <w:rPr>
                <w:rFonts w:ascii="Calibri"/>
              </w:rPr>
              <w:t>on.</w:t>
            </w:r>
          </w:p>
        </w:tc>
      </w:tr>
      <w:tr w:rsidR="00B619BB" w14:paraId="5C89F546"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48F22323" w14:textId="77777777" w:rsidR="00B619BB" w:rsidRDefault="00B619BB">
            <w:pPr>
              <w:pStyle w:val="TableParagraph"/>
              <w:rPr>
                <w:rFonts w:ascii="Times New Roman" w:eastAsia="Times New Roman" w:hAnsi="Times New Roman" w:cs="Times New Roman"/>
              </w:rPr>
            </w:pPr>
          </w:p>
          <w:p w14:paraId="0C3AD51A" w14:textId="77777777" w:rsidR="00B619BB" w:rsidRDefault="00A448BA">
            <w:pPr>
              <w:pStyle w:val="TableParagraph"/>
              <w:spacing w:before="131"/>
              <w:ind w:left="183"/>
              <w:rPr>
                <w:rFonts w:ascii="Times New Roman" w:eastAsia="Times New Roman" w:hAnsi="Times New Roman" w:cs="Times New Roman"/>
                <w:sz w:val="23"/>
                <w:szCs w:val="23"/>
              </w:rPr>
            </w:pPr>
            <w:r>
              <w:rPr>
                <w:rFonts w:ascii="Times New Roman"/>
                <w:spacing w:val="-1"/>
                <w:sz w:val="23"/>
              </w:rPr>
              <w:t>M.5.6.</w:t>
            </w:r>
          </w:p>
        </w:tc>
        <w:tc>
          <w:tcPr>
            <w:tcW w:w="9633" w:type="dxa"/>
            <w:tcBorders>
              <w:top w:val="single" w:sz="5" w:space="0" w:color="000000"/>
              <w:left w:val="single" w:sz="5" w:space="0" w:color="000000"/>
              <w:bottom w:val="single" w:sz="5" w:space="0" w:color="000000"/>
              <w:right w:val="single" w:sz="5" w:space="0" w:color="000000"/>
            </w:tcBorders>
          </w:tcPr>
          <w:p w14:paraId="480E02B0" w14:textId="77777777" w:rsidR="00B619BB" w:rsidRDefault="00A448BA">
            <w:pPr>
              <w:pStyle w:val="TableParagraph"/>
              <w:spacing w:before="116"/>
              <w:ind w:left="5411" w:right="399"/>
              <w:rPr>
                <w:rFonts w:ascii="Calibri" w:eastAsia="Calibri" w:hAnsi="Calibri" w:cs="Calibri"/>
              </w:rPr>
            </w:pPr>
            <w:r>
              <w:rPr>
                <w:rFonts w:ascii="Calibri"/>
                <w:spacing w:val="-1"/>
              </w:rPr>
              <w:t>Hire</w:t>
            </w:r>
            <w:r>
              <w:rPr>
                <w:rFonts w:ascii="Calibri"/>
              </w:rPr>
              <w:t xml:space="preserve"> an </w:t>
            </w:r>
            <w:r>
              <w:rPr>
                <w:rFonts w:ascii="Calibri"/>
                <w:spacing w:val="-1"/>
              </w:rPr>
              <w:t>independent</w:t>
            </w:r>
            <w:r>
              <w:rPr>
                <w:rFonts w:ascii="Calibri"/>
                <w:spacing w:val="-2"/>
              </w:rPr>
              <w:t xml:space="preserve"> </w:t>
            </w:r>
            <w:r>
              <w:rPr>
                <w:rFonts w:ascii="Calibri"/>
                <w:spacing w:val="-1"/>
              </w:rPr>
              <w:t>T2M</w:t>
            </w:r>
            <w:r>
              <w:rPr>
                <w:rFonts w:ascii="Calibri"/>
                <w:spacing w:val="-2"/>
              </w:rPr>
              <w:t xml:space="preserve"> </w:t>
            </w:r>
            <w:r>
              <w:rPr>
                <w:rFonts w:ascii="Calibri"/>
                <w:spacing w:val="-1"/>
              </w:rPr>
              <w:t>Consultant</w:t>
            </w:r>
            <w:r>
              <w:rPr>
                <w:rFonts w:ascii="Calibri"/>
                <w:spacing w:val="-2"/>
              </w:rPr>
              <w:t xml:space="preserve"> </w:t>
            </w:r>
            <w:r>
              <w:rPr>
                <w:rFonts w:ascii="Calibri"/>
              </w:rPr>
              <w:t>to</w:t>
            </w:r>
            <w:r>
              <w:rPr>
                <w:rFonts w:ascii="Calibri"/>
                <w:spacing w:val="27"/>
              </w:rPr>
              <w:t xml:space="preserve"> </w:t>
            </w:r>
            <w:r>
              <w:rPr>
                <w:rFonts w:ascii="Calibri"/>
                <w:spacing w:val="-1"/>
              </w:rPr>
              <w:t>oversee</w:t>
            </w:r>
            <w:r>
              <w:rPr>
                <w:rFonts w:ascii="Calibri"/>
              </w:rPr>
              <w:t xml:space="preserve"> the</w:t>
            </w:r>
            <w:r>
              <w:rPr>
                <w:rFonts w:ascii="Calibri"/>
                <w:spacing w:val="-3"/>
              </w:rPr>
              <w:t xml:space="preserve"> </w:t>
            </w:r>
            <w:r>
              <w:rPr>
                <w:rFonts w:ascii="Calibri"/>
                <w:spacing w:val="-1"/>
              </w:rPr>
              <w:t>tech-to-market</w:t>
            </w:r>
            <w:r>
              <w:rPr>
                <w:rFonts w:ascii="Calibri"/>
              </w:rPr>
              <w:t xml:space="preserve"> </w:t>
            </w:r>
            <w:r>
              <w:rPr>
                <w:rFonts w:ascii="Calibri"/>
                <w:spacing w:val="-1"/>
              </w:rPr>
              <w:t>plan</w:t>
            </w:r>
            <w:r>
              <w:rPr>
                <w:rFonts w:ascii="Calibri"/>
                <w:spacing w:val="-2"/>
              </w:rPr>
              <w:t xml:space="preserve"> </w:t>
            </w:r>
            <w:r>
              <w:rPr>
                <w:rFonts w:ascii="Calibri"/>
              </w:rPr>
              <w:t>and</w:t>
            </w:r>
            <w:r>
              <w:rPr>
                <w:rFonts w:ascii="Calibri"/>
                <w:spacing w:val="-2"/>
              </w:rPr>
              <w:t xml:space="preserve"> </w:t>
            </w:r>
            <w:r>
              <w:rPr>
                <w:rFonts w:ascii="Calibri"/>
                <w:spacing w:val="-1"/>
              </w:rPr>
              <w:t>forge</w:t>
            </w:r>
            <w:r>
              <w:rPr>
                <w:rFonts w:ascii="Calibri"/>
                <w:spacing w:val="25"/>
              </w:rPr>
              <w:t xml:space="preserve"> </w:t>
            </w:r>
            <w:r>
              <w:rPr>
                <w:rFonts w:ascii="Calibri"/>
                <w:spacing w:val="-1"/>
              </w:rPr>
              <w:t>relationships</w:t>
            </w:r>
            <w:r>
              <w:rPr>
                <w:rFonts w:ascii="Calibri"/>
                <w:spacing w:val="-2"/>
              </w:rPr>
              <w:t xml:space="preserve"> </w:t>
            </w:r>
            <w:r>
              <w:rPr>
                <w:rFonts w:ascii="Calibri"/>
              </w:rPr>
              <w:t>with</w:t>
            </w:r>
            <w:r>
              <w:rPr>
                <w:rFonts w:ascii="Calibri"/>
                <w:spacing w:val="-2"/>
              </w:rPr>
              <w:t xml:space="preserve"> </w:t>
            </w:r>
            <w:r>
              <w:rPr>
                <w:rFonts w:ascii="Calibri"/>
                <w:spacing w:val="-1"/>
              </w:rPr>
              <w:t>technology</w:t>
            </w:r>
            <w:r>
              <w:rPr>
                <w:rFonts w:ascii="Calibri"/>
              </w:rPr>
              <w:t xml:space="preserve"> </w:t>
            </w:r>
            <w:r>
              <w:rPr>
                <w:rFonts w:ascii="Calibri"/>
                <w:spacing w:val="-1"/>
              </w:rPr>
              <w:t>partners.</w:t>
            </w:r>
          </w:p>
        </w:tc>
      </w:tr>
      <w:tr w:rsidR="00813210" w14:paraId="38580271" w14:textId="77777777" w:rsidTr="00F62A6D">
        <w:trPr>
          <w:trHeight w:val="1746"/>
        </w:trPr>
        <w:tc>
          <w:tcPr>
            <w:tcW w:w="992" w:type="dxa"/>
            <w:tcBorders>
              <w:top w:val="single" w:sz="5" w:space="0" w:color="000000"/>
              <w:left w:val="single" w:sz="5" w:space="0" w:color="000000"/>
              <w:right w:val="single" w:sz="5" w:space="0" w:color="000000"/>
            </w:tcBorders>
          </w:tcPr>
          <w:p w14:paraId="33936861" w14:textId="77777777" w:rsidR="00813210" w:rsidRDefault="00813210">
            <w:pPr>
              <w:pStyle w:val="TableParagraph"/>
              <w:rPr>
                <w:rFonts w:ascii="Times New Roman" w:eastAsia="Times New Roman" w:hAnsi="Times New Roman" w:cs="Times New Roman"/>
              </w:rPr>
            </w:pPr>
          </w:p>
          <w:p w14:paraId="391824EF" w14:textId="77777777" w:rsidR="00813210" w:rsidRDefault="00813210">
            <w:pPr>
              <w:pStyle w:val="TableParagraph"/>
              <w:spacing w:before="2"/>
              <w:rPr>
                <w:rFonts w:ascii="Times New Roman" w:eastAsia="Times New Roman" w:hAnsi="Times New Roman" w:cs="Times New Roman"/>
                <w:sz w:val="23"/>
                <w:szCs w:val="23"/>
              </w:rPr>
            </w:pPr>
          </w:p>
          <w:p w14:paraId="6E4DBA8A" w14:textId="77777777" w:rsidR="00813210" w:rsidRDefault="00813210">
            <w:pPr>
              <w:pStyle w:val="TableParagraph"/>
              <w:ind w:left="315"/>
              <w:rPr>
                <w:rFonts w:ascii="Times New Roman" w:eastAsia="Times New Roman" w:hAnsi="Times New Roman" w:cs="Times New Roman"/>
                <w:sz w:val="23"/>
                <w:szCs w:val="23"/>
              </w:rPr>
            </w:pPr>
            <w:r>
              <w:rPr>
                <w:rFonts w:ascii="Times New Roman"/>
                <w:sz w:val="23"/>
              </w:rPr>
              <w:t>5.5.</w:t>
            </w:r>
          </w:p>
        </w:tc>
        <w:tc>
          <w:tcPr>
            <w:tcW w:w="9633" w:type="dxa"/>
            <w:tcBorders>
              <w:top w:val="single" w:sz="5" w:space="0" w:color="000000"/>
              <w:left w:val="single" w:sz="5" w:space="0" w:color="000000"/>
              <w:right w:val="single" w:sz="5" w:space="0" w:color="000000"/>
            </w:tcBorders>
          </w:tcPr>
          <w:p w14:paraId="7FFDC396" w14:textId="77777777" w:rsidR="00813210" w:rsidRDefault="00813210">
            <w:pPr>
              <w:pStyle w:val="TableParagraph"/>
              <w:spacing w:before="118" w:line="239" w:lineRule="auto"/>
              <w:ind w:left="102" w:right="446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Develop</w:t>
            </w:r>
            <w:r>
              <w:rPr>
                <w:rFonts w:ascii="Calibri"/>
                <w:spacing w:val="45"/>
              </w:rPr>
              <w:t xml:space="preserve"> </w:t>
            </w:r>
            <w:r>
              <w:rPr>
                <w:rFonts w:ascii="Calibri"/>
              </w:rPr>
              <w:t xml:space="preserve">a </w:t>
            </w:r>
            <w:r>
              <w:rPr>
                <w:rFonts w:ascii="Calibri"/>
                <w:spacing w:val="-1"/>
              </w:rPr>
              <w:t>pitch</w:t>
            </w:r>
            <w:r>
              <w:rPr>
                <w:rFonts w:ascii="Calibri"/>
              </w:rPr>
              <w:t xml:space="preserve"> </w:t>
            </w:r>
            <w:r>
              <w:rPr>
                <w:rFonts w:ascii="Calibri"/>
                <w:spacing w:val="-1"/>
              </w:rPr>
              <w:t>deck.</w:t>
            </w:r>
            <w:r>
              <w:rPr>
                <w:rFonts w:ascii="Calibri"/>
              </w:rPr>
              <w:t xml:space="preserve"> </w:t>
            </w:r>
            <w:proofErr w:type="spellStart"/>
            <w:r>
              <w:rPr>
                <w:rFonts w:ascii="Calibri"/>
              </w:rPr>
              <w:t>Ppt</w:t>
            </w:r>
            <w:proofErr w:type="spellEnd"/>
            <w:r>
              <w:rPr>
                <w:rFonts w:ascii="Calibri"/>
                <w:spacing w:val="-2"/>
              </w:rPr>
              <w:t xml:space="preserve"> </w:t>
            </w:r>
            <w:r>
              <w:rPr>
                <w:rFonts w:ascii="Calibri"/>
                <w:spacing w:val="-1"/>
              </w:rPr>
              <w:t>presentation tailored</w:t>
            </w:r>
            <w:r>
              <w:rPr>
                <w:rFonts w:ascii="Calibri"/>
                <w:spacing w:val="-3"/>
              </w:rPr>
              <w:t xml:space="preserve"> </w:t>
            </w:r>
            <w:r>
              <w:rPr>
                <w:rFonts w:ascii="Calibri"/>
              </w:rPr>
              <w:t>to</w:t>
            </w:r>
            <w:r>
              <w:rPr>
                <w:rFonts w:ascii="Calibri"/>
                <w:spacing w:val="1"/>
              </w:rPr>
              <w:t xml:space="preserve"> </w:t>
            </w:r>
            <w:r>
              <w:rPr>
                <w:rFonts w:ascii="Calibri"/>
                <w:spacing w:val="-2"/>
              </w:rPr>
              <w:t>use</w:t>
            </w:r>
            <w:r>
              <w:rPr>
                <w:rFonts w:ascii="Calibri"/>
              </w:rPr>
              <w:t xml:space="preserve"> in</w:t>
            </w:r>
            <w:r>
              <w:rPr>
                <w:rFonts w:ascii="Calibri"/>
                <w:spacing w:val="31"/>
              </w:rPr>
              <w:t xml:space="preserve"> </w:t>
            </w:r>
            <w:r>
              <w:rPr>
                <w:rFonts w:ascii="Calibri"/>
                <w:spacing w:val="-1"/>
              </w:rPr>
              <w:t>meetings</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partners, funders,</w:t>
            </w:r>
            <w:r>
              <w:rPr>
                <w:rFonts w:ascii="Calibri"/>
                <w:spacing w:val="-3"/>
              </w:rPr>
              <w:t xml:space="preserve"> </w:t>
            </w:r>
            <w:r>
              <w:rPr>
                <w:rFonts w:ascii="Calibri"/>
                <w:spacing w:val="-1"/>
              </w:rPr>
              <w:t>etc.</w:t>
            </w:r>
            <w:r>
              <w:rPr>
                <w:rFonts w:ascii="Calibri"/>
              </w:rPr>
              <w:t xml:space="preserve"> </w:t>
            </w:r>
            <w:r>
              <w:rPr>
                <w:rFonts w:ascii="Calibri"/>
                <w:spacing w:val="3"/>
              </w:rPr>
              <w:t xml:space="preserve"> </w:t>
            </w:r>
            <w:r>
              <w:rPr>
                <w:rFonts w:ascii="Calibri"/>
                <w:spacing w:val="-1"/>
              </w:rPr>
              <w:t>Slides</w:t>
            </w:r>
            <w:r>
              <w:rPr>
                <w:rFonts w:ascii="Calibri"/>
                <w:spacing w:val="45"/>
              </w:rPr>
              <w:t xml:space="preserve"> </w:t>
            </w:r>
            <w:r>
              <w:rPr>
                <w:rFonts w:ascii="Calibri"/>
              </w:rPr>
              <w:t>would</w:t>
            </w:r>
            <w:r>
              <w:rPr>
                <w:rFonts w:ascii="Calibri"/>
                <w:spacing w:val="-1"/>
              </w:rPr>
              <w:t xml:space="preserve"> focus</w:t>
            </w:r>
            <w:r>
              <w:rPr>
                <w:rFonts w:ascii="Calibri"/>
                <w:spacing w:val="-3"/>
              </w:rPr>
              <w:t xml:space="preserve"> </w:t>
            </w:r>
            <w:r>
              <w:rPr>
                <w:rFonts w:ascii="Calibri"/>
                <w:spacing w:val="-1"/>
              </w:rPr>
              <w:t>more</w:t>
            </w:r>
            <w:r>
              <w:rPr>
                <w:rFonts w:ascii="Calibri"/>
                <w:spacing w:val="-2"/>
              </w:rPr>
              <w:t xml:space="preserve"> </w:t>
            </w:r>
            <w:r>
              <w:rPr>
                <w:rFonts w:ascii="Calibri"/>
              </w:rPr>
              <w:t>on</w:t>
            </w:r>
            <w:r>
              <w:rPr>
                <w:rFonts w:ascii="Calibri"/>
                <w:spacing w:val="-1"/>
              </w:rPr>
              <w:t xml:space="preserve"> </w:t>
            </w:r>
            <w:r>
              <w:rPr>
                <w:rFonts w:ascii="Calibri"/>
                <w:spacing w:val="-2"/>
              </w:rPr>
              <w:t xml:space="preserve">the </w:t>
            </w:r>
            <w:r>
              <w:rPr>
                <w:rFonts w:ascii="Calibri"/>
                <w:spacing w:val="-1"/>
              </w:rPr>
              <w:t>market/commercial aspect</w:t>
            </w:r>
          </w:p>
          <w:p w14:paraId="36FA388B" w14:textId="4545415C" w:rsidR="00813210" w:rsidRDefault="00813210" w:rsidP="00F62A6D">
            <w:pPr>
              <w:pStyle w:val="TableParagraph"/>
              <w:ind w:left="102" w:right="4830"/>
              <w:rPr>
                <w:rFonts w:ascii="Calibri" w:eastAsia="Calibri" w:hAnsi="Calibri" w:cs="Calibri"/>
              </w:rPr>
            </w:pPr>
            <w:proofErr w:type="gramStart"/>
            <w:r>
              <w:rPr>
                <w:rFonts w:ascii="Calibri"/>
                <w:spacing w:val="-1"/>
              </w:rPr>
              <w:t>rather</w:t>
            </w:r>
            <w:proofErr w:type="gramEnd"/>
            <w:r>
              <w:rPr>
                <w:rFonts w:ascii="Calibri"/>
              </w:rPr>
              <w:t xml:space="preserve"> than</w:t>
            </w:r>
            <w:r>
              <w:rPr>
                <w:rFonts w:ascii="Calibri"/>
                <w:spacing w:val="-4"/>
              </w:rPr>
              <w:t xml:space="preserve"> </w:t>
            </w:r>
            <w:r>
              <w:rPr>
                <w:rFonts w:ascii="Calibri"/>
              </w:rPr>
              <w:t xml:space="preserve">the </w:t>
            </w:r>
            <w:r>
              <w:rPr>
                <w:rFonts w:ascii="Calibri"/>
                <w:spacing w:val="-1"/>
              </w:rPr>
              <w:t>technical.</w:t>
            </w:r>
            <w:r>
              <w:rPr>
                <w:rFonts w:ascii="Calibri"/>
              </w:rPr>
              <w:t xml:space="preserve"> </w:t>
            </w:r>
            <w:r>
              <w:rPr>
                <w:rFonts w:ascii="Calibri"/>
                <w:spacing w:val="-1"/>
              </w:rPr>
              <w:t>This</w:t>
            </w:r>
            <w:r>
              <w:rPr>
                <w:rFonts w:ascii="Calibri"/>
              </w:rPr>
              <w:t xml:space="preserve"> would</w:t>
            </w:r>
            <w:r>
              <w:rPr>
                <w:rFonts w:ascii="Calibri"/>
                <w:spacing w:val="-1"/>
              </w:rPr>
              <w:t xml:space="preserve"> include</w:t>
            </w:r>
            <w:r>
              <w:rPr>
                <w:rFonts w:ascii="Calibri"/>
                <w:spacing w:val="-2"/>
              </w:rPr>
              <w:t xml:space="preserve"> </w:t>
            </w:r>
            <w:r>
              <w:rPr>
                <w:rFonts w:ascii="Calibri"/>
                <w:spacing w:val="-1"/>
              </w:rPr>
              <w:t>market</w:t>
            </w:r>
            <w:r>
              <w:rPr>
                <w:rFonts w:ascii="Calibri"/>
                <w:spacing w:val="37"/>
              </w:rPr>
              <w:t xml:space="preserve"> </w:t>
            </w:r>
            <w:r>
              <w:rPr>
                <w:rFonts w:ascii="Calibri"/>
                <w:spacing w:val="-1"/>
              </w:rPr>
              <w:t>size,</w:t>
            </w:r>
            <w:r>
              <w:rPr>
                <w:rFonts w:ascii="Calibri"/>
              </w:rPr>
              <w:t xml:space="preserve"> </w:t>
            </w:r>
            <w:r>
              <w:rPr>
                <w:rFonts w:ascii="Calibri"/>
                <w:spacing w:val="-1"/>
              </w:rPr>
              <w:t>value</w:t>
            </w:r>
            <w:r>
              <w:rPr>
                <w:rFonts w:ascii="Calibri"/>
              </w:rPr>
              <w:t xml:space="preserve"> </w:t>
            </w:r>
            <w:r>
              <w:rPr>
                <w:rFonts w:ascii="Calibri"/>
                <w:spacing w:val="-1"/>
              </w:rPr>
              <w:t>proposition etc.</w:t>
            </w:r>
          </w:p>
        </w:tc>
      </w:tr>
      <w:tr w:rsidR="00B619BB" w14:paraId="4DC6A306"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04087E9E"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M.5.7.</w:t>
            </w:r>
          </w:p>
        </w:tc>
        <w:tc>
          <w:tcPr>
            <w:tcW w:w="9633" w:type="dxa"/>
            <w:tcBorders>
              <w:top w:val="single" w:sz="5" w:space="0" w:color="000000"/>
              <w:left w:val="single" w:sz="5" w:space="0" w:color="000000"/>
              <w:bottom w:val="single" w:sz="5" w:space="0" w:color="000000"/>
              <w:right w:val="single" w:sz="5" w:space="0" w:color="000000"/>
            </w:tcBorders>
          </w:tcPr>
          <w:p w14:paraId="54EE1C75" w14:textId="77777777" w:rsidR="00B619BB" w:rsidRDefault="00A448BA">
            <w:pPr>
              <w:pStyle w:val="TableParagraph"/>
              <w:spacing w:before="116"/>
              <w:ind w:left="5411"/>
              <w:rPr>
                <w:rFonts w:ascii="Calibri" w:eastAsia="Calibri" w:hAnsi="Calibri" w:cs="Calibri"/>
              </w:rPr>
            </w:pPr>
            <w:r>
              <w:rPr>
                <w:rFonts w:ascii="Calibri"/>
                <w:spacing w:val="-1"/>
              </w:rPr>
              <w:t xml:space="preserve">Develop </w:t>
            </w:r>
            <w:r>
              <w:rPr>
                <w:rFonts w:ascii="Calibri"/>
              </w:rPr>
              <w:t xml:space="preserve">a </w:t>
            </w:r>
            <w:r>
              <w:rPr>
                <w:rFonts w:ascii="Calibri"/>
                <w:spacing w:val="-1"/>
              </w:rPr>
              <w:t>pitch deck.</w:t>
            </w:r>
          </w:p>
        </w:tc>
      </w:tr>
      <w:tr w:rsidR="00B619BB" w14:paraId="5F1C1E62" w14:textId="77777777">
        <w:trPr>
          <w:trHeight w:hRule="exact" w:val="672"/>
        </w:trPr>
        <w:tc>
          <w:tcPr>
            <w:tcW w:w="992" w:type="dxa"/>
            <w:tcBorders>
              <w:top w:val="single" w:sz="5" w:space="0" w:color="000000"/>
              <w:left w:val="single" w:sz="5" w:space="0" w:color="000000"/>
              <w:bottom w:val="single" w:sz="5" w:space="0" w:color="000000"/>
              <w:right w:val="single" w:sz="5" w:space="0" w:color="000000"/>
            </w:tcBorders>
          </w:tcPr>
          <w:p w14:paraId="5868F3F2" w14:textId="77777777" w:rsidR="00B619BB" w:rsidRDefault="00B619BB">
            <w:pPr>
              <w:pStyle w:val="TableParagraph"/>
              <w:spacing w:before="11"/>
              <w:rPr>
                <w:rFonts w:ascii="Times New Roman" w:eastAsia="Times New Roman" w:hAnsi="Times New Roman" w:cs="Times New Roman"/>
                <w:sz w:val="21"/>
                <w:szCs w:val="21"/>
              </w:rPr>
            </w:pPr>
          </w:p>
          <w:p w14:paraId="4D6371CA"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5.6.</w:t>
            </w:r>
          </w:p>
        </w:tc>
        <w:tc>
          <w:tcPr>
            <w:tcW w:w="9633" w:type="dxa"/>
            <w:tcBorders>
              <w:top w:val="single" w:sz="5" w:space="0" w:color="000000"/>
              <w:left w:val="single" w:sz="5" w:space="0" w:color="000000"/>
              <w:bottom w:val="single" w:sz="5" w:space="0" w:color="000000"/>
              <w:right w:val="single" w:sz="5" w:space="0" w:color="000000"/>
            </w:tcBorders>
          </w:tcPr>
          <w:p w14:paraId="7B113B47" w14:textId="77777777" w:rsidR="00B619BB" w:rsidRDefault="00A448BA">
            <w:pPr>
              <w:pStyle w:val="TableParagraph"/>
              <w:spacing w:before="120" w:line="266" w:lineRule="exact"/>
              <w:ind w:left="102" w:right="4649"/>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Travel</w:t>
            </w:r>
            <w:r>
              <w:rPr>
                <w:rFonts w:ascii="Calibri"/>
                <w:spacing w:val="41"/>
              </w:rPr>
              <w:t xml:space="preserve"> </w:t>
            </w:r>
            <w:r>
              <w:rPr>
                <w:rFonts w:ascii="Calibri"/>
              </w:rPr>
              <w:t>to</w:t>
            </w:r>
            <w:r>
              <w:rPr>
                <w:rFonts w:ascii="Calibri"/>
                <w:spacing w:val="-1"/>
              </w:rPr>
              <w:t xml:space="preserve"> </w:t>
            </w:r>
            <w:r>
              <w:rPr>
                <w:rFonts w:ascii="Calibri"/>
              </w:rPr>
              <w:t xml:space="preserve">the </w:t>
            </w:r>
            <w:r>
              <w:rPr>
                <w:rFonts w:ascii="Calibri"/>
                <w:spacing w:val="-1"/>
              </w:rPr>
              <w:t>annual</w:t>
            </w:r>
            <w:r>
              <w:rPr>
                <w:rFonts w:ascii="Calibri"/>
              </w:rPr>
              <w:t xml:space="preserve"> </w:t>
            </w:r>
            <w:r>
              <w:rPr>
                <w:rFonts w:ascii="Calibri"/>
                <w:spacing w:val="-1"/>
              </w:rPr>
              <w:t>ARPA-E</w:t>
            </w:r>
            <w:r>
              <w:rPr>
                <w:rFonts w:ascii="Calibri"/>
              </w:rPr>
              <w:t xml:space="preserve"> </w:t>
            </w:r>
            <w:r>
              <w:rPr>
                <w:rFonts w:ascii="Calibri"/>
                <w:spacing w:val="-1"/>
              </w:rPr>
              <w:t>summit.</w:t>
            </w:r>
          </w:p>
        </w:tc>
      </w:tr>
      <w:tr w:rsidR="00B619BB" w14:paraId="34336D88" w14:textId="77777777">
        <w:trPr>
          <w:trHeight w:hRule="exact" w:val="2017"/>
        </w:trPr>
        <w:tc>
          <w:tcPr>
            <w:tcW w:w="992" w:type="dxa"/>
            <w:tcBorders>
              <w:top w:val="single" w:sz="5" w:space="0" w:color="000000"/>
              <w:left w:val="single" w:sz="5" w:space="0" w:color="000000"/>
              <w:bottom w:val="single" w:sz="5" w:space="0" w:color="000000"/>
              <w:right w:val="single" w:sz="5" w:space="0" w:color="000000"/>
            </w:tcBorders>
          </w:tcPr>
          <w:p w14:paraId="54C67EBA" w14:textId="77777777" w:rsidR="00B619BB" w:rsidRDefault="00B619BB">
            <w:pPr>
              <w:pStyle w:val="TableParagraph"/>
              <w:rPr>
                <w:rFonts w:ascii="Times New Roman" w:eastAsia="Times New Roman" w:hAnsi="Times New Roman" w:cs="Times New Roman"/>
              </w:rPr>
            </w:pPr>
          </w:p>
          <w:p w14:paraId="5DF87957" w14:textId="77777777" w:rsidR="00B619BB" w:rsidRDefault="00B619BB">
            <w:pPr>
              <w:pStyle w:val="TableParagraph"/>
              <w:rPr>
                <w:rFonts w:ascii="Times New Roman" w:eastAsia="Times New Roman" w:hAnsi="Times New Roman" w:cs="Times New Roman"/>
              </w:rPr>
            </w:pPr>
          </w:p>
          <w:p w14:paraId="2053DB4B" w14:textId="77777777" w:rsidR="00B619BB" w:rsidRDefault="00B619BB">
            <w:pPr>
              <w:pStyle w:val="TableParagraph"/>
              <w:rPr>
                <w:rFonts w:ascii="Times New Roman" w:eastAsia="Times New Roman" w:hAnsi="Times New Roman" w:cs="Times New Roman"/>
              </w:rPr>
            </w:pPr>
          </w:p>
          <w:p w14:paraId="4C109A2C" w14:textId="77777777" w:rsidR="00B619BB" w:rsidRDefault="00A448BA">
            <w:pPr>
              <w:pStyle w:val="TableParagraph"/>
              <w:spacing w:before="165"/>
              <w:ind w:left="315"/>
              <w:rPr>
                <w:rFonts w:ascii="Times New Roman" w:eastAsia="Times New Roman" w:hAnsi="Times New Roman" w:cs="Times New Roman"/>
                <w:sz w:val="23"/>
                <w:szCs w:val="23"/>
              </w:rPr>
            </w:pPr>
            <w:r>
              <w:rPr>
                <w:rFonts w:ascii="Times New Roman"/>
                <w:sz w:val="23"/>
              </w:rPr>
              <w:t>5.7.</w:t>
            </w:r>
          </w:p>
        </w:tc>
        <w:tc>
          <w:tcPr>
            <w:tcW w:w="9633" w:type="dxa"/>
            <w:tcBorders>
              <w:top w:val="single" w:sz="5" w:space="0" w:color="000000"/>
              <w:left w:val="single" w:sz="5" w:space="0" w:color="000000"/>
              <w:bottom w:val="single" w:sz="5" w:space="0" w:color="000000"/>
              <w:right w:val="single" w:sz="5" w:space="0" w:color="000000"/>
            </w:tcBorders>
          </w:tcPr>
          <w:p w14:paraId="33F7603A" w14:textId="77777777" w:rsidR="00B619BB" w:rsidRDefault="00A448BA">
            <w:pPr>
              <w:pStyle w:val="TableParagraph"/>
              <w:spacing w:before="121" w:line="236" w:lineRule="auto"/>
              <w:ind w:left="102" w:right="4468"/>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Hire</w:t>
            </w:r>
            <w:r>
              <w:rPr>
                <w:rFonts w:ascii="Calibri"/>
                <w:spacing w:val="43"/>
              </w:rPr>
              <w:t xml:space="preserve"> </w:t>
            </w:r>
            <w:r>
              <w:rPr>
                <w:rFonts w:ascii="Calibri"/>
                <w:spacing w:val="-1"/>
              </w:rPr>
              <w:t>graduate student</w:t>
            </w:r>
            <w:r>
              <w:rPr>
                <w:rFonts w:ascii="Calibri"/>
                <w:spacing w:val="-3"/>
              </w:rPr>
              <w:t xml:space="preserve"> </w:t>
            </w:r>
            <w:r>
              <w:rPr>
                <w:rFonts w:ascii="Calibri"/>
                <w:spacing w:val="-1"/>
              </w:rPr>
              <w:t>fellow(s)</w:t>
            </w:r>
            <w:r>
              <w:rPr>
                <w:rFonts w:ascii="Calibri"/>
                <w:spacing w:val="-2"/>
              </w:rPr>
              <w:t xml:space="preserve"> </w:t>
            </w:r>
            <w:r>
              <w:rPr>
                <w:rFonts w:ascii="Calibri"/>
              </w:rPr>
              <w:t xml:space="preserve">at </w:t>
            </w:r>
            <w:r>
              <w:rPr>
                <w:rFonts w:ascii="Calibri"/>
                <w:spacing w:val="-1"/>
              </w:rPr>
              <w:t>OTT</w:t>
            </w:r>
            <w:r>
              <w:rPr>
                <w:rFonts w:ascii="Calibri"/>
                <w:spacing w:val="-1"/>
                <w:position w:val="10"/>
                <w:sz w:val="14"/>
              </w:rPr>
              <w:t>3</w:t>
            </w:r>
            <w:r>
              <w:rPr>
                <w:rFonts w:ascii="Calibri"/>
                <w:spacing w:val="18"/>
                <w:position w:val="10"/>
                <w:sz w:val="14"/>
              </w:rPr>
              <w:t xml:space="preserve"> </w:t>
            </w:r>
            <w:r>
              <w:rPr>
                <w:rFonts w:ascii="Calibri"/>
              </w:rPr>
              <w:t>to</w:t>
            </w:r>
            <w:r>
              <w:rPr>
                <w:rFonts w:ascii="Calibri"/>
                <w:spacing w:val="-1"/>
              </w:rPr>
              <w:t xml:space="preserve"> develop</w:t>
            </w:r>
            <w:r>
              <w:rPr>
                <w:rFonts w:ascii="Calibri"/>
                <w:spacing w:val="-4"/>
              </w:rPr>
              <w:t xml:space="preserve"> </w:t>
            </w:r>
            <w:r>
              <w:rPr>
                <w:rFonts w:ascii="Calibri"/>
              </w:rPr>
              <w:t>a</w:t>
            </w:r>
            <w:r>
              <w:rPr>
                <w:rFonts w:ascii="Calibri"/>
                <w:spacing w:val="39"/>
              </w:rPr>
              <w:t xml:space="preserve"> </w:t>
            </w:r>
            <w:r>
              <w:rPr>
                <w:rFonts w:ascii="Calibri"/>
                <w:spacing w:val="-1"/>
              </w:rPr>
              <w:t>preliminary</w:t>
            </w:r>
            <w:r>
              <w:rPr>
                <w:rFonts w:ascii="Calibri"/>
                <w:spacing w:val="-2"/>
              </w:rPr>
              <w:t xml:space="preserve"> </w:t>
            </w:r>
            <w:r>
              <w:rPr>
                <w:rFonts w:ascii="Calibri"/>
              </w:rPr>
              <w:t>list</w:t>
            </w:r>
            <w:r>
              <w:rPr>
                <w:rFonts w:ascii="Calibri"/>
                <w:spacing w:val="-3"/>
              </w:rPr>
              <w:t xml:space="preserve"> </w:t>
            </w:r>
            <w:r>
              <w:rPr>
                <w:rFonts w:ascii="Calibri"/>
              </w:rPr>
              <w:t xml:space="preserve">of </w:t>
            </w:r>
            <w:r>
              <w:rPr>
                <w:rFonts w:ascii="Calibri"/>
                <w:spacing w:val="-1"/>
              </w:rPr>
              <w:t>companies</w:t>
            </w:r>
            <w:r>
              <w:rPr>
                <w:rFonts w:ascii="Calibri"/>
              </w:rPr>
              <w:t xml:space="preserve"> </w:t>
            </w:r>
            <w:r>
              <w:rPr>
                <w:rFonts w:ascii="Calibri"/>
                <w:spacing w:val="-1"/>
              </w:rPr>
              <w:t>with</w:t>
            </w:r>
            <w:r>
              <w:rPr>
                <w:rFonts w:ascii="Calibri"/>
              </w:rPr>
              <w:t xml:space="preserve"> </w:t>
            </w:r>
            <w:r>
              <w:rPr>
                <w:rFonts w:ascii="Calibri"/>
                <w:spacing w:val="-1"/>
              </w:rPr>
              <w:t>technology</w:t>
            </w:r>
            <w:r>
              <w:rPr>
                <w:rFonts w:ascii="Calibri"/>
              </w:rPr>
              <w:t xml:space="preserve"> in </w:t>
            </w:r>
            <w:r>
              <w:rPr>
                <w:rFonts w:ascii="Calibri"/>
                <w:spacing w:val="-1"/>
              </w:rPr>
              <w:t>the</w:t>
            </w:r>
            <w:r>
              <w:rPr>
                <w:rFonts w:ascii="Calibri"/>
                <w:spacing w:val="29"/>
              </w:rPr>
              <w:t xml:space="preserve"> </w:t>
            </w:r>
            <w:r>
              <w:rPr>
                <w:rFonts w:ascii="Calibri"/>
                <w:spacing w:val="-1"/>
              </w:rPr>
              <w:t>methane</w:t>
            </w:r>
            <w:r>
              <w:rPr>
                <w:rFonts w:ascii="Calibri"/>
              </w:rPr>
              <w:t xml:space="preserve"> </w:t>
            </w:r>
            <w:r>
              <w:rPr>
                <w:rFonts w:ascii="Calibri"/>
                <w:spacing w:val="-1"/>
              </w:rPr>
              <w:t>to methanol</w:t>
            </w:r>
            <w:r>
              <w:rPr>
                <w:rFonts w:ascii="Calibri"/>
              </w:rPr>
              <w:t xml:space="preserve"> </w:t>
            </w:r>
            <w:r>
              <w:rPr>
                <w:rFonts w:ascii="Calibri"/>
                <w:spacing w:val="-1"/>
              </w:rPr>
              <w:t>and</w:t>
            </w:r>
            <w:r>
              <w:rPr>
                <w:rFonts w:ascii="Calibri"/>
                <w:spacing w:val="-3"/>
              </w:rPr>
              <w:t xml:space="preserve"> </w:t>
            </w:r>
            <w:r>
              <w:rPr>
                <w:rFonts w:ascii="Calibri"/>
                <w:spacing w:val="-1"/>
              </w:rPr>
              <w:t>methanol</w:t>
            </w:r>
            <w:r>
              <w:rPr>
                <w:rFonts w:ascii="Calibri"/>
              </w:rPr>
              <w:t xml:space="preserve"> </w:t>
            </w:r>
            <w:r>
              <w:rPr>
                <w:rFonts w:ascii="Calibri"/>
                <w:spacing w:val="-1"/>
              </w:rPr>
              <w:t>to</w:t>
            </w:r>
            <w:r>
              <w:rPr>
                <w:rFonts w:ascii="Calibri"/>
                <w:spacing w:val="1"/>
              </w:rPr>
              <w:t xml:space="preserve"> </w:t>
            </w:r>
            <w:r>
              <w:rPr>
                <w:rFonts w:ascii="Calibri"/>
                <w:spacing w:val="-1"/>
              </w:rPr>
              <w:t>fuels areas.</w:t>
            </w:r>
            <w:r>
              <w:rPr>
                <w:rFonts w:ascii="Calibri"/>
              </w:rPr>
              <w:t xml:space="preserve"> </w:t>
            </w:r>
            <w:r>
              <w:rPr>
                <w:rFonts w:ascii="Calibri"/>
                <w:spacing w:val="-2"/>
              </w:rPr>
              <w:t>OTT</w:t>
            </w:r>
            <w:r>
              <w:rPr>
                <w:rFonts w:ascii="Calibri"/>
                <w:spacing w:val="38"/>
              </w:rPr>
              <w:t xml:space="preserve"> </w:t>
            </w:r>
            <w:r>
              <w:rPr>
                <w:rFonts w:ascii="Calibri"/>
                <w:spacing w:val="-1"/>
              </w:rPr>
              <w:t xml:space="preserve">and </w:t>
            </w:r>
            <w:r>
              <w:rPr>
                <w:rFonts w:ascii="Calibri"/>
              </w:rPr>
              <w:t>UM</w:t>
            </w:r>
            <w:r>
              <w:rPr>
                <w:rFonts w:ascii="Calibri"/>
                <w:spacing w:val="1"/>
              </w:rPr>
              <w:t xml:space="preserve"> </w:t>
            </w:r>
            <w:r>
              <w:rPr>
                <w:rFonts w:ascii="Calibri"/>
                <w:spacing w:val="-1"/>
              </w:rPr>
              <w:t>have</w:t>
            </w:r>
            <w:r>
              <w:rPr>
                <w:rFonts w:ascii="Calibri"/>
                <w:spacing w:val="-2"/>
              </w:rPr>
              <w:t xml:space="preserve"> </w:t>
            </w:r>
            <w:r>
              <w:rPr>
                <w:rFonts w:ascii="Calibri"/>
                <w:spacing w:val="-1"/>
              </w:rPr>
              <w:t>ongoing relationships</w:t>
            </w:r>
            <w:r>
              <w:rPr>
                <w:rFonts w:ascii="Calibri"/>
              </w:rPr>
              <w:t xml:space="preserve"> with</w:t>
            </w:r>
            <w:r>
              <w:rPr>
                <w:rFonts w:ascii="Calibri"/>
                <w:spacing w:val="-3"/>
              </w:rPr>
              <w:t xml:space="preserve"> </w:t>
            </w:r>
            <w:r>
              <w:rPr>
                <w:rFonts w:ascii="Calibri"/>
                <w:spacing w:val="-1"/>
              </w:rPr>
              <w:t>several</w:t>
            </w:r>
            <w:r>
              <w:rPr>
                <w:rFonts w:ascii="Calibri"/>
                <w:spacing w:val="-3"/>
              </w:rPr>
              <w:t xml:space="preserve"> </w:t>
            </w:r>
            <w:r>
              <w:rPr>
                <w:rFonts w:ascii="Calibri"/>
                <w:spacing w:val="-1"/>
              </w:rPr>
              <w:t>target</w:t>
            </w:r>
            <w:r>
              <w:rPr>
                <w:rFonts w:ascii="Calibri"/>
                <w:spacing w:val="31"/>
              </w:rPr>
              <w:t xml:space="preserve"> </w:t>
            </w:r>
            <w:r>
              <w:rPr>
                <w:rFonts w:ascii="Calibri"/>
                <w:spacing w:val="-1"/>
              </w:rPr>
              <w:t>companies such</w:t>
            </w:r>
            <w:r>
              <w:rPr>
                <w:rFonts w:ascii="Calibri"/>
                <w:spacing w:val="-3"/>
              </w:rPr>
              <w:t xml:space="preserve"> </w:t>
            </w:r>
            <w:r>
              <w:rPr>
                <w:rFonts w:ascii="Calibri"/>
              </w:rPr>
              <w:t xml:space="preserve">as </w:t>
            </w:r>
            <w:r>
              <w:rPr>
                <w:rFonts w:ascii="Calibri"/>
                <w:spacing w:val="-1"/>
              </w:rPr>
              <w:t>BASF,</w:t>
            </w:r>
            <w:r>
              <w:rPr>
                <w:rFonts w:ascii="Calibri"/>
                <w:spacing w:val="-2"/>
              </w:rPr>
              <w:t xml:space="preserve"> </w:t>
            </w:r>
            <w:r>
              <w:rPr>
                <w:rFonts w:ascii="Calibri"/>
                <w:spacing w:val="-1"/>
              </w:rPr>
              <w:t>Dow</w:t>
            </w:r>
            <w:r>
              <w:rPr>
                <w:rFonts w:ascii="Calibri"/>
                <w:spacing w:val="-2"/>
              </w:rPr>
              <w:t xml:space="preserve"> </w:t>
            </w:r>
            <w:r>
              <w:rPr>
                <w:rFonts w:ascii="Calibri"/>
                <w:spacing w:val="-1"/>
              </w:rPr>
              <w:t xml:space="preserve">Chemical </w:t>
            </w:r>
            <w:r>
              <w:rPr>
                <w:rFonts w:ascii="Calibri"/>
              </w:rPr>
              <w:t>and</w:t>
            </w:r>
            <w:r>
              <w:rPr>
                <w:rFonts w:ascii="Calibri"/>
                <w:spacing w:val="-2"/>
              </w:rPr>
              <w:t xml:space="preserve"> </w:t>
            </w:r>
            <w:r>
              <w:rPr>
                <w:rFonts w:ascii="Calibri"/>
              </w:rPr>
              <w:t>can</w:t>
            </w:r>
            <w:r>
              <w:rPr>
                <w:rFonts w:ascii="Calibri"/>
                <w:spacing w:val="-1"/>
              </w:rPr>
              <w:t xml:space="preserve"> </w:t>
            </w:r>
            <w:r>
              <w:rPr>
                <w:rFonts w:ascii="Calibri"/>
                <w:spacing w:val="-2"/>
              </w:rPr>
              <w:t>be</w:t>
            </w:r>
            <w:r>
              <w:rPr>
                <w:rFonts w:ascii="Calibri"/>
              </w:rPr>
              <w:t xml:space="preserve"> </w:t>
            </w:r>
            <w:r>
              <w:rPr>
                <w:rFonts w:ascii="Calibri"/>
                <w:spacing w:val="-1"/>
              </w:rPr>
              <w:t>used</w:t>
            </w:r>
            <w:r>
              <w:rPr>
                <w:rFonts w:ascii="Calibri"/>
                <w:spacing w:val="35"/>
              </w:rPr>
              <w:t xml:space="preserve"> </w:t>
            </w:r>
            <w:r>
              <w:rPr>
                <w:rFonts w:ascii="Calibri"/>
              </w:rPr>
              <w:t>to</w:t>
            </w:r>
            <w:r>
              <w:rPr>
                <w:rFonts w:ascii="Calibri"/>
                <w:spacing w:val="1"/>
              </w:rPr>
              <w:t xml:space="preserve"> </w:t>
            </w:r>
            <w:r>
              <w:rPr>
                <w:rFonts w:ascii="Calibri"/>
                <w:spacing w:val="-1"/>
              </w:rPr>
              <w:t>initiate</w:t>
            </w:r>
            <w:r>
              <w:rPr>
                <w:rFonts w:ascii="Calibri"/>
              </w:rPr>
              <w:t xml:space="preserve"> </w:t>
            </w:r>
            <w:r>
              <w:rPr>
                <w:rFonts w:ascii="Calibri"/>
                <w:spacing w:val="-1"/>
              </w:rPr>
              <w:t>discussions</w:t>
            </w:r>
            <w:r>
              <w:rPr>
                <w:rFonts w:ascii="Calibri"/>
                <w:spacing w:val="-2"/>
              </w:rPr>
              <w:t xml:space="preserve"> </w:t>
            </w:r>
            <w:r>
              <w:rPr>
                <w:rFonts w:ascii="Calibri"/>
              </w:rPr>
              <w:t>with</w:t>
            </w:r>
            <w:r>
              <w:rPr>
                <w:rFonts w:ascii="Calibri"/>
                <w:spacing w:val="-1"/>
              </w:rPr>
              <w:t xml:space="preserve"> those</w:t>
            </w:r>
            <w:r>
              <w:rPr>
                <w:rFonts w:ascii="Calibri"/>
                <w:spacing w:val="-2"/>
              </w:rPr>
              <w:t xml:space="preserve"> </w:t>
            </w:r>
            <w:r>
              <w:rPr>
                <w:rFonts w:ascii="Calibri"/>
                <w:spacing w:val="-1"/>
              </w:rPr>
              <w:t>partners.</w:t>
            </w:r>
          </w:p>
        </w:tc>
      </w:tr>
      <w:tr w:rsidR="00B619BB" w14:paraId="042E5140"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33FDD9CB"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M.5.8.</w:t>
            </w:r>
          </w:p>
        </w:tc>
        <w:tc>
          <w:tcPr>
            <w:tcW w:w="9633" w:type="dxa"/>
            <w:tcBorders>
              <w:top w:val="single" w:sz="5" w:space="0" w:color="000000"/>
              <w:left w:val="single" w:sz="5" w:space="0" w:color="000000"/>
              <w:bottom w:val="single" w:sz="5" w:space="0" w:color="000000"/>
              <w:right w:val="single" w:sz="5" w:space="0" w:color="000000"/>
            </w:tcBorders>
          </w:tcPr>
          <w:p w14:paraId="2C98FCFD" w14:textId="77777777" w:rsidR="00B619BB" w:rsidRDefault="00A448BA">
            <w:pPr>
              <w:pStyle w:val="TableParagraph"/>
              <w:spacing w:before="116"/>
              <w:ind w:left="5411"/>
              <w:rPr>
                <w:rFonts w:ascii="Calibri" w:eastAsia="Calibri" w:hAnsi="Calibri" w:cs="Calibri"/>
              </w:rPr>
            </w:pPr>
            <w:r>
              <w:rPr>
                <w:rFonts w:ascii="Calibri"/>
                <w:spacing w:val="-1"/>
              </w:rPr>
              <w:t>Meet</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industrial</w:t>
            </w:r>
            <w:r>
              <w:rPr>
                <w:rFonts w:ascii="Calibri"/>
              </w:rPr>
              <w:t xml:space="preserve"> </w:t>
            </w:r>
            <w:r>
              <w:rPr>
                <w:rFonts w:ascii="Calibri"/>
                <w:spacing w:val="-1"/>
              </w:rPr>
              <w:t>partners</w:t>
            </w:r>
          </w:p>
        </w:tc>
      </w:tr>
      <w:tr w:rsidR="00B619BB" w14:paraId="49906DC6"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7FEFC7D5" w14:textId="77777777" w:rsidR="00B619BB" w:rsidRDefault="00B619BB">
            <w:pPr>
              <w:pStyle w:val="TableParagraph"/>
              <w:rPr>
                <w:rFonts w:ascii="Times New Roman" w:eastAsia="Times New Roman" w:hAnsi="Times New Roman" w:cs="Times New Roman"/>
              </w:rPr>
            </w:pPr>
          </w:p>
          <w:p w14:paraId="2CD23070" w14:textId="77777777" w:rsidR="00B619BB" w:rsidRDefault="00B619BB">
            <w:pPr>
              <w:pStyle w:val="TableParagraph"/>
              <w:spacing w:before="4"/>
              <w:rPr>
                <w:rFonts w:ascii="Times New Roman" w:eastAsia="Times New Roman" w:hAnsi="Times New Roman" w:cs="Times New Roman"/>
                <w:sz w:val="23"/>
                <w:szCs w:val="23"/>
              </w:rPr>
            </w:pPr>
          </w:p>
          <w:p w14:paraId="16990E7C"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5.8.</w:t>
            </w:r>
          </w:p>
        </w:tc>
        <w:tc>
          <w:tcPr>
            <w:tcW w:w="9633" w:type="dxa"/>
            <w:tcBorders>
              <w:top w:val="single" w:sz="5" w:space="0" w:color="000000"/>
              <w:left w:val="single" w:sz="5" w:space="0" w:color="000000"/>
              <w:bottom w:val="single" w:sz="5" w:space="0" w:color="000000"/>
              <w:right w:val="single" w:sz="5" w:space="0" w:color="000000"/>
            </w:tcBorders>
          </w:tcPr>
          <w:p w14:paraId="08CD5DB4" w14:textId="77777777" w:rsidR="00B619BB" w:rsidRDefault="00A448BA">
            <w:pPr>
              <w:pStyle w:val="TableParagraph"/>
              <w:spacing w:before="118" w:line="239" w:lineRule="auto"/>
              <w:ind w:left="102" w:right="455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Begin</w:t>
            </w:r>
            <w:r>
              <w:rPr>
                <w:rFonts w:ascii="Calibri"/>
                <w:spacing w:val="45"/>
              </w:rPr>
              <w:t xml:space="preserve"> </w:t>
            </w:r>
            <w:r>
              <w:rPr>
                <w:rFonts w:ascii="Calibri"/>
                <w:spacing w:val="-1"/>
              </w:rPr>
              <w:t>developing proposals</w:t>
            </w:r>
            <w:r>
              <w:rPr>
                <w:rFonts w:ascii="Calibri"/>
              </w:rPr>
              <w:t xml:space="preserve"> </w:t>
            </w:r>
            <w:r>
              <w:rPr>
                <w:rFonts w:ascii="Calibri"/>
                <w:spacing w:val="-1"/>
              </w:rPr>
              <w:t>for</w:t>
            </w:r>
            <w:r>
              <w:rPr>
                <w:rFonts w:ascii="Calibri"/>
              </w:rPr>
              <w:t xml:space="preserve"> </w:t>
            </w:r>
            <w:r>
              <w:rPr>
                <w:rFonts w:ascii="Calibri"/>
                <w:spacing w:val="-2"/>
              </w:rPr>
              <w:t>industrial</w:t>
            </w:r>
            <w:r>
              <w:rPr>
                <w:rFonts w:ascii="Calibri"/>
                <w:spacing w:val="-1"/>
              </w:rPr>
              <w:t xml:space="preserve"> </w:t>
            </w:r>
            <w:r>
              <w:rPr>
                <w:rFonts w:ascii="Calibri"/>
              </w:rPr>
              <w:t>and</w:t>
            </w:r>
            <w:r>
              <w:rPr>
                <w:rFonts w:ascii="Calibri"/>
                <w:spacing w:val="-2"/>
              </w:rPr>
              <w:t xml:space="preserve"> </w:t>
            </w:r>
            <w:r>
              <w:rPr>
                <w:rFonts w:ascii="Calibri"/>
                <w:spacing w:val="-1"/>
              </w:rPr>
              <w:t xml:space="preserve">federal </w:t>
            </w:r>
            <w:r>
              <w:rPr>
                <w:rFonts w:ascii="Calibri"/>
                <w:spacing w:val="-2"/>
              </w:rPr>
              <w:t>funding,</w:t>
            </w:r>
            <w:r>
              <w:rPr>
                <w:rFonts w:ascii="Calibri"/>
                <w:spacing w:val="61"/>
              </w:rPr>
              <w:t xml:space="preserve"> </w:t>
            </w:r>
            <w:r>
              <w:rPr>
                <w:rFonts w:ascii="Calibri"/>
                <w:spacing w:val="-1"/>
              </w:rPr>
              <w:t>based</w:t>
            </w:r>
            <w:r>
              <w:rPr>
                <w:rFonts w:ascii="Calibri"/>
              </w:rPr>
              <w:t xml:space="preserve"> on</w:t>
            </w:r>
            <w:r>
              <w:rPr>
                <w:rFonts w:ascii="Calibri"/>
                <w:spacing w:val="-3"/>
              </w:rPr>
              <w:t xml:space="preserve"> </w:t>
            </w:r>
            <w:r>
              <w:rPr>
                <w:rFonts w:ascii="Calibri"/>
              </w:rPr>
              <w:t xml:space="preserve">the </w:t>
            </w:r>
            <w:r>
              <w:rPr>
                <w:rFonts w:ascii="Calibri"/>
                <w:spacing w:val="-1"/>
              </w:rPr>
              <w:t>analysis</w:t>
            </w:r>
            <w:r>
              <w:rPr>
                <w:rFonts w:ascii="Calibri"/>
                <w:spacing w:val="-2"/>
              </w:rPr>
              <w:t xml:space="preserve"> </w:t>
            </w:r>
            <w:r>
              <w:rPr>
                <w:rFonts w:ascii="Calibri"/>
              </w:rPr>
              <w:t xml:space="preserve">of </w:t>
            </w:r>
            <w:r>
              <w:rPr>
                <w:rFonts w:ascii="Calibri"/>
                <w:spacing w:val="-2"/>
              </w:rPr>
              <w:t>target</w:t>
            </w:r>
            <w:r>
              <w:rPr>
                <w:rFonts w:ascii="Calibri"/>
              </w:rPr>
              <w:t xml:space="preserve"> </w:t>
            </w:r>
            <w:r>
              <w:rPr>
                <w:rFonts w:ascii="Calibri"/>
                <w:spacing w:val="-1"/>
              </w:rPr>
              <w:t>companies</w:t>
            </w:r>
            <w:r>
              <w:rPr>
                <w:rFonts w:ascii="Calibri"/>
                <w:spacing w:val="3"/>
              </w:rPr>
              <w:t xml:space="preserve"> </w:t>
            </w:r>
            <w:r>
              <w:rPr>
                <w:rFonts w:ascii="Calibri"/>
                <w:spacing w:val="-1"/>
              </w:rPr>
              <w:t>and federal</w:t>
            </w:r>
            <w:r>
              <w:rPr>
                <w:rFonts w:ascii="Calibri"/>
                <w:spacing w:val="41"/>
              </w:rPr>
              <w:t xml:space="preserve"> </w:t>
            </w:r>
            <w:r>
              <w:rPr>
                <w:rFonts w:ascii="Calibri"/>
                <w:spacing w:val="-1"/>
              </w:rPr>
              <w:t xml:space="preserve">funding </w:t>
            </w:r>
            <w:r>
              <w:rPr>
                <w:rFonts w:ascii="Calibri"/>
              </w:rPr>
              <w:t>options.</w:t>
            </w:r>
          </w:p>
        </w:tc>
      </w:tr>
      <w:tr w:rsidR="00B619BB" w14:paraId="7D95FF16" w14:textId="77777777">
        <w:trPr>
          <w:trHeight w:hRule="exact" w:val="667"/>
        </w:trPr>
        <w:tc>
          <w:tcPr>
            <w:tcW w:w="992" w:type="dxa"/>
            <w:tcBorders>
              <w:top w:val="single" w:sz="5" w:space="0" w:color="000000"/>
              <w:left w:val="single" w:sz="5" w:space="0" w:color="000000"/>
              <w:bottom w:val="single" w:sz="5" w:space="0" w:color="000000"/>
              <w:right w:val="single" w:sz="5" w:space="0" w:color="000000"/>
            </w:tcBorders>
          </w:tcPr>
          <w:p w14:paraId="44D0254A" w14:textId="77777777" w:rsidR="00B619BB" w:rsidRDefault="00B619BB">
            <w:pPr>
              <w:pStyle w:val="TableParagraph"/>
              <w:spacing w:before="8"/>
              <w:rPr>
                <w:rFonts w:ascii="Times New Roman" w:eastAsia="Times New Roman" w:hAnsi="Times New Roman" w:cs="Times New Roman"/>
                <w:sz w:val="21"/>
                <w:szCs w:val="21"/>
              </w:rPr>
            </w:pPr>
          </w:p>
          <w:p w14:paraId="003351FE"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M.5.9.</w:t>
            </w:r>
          </w:p>
        </w:tc>
        <w:tc>
          <w:tcPr>
            <w:tcW w:w="9633" w:type="dxa"/>
            <w:tcBorders>
              <w:top w:val="single" w:sz="5" w:space="0" w:color="000000"/>
              <w:left w:val="single" w:sz="5" w:space="0" w:color="000000"/>
              <w:bottom w:val="single" w:sz="5" w:space="0" w:color="000000"/>
              <w:right w:val="single" w:sz="5" w:space="0" w:color="000000"/>
            </w:tcBorders>
          </w:tcPr>
          <w:p w14:paraId="4BDD2309" w14:textId="77777777" w:rsidR="00B619BB" w:rsidRDefault="00A448BA">
            <w:pPr>
              <w:pStyle w:val="TableParagraph"/>
              <w:spacing w:before="116"/>
              <w:ind w:left="5411" w:right="336"/>
              <w:rPr>
                <w:rFonts w:ascii="Calibri" w:eastAsia="Calibri" w:hAnsi="Calibri" w:cs="Calibri"/>
              </w:rPr>
            </w:pPr>
            <w:r>
              <w:rPr>
                <w:rFonts w:ascii="Calibri"/>
              </w:rPr>
              <w:t xml:space="preserve">Write </w:t>
            </w:r>
            <w:r>
              <w:rPr>
                <w:rFonts w:ascii="Calibri"/>
                <w:spacing w:val="-1"/>
              </w:rPr>
              <w:t>proposal</w:t>
            </w:r>
            <w:r>
              <w:rPr>
                <w:rFonts w:ascii="Calibri"/>
              </w:rPr>
              <w:t xml:space="preserve"> </w:t>
            </w:r>
            <w:r>
              <w:rPr>
                <w:rFonts w:ascii="Calibri"/>
                <w:spacing w:val="-1"/>
              </w:rPr>
              <w:t>for</w:t>
            </w:r>
            <w:r>
              <w:rPr>
                <w:rFonts w:ascii="Calibri"/>
              </w:rPr>
              <w:t xml:space="preserve"> </w:t>
            </w:r>
            <w:r>
              <w:rPr>
                <w:rFonts w:ascii="Calibri"/>
                <w:spacing w:val="-1"/>
              </w:rPr>
              <w:t xml:space="preserve">follow-up funding </w:t>
            </w:r>
            <w:r>
              <w:rPr>
                <w:rFonts w:ascii="Calibri"/>
              </w:rPr>
              <w:t xml:space="preserve">of </w:t>
            </w:r>
            <w:r>
              <w:rPr>
                <w:rFonts w:ascii="Calibri"/>
                <w:spacing w:val="-1"/>
              </w:rPr>
              <w:t>the</w:t>
            </w:r>
            <w:r>
              <w:rPr>
                <w:rFonts w:ascii="Calibri"/>
                <w:spacing w:val="28"/>
              </w:rPr>
              <w:t xml:space="preserve"> </w:t>
            </w:r>
            <w:r>
              <w:rPr>
                <w:rFonts w:ascii="Calibri"/>
                <w:spacing w:val="-1"/>
              </w:rPr>
              <w:t>project.</w:t>
            </w:r>
          </w:p>
        </w:tc>
      </w:tr>
      <w:tr w:rsidR="00B619BB" w14:paraId="1176DFD2"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7E67F004" w14:textId="77777777" w:rsidR="00B619BB" w:rsidRDefault="00B619BB">
            <w:pPr>
              <w:pStyle w:val="TableParagraph"/>
              <w:rPr>
                <w:rFonts w:ascii="Times New Roman" w:eastAsia="Times New Roman" w:hAnsi="Times New Roman" w:cs="Times New Roman"/>
              </w:rPr>
            </w:pPr>
          </w:p>
          <w:p w14:paraId="746FC18F" w14:textId="77777777" w:rsidR="00B619BB" w:rsidRDefault="00B619BB">
            <w:pPr>
              <w:pStyle w:val="TableParagraph"/>
              <w:spacing w:before="4"/>
              <w:rPr>
                <w:rFonts w:ascii="Times New Roman" w:eastAsia="Times New Roman" w:hAnsi="Times New Roman" w:cs="Times New Roman"/>
                <w:sz w:val="23"/>
                <w:szCs w:val="23"/>
              </w:rPr>
            </w:pPr>
          </w:p>
          <w:p w14:paraId="7E6191BE"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5.9.</w:t>
            </w:r>
          </w:p>
        </w:tc>
        <w:tc>
          <w:tcPr>
            <w:tcW w:w="9633" w:type="dxa"/>
            <w:tcBorders>
              <w:top w:val="single" w:sz="5" w:space="0" w:color="000000"/>
              <w:left w:val="single" w:sz="5" w:space="0" w:color="000000"/>
              <w:bottom w:val="single" w:sz="5" w:space="0" w:color="000000"/>
              <w:right w:val="single" w:sz="5" w:space="0" w:color="000000"/>
            </w:tcBorders>
          </w:tcPr>
          <w:p w14:paraId="00211D8A" w14:textId="77777777" w:rsidR="00B619BB" w:rsidRDefault="00A448BA">
            <w:pPr>
              <w:pStyle w:val="TableParagraph"/>
              <w:spacing w:before="118" w:line="239" w:lineRule="auto"/>
              <w:ind w:left="102" w:right="455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Involve</w:t>
            </w:r>
            <w:r>
              <w:rPr>
                <w:rFonts w:ascii="Calibri"/>
                <w:spacing w:val="43"/>
              </w:rPr>
              <w:t xml:space="preserve"> </w:t>
            </w:r>
            <w:r>
              <w:rPr>
                <w:rFonts w:ascii="Calibri"/>
                <w:spacing w:val="-1"/>
              </w:rPr>
              <w:t>OTT</w:t>
            </w:r>
            <w:r>
              <w:rPr>
                <w:rFonts w:ascii="Calibri"/>
                <w:spacing w:val="-2"/>
              </w:rPr>
              <w:t xml:space="preserve"> </w:t>
            </w:r>
            <w:r>
              <w:rPr>
                <w:rFonts w:ascii="Calibri"/>
              </w:rPr>
              <w:t>to</w:t>
            </w:r>
            <w:r>
              <w:rPr>
                <w:rFonts w:ascii="Calibri"/>
                <w:spacing w:val="1"/>
              </w:rPr>
              <w:t xml:space="preserve"> </w:t>
            </w:r>
            <w:r>
              <w:rPr>
                <w:rFonts w:ascii="Calibri"/>
                <w:spacing w:val="-1"/>
              </w:rPr>
              <w:t xml:space="preserve">negotiate </w:t>
            </w:r>
            <w:r>
              <w:rPr>
                <w:rFonts w:ascii="Calibri"/>
              </w:rPr>
              <w:t>the</w:t>
            </w:r>
            <w:r>
              <w:rPr>
                <w:rFonts w:ascii="Calibri"/>
                <w:spacing w:val="-2"/>
              </w:rPr>
              <w:t xml:space="preserve"> </w:t>
            </w:r>
            <w:r>
              <w:rPr>
                <w:rFonts w:ascii="Calibri"/>
                <w:spacing w:val="-1"/>
              </w:rPr>
              <w:t>confidentiality</w:t>
            </w:r>
            <w:r>
              <w:rPr>
                <w:rFonts w:ascii="Calibri"/>
              </w:rPr>
              <w:t xml:space="preserve"> and</w:t>
            </w:r>
            <w:r>
              <w:rPr>
                <w:rFonts w:ascii="Calibri"/>
                <w:spacing w:val="-4"/>
              </w:rPr>
              <w:t xml:space="preserve"> </w:t>
            </w:r>
            <w:r>
              <w:rPr>
                <w:rFonts w:ascii="Calibri"/>
                <w:spacing w:val="-1"/>
              </w:rPr>
              <w:t>material</w:t>
            </w:r>
            <w:r>
              <w:rPr>
                <w:rFonts w:ascii="Calibri"/>
                <w:spacing w:val="33"/>
              </w:rPr>
              <w:t xml:space="preserve"> </w:t>
            </w:r>
            <w:r>
              <w:rPr>
                <w:rFonts w:ascii="Calibri"/>
                <w:spacing w:val="-1"/>
              </w:rPr>
              <w:t>transfer</w:t>
            </w:r>
            <w:r>
              <w:rPr>
                <w:rFonts w:ascii="Calibri"/>
              </w:rPr>
              <w:t xml:space="preserve"> </w:t>
            </w:r>
            <w:r>
              <w:rPr>
                <w:rFonts w:ascii="Calibri"/>
                <w:spacing w:val="-1"/>
              </w:rPr>
              <w:t>agreements,</w:t>
            </w:r>
            <w:r>
              <w:rPr>
                <w:rFonts w:ascii="Calibri"/>
                <w:spacing w:val="-3"/>
              </w:rPr>
              <w:t xml:space="preserve"> </w:t>
            </w:r>
            <w:r>
              <w:rPr>
                <w:rFonts w:ascii="Calibri"/>
                <w:spacing w:val="-1"/>
              </w:rPr>
              <w:t>work</w:t>
            </w:r>
            <w:r>
              <w:rPr>
                <w:rFonts w:ascii="Calibri"/>
                <w:spacing w:val="-2"/>
              </w:rPr>
              <w:t xml:space="preserve"> </w:t>
            </w:r>
            <w:r>
              <w:rPr>
                <w:rFonts w:ascii="Calibri"/>
              </w:rPr>
              <w:t xml:space="preserve">with </w:t>
            </w:r>
            <w:r>
              <w:rPr>
                <w:rFonts w:ascii="Calibri"/>
                <w:spacing w:val="-1"/>
              </w:rPr>
              <w:t>ORSP</w:t>
            </w:r>
            <w:r>
              <w:rPr>
                <w:rFonts w:ascii="Calibri"/>
                <w:spacing w:val="1"/>
              </w:rPr>
              <w:t xml:space="preserve"> </w:t>
            </w:r>
            <w:r>
              <w:rPr>
                <w:rFonts w:ascii="Calibri"/>
                <w:spacing w:val="-1"/>
              </w:rPr>
              <w:t>to</w:t>
            </w:r>
            <w:r>
              <w:rPr>
                <w:rFonts w:ascii="Calibri"/>
                <w:spacing w:val="1"/>
              </w:rPr>
              <w:t xml:space="preserve"> </w:t>
            </w:r>
            <w:r>
              <w:rPr>
                <w:rFonts w:ascii="Calibri"/>
                <w:spacing w:val="-1"/>
              </w:rPr>
              <w:t>negotiate</w:t>
            </w:r>
            <w:r>
              <w:rPr>
                <w:rFonts w:ascii="Calibri"/>
              </w:rPr>
              <w:t xml:space="preserve"> </w:t>
            </w:r>
            <w:r>
              <w:rPr>
                <w:rFonts w:ascii="Calibri"/>
                <w:spacing w:val="-2"/>
              </w:rPr>
              <w:t>IP</w:t>
            </w:r>
            <w:r>
              <w:rPr>
                <w:rFonts w:ascii="Calibri"/>
                <w:spacing w:val="35"/>
              </w:rPr>
              <w:t xml:space="preserve"> </w:t>
            </w:r>
            <w:r>
              <w:rPr>
                <w:rFonts w:ascii="Calibri"/>
                <w:spacing w:val="-1"/>
              </w:rPr>
              <w:t>terms</w:t>
            </w:r>
            <w:r>
              <w:rPr>
                <w:rFonts w:ascii="Calibri"/>
              </w:rPr>
              <w:t xml:space="preserve"> </w:t>
            </w:r>
            <w:r>
              <w:rPr>
                <w:rFonts w:ascii="Calibri"/>
                <w:spacing w:val="-1"/>
              </w:rPr>
              <w:t xml:space="preserve">within </w:t>
            </w:r>
            <w:r>
              <w:rPr>
                <w:rFonts w:ascii="Calibri"/>
              </w:rPr>
              <w:t xml:space="preserve">a </w:t>
            </w:r>
            <w:r>
              <w:rPr>
                <w:rFonts w:ascii="Calibri"/>
                <w:spacing w:val="-1"/>
              </w:rPr>
              <w:t>sponsored</w:t>
            </w:r>
            <w:r>
              <w:rPr>
                <w:rFonts w:ascii="Calibri"/>
              </w:rPr>
              <w:t xml:space="preserve"> </w:t>
            </w:r>
            <w:r>
              <w:rPr>
                <w:rFonts w:ascii="Calibri"/>
                <w:spacing w:val="-1"/>
              </w:rPr>
              <w:t>research agreement.</w:t>
            </w:r>
          </w:p>
        </w:tc>
      </w:tr>
      <w:tr w:rsidR="00B619BB" w14:paraId="5B134779"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187546F9" w14:textId="77777777" w:rsidR="00B619BB" w:rsidRDefault="00B619BB">
            <w:pPr>
              <w:pStyle w:val="TableParagraph"/>
              <w:rPr>
                <w:rFonts w:ascii="Times New Roman" w:eastAsia="Times New Roman" w:hAnsi="Times New Roman" w:cs="Times New Roman"/>
              </w:rPr>
            </w:pPr>
          </w:p>
          <w:p w14:paraId="66306B78" w14:textId="77777777" w:rsidR="00B619BB" w:rsidRDefault="00A448BA">
            <w:pPr>
              <w:pStyle w:val="TableParagraph"/>
              <w:spacing w:before="131"/>
              <w:ind w:left="258"/>
              <w:rPr>
                <w:rFonts w:ascii="Times New Roman" w:eastAsia="Times New Roman" w:hAnsi="Times New Roman" w:cs="Times New Roman"/>
                <w:sz w:val="23"/>
                <w:szCs w:val="23"/>
              </w:rPr>
            </w:pPr>
            <w:r>
              <w:rPr>
                <w:rFonts w:ascii="Times New Roman"/>
                <w:sz w:val="23"/>
              </w:rPr>
              <w:t>5.10.</w:t>
            </w:r>
          </w:p>
        </w:tc>
        <w:tc>
          <w:tcPr>
            <w:tcW w:w="9633" w:type="dxa"/>
            <w:tcBorders>
              <w:top w:val="single" w:sz="5" w:space="0" w:color="000000"/>
              <w:left w:val="single" w:sz="5" w:space="0" w:color="000000"/>
              <w:bottom w:val="single" w:sz="5" w:space="0" w:color="000000"/>
              <w:right w:val="single" w:sz="5" w:space="0" w:color="000000"/>
            </w:tcBorders>
          </w:tcPr>
          <w:p w14:paraId="6A97C2A6" w14:textId="77777777" w:rsidR="00B619BB" w:rsidRDefault="00A448BA">
            <w:pPr>
              <w:pStyle w:val="TableParagraph"/>
              <w:spacing w:before="116"/>
              <w:ind w:left="102" w:right="4720"/>
              <w:rPr>
                <w:rFonts w:ascii="Calibri" w:eastAsia="Calibri" w:hAnsi="Calibri" w:cs="Calibri"/>
              </w:rPr>
            </w:pPr>
            <w:proofErr w:type="spellStart"/>
            <w:r>
              <w:rPr>
                <w:rFonts w:ascii="Calibri"/>
                <w:b/>
                <w:spacing w:val="-1"/>
              </w:rPr>
              <w:t>Technoeconomic</w:t>
            </w:r>
            <w:proofErr w:type="spellEnd"/>
            <w:r>
              <w:rPr>
                <w:rFonts w:ascii="Calibri"/>
                <w:b/>
                <w:spacing w:val="1"/>
              </w:rPr>
              <w:t xml:space="preserve"> </w:t>
            </w:r>
            <w:r>
              <w:rPr>
                <w:rFonts w:ascii="Calibri"/>
                <w:b/>
                <w:spacing w:val="-1"/>
              </w:rPr>
              <w:t xml:space="preserve">analysis: </w:t>
            </w:r>
            <w:r>
              <w:rPr>
                <w:rFonts w:ascii="Calibri"/>
                <w:spacing w:val="-1"/>
              </w:rPr>
              <w:t xml:space="preserve">Develop </w:t>
            </w:r>
            <w:proofErr w:type="spellStart"/>
            <w:r>
              <w:rPr>
                <w:rFonts w:ascii="Calibri"/>
                <w:spacing w:val="-1"/>
              </w:rPr>
              <w:t>technoeconomic</w:t>
            </w:r>
            <w:proofErr w:type="spellEnd"/>
            <w:r>
              <w:rPr>
                <w:rFonts w:ascii="Calibri"/>
                <w:spacing w:val="31"/>
              </w:rPr>
              <w:t xml:space="preserve"> </w:t>
            </w:r>
            <w:r>
              <w:rPr>
                <w:rFonts w:ascii="Calibri"/>
                <w:spacing w:val="-1"/>
              </w:rPr>
              <w:t>model</w:t>
            </w:r>
            <w:r>
              <w:rPr>
                <w:rFonts w:ascii="Calibri"/>
                <w:spacing w:val="1"/>
              </w:rPr>
              <w:t xml:space="preserve"> </w:t>
            </w:r>
            <w:r>
              <w:rPr>
                <w:rFonts w:ascii="Calibri"/>
                <w:spacing w:val="-1"/>
              </w:rPr>
              <w:t>based</w:t>
            </w:r>
            <w:r>
              <w:rPr>
                <w:rFonts w:ascii="Calibri"/>
                <w:spacing w:val="-3"/>
              </w:rPr>
              <w:t xml:space="preserve"> </w:t>
            </w:r>
            <w:r>
              <w:rPr>
                <w:rFonts w:ascii="Calibri"/>
              </w:rPr>
              <w:t>on</w:t>
            </w:r>
            <w:r>
              <w:rPr>
                <w:rFonts w:ascii="Calibri"/>
                <w:spacing w:val="-3"/>
              </w:rPr>
              <w:t xml:space="preserve"> </w:t>
            </w:r>
            <w:r>
              <w:rPr>
                <w:rFonts w:ascii="Calibri"/>
              </w:rPr>
              <w:t>the</w:t>
            </w:r>
            <w:r>
              <w:rPr>
                <w:rFonts w:ascii="Calibri"/>
                <w:spacing w:val="-2"/>
              </w:rPr>
              <w:t xml:space="preserve"> </w:t>
            </w:r>
            <w:r>
              <w:rPr>
                <w:rFonts w:ascii="Calibri"/>
                <w:spacing w:val="-1"/>
              </w:rPr>
              <w:t>model</w:t>
            </w:r>
            <w:r>
              <w:rPr>
                <w:rFonts w:ascii="Calibri"/>
                <w:spacing w:val="-2"/>
              </w:rPr>
              <w:t xml:space="preserve"> </w:t>
            </w:r>
            <w:r>
              <w:rPr>
                <w:rFonts w:ascii="Calibri"/>
              </w:rPr>
              <w:t xml:space="preserve">that </w:t>
            </w:r>
            <w:r>
              <w:rPr>
                <w:rFonts w:ascii="Calibri"/>
                <w:spacing w:val="-1"/>
              </w:rPr>
              <w:t>Ramon used</w:t>
            </w:r>
            <w:r>
              <w:rPr>
                <w:rFonts w:ascii="Calibri"/>
                <w:spacing w:val="-2"/>
              </w:rPr>
              <w:t xml:space="preserve"> </w:t>
            </w:r>
            <w:r>
              <w:rPr>
                <w:rFonts w:ascii="Calibri"/>
              </w:rPr>
              <w:t>when</w:t>
            </w:r>
            <w:r>
              <w:rPr>
                <w:rFonts w:ascii="Calibri"/>
                <w:spacing w:val="-1"/>
              </w:rPr>
              <w:t xml:space="preserve"> he</w:t>
            </w:r>
            <w:r>
              <w:rPr>
                <w:rFonts w:ascii="Calibri"/>
                <w:spacing w:val="27"/>
              </w:rPr>
              <w:t xml:space="preserve"> </w:t>
            </w:r>
            <w:r>
              <w:rPr>
                <w:rFonts w:ascii="Calibri"/>
                <w:spacing w:val="-1"/>
              </w:rPr>
              <w:t>developed</w:t>
            </w:r>
            <w:r>
              <w:rPr>
                <w:rFonts w:ascii="Calibri"/>
              </w:rPr>
              <w:t xml:space="preserve"> </w:t>
            </w:r>
            <w:r>
              <w:rPr>
                <w:rFonts w:ascii="Calibri"/>
                <w:spacing w:val="-1"/>
              </w:rPr>
              <w:t>the</w:t>
            </w:r>
            <w:r>
              <w:rPr>
                <w:rFonts w:ascii="Calibri"/>
              </w:rPr>
              <w:t xml:space="preserve"> </w:t>
            </w:r>
            <w:r>
              <w:rPr>
                <w:rFonts w:ascii="Calibri"/>
                <w:spacing w:val="-2"/>
              </w:rPr>
              <w:t>REMOTE</w:t>
            </w:r>
            <w:r>
              <w:rPr>
                <w:rFonts w:ascii="Calibri"/>
              </w:rPr>
              <w:t xml:space="preserve"> </w:t>
            </w:r>
            <w:r>
              <w:rPr>
                <w:rFonts w:ascii="Calibri"/>
                <w:spacing w:val="-1"/>
              </w:rPr>
              <w:t>program</w:t>
            </w:r>
          </w:p>
        </w:tc>
      </w:tr>
      <w:tr w:rsidR="00B619BB" w14:paraId="7235D11A" w14:textId="77777777">
        <w:trPr>
          <w:trHeight w:hRule="exact" w:val="934"/>
        </w:trPr>
        <w:tc>
          <w:tcPr>
            <w:tcW w:w="992" w:type="dxa"/>
            <w:tcBorders>
              <w:top w:val="single" w:sz="5" w:space="0" w:color="000000"/>
              <w:left w:val="single" w:sz="5" w:space="0" w:color="000000"/>
              <w:bottom w:val="single" w:sz="5" w:space="0" w:color="000000"/>
              <w:right w:val="single" w:sz="5" w:space="0" w:color="000000"/>
            </w:tcBorders>
          </w:tcPr>
          <w:p w14:paraId="0DA9DFC0" w14:textId="77777777" w:rsidR="00B619BB" w:rsidRDefault="00B619BB">
            <w:pPr>
              <w:pStyle w:val="TableParagraph"/>
              <w:rPr>
                <w:rFonts w:ascii="Times New Roman" w:eastAsia="Times New Roman" w:hAnsi="Times New Roman" w:cs="Times New Roman"/>
              </w:rPr>
            </w:pPr>
          </w:p>
          <w:p w14:paraId="48F986B7" w14:textId="77777777" w:rsidR="00B619BB" w:rsidRDefault="00A448BA">
            <w:pPr>
              <w:pStyle w:val="TableParagraph"/>
              <w:spacing w:before="131"/>
              <w:ind w:left="126"/>
              <w:rPr>
                <w:rFonts w:ascii="Times New Roman" w:eastAsia="Times New Roman" w:hAnsi="Times New Roman" w:cs="Times New Roman"/>
                <w:sz w:val="23"/>
                <w:szCs w:val="23"/>
              </w:rPr>
            </w:pPr>
            <w:r>
              <w:rPr>
                <w:rFonts w:ascii="Times New Roman"/>
                <w:spacing w:val="-1"/>
                <w:sz w:val="23"/>
              </w:rPr>
              <w:t>M.5.10.</w:t>
            </w:r>
          </w:p>
        </w:tc>
        <w:tc>
          <w:tcPr>
            <w:tcW w:w="9633" w:type="dxa"/>
            <w:tcBorders>
              <w:top w:val="single" w:sz="5" w:space="0" w:color="000000"/>
              <w:left w:val="single" w:sz="5" w:space="0" w:color="000000"/>
              <w:bottom w:val="single" w:sz="5" w:space="0" w:color="000000"/>
              <w:right w:val="single" w:sz="5" w:space="0" w:color="000000"/>
            </w:tcBorders>
          </w:tcPr>
          <w:p w14:paraId="27B1FCA3" w14:textId="77777777" w:rsidR="00B619BB" w:rsidRDefault="00A448BA">
            <w:pPr>
              <w:pStyle w:val="TableParagraph"/>
              <w:spacing w:before="116"/>
              <w:ind w:left="5411" w:right="297"/>
              <w:jc w:val="both"/>
              <w:rPr>
                <w:rFonts w:ascii="Calibri" w:eastAsia="Calibri" w:hAnsi="Calibri" w:cs="Calibri"/>
              </w:rPr>
            </w:pPr>
            <w:r>
              <w:rPr>
                <w:rFonts w:ascii="Calibri"/>
                <w:spacing w:val="-1"/>
              </w:rPr>
              <w:t>Adjust</w:t>
            </w:r>
            <w:r>
              <w:rPr>
                <w:rFonts w:ascii="Calibri"/>
                <w:spacing w:val="1"/>
              </w:rPr>
              <w:t xml:space="preserve"> </w:t>
            </w:r>
            <w:r>
              <w:rPr>
                <w:rFonts w:ascii="Calibri"/>
              </w:rPr>
              <w:t xml:space="preserve">the </w:t>
            </w:r>
            <w:proofErr w:type="spellStart"/>
            <w:r>
              <w:rPr>
                <w:rFonts w:ascii="Calibri"/>
                <w:spacing w:val="-1"/>
              </w:rPr>
              <w:t>technoeconomic</w:t>
            </w:r>
            <w:proofErr w:type="spellEnd"/>
            <w:r>
              <w:rPr>
                <w:rFonts w:ascii="Calibri"/>
                <w:spacing w:val="1"/>
              </w:rPr>
              <w:t xml:space="preserve"> </w:t>
            </w:r>
            <w:r>
              <w:rPr>
                <w:rFonts w:ascii="Calibri"/>
                <w:spacing w:val="-1"/>
              </w:rPr>
              <w:t>model</w:t>
            </w:r>
            <w:r>
              <w:rPr>
                <w:rFonts w:ascii="Calibri"/>
                <w:spacing w:val="-2"/>
              </w:rPr>
              <w:t xml:space="preserve"> </w:t>
            </w:r>
            <w:r>
              <w:rPr>
                <w:rFonts w:ascii="Calibri"/>
              </w:rPr>
              <w:t>to</w:t>
            </w:r>
            <w:r>
              <w:rPr>
                <w:rFonts w:ascii="Calibri"/>
                <w:spacing w:val="-1"/>
              </w:rPr>
              <w:t xml:space="preserve"> fit</w:t>
            </w:r>
            <w:r>
              <w:rPr>
                <w:rFonts w:ascii="Calibri"/>
                <w:spacing w:val="1"/>
              </w:rPr>
              <w:t xml:space="preserve"> </w:t>
            </w:r>
            <w:r>
              <w:rPr>
                <w:rFonts w:ascii="Calibri"/>
                <w:spacing w:val="-1"/>
              </w:rPr>
              <w:t>the</w:t>
            </w:r>
            <w:r>
              <w:rPr>
                <w:rFonts w:ascii="Calibri"/>
                <w:spacing w:val="27"/>
              </w:rPr>
              <w:t xml:space="preserve"> </w:t>
            </w:r>
            <w:r>
              <w:rPr>
                <w:rFonts w:ascii="Calibri"/>
                <w:spacing w:val="-1"/>
              </w:rPr>
              <w:t>methane-to-methanol</w:t>
            </w:r>
            <w:r>
              <w:rPr>
                <w:rFonts w:ascii="Calibri"/>
                <w:spacing w:val="-3"/>
              </w:rPr>
              <w:t xml:space="preserve"> </w:t>
            </w:r>
            <w:r>
              <w:rPr>
                <w:rFonts w:ascii="Calibri"/>
                <w:spacing w:val="-1"/>
              </w:rPr>
              <w:t>proposal</w:t>
            </w:r>
            <w:r>
              <w:rPr>
                <w:rFonts w:ascii="Calibri"/>
                <w:spacing w:val="1"/>
              </w:rPr>
              <w:t xml:space="preserve"> </w:t>
            </w:r>
            <w:r>
              <w:rPr>
                <w:rFonts w:ascii="Calibri"/>
                <w:spacing w:val="-2"/>
              </w:rPr>
              <w:t>so</w:t>
            </w:r>
            <w:r>
              <w:rPr>
                <w:rFonts w:ascii="Calibri"/>
                <w:spacing w:val="1"/>
              </w:rPr>
              <w:t xml:space="preserve"> </w:t>
            </w:r>
            <w:r>
              <w:rPr>
                <w:rFonts w:ascii="Calibri"/>
                <w:spacing w:val="-1"/>
              </w:rPr>
              <w:t>that</w:t>
            </w:r>
            <w:r>
              <w:rPr>
                <w:rFonts w:ascii="Calibri"/>
              </w:rPr>
              <w:t xml:space="preserve"> it is</w:t>
            </w:r>
            <w:r>
              <w:rPr>
                <w:rFonts w:ascii="Calibri"/>
                <w:spacing w:val="25"/>
              </w:rPr>
              <w:t xml:space="preserve"> </w:t>
            </w:r>
            <w:r>
              <w:rPr>
                <w:rFonts w:ascii="Calibri"/>
                <w:spacing w:val="-1"/>
              </w:rPr>
              <w:t>ready</w:t>
            </w:r>
            <w:r>
              <w:rPr>
                <w:rFonts w:ascii="Calibri"/>
                <w:spacing w:val="1"/>
              </w:rPr>
              <w:t xml:space="preserve"> </w:t>
            </w:r>
            <w:r>
              <w:rPr>
                <w:rFonts w:ascii="Calibri"/>
                <w:spacing w:val="-1"/>
              </w:rPr>
              <w:t>for</w:t>
            </w:r>
            <w:r>
              <w:rPr>
                <w:rFonts w:ascii="Calibri"/>
              </w:rPr>
              <w:t xml:space="preserve"> </w:t>
            </w:r>
            <w:r>
              <w:rPr>
                <w:rFonts w:ascii="Calibri"/>
                <w:spacing w:val="-1"/>
              </w:rPr>
              <w:t>data</w:t>
            </w:r>
            <w:r>
              <w:rPr>
                <w:rFonts w:ascii="Calibri"/>
                <w:spacing w:val="-2"/>
              </w:rPr>
              <w:t xml:space="preserve"> </w:t>
            </w:r>
            <w:r>
              <w:rPr>
                <w:rFonts w:ascii="Calibri"/>
                <w:spacing w:val="-1"/>
              </w:rPr>
              <w:t>inputs</w:t>
            </w:r>
          </w:p>
        </w:tc>
      </w:tr>
      <w:tr w:rsidR="00B619BB" w14:paraId="129A5F89" w14:textId="77777777">
        <w:trPr>
          <w:trHeight w:hRule="exact" w:val="668"/>
        </w:trPr>
        <w:tc>
          <w:tcPr>
            <w:tcW w:w="992" w:type="dxa"/>
            <w:tcBorders>
              <w:top w:val="single" w:sz="5" w:space="0" w:color="000000"/>
              <w:left w:val="single" w:sz="5" w:space="0" w:color="000000"/>
              <w:bottom w:val="single" w:sz="5" w:space="0" w:color="000000"/>
              <w:right w:val="single" w:sz="5" w:space="0" w:color="000000"/>
            </w:tcBorders>
          </w:tcPr>
          <w:p w14:paraId="15A3D520" w14:textId="77777777" w:rsidR="00B619BB" w:rsidRDefault="00B619BB">
            <w:pPr>
              <w:pStyle w:val="TableParagraph"/>
              <w:spacing w:before="9"/>
              <w:rPr>
                <w:rFonts w:ascii="Times New Roman" w:eastAsia="Times New Roman" w:hAnsi="Times New Roman" w:cs="Times New Roman"/>
                <w:sz w:val="21"/>
                <w:szCs w:val="21"/>
              </w:rPr>
            </w:pPr>
          </w:p>
          <w:p w14:paraId="4933D7B5" w14:textId="77777777" w:rsidR="00B619BB" w:rsidRDefault="00A448BA">
            <w:pPr>
              <w:pStyle w:val="TableParagraph"/>
              <w:ind w:left="126"/>
              <w:rPr>
                <w:rFonts w:ascii="Times New Roman" w:eastAsia="Times New Roman" w:hAnsi="Times New Roman" w:cs="Times New Roman"/>
                <w:sz w:val="23"/>
                <w:szCs w:val="23"/>
              </w:rPr>
            </w:pPr>
            <w:r>
              <w:rPr>
                <w:rFonts w:ascii="Times New Roman"/>
                <w:spacing w:val="-1"/>
                <w:sz w:val="23"/>
              </w:rPr>
              <w:t>M.5.11.</w:t>
            </w:r>
          </w:p>
        </w:tc>
        <w:tc>
          <w:tcPr>
            <w:tcW w:w="9633" w:type="dxa"/>
            <w:tcBorders>
              <w:top w:val="single" w:sz="5" w:space="0" w:color="000000"/>
              <w:left w:val="single" w:sz="5" w:space="0" w:color="000000"/>
              <w:bottom w:val="single" w:sz="5" w:space="0" w:color="000000"/>
              <w:right w:val="single" w:sz="5" w:space="0" w:color="000000"/>
            </w:tcBorders>
          </w:tcPr>
          <w:p w14:paraId="64E7259A" w14:textId="77777777" w:rsidR="00B619BB" w:rsidRDefault="00A448BA">
            <w:pPr>
              <w:pStyle w:val="TableParagraph"/>
              <w:spacing w:before="119"/>
              <w:ind w:left="5411" w:right="262"/>
              <w:rPr>
                <w:rFonts w:ascii="Calibri" w:eastAsia="Calibri" w:hAnsi="Calibri" w:cs="Calibri"/>
              </w:rPr>
            </w:pPr>
            <w:r>
              <w:rPr>
                <w:rFonts w:ascii="Calibri"/>
                <w:spacing w:val="-1"/>
              </w:rPr>
              <w:t>Add data</w:t>
            </w:r>
            <w:r>
              <w:rPr>
                <w:rFonts w:ascii="Calibri"/>
              </w:rPr>
              <w:t xml:space="preserve"> to</w:t>
            </w:r>
            <w:r>
              <w:rPr>
                <w:rFonts w:ascii="Calibri"/>
                <w:spacing w:val="-1"/>
              </w:rPr>
              <w:t xml:space="preserve"> the </w:t>
            </w:r>
            <w:proofErr w:type="spellStart"/>
            <w:r>
              <w:rPr>
                <w:rFonts w:ascii="Calibri"/>
                <w:spacing w:val="-1"/>
              </w:rPr>
              <w:t>technoeconomic</w:t>
            </w:r>
            <w:proofErr w:type="spellEnd"/>
            <w:r>
              <w:rPr>
                <w:rFonts w:ascii="Calibri"/>
                <w:spacing w:val="-4"/>
              </w:rPr>
              <w:t xml:space="preserve"> </w:t>
            </w:r>
            <w:r>
              <w:rPr>
                <w:rFonts w:ascii="Calibri"/>
              </w:rPr>
              <w:t>model</w:t>
            </w:r>
            <w:r>
              <w:rPr>
                <w:rFonts w:ascii="Calibri"/>
                <w:spacing w:val="-2"/>
              </w:rPr>
              <w:t xml:space="preserve"> </w:t>
            </w:r>
            <w:r>
              <w:rPr>
                <w:rFonts w:ascii="Calibri"/>
                <w:spacing w:val="-1"/>
              </w:rPr>
              <w:t>and</w:t>
            </w:r>
            <w:r>
              <w:rPr>
                <w:rFonts w:ascii="Calibri"/>
                <w:spacing w:val="31"/>
              </w:rPr>
              <w:t xml:space="preserve"> </w:t>
            </w:r>
            <w:r>
              <w:rPr>
                <w:rFonts w:ascii="Calibri"/>
                <w:spacing w:val="-1"/>
              </w:rPr>
              <w:t>perform</w:t>
            </w:r>
            <w:r>
              <w:rPr>
                <w:rFonts w:ascii="Calibri"/>
                <w:spacing w:val="1"/>
              </w:rPr>
              <w:t xml:space="preserve"> </w:t>
            </w:r>
            <w:r>
              <w:rPr>
                <w:rFonts w:ascii="Calibri"/>
                <w:spacing w:val="-1"/>
              </w:rPr>
              <w:t>sensitivity</w:t>
            </w:r>
            <w:r>
              <w:rPr>
                <w:rFonts w:ascii="Calibri"/>
                <w:spacing w:val="1"/>
              </w:rPr>
              <w:t xml:space="preserve"> </w:t>
            </w:r>
            <w:r>
              <w:rPr>
                <w:rFonts w:ascii="Calibri"/>
                <w:spacing w:val="-1"/>
              </w:rPr>
              <w:t>analysis</w:t>
            </w:r>
          </w:p>
        </w:tc>
      </w:tr>
      <w:tr w:rsidR="00B619BB" w14:paraId="79E43F8D" w14:textId="77777777">
        <w:trPr>
          <w:trHeight w:hRule="exact" w:val="401"/>
        </w:trPr>
        <w:tc>
          <w:tcPr>
            <w:tcW w:w="992" w:type="dxa"/>
            <w:tcBorders>
              <w:top w:val="single" w:sz="5" w:space="0" w:color="000000"/>
              <w:left w:val="single" w:sz="5" w:space="0" w:color="000000"/>
              <w:bottom w:val="single" w:sz="5" w:space="0" w:color="000000"/>
              <w:right w:val="single" w:sz="5" w:space="0" w:color="000000"/>
            </w:tcBorders>
          </w:tcPr>
          <w:p w14:paraId="474FD566" w14:textId="77777777" w:rsidR="00B619BB" w:rsidRDefault="00A448BA">
            <w:pPr>
              <w:pStyle w:val="TableParagraph"/>
              <w:spacing w:before="115"/>
              <w:ind w:left="126"/>
              <w:rPr>
                <w:rFonts w:ascii="Times New Roman" w:eastAsia="Times New Roman" w:hAnsi="Times New Roman" w:cs="Times New Roman"/>
                <w:sz w:val="23"/>
                <w:szCs w:val="23"/>
              </w:rPr>
            </w:pPr>
            <w:r>
              <w:rPr>
                <w:rFonts w:ascii="Times New Roman"/>
                <w:spacing w:val="-1"/>
                <w:sz w:val="23"/>
              </w:rPr>
              <w:t>M.5.12.</w:t>
            </w:r>
          </w:p>
        </w:tc>
        <w:tc>
          <w:tcPr>
            <w:tcW w:w="9633" w:type="dxa"/>
            <w:tcBorders>
              <w:top w:val="single" w:sz="5" w:space="0" w:color="000000"/>
              <w:left w:val="single" w:sz="5" w:space="0" w:color="000000"/>
              <w:bottom w:val="single" w:sz="5" w:space="0" w:color="000000"/>
              <w:right w:val="single" w:sz="5" w:space="0" w:color="000000"/>
            </w:tcBorders>
          </w:tcPr>
          <w:p w14:paraId="5CBA8098" w14:textId="77777777" w:rsidR="00B619BB" w:rsidRDefault="00A448BA">
            <w:pPr>
              <w:pStyle w:val="TableParagraph"/>
              <w:spacing w:before="118"/>
              <w:ind w:left="5411"/>
              <w:rPr>
                <w:rFonts w:ascii="Calibri" w:eastAsia="Calibri" w:hAnsi="Calibri" w:cs="Calibri"/>
              </w:rPr>
            </w:pPr>
            <w:r>
              <w:rPr>
                <w:rFonts w:ascii="Calibri"/>
                <w:spacing w:val="-1"/>
              </w:rPr>
              <w:t xml:space="preserve">Complete </w:t>
            </w:r>
            <w:r>
              <w:rPr>
                <w:rFonts w:ascii="Calibri"/>
              </w:rPr>
              <w:t>the</w:t>
            </w:r>
            <w:r>
              <w:rPr>
                <w:rFonts w:ascii="Calibri"/>
                <w:spacing w:val="-2"/>
              </w:rPr>
              <w:t xml:space="preserve"> </w:t>
            </w:r>
            <w:proofErr w:type="spellStart"/>
            <w:r>
              <w:rPr>
                <w:rFonts w:ascii="Calibri"/>
                <w:spacing w:val="-1"/>
              </w:rPr>
              <w:t>technoeconomic</w:t>
            </w:r>
            <w:proofErr w:type="spellEnd"/>
            <w:r>
              <w:rPr>
                <w:rFonts w:ascii="Calibri"/>
                <w:spacing w:val="-2"/>
              </w:rPr>
              <w:t xml:space="preserve"> </w:t>
            </w:r>
            <w:r>
              <w:rPr>
                <w:rFonts w:ascii="Calibri"/>
                <w:spacing w:val="-1"/>
              </w:rPr>
              <w:t>model</w:t>
            </w:r>
          </w:p>
        </w:tc>
      </w:tr>
    </w:tbl>
    <w:p w14:paraId="4466F97C" w14:textId="77777777" w:rsidR="00A448BA" w:rsidRDefault="00A448BA"/>
    <w:p w14:paraId="3D7DEE3A" w14:textId="77777777" w:rsidR="00A448BA" w:rsidRDefault="00A448BA"/>
    <w:tbl>
      <w:tblPr>
        <w:tblStyle w:val="TableGrid"/>
        <w:tblW w:w="0" w:type="auto"/>
        <w:tblInd w:w="648" w:type="dxa"/>
        <w:tblLook w:val="04A0" w:firstRow="1" w:lastRow="0" w:firstColumn="1" w:lastColumn="0" w:noHBand="0" w:noVBand="1"/>
      </w:tblPr>
      <w:tblGrid>
        <w:gridCol w:w="10290"/>
      </w:tblGrid>
      <w:tr w:rsidR="00A448BA" w14:paraId="763D2603" w14:textId="77777777" w:rsidTr="00F717AD">
        <w:tc>
          <w:tcPr>
            <w:tcW w:w="10290" w:type="dxa"/>
          </w:tcPr>
          <w:p w14:paraId="2328FB4B" w14:textId="77777777" w:rsidR="00A448BA" w:rsidRDefault="00A448BA">
            <w:r>
              <w:rPr>
                <w:rFonts w:ascii="Times New Roman" w:eastAsia="Times New Roman" w:hAnsi="Times New Roman" w:cs="Times New Roman"/>
                <w:noProof/>
                <w:sz w:val="20"/>
                <w:szCs w:val="20"/>
              </w:rPr>
              <w:lastRenderedPageBreak/>
              <w:drawing>
                <wp:inline distT="0" distB="0" distL="0" distR="0" wp14:anchorId="38BF2D06" wp14:editId="192F21F0">
                  <wp:extent cx="5888320" cy="4111256"/>
                  <wp:effectExtent l="0" t="0" r="508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88681" cy="4111508"/>
                          </a:xfrm>
                          <a:prstGeom prst="rect">
                            <a:avLst/>
                          </a:prstGeom>
                        </pic:spPr>
                      </pic:pic>
                    </a:graphicData>
                  </a:graphic>
                </wp:inline>
              </w:drawing>
            </w:r>
          </w:p>
        </w:tc>
      </w:tr>
      <w:tr w:rsidR="00A448BA" w14:paraId="435FC918" w14:textId="77777777" w:rsidTr="00F717AD">
        <w:tc>
          <w:tcPr>
            <w:tcW w:w="10290" w:type="dxa"/>
          </w:tcPr>
          <w:p w14:paraId="22E84305" w14:textId="77777777" w:rsidR="00A448BA" w:rsidRDefault="00F717AD">
            <w:r>
              <w:rPr>
                <w:rFonts w:ascii="Times New Roman" w:eastAsia="Times New Roman" w:hAnsi="Times New Roman" w:cs="Times New Roman"/>
                <w:noProof/>
                <w:sz w:val="20"/>
                <w:szCs w:val="20"/>
              </w:rPr>
              <w:lastRenderedPageBreak/>
              <w:drawing>
                <wp:inline distT="0" distB="0" distL="0" distR="0" wp14:anchorId="4035B719" wp14:editId="67BE1BC9">
                  <wp:extent cx="5940372" cy="53766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40372" cy="5376672"/>
                          </a:xfrm>
                          <a:prstGeom prst="rect">
                            <a:avLst/>
                          </a:prstGeom>
                        </pic:spPr>
                      </pic:pic>
                    </a:graphicData>
                  </a:graphic>
                </wp:inline>
              </w:drawing>
            </w:r>
          </w:p>
        </w:tc>
      </w:tr>
    </w:tbl>
    <w:p w14:paraId="4CB272FD" w14:textId="77777777" w:rsidR="00A448BA" w:rsidRDefault="00A448BA"/>
    <w:sectPr w:rsidR="00A448BA">
      <w:footerReference w:type="default" r:id="rId13"/>
      <w:pgSz w:w="12240" w:h="15840"/>
      <w:pgMar w:top="1200" w:right="520" w:bottom="1240" w:left="400" w:header="760" w:footer="10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F1FC5" w14:textId="77777777" w:rsidR="00627205" w:rsidRDefault="00627205">
      <w:r>
        <w:separator/>
      </w:r>
    </w:p>
  </w:endnote>
  <w:endnote w:type="continuationSeparator" w:id="0">
    <w:p w14:paraId="7EC1AB69" w14:textId="77777777" w:rsidR="00627205" w:rsidRDefault="0062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A31E9"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096" behindDoc="1" locked="0" layoutInCell="1" allowOverlap="1" wp14:anchorId="5BD19331" wp14:editId="120895CC">
              <wp:simplePos x="0" y="0"/>
              <wp:positionH relativeFrom="page">
                <wp:posOffset>327025</wp:posOffset>
              </wp:positionH>
              <wp:positionV relativeFrom="page">
                <wp:posOffset>9271000</wp:posOffset>
              </wp:positionV>
              <wp:extent cx="758825" cy="405765"/>
              <wp:effectExtent l="0" t="0" r="19050" b="13335"/>
              <wp:wrapNone/>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4" name="Freeform 22"/>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1" o:spid="_x0000_s1026" style="position:absolute;margin-left:25.75pt;margin-top:730pt;width:59.75pt;height:31.95pt;z-index:-28384;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">
              <v:shape id="Freeform 22"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dN9wwAA&#10;ANsAAAAPAAAAZHJzL2Rvd25yZXYueG1sRI9BawIxFITvQv9DeAVvmu0iRbbGpS0I0otW7f2RPHcX&#10;Ny+7Saqrv74pCB6HmfmGWZSDbcWZfGgcK3iZZiCItTMNVwoO+9VkDiJEZIOtY1JwpQDl8mm0wMK4&#10;C3/TeRcrkSAcClRQx9gVUgZdk8UwdR1x8o7OW4xJ+koaj5cEt63Ms+xVWmw4LdTY0WdN+rT7tQpo&#10;ven7W9x+VR/az7Cft3r7s1Jq/Dy8v4GINMRH+N5eGwX5DP6/p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dN9wwAAANsAAAAPAAAAAAAAAAAAAAAAAJcCAABkcnMvZG93&#10;bnJldi54bWxQSwUGAAAAAAQABAD1AAAAhwM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20" behindDoc="1" locked="0" layoutInCell="1" allowOverlap="1" wp14:anchorId="6E676229" wp14:editId="0F2DC1CC">
              <wp:simplePos x="0" y="0"/>
              <wp:positionH relativeFrom="page">
                <wp:posOffset>3825875</wp:posOffset>
              </wp:positionH>
              <wp:positionV relativeFrom="page">
                <wp:posOffset>9274175</wp:posOffset>
              </wp:positionV>
              <wp:extent cx="121920" cy="165735"/>
              <wp:effectExtent l="3175" t="3175" r="1905"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D497"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301.25pt;margin-top:730.25pt;width:9.6pt;height:13.05pt;z-index:-28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wIsAIAALE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" filled="f" stroked="f">
              <v:textbox inset="0,0,0,0">
                <w:txbxContent>
                  <w:p w14:paraId="0EF1D497"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144" behindDoc="1" locked="0" layoutInCell="1" allowOverlap="1" wp14:anchorId="69706F2C" wp14:editId="1965D071">
              <wp:simplePos x="0" y="0"/>
              <wp:positionH relativeFrom="page">
                <wp:posOffset>410845</wp:posOffset>
              </wp:positionH>
              <wp:positionV relativeFrom="page">
                <wp:posOffset>9347200</wp:posOffset>
              </wp:positionV>
              <wp:extent cx="522605" cy="316865"/>
              <wp:effectExtent l="4445" t="0" r="6350" b="635"/>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C2733"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1B38973C"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9" o:spid="_x0000_s1028" type="#_x0000_t202" style="position:absolute;margin-left:32.35pt;margin-top:736pt;width:41.15pt;height:24.95pt;z-index:-2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I2QR2OwAgAAsQUAAA4A&#10;AAAAAAAAAAAAAAAALAIAAGRycy9lMm9Eb2MueG1sUEsBAi0AFAAGAAgAAAAhAMhEE1LhAAAADAEA&#10;AA8AAAAAAAAAAAAAAAAACAUAAGRycy9kb3ducmV2LnhtbFBLBQYAAAAABAAEAPMAAAAWBgAAAAA=&#10;" filled="f" stroked="f">
              <v:textbox inset="0,0,0,0">
                <w:txbxContent>
                  <w:p w14:paraId="26BC2733"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1B38973C"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0416"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168" behindDoc="1" locked="0" layoutInCell="1" allowOverlap="1" wp14:anchorId="71FA3047" wp14:editId="261AFA99">
              <wp:simplePos x="0" y="0"/>
              <wp:positionH relativeFrom="page">
                <wp:posOffset>327025</wp:posOffset>
              </wp:positionH>
              <wp:positionV relativeFrom="page">
                <wp:posOffset>9271000</wp:posOffset>
              </wp:positionV>
              <wp:extent cx="758825" cy="405765"/>
              <wp:effectExtent l="0" t="0" r="19050" b="1333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0" name="Freeform 18"/>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7" o:spid="_x0000_s1026" style="position:absolute;margin-left:25.75pt;margin-top:730pt;width:59.75pt;height:31.95pt;z-index:-28312;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">
              <v:shape id="Freeform 18"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tV+vwAA&#10;ANsAAAAPAAAAZHJzL2Rvd25yZXYueG1sRE9Ni8IwEL0L/ocwgjdNFVmkGkUFQbzouut9SMa22Eza&#10;JGrdX785LOzx8b6X687W4kk+VI4VTMYZCGLtTMWFgu+v/WgOIkRkg7VjUvCmAOtVv7fE3LgXf9Lz&#10;EguRQjjkqKCMscmlDLoki2HsGuLE3Zy3GBP0hTQeXync1nKaZR/SYsWpocSGdiXp++VhFdDh1LY/&#10;8XwsttrPsJ3X+nzdKzUcdJsFiEhd/Bf/uQ9GwTStT1/SD5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K1X6/AAAA2wAAAA8AAAAAAAAAAAAAAAAAlwIAAGRycy9kb3ducmV2&#10;LnhtbFBLBQYAAAAABAAEAPUAAACDAw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92" behindDoc="1" locked="0" layoutInCell="1" allowOverlap="1" wp14:anchorId="740C7B26" wp14:editId="1DDD4A28">
              <wp:simplePos x="0" y="0"/>
              <wp:positionH relativeFrom="page">
                <wp:posOffset>1313180</wp:posOffset>
              </wp:positionH>
              <wp:positionV relativeFrom="page">
                <wp:posOffset>8910955</wp:posOffset>
              </wp:positionV>
              <wp:extent cx="1692275" cy="172085"/>
              <wp:effectExtent l="5080" t="0" r="4445"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D422" w14:textId="77777777" w:rsidR="00423187" w:rsidRDefault="00423187">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9" type="#_x0000_t202" style="position:absolute;margin-left:103.4pt;margin-top:701.65pt;width:133.25pt;height:13.55pt;z-index:-2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" filled="f" stroked="f">
              <v:textbox inset="0,0,0,0">
                <w:txbxContent>
                  <w:p w14:paraId="7EEDD422" w14:textId="77777777" w:rsidR="000B0BE0" w:rsidRDefault="000B0BE0">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v:textbox>
              <w10:wrap anchorx="page" anchory="page"/>
            </v:shape>
          </w:pict>
        </mc:Fallback>
      </mc:AlternateContent>
    </w:r>
    <w:r>
      <w:rPr>
        <w:noProof/>
      </w:rPr>
      <mc:AlternateContent>
        <mc:Choice Requires="wps">
          <w:drawing>
            <wp:anchor distT="0" distB="0" distL="114300" distR="114300" simplePos="0" relativeHeight="503288216" behindDoc="1" locked="0" layoutInCell="1" allowOverlap="1" wp14:anchorId="4D72A2FE" wp14:editId="41E3C889">
              <wp:simplePos x="0" y="0"/>
              <wp:positionH relativeFrom="page">
                <wp:posOffset>683260</wp:posOffset>
              </wp:positionH>
              <wp:positionV relativeFrom="page">
                <wp:posOffset>8921750</wp:posOffset>
              </wp:positionV>
              <wp:extent cx="351155" cy="172085"/>
              <wp:effectExtent l="0" t="635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FCF4C" w14:textId="77777777" w:rsidR="00423187" w:rsidRDefault="00423187">
                          <w:pPr>
                            <w:spacing w:line="255" w:lineRule="exact"/>
                            <w:ind w:left="20"/>
                            <w:rPr>
                              <w:rFonts w:ascii="Times New Roman" w:eastAsia="Times New Roman" w:hAnsi="Times New Roman" w:cs="Times New Roman"/>
                              <w:sz w:val="23"/>
                              <w:szCs w:val="23"/>
                            </w:rPr>
                          </w:pPr>
                          <w:r>
                            <w:rPr>
                              <w:rFonts w:ascii="Times New Roman"/>
                              <w:b/>
                              <w:sz w:val="23"/>
                            </w:rPr>
                            <w:t>WBS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5" o:spid="_x0000_s1030" type="#_x0000_t202" style="position:absolute;margin-left:53.8pt;margin-top:702.5pt;width:27.65pt;height:13.55pt;z-index:-28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" filled="f" stroked="f">
              <v:textbox inset="0,0,0,0">
                <w:txbxContent>
                  <w:p w14:paraId="0C6FCF4C" w14:textId="77777777" w:rsidR="000B0BE0" w:rsidRDefault="000B0BE0">
                    <w:pPr>
                      <w:spacing w:line="255" w:lineRule="exact"/>
                      <w:ind w:left="20"/>
                      <w:rPr>
                        <w:rFonts w:ascii="Times New Roman" w:eastAsia="Times New Roman" w:hAnsi="Times New Roman" w:cs="Times New Roman"/>
                        <w:sz w:val="23"/>
                        <w:szCs w:val="23"/>
                      </w:rPr>
                    </w:pPr>
                    <w:r>
                      <w:rPr>
                        <w:rFonts w:ascii="Times New Roman"/>
                        <w:b/>
                        <w:sz w:val="23"/>
                      </w:rPr>
                      <w:t>WBS</w:t>
                    </w:r>
                  </w:p>
                </w:txbxContent>
              </v:textbox>
              <w10:wrap anchorx="page" anchory="page"/>
            </v:shape>
          </w:pict>
        </mc:Fallback>
      </mc:AlternateContent>
    </w:r>
    <w:r>
      <w:rPr>
        <w:noProof/>
      </w:rPr>
      <mc:AlternateContent>
        <mc:Choice Requires="wps">
          <w:drawing>
            <wp:anchor distT="0" distB="0" distL="114300" distR="114300" simplePos="0" relativeHeight="503288240" behindDoc="1" locked="0" layoutInCell="1" allowOverlap="1" wp14:anchorId="5A90F693" wp14:editId="06505832">
              <wp:simplePos x="0" y="0"/>
              <wp:positionH relativeFrom="page">
                <wp:posOffset>3838575</wp:posOffset>
              </wp:positionH>
              <wp:positionV relativeFrom="page">
                <wp:posOffset>9274175</wp:posOffset>
              </wp:positionV>
              <wp:extent cx="96520" cy="165735"/>
              <wp:effectExtent l="3175" t="3175" r="1905"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20D4" w14:textId="77777777" w:rsidR="00423187" w:rsidRDefault="00423187">
                          <w:pPr>
                            <w:pStyle w:val="BodyText"/>
                            <w:spacing w:line="245" w:lineRule="exact"/>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4" o:spid="_x0000_s1031" type="#_x0000_t202" style="position:absolute;margin-left:302.25pt;margin-top:730.25pt;width:7.6pt;height:13.05pt;z-index:-2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" filled="f" stroked="f">
              <v:textbox inset="0,0,0,0">
                <w:txbxContent>
                  <w:p w14:paraId="46BD20D4" w14:textId="77777777" w:rsidR="000B0BE0" w:rsidRDefault="000B0BE0">
                    <w:pPr>
                      <w:pStyle w:val="BodyText"/>
                      <w:spacing w:line="245" w:lineRule="exact"/>
                      <w:ind w:left="20"/>
                    </w:pPr>
                    <w:r>
                      <w:t>4</w:t>
                    </w:r>
                  </w:p>
                </w:txbxContent>
              </v:textbox>
              <w10:wrap anchorx="page" anchory="page"/>
            </v:shape>
          </w:pict>
        </mc:Fallback>
      </mc:AlternateContent>
    </w:r>
    <w:r>
      <w:rPr>
        <w:noProof/>
      </w:rPr>
      <mc:AlternateContent>
        <mc:Choice Requires="wps">
          <w:drawing>
            <wp:anchor distT="0" distB="0" distL="114300" distR="114300" simplePos="0" relativeHeight="503288264" behindDoc="1" locked="0" layoutInCell="1" allowOverlap="1" wp14:anchorId="53543421" wp14:editId="6060B825">
              <wp:simplePos x="0" y="0"/>
              <wp:positionH relativeFrom="page">
                <wp:posOffset>410845</wp:posOffset>
              </wp:positionH>
              <wp:positionV relativeFrom="page">
                <wp:posOffset>9347200</wp:posOffset>
              </wp:positionV>
              <wp:extent cx="522605" cy="316865"/>
              <wp:effectExtent l="4445" t="0" r="6350" b="63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30C35"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03E81257"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3" o:spid="_x0000_s1032" type="#_x0000_t202" style="position:absolute;margin-left:32.35pt;margin-top:736pt;width:41.15pt;height:24.95pt;z-index:-2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JS6KlCwAgAAsQUAAA4A&#10;AAAAAAAAAAAAAAAALAIAAGRycy9lMm9Eb2MueG1sUEsBAi0AFAAGAAgAAAAhAMhEE1LhAAAADAEA&#10;AA8AAAAAAAAAAAAAAAAACAUAAGRycy9kb3ducmV2LnhtbFBLBQYAAAAABAAEAPMAAAAWBgAAAAA=&#10;" filled="f" stroked="f">
              <v:textbox inset="0,0,0,0">
                <w:txbxContent>
                  <w:p w14:paraId="24B30C35"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03E81257"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896B5"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432" behindDoc="1" locked="0" layoutInCell="1" allowOverlap="1" wp14:anchorId="091AB8AB" wp14:editId="612B26CD">
              <wp:simplePos x="0" y="0"/>
              <wp:positionH relativeFrom="page">
                <wp:posOffset>327025</wp:posOffset>
              </wp:positionH>
              <wp:positionV relativeFrom="page">
                <wp:posOffset>9271000</wp:posOffset>
              </wp:positionV>
              <wp:extent cx="758825" cy="405765"/>
              <wp:effectExtent l="0" t="0" r="19050" b="1333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6" name="Freeform 4"/>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 o:spid="_x0000_s1026" style="position:absolute;margin-left:25.75pt;margin-top:730pt;width:59.75pt;height:31.95pt;z-index:-28048;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">
              <v:shape id="Freeform 4"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BxUwgAA&#10;ANoAAAAPAAAAZHJzL2Rvd25yZXYueG1sRI9PawIxFMTvgt8hPMGbm62IyNYorSCIl/qnvT+S192l&#10;m5fdJOrWT2+EQo/DzPyGWa5724gr+VA7VvCS5SCItTM1lwo+z9vJAkSIyAYbx6TglwKsV8PBEgvj&#10;bnyk6ymWIkE4FKigirEtpAy6Ioshcy1x8r6dtxiT9KU0Hm8Jbhs5zfO5tFhzWqiwpU1F+ud0sQpo&#10;99F193jYl+/az7BbNPrwtVVqPOrfXkFE6uN/+K+9Mwrm8LySbo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gHFTCAAAA2gAAAA8AAAAAAAAAAAAAAAAAlwIAAGRycy9kb3du&#10;cmV2LnhtbFBLBQYAAAAABAAEAPUAAACGAw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456" behindDoc="1" locked="0" layoutInCell="1" allowOverlap="1" wp14:anchorId="4F7C6688" wp14:editId="727643FF">
              <wp:simplePos x="0" y="0"/>
              <wp:positionH relativeFrom="page">
                <wp:posOffset>3789680</wp:posOffset>
              </wp:positionH>
              <wp:positionV relativeFrom="page">
                <wp:posOffset>9274175</wp:posOffset>
              </wp:positionV>
              <wp:extent cx="194310" cy="165735"/>
              <wp:effectExtent l="5080" t="3175"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E9E7A"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98.4pt;margin-top:730.25pt;width:15.3pt;height:13.05pt;z-index:-28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Uzrw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" filled="f" stroked="f">
              <v:textbox inset="0,0,0,0">
                <w:txbxContent>
                  <w:p w14:paraId="5A3E9E7A"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480" behindDoc="1" locked="0" layoutInCell="1" allowOverlap="1" wp14:anchorId="3E1B909D" wp14:editId="42879DFE">
              <wp:simplePos x="0" y="0"/>
              <wp:positionH relativeFrom="page">
                <wp:posOffset>410845</wp:posOffset>
              </wp:positionH>
              <wp:positionV relativeFrom="page">
                <wp:posOffset>9347200</wp:posOffset>
              </wp:positionV>
              <wp:extent cx="522605" cy="316865"/>
              <wp:effectExtent l="4445" t="0" r="635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847CF"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202786D3"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 o:spid="_x0000_s1034" type="#_x0000_t202" style="position:absolute;margin-left:32.35pt;margin-top:736pt;width:41.15pt;height:24.95pt;z-index:-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MOlgaqwAgAAsAUAAA4A&#10;AAAAAAAAAAAAAAAALAIAAGRycy9lMm9Eb2MueG1sUEsBAi0AFAAGAAgAAAAhAMhEE1LhAAAADAEA&#10;AA8AAAAAAAAAAAAAAAAACAUAAGRycy9kb3ducmV2LnhtbFBLBQYAAAAABAAEAPMAAAAWBgAAAAA=&#10;" filled="f" stroked="f">
              <v:textbox inset="0,0,0,0">
                <w:txbxContent>
                  <w:p w14:paraId="0E3847CF"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202786D3"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27F58" w14:textId="77777777" w:rsidR="00627205" w:rsidRDefault="00627205">
      <w:r>
        <w:separator/>
      </w:r>
    </w:p>
  </w:footnote>
  <w:footnote w:type="continuationSeparator" w:id="0">
    <w:p w14:paraId="7019C869" w14:textId="77777777" w:rsidR="00627205" w:rsidRDefault="00627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491C" w14:textId="77777777" w:rsidR="00423187" w:rsidRDefault="00423187">
    <w:pPr>
      <w:spacing w:line="14" w:lineRule="auto"/>
      <w:rPr>
        <w:sz w:val="20"/>
        <w:szCs w:val="20"/>
      </w:rPr>
    </w:pPr>
    <w:r>
      <w:rPr>
        <w:noProof/>
      </w:rPr>
      <mc:AlternateContent>
        <mc:Choice Requires="wps">
          <w:drawing>
            <wp:anchor distT="0" distB="0" distL="114300" distR="114300" simplePos="0" relativeHeight="503288072" behindDoc="1" locked="0" layoutInCell="1" allowOverlap="1" wp14:anchorId="57244F52" wp14:editId="2703E76A">
              <wp:simplePos x="0" y="0"/>
              <wp:positionH relativeFrom="page">
                <wp:posOffset>901700</wp:posOffset>
              </wp:positionH>
              <wp:positionV relativeFrom="page">
                <wp:posOffset>469900</wp:posOffset>
              </wp:positionV>
              <wp:extent cx="3545840" cy="307340"/>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4F3A3" w14:textId="77777777" w:rsidR="00423187" w:rsidRDefault="00423187">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14:paraId="09C3904E" w14:textId="77777777" w:rsidR="00423187" w:rsidRDefault="00423187">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3" o:spid="_x0000_s1026" type="#_x0000_t202" style="position:absolute;margin-left:71pt;margin-top:37pt;width:279.2pt;height:24.2pt;z-index:-28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" filled="f" stroked="f">
              <v:textbox inset="0,0,0,0">
                <w:txbxContent>
                  <w:p w14:paraId="67C4F3A3" w14:textId="77777777" w:rsidR="000B0BE0" w:rsidRDefault="000B0BE0">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14:paraId="09C3904E" w14:textId="77777777" w:rsidR="000B0BE0" w:rsidRDefault="000B0BE0">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07E"/>
    <w:multiLevelType w:val="multilevel"/>
    <w:tmpl w:val="A7D2CDF4"/>
    <w:lvl w:ilvl="0">
      <w:start w:val="1"/>
      <w:numFmt w:val="upperLetter"/>
      <w:lvlText w:val="%1."/>
      <w:lvlJc w:val="left"/>
      <w:pPr>
        <w:ind w:left="1890" w:hanging="360"/>
        <w:jc w:val="left"/>
      </w:pPr>
      <w:rPr>
        <w:rFonts w:ascii="Calibri" w:eastAsia="Calibri" w:hAnsi="Calibri" w:hint="default"/>
        <w:b/>
        <w:bCs/>
        <w:sz w:val="24"/>
        <w:szCs w:val="24"/>
      </w:rPr>
    </w:lvl>
    <w:lvl w:ilvl="1">
      <w:start w:val="1"/>
      <w:numFmt w:val="bullet"/>
      <w:lvlText w:val="•"/>
      <w:lvlJc w:val="left"/>
      <w:pPr>
        <w:ind w:left="2764" w:hanging="360"/>
      </w:pPr>
      <w:rPr>
        <w:rFonts w:hint="default"/>
      </w:rPr>
    </w:lvl>
    <w:lvl w:ilvl="2">
      <w:start w:val="1"/>
      <w:numFmt w:val="bullet"/>
      <w:lvlText w:val="•"/>
      <w:lvlJc w:val="left"/>
      <w:pPr>
        <w:ind w:left="3638" w:hanging="360"/>
      </w:pPr>
      <w:rPr>
        <w:rFonts w:hint="default"/>
      </w:rPr>
    </w:lvl>
    <w:lvl w:ilvl="3">
      <w:start w:val="1"/>
      <w:numFmt w:val="bullet"/>
      <w:lvlText w:val="•"/>
      <w:lvlJc w:val="left"/>
      <w:pPr>
        <w:ind w:left="4512" w:hanging="360"/>
      </w:pPr>
      <w:rPr>
        <w:rFonts w:hint="default"/>
      </w:rPr>
    </w:lvl>
    <w:lvl w:ilvl="4">
      <w:start w:val="1"/>
      <w:numFmt w:val="bullet"/>
      <w:lvlText w:val="•"/>
      <w:lvlJc w:val="left"/>
      <w:pPr>
        <w:ind w:left="5386" w:hanging="360"/>
      </w:pPr>
      <w:rPr>
        <w:rFonts w:hint="default"/>
      </w:rPr>
    </w:lvl>
    <w:lvl w:ilvl="5">
      <w:start w:val="1"/>
      <w:numFmt w:val="bullet"/>
      <w:lvlText w:val="•"/>
      <w:lvlJc w:val="left"/>
      <w:pPr>
        <w:ind w:left="6260" w:hanging="360"/>
      </w:pPr>
      <w:rPr>
        <w:rFonts w:hint="default"/>
      </w:rPr>
    </w:lvl>
    <w:lvl w:ilvl="6">
      <w:start w:val="1"/>
      <w:numFmt w:val="bullet"/>
      <w:lvlText w:val="•"/>
      <w:lvlJc w:val="left"/>
      <w:pPr>
        <w:ind w:left="7134" w:hanging="360"/>
      </w:pPr>
      <w:rPr>
        <w:rFonts w:hint="default"/>
      </w:rPr>
    </w:lvl>
    <w:lvl w:ilvl="7">
      <w:start w:val="1"/>
      <w:numFmt w:val="bullet"/>
      <w:lvlText w:val="•"/>
      <w:lvlJc w:val="left"/>
      <w:pPr>
        <w:ind w:left="8008" w:hanging="360"/>
      </w:pPr>
      <w:rPr>
        <w:rFonts w:hint="default"/>
      </w:rPr>
    </w:lvl>
    <w:lvl w:ilvl="8">
      <w:start w:val="1"/>
      <w:numFmt w:val="bullet"/>
      <w:lvlText w:val="•"/>
      <w:lvlJc w:val="left"/>
      <w:pPr>
        <w:ind w:left="8882" w:hanging="360"/>
      </w:pPr>
      <w:rPr>
        <w:rFonts w:hint="default"/>
      </w:rPr>
    </w:lvl>
  </w:abstractNum>
  <w:abstractNum w:abstractNumId="1">
    <w:nsid w:val="3FD217ED"/>
    <w:multiLevelType w:val="hybridMultilevel"/>
    <w:tmpl w:val="A7D2CDF4"/>
    <w:lvl w:ilvl="0" w:tplc="98849726">
      <w:start w:val="1"/>
      <w:numFmt w:val="upperLetter"/>
      <w:lvlText w:val="%1."/>
      <w:lvlJc w:val="left"/>
      <w:pPr>
        <w:ind w:left="1890" w:hanging="360"/>
        <w:jc w:val="left"/>
      </w:pPr>
      <w:rPr>
        <w:rFonts w:ascii="Calibri" w:eastAsia="Calibri" w:hAnsi="Calibri" w:hint="default"/>
        <w:b/>
        <w:bCs/>
        <w:sz w:val="24"/>
        <w:szCs w:val="24"/>
      </w:rPr>
    </w:lvl>
    <w:lvl w:ilvl="1" w:tplc="14E8591C">
      <w:start w:val="1"/>
      <w:numFmt w:val="bullet"/>
      <w:lvlText w:val="•"/>
      <w:lvlJc w:val="left"/>
      <w:pPr>
        <w:ind w:left="2764" w:hanging="360"/>
      </w:pPr>
      <w:rPr>
        <w:rFonts w:hint="default"/>
      </w:rPr>
    </w:lvl>
    <w:lvl w:ilvl="2" w:tplc="FDB0F4B2">
      <w:start w:val="1"/>
      <w:numFmt w:val="bullet"/>
      <w:lvlText w:val="•"/>
      <w:lvlJc w:val="left"/>
      <w:pPr>
        <w:ind w:left="3638" w:hanging="360"/>
      </w:pPr>
      <w:rPr>
        <w:rFonts w:hint="default"/>
      </w:rPr>
    </w:lvl>
    <w:lvl w:ilvl="3" w:tplc="0DC241C8">
      <w:start w:val="1"/>
      <w:numFmt w:val="bullet"/>
      <w:lvlText w:val="•"/>
      <w:lvlJc w:val="left"/>
      <w:pPr>
        <w:ind w:left="4512" w:hanging="360"/>
      </w:pPr>
      <w:rPr>
        <w:rFonts w:hint="default"/>
      </w:rPr>
    </w:lvl>
    <w:lvl w:ilvl="4" w:tplc="14509D9C">
      <w:start w:val="1"/>
      <w:numFmt w:val="bullet"/>
      <w:lvlText w:val="•"/>
      <w:lvlJc w:val="left"/>
      <w:pPr>
        <w:ind w:left="5386" w:hanging="360"/>
      </w:pPr>
      <w:rPr>
        <w:rFonts w:hint="default"/>
      </w:rPr>
    </w:lvl>
    <w:lvl w:ilvl="5" w:tplc="DD7C68A8">
      <w:start w:val="1"/>
      <w:numFmt w:val="bullet"/>
      <w:lvlText w:val="•"/>
      <w:lvlJc w:val="left"/>
      <w:pPr>
        <w:ind w:left="6260" w:hanging="360"/>
      </w:pPr>
      <w:rPr>
        <w:rFonts w:hint="default"/>
      </w:rPr>
    </w:lvl>
    <w:lvl w:ilvl="6" w:tplc="872C0EE4">
      <w:start w:val="1"/>
      <w:numFmt w:val="bullet"/>
      <w:lvlText w:val="•"/>
      <w:lvlJc w:val="left"/>
      <w:pPr>
        <w:ind w:left="7134" w:hanging="360"/>
      </w:pPr>
      <w:rPr>
        <w:rFonts w:hint="default"/>
      </w:rPr>
    </w:lvl>
    <w:lvl w:ilvl="7" w:tplc="866663A2">
      <w:start w:val="1"/>
      <w:numFmt w:val="bullet"/>
      <w:lvlText w:val="•"/>
      <w:lvlJc w:val="left"/>
      <w:pPr>
        <w:ind w:left="8008" w:hanging="360"/>
      </w:pPr>
      <w:rPr>
        <w:rFonts w:hint="default"/>
      </w:rPr>
    </w:lvl>
    <w:lvl w:ilvl="8" w:tplc="93EAE03C">
      <w:start w:val="1"/>
      <w:numFmt w:val="bullet"/>
      <w:lvlText w:val="•"/>
      <w:lvlJc w:val="left"/>
      <w:pPr>
        <w:ind w:left="8882" w:hanging="360"/>
      </w:pPr>
      <w:rPr>
        <w:rFonts w:hint="default"/>
      </w:rPr>
    </w:lvl>
  </w:abstractNum>
  <w:abstractNum w:abstractNumId="2">
    <w:nsid w:val="61D61A97"/>
    <w:multiLevelType w:val="hybridMultilevel"/>
    <w:tmpl w:val="A7D2CDF4"/>
    <w:lvl w:ilvl="0" w:tplc="98849726">
      <w:start w:val="1"/>
      <w:numFmt w:val="upperLetter"/>
      <w:lvlText w:val="%1."/>
      <w:lvlJc w:val="left"/>
      <w:pPr>
        <w:ind w:left="1760" w:hanging="360"/>
        <w:jc w:val="left"/>
      </w:pPr>
      <w:rPr>
        <w:rFonts w:ascii="Calibri" w:eastAsia="Calibri" w:hAnsi="Calibri" w:hint="default"/>
        <w:b/>
        <w:bCs/>
        <w:sz w:val="24"/>
        <w:szCs w:val="24"/>
      </w:rPr>
    </w:lvl>
    <w:lvl w:ilvl="1" w:tplc="14E8591C">
      <w:start w:val="1"/>
      <w:numFmt w:val="bullet"/>
      <w:lvlText w:val="•"/>
      <w:lvlJc w:val="left"/>
      <w:pPr>
        <w:ind w:left="2634" w:hanging="360"/>
      </w:pPr>
      <w:rPr>
        <w:rFonts w:hint="default"/>
      </w:rPr>
    </w:lvl>
    <w:lvl w:ilvl="2" w:tplc="FDB0F4B2">
      <w:start w:val="1"/>
      <w:numFmt w:val="bullet"/>
      <w:lvlText w:val="•"/>
      <w:lvlJc w:val="left"/>
      <w:pPr>
        <w:ind w:left="3508" w:hanging="360"/>
      </w:pPr>
      <w:rPr>
        <w:rFonts w:hint="default"/>
      </w:rPr>
    </w:lvl>
    <w:lvl w:ilvl="3" w:tplc="0DC241C8">
      <w:start w:val="1"/>
      <w:numFmt w:val="bullet"/>
      <w:lvlText w:val="•"/>
      <w:lvlJc w:val="left"/>
      <w:pPr>
        <w:ind w:left="4382" w:hanging="360"/>
      </w:pPr>
      <w:rPr>
        <w:rFonts w:hint="default"/>
      </w:rPr>
    </w:lvl>
    <w:lvl w:ilvl="4" w:tplc="14509D9C">
      <w:start w:val="1"/>
      <w:numFmt w:val="bullet"/>
      <w:lvlText w:val="•"/>
      <w:lvlJc w:val="left"/>
      <w:pPr>
        <w:ind w:left="5256" w:hanging="360"/>
      </w:pPr>
      <w:rPr>
        <w:rFonts w:hint="default"/>
      </w:rPr>
    </w:lvl>
    <w:lvl w:ilvl="5" w:tplc="DD7C68A8">
      <w:start w:val="1"/>
      <w:numFmt w:val="bullet"/>
      <w:lvlText w:val="•"/>
      <w:lvlJc w:val="left"/>
      <w:pPr>
        <w:ind w:left="6130" w:hanging="360"/>
      </w:pPr>
      <w:rPr>
        <w:rFonts w:hint="default"/>
      </w:rPr>
    </w:lvl>
    <w:lvl w:ilvl="6" w:tplc="872C0EE4">
      <w:start w:val="1"/>
      <w:numFmt w:val="bullet"/>
      <w:lvlText w:val="•"/>
      <w:lvlJc w:val="left"/>
      <w:pPr>
        <w:ind w:left="7004" w:hanging="360"/>
      </w:pPr>
      <w:rPr>
        <w:rFonts w:hint="default"/>
      </w:rPr>
    </w:lvl>
    <w:lvl w:ilvl="7" w:tplc="866663A2">
      <w:start w:val="1"/>
      <w:numFmt w:val="bullet"/>
      <w:lvlText w:val="•"/>
      <w:lvlJc w:val="left"/>
      <w:pPr>
        <w:ind w:left="7878" w:hanging="360"/>
      </w:pPr>
      <w:rPr>
        <w:rFonts w:hint="default"/>
      </w:rPr>
    </w:lvl>
    <w:lvl w:ilvl="8" w:tplc="93EAE03C">
      <w:start w:val="1"/>
      <w:numFmt w:val="bullet"/>
      <w:lvlText w:val="•"/>
      <w:lvlJc w:val="left"/>
      <w:pPr>
        <w:ind w:left="875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BB"/>
    <w:rsid w:val="00026C85"/>
    <w:rsid w:val="00092801"/>
    <w:rsid w:val="000A3F82"/>
    <w:rsid w:val="000B0BE0"/>
    <w:rsid w:val="000C298F"/>
    <w:rsid w:val="000F1ECC"/>
    <w:rsid w:val="00124CB2"/>
    <w:rsid w:val="0015512F"/>
    <w:rsid w:val="0015730A"/>
    <w:rsid w:val="001B12D0"/>
    <w:rsid w:val="001B1F4E"/>
    <w:rsid w:val="001C46DE"/>
    <w:rsid w:val="001D66C1"/>
    <w:rsid w:val="00264325"/>
    <w:rsid w:val="002A00A1"/>
    <w:rsid w:val="002A65E0"/>
    <w:rsid w:val="00304E1D"/>
    <w:rsid w:val="00371BF7"/>
    <w:rsid w:val="00423187"/>
    <w:rsid w:val="00427DBC"/>
    <w:rsid w:val="004343D0"/>
    <w:rsid w:val="00463250"/>
    <w:rsid w:val="004B6726"/>
    <w:rsid w:val="00520C56"/>
    <w:rsid w:val="005A75F7"/>
    <w:rsid w:val="00604F34"/>
    <w:rsid w:val="00627205"/>
    <w:rsid w:val="00667FE7"/>
    <w:rsid w:val="00682A71"/>
    <w:rsid w:val="006842C7"/>
    <w:rsid w:val="006F2D78"/>
    <w:rsid w:val="007A5A97"/>
    <w:rsid w:val="007B1113"/>
    <w:rsid w:val="007B2F70"/>
    <w:rsid w:val="007B5299"/>
    <w:rsid w:val="00813210"/>
    <w:rsid w:val="008202C5"/>
    <w:rsid w:val="008B0D6B"/>
    <w:rsid w:val="008C5C7B"/>
    <w:rsid w:val="009214AD"/>
    <w:rsid w:val="00A04171"/>
    <w:rsid w:val="00A2693D"/>
    <w:rsid w:val="00A448BA"/>
    <w:rsid w:val="00AE1F9B"/>
    <w:rsid w:val="00B619BB"/>
    <w:rsid w:val="00B6792F"/>
    <w:rsid w:val="00B7457D"/>
    <w:rsid w:val="00B74C8B"/>
    <w:rsid w:val="00B84B62"/>
    <w:rsid w:val="00B9148D"/>
    <w:rsid w:val="00C50A78"/>
    <w:rsid w:val="00D0535E"/>
    <w:rsid w:val="00DB0158"/>
    <w:rsid w:val="00DC05D0"/>
    <w:rsid w:val="00DD0618"/>
    <w:rsid w:val="00E01EB5"/>
    <w:rsid w:val="00E37ECC"/>
    <w:rsid w:val="00F356D7"/>
    <w:rsid w:val="00F62A6D"/>
    <w:rsid w:val="00F717AD"/>
    <w:rsid w:val="00FB0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6001</Words>
  <Characters>34210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unversity of michigan</Company>
  <LinksUpToDate>false</LinksUpToDate>
  <CharactersWithSpaces>40131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Blake</dc:creator>
  <cp:lastModifiedBy>Administrator</cp:lastModifiedBy>
  <cp:revision>2</cp:revision>
  <dcterms:created xsi:type="dcterms:W3CDTF">2015-03-09T23:43:00Z</dcterms:created>
  <dcterms:modified xsi:type="dcterms:W3CDTF">2015-03-09T23:43:00Z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2014-01-16T00:00:00Z</vt:filetime>
  </property>
  <property fmtid="{D5CDD505-2E9C-101B-9397-08002B2CF9AE}" pid="3" name="LastSaved">
    <vt:filetime>2015-01-29T00:00:00Z</vt:filetime>
  </property>
</Properties>
</file>