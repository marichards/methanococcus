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D9F7E" w14:textId="7F039D51" w:rsidR="00085B49" w:rsidRPr="00085B49" w:rsidRDefault="00085B49" w:rsidP="00E44615">
      <w:pPr>
        <w:rPr>
          <w:b/>
        </w:rPr>
      </w:pPr>
      <w:r w:rsidRPr="00085B49">
        <w:rPr>
          <w:b/>
        </w:rPr>
        <w:t>General Extraction</w:t>
      </w:r>
      <w:ins w:id="0" w:author="T L" w:date="2015-02-02T17:22:00Z">
        <w:r w:rsidR="00D52E4B">
          <w:rPr>
            <w:b/>
          </w:rPr>
          <w:t xml:space="preserve"> of M. maripaludis metabolites</w:t>
        </w:r>
      </w:ins>
      <w:ins w:id="1" w:author="T L" w:date="2015-02-02T17:21:00Z">
        <w:r w:rsidR="00D52E4B">
          <w:rPr>
            <w:b/>
          </w:rPr>
          <w:t xml:space="preserve"> </w:t>
        </w:r>
      </w:ins>
    </w:p>
    <w:p w14:paraId="065C8D27" w14:textId="344EB283" w:rsidR="0018143F" w:rsidRDefault="0018143F" w:rsidP="0018143F">
      <w:pPr>
        <w:pStyle w:val="ListParagraph"/>
        <w:numPr>
          <w:ilvl w:val="0"/>
          <w:numId w:val="4"/>
        </w:numPr>
      </w:pPr>
      <w:r>
        <w:t xml:space="preserve">Harvest cells </w:t>
      </w:r>
      <w:r w:rsidR="00AB01D7">
        <w:t>(~1 million)</w:t>
      </w:r>
      <w:ins w:id="2" w:author="T L" w:date="2015-02-02T15:30:00Z">
        <w:r w:rsidR="004668AF">
          <w:t xml:space="preserve"> </w:t>
        </w:r>
      </w:ins>
      <w:ins w:id="3" w:author="T L" w:date="2015-02-02T15:32:00Z">
        <w:r w:rsidR="004668AF">
          <w:t>– 1 ml of OD660 0.6 cells</w:t>
        </w:r>
      </w:ins>
      <w:ins w:id="4" w:author="T L" w:date="2015-02-02T16:35:00Z">
        <w:r w:rsidR="00D10A4F">
          <w:t xml:space="preserve"> (~1 billion)</w:t>
        </w:r>
      </w:ins>
    </w:p>
    <w:p w14:paraId="279FC5B2" w14:textId="10114119" w:rsidR="0018143F" w:rsidRDefault="00D52E4B" w:rsidP="0018143F">
      <w:pPr>
        <w:pStyle w:val="ListParagraph"/>
        <w:numPr>
          <w:ilvl w:val="0"/>
          <w:numId w:val="4"/>
        </w:numPr>
      </w:pPr>
      <w:ins w:id="5" w:author="T L" w:date="2015-02-02T17:20:00Z">
        <w:r>
          <w:t xml:space="preserve">(Cold) </w:t>
        </w:r>
      </w:ins>
      <w:r w:rsidR="0018143F">
        <w:t xml:space="preserve">Pellet at </w:t>
      </w:r>
      <w:del w:id="6" w:author="T L" w:date="2015-02-02T16:13:00Z">
        <w:r w:rsidR="00045B6E" w:rsidDel="00494F6E">
          <w:delText xml:space="preserve">1000 </w:delText>
        </w:r>
      </w:del>
      <w:ins w:id="7" w:author="T L" w:date="2015-02-02T16:13:00Z">
        <w:del w:id="8" w:author="Matt" w:date="2015-02-11T15:41:00Z">
          <w:r w:rsidR="00494F6E" w:rsidDel="000D37E2">
            <w:delText>max</w:delText>
          </w:r>
        </w:del>
      </w:ins>
      <w:ins w:id="9" w:author="Matt" w:date="2015-02-11T15:41:00Z">
        <w:r w:rsidR="000D37E2">
          <w:t>13,000</w:t>
        </w:r>
      </w:ins>
      <w:ins w:id="10" w:author="T L" w:date="2015-02-02T16:13:00Z">
        <w:r w:rsidR="00494F6E">
          <w:t xml:space="preserve"> </w:t>
        </w:r>
      </w:ins>
      <w:r w:rsidR="00045B6E">
        <w:t>rpm</w:t>
      </w:r>
      <w:r w:rsidR="0018143F">
        <w:t xml:space="preserve"> for </w:t>
      </w:r>
      <w:del w:id="11" w:author="T L" w:date="2015-02-02T16:13:00Z">
        <w:r w:rsidR="0018143F" w:rsidDel="00494F6E">
          <w:delText xml:space="preserve">5 </w:delText>
        </w:r>
      </w:del>
      <w:ins w:id="12" w:author="T L" w:date="2015-02-02T16:13:00Z">
        <w:r w:rsidR="00494F6E">
          <w:t xml:space="preserve">1 </w:t>
        </w:r>
      </w:ins>
      <w:r w:rsidR="0018143F">
        <w:t>min and discard the supernatant</w:t>
      </w:r>
    </w:p>
    <w:p w14:paraId="376FFDCE" w14:textId="76C2BC76" w:rsidR="00225BBF" w:rsidRDefault="0018143F" w:rsidP="0018143F">
      <w:pPr>
        <w:pStyle w:val="ListParagraph"/>
        <w:numPr>
          <w:ilvl w:val="0"/>
          <w:numId w:val="4"/>
        </w:numPr>
      </w:pPr>
      <w:r>
        <w:t>Re-suspend the pellet in</w:t>
      </w:r>
      <w:ins w:id="13" w:author="T L" w:date="2015-02-02T16:35:00Z">
        <w:r w:rsidR="00D10A4F">
          <w:t xml:space="preserve"> </w:t>
        </w:r>
      </w:ins>
      <w:del w:id="14" w:author="T L" w:date="2015-02-02T16:13:00Z">
        <w:r w:rsidDel="00494F6E">
          <w:delText xml:space="preserve"> </w:delText>
        </w:r>
      </w:del>
      <w:r>
        <w:t>PBS</w:t>
      </w:r>
      <w:r w:rsidR="00F22A06">
        <w:t xml:space="preserve"> (5-10 mL)</w:t>
      </w:r>
      <w:r>
        <w:t xml:space="preserve"> for washing the cells and mix well</w:t>
      </w:r>
      <w:ins w:id="15" w:author="T L" w:date="2015-02-02T15:32:00Z">
        <w:r w:rsidR="004668AF">
          <w:t xml:space="preserve"> – Instead of PBS, use </w:t>
        </w:r>
      </w:ins>
      <w:ins w:id="16" w:author="T L" w:date="2015-02-02T16:36:00Z">
        <w:r w:rsidR="00D10A4F">
          <w:t xml:space="preserve">modified </w:t>
        </w:r>
      </w:ins>
      <w:ins w:id="17" w:author="T L" w:date="2015-02-02T16:13:00Z">
        <w:r w:rsidR="00494F6E">
          <w:t xml:space="preserve">cold </w:t>
        </w:r>
      </w:ins>
      <w:ins w:id="18" w:author="T L" w:date="2015-02-02T16:40:00Z">
        <w:r w:rsidR="000B6ECA">
          <w:t>*</w:t>
        </w:r>
      </w:ins>
      <w:ins w:id="19" w:author="T L" w:date="2015-02-02T15:32:00Z">
        <w:r w:rsidR="004668AF">
          <w:t>H</w:t>
        </w:r>
        <w:r w:rsidR="004668AF" w:rsidRPr="00D10A4F">
          <w:rPr>
            <w:vertAlign w:val="subscript"/>
            <w:rPrChange w:id="20" w:author="T L" w:date="2015-02-02T16:36:00Z">
              <w:rPr/>
            </w:rPrChange>
          </w:rPr>
          <w:t>2</w:t>
        </w:r>
        <w:r w:rsidR="004668AF">
          <w:t xml:space="preserve"> assay buffer</w:t>
        </w:r>
      </w:ins>
      <w:ins w:id="21" w:author="T L" w:date="2015-02-02T16:39:00Z">
        <w:r w:rsidR="00BA03C0">
          <w:t xml:space="preserve"> (1 ml wash volume)</w:t>
        </w:r>
      </w:ins>
      <w:ins w:id="22" w:author="T L" w:date="2015-02-02T15:32:00Z">
        <w:r w:rsidR="004668AF">
          <w:t>.</w:t>
        </w:r>
      </w:ins>
    </w:p>
    <w:p w14:paraId="5E688DE4" w14:textId="62143D8E" w:rsidR="0018143F" w:rsidRDefault="00D52E4B" w:rsidP="0018143F">
      <w:pPr>
        <w:pStyle w:val="ListParagraph"/>
        <w:numPr>
          <w:ilvl w:val="0"/>
          <w:numId w:val="4"/>
        </w:numPr>
      </w:pPr>
      <w:ins w:id="23" w:author="T L" w:date="2015-02-02T17:20:00Z">
        <w:r>
          <w:t>(</w:t>
        </w:r>
      </w:ins>
      <w:ins w:id="24" w:author="T L" w:date="2015-02-02T16:13:00Z">
        <w:r w:rsidR="006973A3">
          <w:t>Cold</w:t>
        </w:r>
      </w:ins>
      <w:ins w:id="25" w:author="T L" w:date="2015-02-02T17:20:00Z">
        <w:r>
          <w:t>)</w:t>
        </w:r>
      </w:ins>
      <w:ins w:id="26" w:author="T L" w:date="2015-02-02T16:13:00Z">
        <w:r w:rsidR="006973A3">
          <w:t xml:space="preserve"> </w:t>
        </w:r>
      </w:ins>
      <w:r w:rsidR="00045B6E">
        <w:t xml:space="preserve">Pellet at </w:t>
      </w:r>
      <w:del w:id="27" w:author="T L" w:date="2015-02-02T16:13:00Z">
        <w:r w:rsidR="00045B6E" w:rsidDel="006973A3">
          <w:delText xml:space="preserve">1000 </w:delText>
        </w:r>
      </w:del>
      <w:ins w:id="28" w:author="T L" w:date="2015-02-02T16:13:00Z">
        <w:del w:id="29" w:author="Matt" w:date="2015-02-11T15:41:00Z">
          <w:r w:rsidR="006973A3" w:rsidDel="000D37E2">
            <w:delText>max</w:delText>
          </w:r>
        </w:del>
      </w:ins>
      <w:ins w:id="30" w:author="Matt" w:date="2015-02-11T15:41:00Z">
        <w:r w:rsidR="000D37E2">
          <w:t>13,000</w:t>
        </w:r>
      </w:ins>
      <w:ins w:id="31" w:author="T L" w:date="2015-02-02T16:13:00Z">
        <w:r w:rsidR="006973A3">
          <w:t xml:space="preserve"> </w:t>
        </w:r>
      </w:ins>
      <w:r w:rsidR="00045B6E">
        <w:t>rpm</w:t>
      </w:r>
      <w:r w:rsidR="0018143F">
        <w:t xml:space="preserve"> for </w:t>
      </w:r>
      <w:del w:id="32" w:author="T L" w:date="2015-02-02T16:13:00Z">
        <w:r w:rsidR="0018143F" w:rsidDel="006973A3">
          <w:delText xml:space="preserve">5min </w:delText>
        </w:r>
      </w:del>
      <w:ins w:id="33" w:author="T L" w:date="2015-02-02T16:13:00Z">
        <w:r w:rsidR="006973A3">
          <w:t xml:space="preserve">1min </w:t>
        </w:r>
      </w:ins>
      <w:r w:rsidR="0018143F">
        <w:t>and discard the supernatant</w:t>
      </w:r>
      <w:r w:rsidR="00872FAB">
        <w:t xml:space="preserve"> </w:t>
      </w:r>
      <w:del w:id="34" w:author="Matt" w:date="2015-02-11T15:33:00Z">
        <w:r w:rsidR="00872FAB" w:rsidDel="002B7A1E">
          <w:delText>(can wash twice if necessary)</w:delText>
        </w:r>
      </w:del>
    </w:p>
    <w:p w14:paraId="6C185DA9" w14:textId="13378327" w:rsidR="00A00D71" w:rsidRDefault="0037021D" w:rsidP="00E44615">
      <w:pPr>
        <w:pStyle w:val="ListParagraph"/>
        <w:numPr>
          <w:ilvl w:val="0"/>
          <w:numId w:val="4"/>
        </w:numPr>
      </w:pPr>
      <w:proofErr w:type="spellStart"/>
      <w:ins w:id="35" w:author="Matt" w:date="2015-02-06T10:44:00Z">
        <w:r>
          <w:t>Resuspend</w:t>
        </w:r>
        <w:proofErr w:type="spellEnd"/>
        <w:r>
          <w:t xml:space="preserve"> the pellet using 0.1 mL of wash buffer, then </w:t>
        </w:r>
      </w:ins>
      <w:del w:id="36" w:author="Matt" w:date="2015-02-06T10:45:00Z">
        <w:r w:rsidR="0018143F" w:rsidDel="0037021D">
          <w:delText>I</w:delText>
        </w:r>
      </w:del>
      <w:ins w:id="37" w:author="Matt" w:date="2015-02-06T10:45:00Z">
        <w:r>
          <w:t>i</w:t>
        </w:r>
      </w:ins>
      <w:r w:rsidR="009643BD">
        <w:t>mmediately add 1 m</w:t>
      </w:r>
      <w:r w:rsidR="00A00D71">
        <w:t xml:space="preserve">L 80:20 </w:t>
      </w:r>
      <w:proofErr w:type="spellStart"/>
      <w:r w:rsidR="00A00D71">
        <w:t>methanol:water</w:t>
      </w:r>
      <w:proofErr w:type="spellEnd"/>
      <w:r w:rsidR="00A00D71">
        <w:t xml:space="preserve"> </w:t>
      </w:r>
      <w:r w:rsidR="008931B1">
        <w:t>(</w:t>
      </w:r>
      <w:r w:rsidR="0029259A">
        <w:t>-75</w:t>
      </w:r>
      <w:r w:rsidR="008931B1" w:rsidRPr="008931B1">
        <w:rPr>
          <w:vertAlign w:val="superscript"/>
        </w:rPr>
        <w:t>o</w:t>
      </w:r>
      <w:r w:rsidR="008931B1">
        <w:t xml:space="preserve">C) on dry ice </w:t>
      </w:r>
      <w:r w:rsidR="00EC4EDC">
        <w:t>(~-75</w:t>
      </w:r>
      <w:r w:rsidR="00EC4EDC" w:rsidRPr="00A00D71">
        <w:rPr>
          <w:vertAlign w:val="superscript"/>
        </w:rPr>
        <w:t>o</w:t>
      </w:r>
      <w:r w:rsidR="00EC4EDC">
        <w:t xml:space="preserve">C) </w:t>
      </w:r>
      <w:r w:rsidR="00A00D71">
        <w:t>to quench metabolism</w:t>
      </w:r>
      <w:ins w:id="38" w:author="T L" w:date="2015-02-02T15:33:00Z">
        <w:r w:rsidR="00253ACB">
          <w:t xml:space="preserve"> – cells </w:t>
        </w:r>
      </w:ins>
      <w:ins w:id="39" w:author="T L" w:date="2015-02-02T15:34:00Z">
        <w:r w:rsidR="00253ACB">
          <w:t xml:space="preserve">will </w:t>
        </w:r>
      </w:ins>
      <w:ins w:id="40" w:author="T L" w:date="2015-02-02T15:33:00Z">
        <w:r w:rsidR="00253ACB">
          <w:t>lyse here</w:t>
        </w:r>
      </w:ins>
    </w:p>
    <w:p w14:paraId="7DCE0391" w14:textId="77777777" w:rsidR="00A00D71" w:rsidRDefault="00992B3E" w:rsidP="00E44615">
      <w:pPr>
        <w:pStyle w:val="ListParagraph"/>
        <w:numPr>
          <w:ilvl w:val="0"/>
          <w:numId w:val="4"/>
        </w:numPr>
      </w:pPr>
      <w:r>
        <w:t xml:space="preserve">Vortex to mix, </w:t>
      </w:r>
      <w:r w:rsidR="006F391D">
        <w:t>30</w:t>
      </w:r>
      <w:r w:rsidR="00A00D71">
        <w:t xml:space="preserve"> min incubation at -75</w:t>
      </w:r>
      <w:r w:rsidR="00A00D71" w:rsidRPr="00A00D71">
        <w:rPr>
          <w:vertAlign w:val="superscript"/>
        </w:rPr>
        <w:t>o</w:t>
      </w:r>
      <w:r w:rsidR="00A00D71">
        <w:t>C</w:t>
      </w:r>
    </w:p>
    <w:p w14:paraId="636BD686" w14:textId="77777777" w:rsidR="00A00D71" w:rsidRDefault="00A00D71" w:rsidP="00E44615">
      <w:pPr>
        <w:pStyle w:val="ListParagraph"/>
        <w:numPr>
          <w:ilvl w:val="0"/>
          <w:numId w:val="4"/>
        </w:numPr>
      </w:pPr>
      <w:r>
        <w:t xml:space="preserve">Spin </w:t>
      </w:r>
      <w:r w:rsidR="00E0005A">
        <w:t>the mixture at 5</w:t>
      </w:r>
      <w:r w:rsidR="00E60051">
        <w:t>000</w:t>
      </w:r>
      <w:r w:rsidR="006933D8">
        <w:t xml:space="preserve"> </w:t>
      </w:r>
      <w:r w:rsidR="00E60051">
        <w:t>rpm</w:t>
      </w:r>
      <w:r w:rsidR="00E0005A">
        <w:t xml:space="preserve"> for 10</w:t>
      </w:r>
      <w:r>
        <w:t xml:space="preserve"> min</w:t>
      </w:r>
      <w:r w:rsidR="001B1EFC">
        <w:t xml:space="preserve"> at </w:t>
      </w:r>
      <w:r w:rsidR="005F3818">
        <w:t>0-</w:t>
      </w:r>
      <w:r w:rsidR="001B1EFC">
        <w:t>4</w:t>
      </w:r>
      <w:r w:rsidR="001B1EFC" w:rsidRPr="001B1EFC">
        <w:rPr>
          <w:vertAlign w:val="superscript"/>
        </w:rPr>
        <w:t>o</w:t>
      </w:r>
      <w:r w:rsidR="001B1EFC">
        <w:t>C</w:t>
      </w:r>
    </w:p>
    <w:p w14:paraId="3B11AE78" w14:textId="5961146A" w:rsidR="008F7079" w:rsidRDefault="008F7079" w:rsidP="008F7079">
      <w:pPr>
        <w:pStyle w:val="ListParagraph"/>
        <w:numPr>
          <w:ilvl w:val="0"/>
          <w:numId w:val="4"/>
        </w:numPr>
      </w:pPr>
      <w:r>
        <w:t xml:space="preserve">Remove the soluble extract </w:t>
      </w:r>
      <w:r w:rsidR="00E60051">
        <w:t>into a</w:t>
      </w:r>
      <w:r w:rsidR="00F22A06">
        <w:t>n</w:t>
      </w:r>
      <w:r w:rsidR="00E60051">
        <w:t xml:space="preserve"> </w:t>
      </w:r>
      <w:r w:rsidR="00F22A06">
        <w:t xml:space="preserve">Eppendorf </w:t>
      </w:r>
      <w:r w:rsidR="00E60051">
        <w:t xml:space="preserve">vial </w:t>
      </w:r>
      <w:r w:rsidR="00F22A06">
        <w:t>(</w:t>
      </w:r>
      <w:del w:id="41" w:author="Matt" w:date="2015-02-11T15:39:00Z">
        <w:r w:rsidR="00F22A06" w:rsidDel="000D37E2">
          <w:delText xml:space="preserve">2 </w:delText>
        </w:r>
      </w:del>
      <w:ins w:id="42" w:author="Matt" w:date="2015-02-11T15:39:00Z">
        <w:r w:rsidR="000D37E2">
          <w:t>1.5</w:t>
        </w:r>
        <w:r w:rsidR="000D37E2">
          <w:t xml:space="preserve"> </w:t>
        </w:r>
      </w:ins>
      <w:r w:rsidR="00F22A06">
        <w:t>mL</w:t>
      </w:r>
      <w:r w:rsidR="006F391D">
        <w:t>, locked</w:t>
      </w:r>
      <w:r w:rsidR="00F22A06">
        <w:t xml:space="preserve">) </w:t>
      </w:r>
      <w:r w:rsidR="00E60051">
        <w:t>and place it on dry ice</w:t>
      </w:r>
    </w:p>
    <w:p w14:paraId="305EF8A1" w14:textId="77777777" w:rsidR="00E44615" w:rsidRDefault="00E44615" w:rsidP="00E44615">
      <w:pPr>
        <w:pStyle w:val="ListParagraph"/>
        <w:numPr>
          <w:ilvl w:val="0"/>
          <w:numId w:val="4"/>
        </w:numPr>
      </w:pPr>
      <w:proofErr w:type="spellStart"/>
      <w:r>
        <w:t>Resuspend</w:t>
      </w:r>
      <w:proofErr w:type="spellEnd"/>
      <w:r>
        <w:t xml:space="preserve"> the pell</w:t>
      </w:r>
      <w:r w:rsidR="00AF082C">
        <w:t xml:space="preserve">et in </w:t>
      </w:r>
      <w:r w:rsidR="00E0005A">
        <w:t>5</w:t>
      </w:r>
      <w:r w:rsidR="00AF082C">
        <w:t xml:space="preserve">00 </w:t>
      </w:r>
      <w:proofErr w:type="spellStart"/>
      <w:r w:rsidR="00AF082C">
        <w:t>uL</w:t>
      </w:r>
      <w:proofErr w:type="spellEnd"/>
      <w:r w:rsidR="00AF082C">
        <w:t xml:space="preserve"> of 80:20 </w:t>
      </w:r>
      <w:proofErr w:type="spellStart"/>
      <w:r w:rsidR="00AF082C">
        <w:t>methanol:</w:t>
      </w:r>
      <w:r>
        <w:t>water</w:t>
      </w:r>
      <w:proofErr w:type="spellEnd"/>
      <w:r>
        <w:t xml:space="preserve"> </w:t>
      </w:r>
      <w:r w:rsidR="00360A6A">
        <w:t>(</w:t>
      </w:r>
      <w:r w:rsidR="005F3818">
        <w:t>0-</w:t>
      </w:r>
      <w:r w:rsidR="00360A6A">
        <w:t>4</w:t>
      </w:r>
      <w:r w:rsidR="00360A6A" w:rsidRPr="008931B1">
        <w:rPr>
          <w:vertAlign w:val="superscript"/>
        </w:rPr>
        <w:t>o</w:t>
      </w:r>
      <w:r w:rsidR="00360A6A">
        <w:t xml:space="preserve">C) </w:t>
      </w:r>
      <w:r>
        <w:t>and vortex to mix</w:t>
      </w:r>
    </w:p>
    <w:p w14:paraId="4674F375" w14:textId="40EDBD65" w:rsidR="00E44615" w:rsidRDefault="00E44615" w:rsidP="00E44615">
      <w:pPr>
        <w:pStyle w:val="ListParagraph"/>
        <w:numPr>
          <w:ilvl w:val="0"/>
          <w:numId w:val="4"/>
        </w:numPr>
      </w:pPr>
      <w:proofErr w:type="spellStart"/>
      <w:r>
        <w:t>Sonicate</w:t>
      </w:r>
      <w:proofErr w:type="spellEnd"/>
      <w:r>
        <w:t xml:space="preserve"> cell s</w:t>
      </w:r>
      <w:r w:rsidR="00AF082C">
        <w:t xml:space="preserve">uspension in an ice bath for </w:t>
      </w:r>
      <w:del w:id="43" w:author="Matt" w:date="2015-02-06T10:48:00Z">
        <w:r w:rsidR="00AF082C" w:rsidDel="004137B8">
          <w:delText xml:space="preserve">15 </w:delText>
        </w:r>
        <w:r w:rsidDel="004137B8">
          <w:delText>min</w:delText>
        </w:r>
      </w:del>
      <w:ins w:id="44" w:author="Matt" w:date="2015-02-06T10:48:00Z">
        <w:r w:rsidR="004137B8">
          <w:t>a few seconds</w:t>
        </w:r>
      </w:ins>
    </w:p>
    <w:p w14:paraId="0B9D5E44" w14:textId="47460FD2" w:rsidR="000D37E2" w:rsidRDefault="00A82579" w:rsidP="000D37E2">
      <w:pPr>
        <w:pStyle w:val="ListParagraph"/>
        <w:numPr>
          <w:ilvl w:val="0"/>
          <w:numId w:val="4"/>
        </w:numPr>
      </w:pPr>
      <w:r>
        <w:t xml:space="preserve">Centrifuge </w:t>
      </w:r>
      <w:r w:rsidR="00E0005A">
        <w:t>at 5</w:t>
      </w:r>
      <w:r w:rsidR="000665C4">
        <w:t>000</w:t>
      </w:r>
      <w:r w:rsidR="003142A1">
        <w:t xml:space="preserve"> </w:t>
      </w:r>
      <w:r w:rsidR="00E0005A">
        <w:t>rpm for 10</w:t>
      </w:r>
      <w:r w:rsidR="000665C4">
        <w:t xml:space="preserve"> min </w:t>
      </w:r>
      <w:r w:rsidR="00BD6775">
        <w:t xml:space="preserve">at </w:t>
      </w:r>
      <w:r w:rsidR="005F3818">
        <w:t>0-</w:t>
      </w:r>
      <w:r w:rsidR="00BD6775">
        <w:t>4</w:t>
      </w:r>
      <w:r w:rsidR="00BD6775" w:rsidRPr="001B1EFC">
        <w:rPr>
          <w:vertAlign w:val="superscript"/>
        </w:rPr>
        <w:t>o</w:t>
      </w:r>
      <w:r w:rsidR="00BD6775">
        <w:t xml:space="preserve">C </w:t>
      </w:r>
      <w:r w:rsidR="00E44615">
        <w:t xml:space="preserve">and combine the resulting extract with </w:t>
      </w:r>
      <w:ins w:id="45" w:author="Matt" w:date="2015-02-11T15:40:00Z">
        <w:r w:rsidR="000D37E2">
          <w:t xml:space="preserve">250 </w:t>
        </w:r>
        <w:proofErr w:type="spellStart"/>
        <w:r w:rsidR="000D37E2">
          <w:t>ul</w:t>
        </w:r>
        <w:proofErr w:type="spellEnd"/>
        <w:r w:rsidR="000D37E2">
          <w:t xml:space="preserve"> of </w:t>
        </w:r>
      </w:ins>
      <w:r w:rsidR="00E44615">
        <w:t xml:space="preserve">the initial </w:t>
      </w:r>
      <w:r w:rsidR="00D72947">
        <w:t>extract</w:t>
      </w:r>
      <w:r w:rsidR="00D1407E">
        <w:t xml:space="preserve"> (the pellet can</w:t>
      </w:r>
      <w:bookmarkStart w:id="46" w:name="_GoBack"/>
      <w:bookmarkEnd w:id="46"/>
      <w:r w:rsidR="00D1407E">
        <w:t xml:space="preserve"> be measure</w:t>
      </w:r>
      <w:r w:rsidR="00C47218">
        <w:t>d</w:t>
      </w:r>
      <w:r w:rsidR="00D1407E">
        <w:t xml:space="preserve"> for total protein)</w:t>
      </w:r>
      <w:ins w:id="47" w:author="Matt" w:date="2015-02-11T15:40:00Z">
        <w:r w:rsidR="000D37E2">
          <w:t xml:space="preserve">. This will result in two Eppendorf vials for each sample, each with 750 </w:t>
        </w:r>
        <w:proofErr w:type="spellStart"/>
        <w:r w:rsidR="000D37E2">
          <w:t>uL</w:t>
        </w:r>
        <w:proofErr w:type="spellEnd"/>
        <w:r w:rsidR="000D37E2">
          <w:t xml:space="preserve"> of extract. </w:t>
        </w:r>
      </w:ins>
    </w:p>
    <w:p w14:paraId="6DA189DF" w14:textId="77777777" w:rsidR="00E44615" w:rsidRDefault="000665C4" w:rsidP="00E44615">
      <w:pPr>
        <w:pStyle w:val="ListParagraph"/>
        <w:numPr>
          <w:ilvl w:val="0"/>
          <w:numId w:val="4"/>
        </w:numPr>
        <w:rPr>
          <w:ins w:id="48" w:author="T L" w:date="2015-02-02T15:35:00Z"/>
        </w:rPr>
      </w:pPr>
      <w:r>
        <w:t xml:space="preserve">Completely dry samples using the </w:t>
      </w:r>
      <w:proofErr w:type="spellStart"/>
      <w:r>
        <w:t>Speedvac</w:t>
      </w:r>
      <w:proofErr w:type="spellEnd"/>
      <w:r>
        <w:t xml:space="preserve"> at 30 </w:t>
      </w:r>
      <w:proofErr w:type="spellStart"/>
      <w:r w:rsidRPr="000665C4">
        <w:rPr>
          <w:vertAlign w:val="superscript"/>
        </w:rPr>
        <w:t>o</w:t>
      </w:r>
      <w:r>
        <w:t>C</w:t>
      </w:r>
      <w:proofErr w:type="spellEnd"/>
    </w:p>
    <w:p w14:paraId="69ED753F" w14:textId="6C79B628" w:rsidR="00253ACB" w:rsidRDefault="000B6ECA">
      <w:pPr>
        <w:rPr>
          <w:ins w:id="49" w:author="T L" w:date="2015-02-02T16:41:00Z"/>
        </w:rPr>
        <w:pPrChange w:id="50" w:author="T L" w:date="2015-02-02T15:35:00Z">
          <w:pPr>
            <w:pStyle w:val="ListParagraph"/>
            <w:numPr>
              <w:numId w:val="4"/>
            </w:numPr>
            <w:ind w:hanging="360"/>
          </w:pPr>
        </w:pPrChange>
      </w:pPr>
      <w:ins w:id="51" w:author="T L" w:date="2015-02-02T16:40:00Z">
        <w:r>
          <w:t>*</w:t>
        </w:r>
      </w:ins>
      <w:proofErr w:type="spellStart"/>
      <w:ins w:id="52" w:author="T L" w:date="2015-02-02T16:36:00Z">
        <w:r w:rsidR="00D10A4F">
          <w:t>Modifiled</w:t>
        </w:r>
        <w:proofErr w:type="spellEnd"/>
        <w:r w:rsidR="00D10A4F">
          <w:t xml:space="preserve"> </w:t>
        </w:r>
      </w:ins>
      <w:ins w:id="53" w:author="T L" w:date="2015-02-02T15:35:00Z">
        <w:r w:rsidR="00253ACB">
          <w:t>H</w:t>
        </w:r>
        <w:r w:rsidR="00253ACB" w:rsidRPr="00D10A4F">
          <w:rPr>
            <w:vertAlign w:val="subscript"/>
            <w:rPrChange w:id="54" w:author="T L" w:date="2015-02-02T16:36:00Z">
              <w:rPr/>
            </w:rPrChange>
          </w:rPr>
          <w:t>2</w:t>
        </w:r>
        <w:r w:rsidR="00253ACB">
          <w:t xml:space="preserve"> assay buffer</w:t>
        </w:r>
      </w:ins>
      <w:ins w:id="55" w:author="T L" w:date="2015-02-02T17:19:00Z">
        <w:r w:rsidR="00381042">
          <w:t xml:space="preserve">: </w:t>
        </w:r>
      </w:ins>
      <w:ins w:id="56" w:author="T L" w:date="2015-02-02T15:37:00Z">
        <w:r w:rsidR="00253ACB">
          <w:t xml:space="preserve">50 mM </w:t>
        </w:r>
      </w:ins>
      <w:proofErr w:type="gramStart"/>
      <w:ins w:id="57" w:author="T L" w:date="2015-02-02T16:36:00Z">
        <w:r w:rsidR="00D10A4F">
          <w:t>MOPS</w:t>
        </w:r>
      </w:ins>
      <w:ins w:id="58" w:author="T L" w:date="2015-02-02T15:37:00Z">
        <w:r w:rsidR="00253ACB">
          <w:t xml:space="preserve"> </w:t>
        </w:r>
      </w:ins>
      <w:ins w:id="59" w:author="T L" w:date="2015-02-02T15:38:00Z">
        <w:r w:rsidR="00253ACB">
          <w:t>,</w:t>
        </w:r>
        <w:proofErr w:type="gramEnd"/>
        <w:r w:rsidR="00253ACB">
          <w:t xml:space="preserve"> 400 mM NaCl, 20 mM </w:t>
        </w:r>
        <w:proofErr w:type="spellStart"/>
        <w:r w:rsidR="00253ACB">
          <w:t>KCl</w:t>
        </w:r>
        <w:proofErr w:type="spellEnd"/>
        <w:r w:rsidR="00253ACB">
          <w:t xml:space="preserve">, 20 mM Mg2Cl, 1 mM </w:t>
        </w:r>
        <w:proofErr w:type="spellStart"/>
        <w:r w:rsidR="00253ACB">
          <w:t>CaCl</w:t>
        </w:r>
      </w:ins>
      <w:proofErr w:type="spellEnd"/>
    </w:p>
    <w:p w14:paraId="65E3E981" w14:textId="7C759465" w:rsidR="003664EA" w:rsidRDefault="003664EA">
      <w:pPr>
        <w:rPr>
          <w:ins w:id="60" w:author="T L" w:date="2015-02-02T16:42:00Z"/>
        </w:rPr>
        <w:pPrChange w:id="61" w:author="T L" w:date="2015-02-02T15:35:00Z">
          <w:pPr>
            <w:pStyle w:val="ListParagraph"/>
            <w:numPr>
              <w:numId w:val="4"/>
            </w:numPr>
            <w:ind w:hanging="360"/>
          </w:pPr>
        </w:pPrChange>
      </w:pPr>
      <w:ins w:id="62" w:author="T L" w:date="2015-02-02T16:41:00Z">
        <w:r>
          <w:t>Questions and note</w:t>
        </w:r>
      </w:ins>
      <w:ins w:id="63" w:author="T L" w:date="2015-02-02T17:14:00Z">
        <w:r w:rsidR="001B5147">
          <w:t>s</w:t>
        </w:r>
      </w:ins>
      <w:ins w:id="64" w:author="T L" w:date="2015-02-02T16:41:00Z">
        <w:r>
          <w:t>:</w:t>
        </w:r>
      </w:ins>
    </w:p>
    <w:p w14:paraId="5B71BAB6" w14:textId="25C6B17B" w:rsidR="003664EA" w:rsidRDefault="003664EA">
      <w:pPr>
        <w:rPr>
          <w:ins w:id="65" w:author="T L" w:date="2015-02-02T17:09:00Z"/>
        </w:rPr>
        <w:pPrChange w:id="66" w:author="T L" w:date="2015-02-02T15:35:00Z">
          <w:pPr>
            <w:pStyle w:val="ListParagraph"/>
            <w:numPr>
              <w:numId w:val="4"/>
            </w:numPr>
            <w:ind w:hanging="360"/>
          </w:pPr>
        </w:pPrChange>
      </w:pPr>
      <w:ins w:id="67" w:author="T L" w:date="2015-02-02T16:42:00Z">
        <w:r>
          <w:t>We are interested in severely limiting the</w:t>
        </w:r>
      </w:ins>
      <w:ins w:id="68" w:author="T L" w:date="2015-02-02T16:43:00Z">
        <w:r>
          <w:t xml:space="preserve"> duration of</w:t>
        </w:r>
      </w:ins>
      <w:ins w:id="69" w:author="T L" w:date="2015-02-02T16:42:00Z">
        <w:r w:rsidR="00AF271C">
          <w:t xml:space="preserve"> spin and wash steps to minimize </w:t>
        </w:r>
        <w:r>
          <w:t xml:space="preserve">metabolic changes. Thus we have </w:t>
        </w:r>
      </w:ins>
      <w:ins w:id="70" w:author="T L" w:date="2015-02-02T17:09:00Z">
        <w:r w:rsidR="00AF271C">
          <w:t>modified the procedure as shown</w:t>
        </w:r>
      </w:ins>
      <w:ins w:id="71" w:author="T L" w:date="2015-02-02T16:42:00Z">
        <w:r w:rsidR="00AF271C">
          <w:t xml:space="preserve"> above.</w:t>
        </w:r>
      </w:ins>
    </w:p>
    <w:p w14:paraId="4C369CB4" w14:textId="0ADA86E4" w:rsidR="00AF271C" w:rsidRDefault="00AF271C">
      <w:pPr>
        <w:rPr>
          <w:ins w:id="72" w:author="T L" w:date="2015-02-02T17:13:00Z"/>
        </w:rPr>
        <w:pPrChange w:id="73" w:author="T L" w:date="2015-02-02T15:35:00Z">
          <w:pPr>
            <w:pStyle w:val="ListParagraph"/>
            <w:numPr>
              <w:numId w:val="4"/>
            </w:numPr>
            <w:ind w:hanging="360"/>
          </w:pPr>
        </w:pPrChange>
      </w:pPr>
      <w:ins w:id="74" w:author="T L" w:date="2015-02-02T17:10:00Z">
        <w:r>
          <w:t xml:space="preserve">Since we only use minimal </w:t>
        </w:r>
      </w:ins>
      <w:ins w:id="75" w:author="T L" w:date="2015-02-02T17:14:00Z">
        <w:r>
          <w:t xml:space="preserve">growth </w:t>
        </w:r>
      </w:ins>
      <w:ins w:id="76" w:author="T L" w:date="2015-02-02T17:10:00Z">
        <w:r>
          <w:t xml:space="preserve">media (Salts, vitamins, trace minerals and 10 mM acetate), would a 1 ml wash be sufficient? We also modified the wash buffer as our </w:t>
        </w:r>
      </w:ins>
      <w:ins w:id="77" w:author="T L" w:date="2015-02-02T17:13:00Z">
        <w:r>
          <w:t xml:space="preserve">marine </w:t>
        </w:r>
      </w:ins>
      <w:ins w:id="78" w:author="T L" w:date="2015-02-02T17:10:00Z">
        <w:r>
          <w:t>cells lyse easily in buffer with low</w:t>
        </w:r>
      </w:ins>
      <w:ins w:id="79" w:author="T L" w:date="2015-02-02T17:13:00Z">
        <w:r>
          <w:t>er</w:t>
        </w:r>
      </w:ins>
      <w:ins w:id="80" w:author="T L" w:date="2015-02-02T17:10:00Z">
        <w:r>
          <w:t xml:space="preserve"> </w:t>
        </w:r>
      </w:ins>
      <w:ins w:id="81" w:author="T L" w:date="2015-02-02T17:13:00Z">
        <w:r>
          <w:t>osmoti</w:t>
        </w:r>
        <w:r w:rsidR="001B5147">
          <w:t>c pressure like PBS.</w:t>
        </w:r>
      </w:ins>
    </w:p>
    <w:p w14:paraId="5853330E" w14:textId="45CAD00A" w:rsidR="001B5147" w:rsidRDefault="001B5147">
      <w:pPr>
        <w:rPr>
          <w:ins w:id="82" w:author="T L" w:date="2015-02-02T17:29:00Z"/>
        </w:rPr>
        <w:pPrChange w:id="83" w:author="T L" w:date="2015-02-02T15:35:00Z">
          <w:pPr>
            <w:pStyle w:val="ListParagraph"/>
            <w:numPr>
              <w:numId w:val="4"/>
            </w:numPr>
            <w:ind w:hanging="360"/>
          </w:pPr>
        </w:pPrChange>
      </w:pPr>
      <w:ins w:id="84" w:author="T L" w:date="2015-02-02T17:16:00Z">
        <w:r>
          <w:t xml:space="preserve">We typically correlate OD660 with cell dry weight and so should be able to normalize our calculations that way.  </w:t>
        </w:r>
      </w:ins>
    </w:p>
    <w:p w14:paraId="1DF6A66E" w14:textId="31C0954F" w:rsidR="00264786" w:rsidRDefault="00264786">
      <w:pPr>
        <w:rPr>
          <w:ins w:id="85" w:author="T L" w:date="2015-02-02T16:42:00Z"/>
        </w:rPr>
        <w:pPrChange w:id="86" w:author="T L" w:date="2015-02-02T15:35:00Z">
          <w:pPr>
            <w:pStyle w:val="ListParagraph"/>
            <w:numPr>
              <w:numId w:val="4"/>
            </w:numPr>
            <w:ind w:hanging="360"/>
          </w:pPr>
        </w:pPrChange>
      </w:pPr>
      <w:ins w:id="87" w:author="T L" w:date="2015-02-02T17:29:00Z">
        <w:r>
          <w:t xml:space="preserve">After drying </w:t>
        </w:r>
      </w:ins>
      <w:ins w:id="88" w:author="T L" w:date="2015-02-02T17:30:00Z">
        <w:r>
          <w:t xml:space="preserve">with speed </w:t>
        </w:r>
        <w:proofErr w:type="spellStart"/>
        <w:r>
          <w:t>vac</w:t>
        </w:r>
        <w:proofErr w:type="spellEnd"/>
        <w:r>
          <w:t xml:space="preserve"> could we store it at -80 </w:t>
        </w:r>
        <w:proofErr w:type="spellStart"/>
        <w:r>
          <w:t>deg</w:t>
        </w:r>
        <w:proofErr w:type="spellEnd"/>
        <w:r>
          <w:t xml:space="preserve"> C before sending it to you?  Or should we store it in desiccant at room temperature?</w:t>
        </w:r>
      </w:ins>
    </w:p>
    <w:p w14:paraId="37AACA9C" w14:textId="77777777" w:rsidR="003664EA" w:rsidRDefault="003664EA">
      <w:pPr>
        <w:pPrChange w:id="89" w:author="T L" w:date="2015-02-02T15:35:00Z">
          <w:pPr>
            <w:pStyle w:val="ListParagraph"/>
            <w:numPr>
              <w:numId w:val="4"/>
            </w:numPr>
            <w:ind w:hanging="360"/>
          </w:pPr>
        </w:pPrChange>
      </w:pPr>
    </w:p>
    <w:p w14:paraId="55B7EF51" w14:textId="77777777" w:rsidR="00E44615" w:rsidRDefault="00E44615" w:rsidP="00E44615">
      <w:pPr>
        <w:pStyle w:val="ListParagraph"/>
      </w:pPr>
    </w:p>
    <w:sectPr w:rsidR="00E44615" w:rsidSect="0002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E59"/>
    <w:multiLevelType w:val="hybridMultilevel"/>
    <w:tmpl w:val="7C5A2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A0657"/>
    <w:multiLevelType w:val="hybridMultilevel"/>
    <w:tmpl w:val="6BE4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5466D"/>
    <w:multiLevelType w:val="hybridMultilevel"/>
    <w:tmpl w:val="14D44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E0874"/>
    <w:multiLevelType w:val="hybridMultilevel"/>
    <w:tmpl w:val="14D44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22BE"/>
    <w:multiLevelType w:val="hybridMultilevel"/>
    <w:tmpl w:val="6BE4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C4"/>
    <w:rsid w:val="00005111"/>
    <w:rsid w:val="00023814"/>
    <w:rsid w:val="0002731B"/>
    <w:rsid w:val="00045B6E"/>
    <w:rsid w:val="00056E82"/>
    <w:rsid w:val="00063DB4"/>
    <w:rsid w:val="000665C4"/>
    <w:rsid w:val="00085B49"/>
    <w:rsid w:val="000A43AD"/>
    <w:rsid w:val="000B6ECA"/>
    <w:rsid w:val="000D37E2"/>
    <w:rsid w:val="000E37FD"/>
    <w:rsid w:val="001239F9"/>
    <w:rsid w:val="0013537E"/>
    <w:rsid w:val="001445FD"/>
    <w:rsid w:val="00167415"/>
    <w:rsid w:val="0018143F"/>
    <w:rsid w:val="001B1EFC"/>
    <w:rsid w:val="001B272B"/>
    <w:rsid w:val="001B5147"/>
    <w:rsid w:val="001F3920"/>
    <w:rsid w:val="00205669"/>
    <w:rsid w:val="002121C3"/>
    <w:rsid w:val="00212F2E"/>
    <w:rsid w:val="00225BBF"/>
    <w:rsid w:val="00253ACB"/>
    <w:rsid w:val="00264786"/>
    <w:rsid w:val="00265D70"/>
    <w:rsid w:val="002754BE"/>
    <w:rsid w:val="0029259A"/>
    <w:rsid w:val="00293953"/>
    <w:rsid w:val="002A582A"/>
    <w:rsid w:val="002B7A1E"/>
    <w:rsid w:val="002C7C10"/>
    <w:rsid w:val="002E5D02"/>
    <w:rsid w:val="002E6AA7"/>
    <w:rsid w:val="002F3EDF"/>
    <w:rsid w:val="003142A1"/>
    <w:rsid w:val="00360A6A"/>
    <w:rsid w:val="003664EA"/>
    <w:rsid w:val="0037021D"/>
    <w:rsid w:val="00374140"/>
    <w:rsid w:val="00381042"/>
    <w:rsid w:val="0038647F"/>
    <w:rsid w:val="00391A69"/>
    <w:rsid w:val="003C685B"/>
    <w:rsid w:val="0040571B"/>
    <w:rsid w:val="004137B8"/>
    <w:rsid w:val="004668AF"/>
    <w:rsid w:val="004729EC"/>
    <w:rsid w:val="00485E66"/>
    <w:rsid w:val="00494F6E"/>
    <w:rsid w:val="004D00B2"/>
    <w:rsid w:val="005004B4"/>
    <w:rsid w:val="00572AE2"/>
    <w:rsid w:val="005A5AB3"/>
    <w:rsid w:val="005C773E"/>
    <w:rsid w:val="005F3818"/>
    <w:rsid w:val="00633622"/>
    <w:rsid w:val="0063555B"/>
    <w:rsid w:val="00641DCF"/>
    <w:rsid w:val="006679D6"/>
    <w:rsid w:val="006933D8"/>
    <w:rsid w:val="006973A3"/>
    <w:rsid w:val="006B0B12"/>
    <w:rsid w:val="006F391D"/>
    <w:rsid w:val="0071079A"/>
    <w:rsid w:val="0073286A"/>
    <w:rsid w:val="0075306A"/>
    <w:rsid w:val="00753E81"/>
    <w:rsid w:val="007679B7"/>
    <w:rsid w:val="00773E66"/>
    <w:rsid w:val="007751C4"/>
    <w:rsid w:val="0078493D"/>
    <w:rsid w:val="007E06E2"/>
    <w:rsid w:val="007E4B6F"/>
    <w:rsid w:val="007E6FCB"/>
    <w:rsid w:val="00872FAB"/>
    <w:rsid w:val="008931B1"/>
    <w:rsid w:val="008E63A4"/>
    <w:rsid w:val="008F7079"/>
    <w:rsid w:val="00960FE3"/>
    <w:rsid w:val="00962270"/>
    <w:rsid w:val="009643BD"/>
    <w:rsid w:val="009848C2"/>
    <w:rsid w:val="0098661B"/>
    <w:rsid w:val="00992B3E"/>
    <w:rsid w:val="00997CB1"/>
    <w:rsid w:val="009B40FA"/>
    <w:rsid w:val="00A00D71"/>
    <w:rsid w:val="00A52945"/>
    <w:rsid w:val="00A82579"/>
    <w:rsid w:val="00AA6270"/>
    <w:rsid w:val="00AB01D7"/>
    <w:rsid w:val="00AD0E26"/>
    <w:rsid w:val="00AE1569"/>
    <w:rsid w:val="00AE445F"/>
    <w:rsid w:val="00AF082C"/>
    <w:rsid w:val="00AF271C"/>
    <w:rsid w:val="00B104C7"/>
    <w:rsid w:val="00B148DD"/>
    <w:rsid w:val="00B26A05"/>
    <w:rsid w:val="00B653E4"/>
    <w:rsid w:val="00B6593F"/>
    <w:rsid w:val="00B809DD"/>
    <w:rsid w:val="00B968F4"/>
    <w:rsid w:val="00BA03C0"/>
    <w:rsid w:val="00BC64FF"/>
    <w:rsid w:val="00BD6775"/>
    <w:rsid w:val="00C264A4"/>
    <w:rsid w:val="00C31410"/>
    <w:rsid w:val="00C47218"/>
    <w:rsid w:val="00C608AF"/>
    <w:rsid w:val="00CA407B"/>
    <w:rsid w:val="00CA4517"/>
    <w:rsid w:val="00CB1DC9"/>
    <w:rsid w:val="00D10A4F"/>
    <w:rsid w:val="00D1407E"/>
    <w:rsid w:val="00D3636E"/>
    <w:rsid w:val="00D52E4B"/>
    <w:rsid w:val="00D72947"/>
    <w:rsid w:val="00D83F0B"/>
    <w:rsid w:val="00D86A5A"/>
    <w:rsid w:val="00D95E8C"/>
    <w:rsid w:val="00D96D40"/>
    <w:rsid w:val="00DA4CC6"/>
    <w:rsid w:val="00DC12C2"/>
    <w:rsid w:val="00DC4BF7"/>
    <w:rsid w:val="00DE0657"/>
    <w:rsid w:val="00DE195E"/>
    <w:rsid w:val="00E0005A"/>
    <w:rsid w:val="00E44615"/>
    <w:rsid w:val="00E556C6"/>
    <w:rsid w:val="00E60051"/>
    <w:rsid w:val="00E625F8"/>
    <w:rsid w:val="00E7002E"/>
    <w:rsid w:val="00E72A7C"/>
    <w:rsid w:val="00EC4EDC"/>
    <w:rsid w:val="00EE0AD2"/>
    <w:rsid w:val="00F077A9"/>
    <w:rsid w:val="00F104D3"/>
    <w:rsid w:val="00F22A06"/>
    <w:rsid w:val="00F234D4"/>
    <w:rsid w:val="00F3701D"/>
    <w:rsid w:val="00F80BC0"/>
    <w:rsid w:val="00F92F3F"/>
    <w:rsid w:val="00F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84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8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8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</dc:creator>
  <cp:lastModifiedBy>Matt</cp:lastModifiedBy>
  <cp:revision>7</cp:revision>
  <cp:lastPrinted>2011-05-04T20:54:00Z</cp:lastPrinted>
  <dcterms:created xsi:type="dcterms:W3CDTF">2015-02-06T18:44:00Z</dcterms:created>
  <dcterms:modified xsi:type="dcterms:W3CDTF">2015-02-11T23:42:00Z</dcterms:modified>
</cp:coreProperties>
</file>