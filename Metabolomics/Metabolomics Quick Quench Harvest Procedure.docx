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9D" w:rsidRDefault="004D5D6E" w:rsidP="00A32F33">
      <w:pPr>
        <w:jc w:val="center"/>
        <w:rPr>
          <w:b/>
        </w:rPr>
      </w:pPr>
      <w:r w:rsidRPr="004D5D6E">
        <w:rPr>
          <w:b/>
        </w:rPr>
        <w:t>Metabolomics Quick Quench Harvest Procedure</w:t>
      </w:r>
    </w:p>
    <w:p w:rsidR="00A32F33" w:rsidRDefault="00A32F33" w:rsidP="00A32F33">
      <w:pPr>
        <w:pStyle w:val="ListParagraph"/>
        <w:numPr>
          <w:ilvl w:val="0"/>
          <w:numId w:val="1"/>
        </w:numPr>
      </w:pPr>
      <w:r>
        <w:t xml:space="preserve">Have </w:t>
      </w:r>
      <w:proofErr w:type="spellStart"/>
      <w:r>
        <w:t>prechilled</w:t>
      </w:r>
      <w:proofErr w:type="spellEnd"/>
      <w:r>
        <w:t xml:space="preserve"> (-20°C) large volume (at least 500 mL) of </w:t>
      </w:r>
      <w:ins w:id="0" w:author="Matt" w:date="2015-05-05T10:38:00Z">
        <w:r w:rsidR="003C1CD2">
          <w:t>21</w:t>
        </w:r>
      </w:ins>
      <w:del w:id="1" w:author="Matt" w:date="2015-05-05T10:38:00Z">
        <w:r w:rsidDel="003C1CD2">
          <w:delText>30</w:delText>
        </w:r>
      </w:del>
      <w:r>
        <w:t xml:space="preserve">% </w:t>
      </w:r>
      <w:proofErr w:type="spellStart"/>
      <w:r>
        <w:t>MeOH</w:t>
      </w:r>
      <w:proofErr w:type="spellEnd"/>
      <w:r>
        <w:t>/7</w:t>
      </w:r>
      <w:ins w:id="2" w:author="Matt" w:date="2015-05-05T10:38:00Z">
        <w:r w:rsidR="003C1CD2">
          <w:t>9</w:t>
        </w:r>
      </w:ins>
      <w:del w:id="3" w:author="Matt" w:date="2015-05-05T10:38:00Z">
        <w:r w:rsidDel="003C1CD2">
          <w:delText>0</w:delText>
        </w:r>
      </w:del>
      <w:r>
        <w:t xml:space="preserve">% salts solution (v/v). </w:t>
      </w:r>
    </w:p>
    <w:p w:rsidR="004D5D6E" w:rsidRDefault="004D5D6E" w:rsidP="004D5D6E">
      <w:pPr>
        <w:pStyle w:val="ListParagraph"/>
        <w:numPr>
          <w:ilvl w:val="0"/>
          <w:numId w:val="1"/>
        </w:numPr>
      </w:pPr>
      <w:r>
        <w:t xml:space="preserve">Have centrifuge chilled and </w:t>
      </w:r>
      <w:ins w:id="4" w:author="Matt" w:date="2015-05-05T10:38:00Z">
        <w:r w:rsidR="0070441C">
          <w:t>6</w:t>
        </w:r>
      </w:ins>
      <w:del w:id="5" w:author="Matt" w:date="2015-05-05T10:38:00Z">
        <w:r w:rsidDel="0070441C">
          <w:delText>8</w:delText>
        </w:r>
      </w:del>
      <w:r>
        <w:t>0</w:t>
      </w:r>
      <w:r w:rsidR="00EE5BEA">
        <w:t xml:space="preserve">% </w:t>
      </w:r>
      <w:proofErr w:type="spellStart"/>
      <w:r w:rsidR="00EE5BEA">
        <w:t>MeOH</w:t>
      </w:r>
      <w:proofErr w:type="spellEnd"/>
      <w:r w:rsidR="00EE5BEA">
        <w:t>/</w:t>
      </w:r>
      <w:ins w:id="6" w:author="Matt" w:date="2015-05-05T10:38:00Z">
        <w:r w:rsidR="0070441C">
          <w:t>4</w:t>
        </w:r>
      </w:ins>
      <w:del w:id="7" w:author="Matt" w:date="2015-05-05T10:38:00Z">
        <w:r w:rsidR="00EE5BEA" w:rsidDel="0070441C">
          <w:delText>2</w:delText>
        </w:r>
      </w:del>
      <w:r w:rsidR="00EE5BEA">
        <w:t>0% water on dry ice (-80°C).</w:t>
      </w:r>
    </w:p>
    <w:p w:rsidR="00EE5BEA" w:rsidRDefault="00EE5BEA" w:rsidP="004D5D6E">
      <w:pPr>
        <w:pStyle w:val="ListParagraph"/>
        <w:numPr>
          <w:ilvl w:val="0"/>
          <w:numId w:val="1"/>
        </w:numPr>
      </w:pPr>
      <w:r>
        <w:t>Have 1.5 mL Eppendorf tubes for cell collection on ice.</w:t>
      </w:r>
    </w:p>
    <w:p w:rsidR="00EE5BEA" w:rsidRDefault="00EE5BEA" w:rsidP="004D5D6E">
      <w:pPr>
        <w:pStyle w:val="ListParagraph"/>
        <w:numPr>
          <w:ilvl w:val="0"/>
          <w:numId w:val="1"/>
        </w:numPr>
      </w:pPr>
      <w:r>
        <w:t xml:space="preserve">Using a syringe, pull cells from the </w:t>
      </w:r>
      <w:proofErr w:type="spellStart"/>
      <w:r>
        <w:t>chemostat</w:t>
      </w:r>
      <w:proofErr w:type="spellEnd"/>
      <w:r>
        <w:t xml:space="preserve"> and add 0.1 mL to each tube on ice. </w:t>
      </w:r>
    </w:p>
    <w:p w:rsidR="00EE5BEA" w:rsidRDefault="00EE5BEA" w:rsidP="004D5D6E">
      <w:pPr>
        <w:pStyle w:val="ListParagraph"/>
        <w:numPr>
          <w:ilvl w:val="0"/>
          <w:numId w:val="1"/>
        </w:numPr>
      </w:pPr>
      <w:r>
        <w:t xml:space="preserve">Immediately add 0.22 mL of </w:t>
      </w:r>
      <w:proofErr w:type="spellStart"/>
      <w:r>
        <w:t>MeOH</w:t>
      </w:r>
      <w:proofErr w:type="spellEnd"/>
      <w:r>
        <w:t xml:space="preserve"> salts solution to each tube to quench cells</w:t>
      </w:r>
    </w:p>
    <w:p w:rsidR="00EE5BEA" w:rsidRDefault="00EE5BEA" w:rsidP="004D5D6E">
      <w:pPr>
        <w:pStyle w:val="ListParagraph"/>
        <w:numPr>
          <w:ilvl w:val="0"/>
          <w:numId w:val="1"/>
        </w:numPr>
      </w:pPr>
      <w:r>
        <w:t>Spin tubes in chilled centrifuge for 5 minutes @ 8000 RPM</w:t>
      </w:r>
    </w:p>
    <w:p w:rsidR="00EE5BEA" w:rsidRDefault="00EE5BEA" w:rsidP="004D5D6E">
      <w:pPr>
        <w:pStyle w:val="ListParagraph"/>
        <w:numPr>
          <w:ilvl w:val="0"/>
          <w:numId w:val="1"/>
        </w:numPr>
      </w:pPr>
      <w:r>
        <w:t xml:space="preserve">Remove the supernatant and add 1 mL of </w:t>
      </w:r>
      <w:proofErr w:type="spellStart"/>
      <w:r>
        <w:t>MeOH</w:t>
      </w:r>
      <w:proofErr w:type="spellEnd"/>
      <w:r>
        <w:t xml:space="preserve"> salts solution to each tube to wash cells. Use pipette to </w:t>
      </w:r>
      <w:proofErr w:type="spellStart"/>
      <w:r>
        <w:t>resuspend</w:t>
      </w:r>
      <w:proofErr w:type="spellEnd"/>
      <w:r>
        <w:t xml:space="preserve"> the pellet. </w:t>
      </w:r>
    </w:p>
    <w:p w:rsidR="00EE5BEA" w:rsidRDefault="00EE5BEA" w:rsidP="00EE5BEA">
      <w:pPr>
        <w:pStyle w:val="ListParagraph"/>
        <w:numPr>
          <w:ilvl w:val="0"/>
          <w:numId w:val="1"/>
        </w:numPr>
      </w:pPr>
      <w:r>
        <w:t>Spin tubes in chilled centrifuge for 5 minutes @ 8000 RPM</w:t>
      </w:r>
    </w:p>
    <w:p w:rsidR="00EE5BEA" w:rsidRDefault="00EE5BEA" w:rsidP="00EE5BEA">
      <w:pPr>
        <w:pStyle w:val="ListParagraph"/>
        <w:numPr>
          <w:ilvl w:val="0"/>
          <w:numId w:val="1"/>
        </w:numPr>
      </w:pPr>
      <w:r>
        <w:t xml:space="preserve">Remove the supernatant and </w:t>
      </w:r>
      <w:proofErr w:type="spellStart"/>
      <w:r>
        <w:t>resuspend</w:t>
      </w:r>
      <w:proofErr w:type="spellEnd"/>
      <w:r>
        <w:t xml:space="preserve"> the pellet in 0.1 mL of </w:t>
      </w:r>
      <w:proofErr w:type="spellStart"/>
      <w:r>
        <w:t>MeOH</w:t>
      </w:r>
      <w:proofErr w:type="spellEnd"/>
      <w:r>
        <w:t xml:space="preserve"> salts solution. </w:t>
      </w:r>
    </w:p>
    <w:p w:rsidR="00EE5BEA" w:rsidRDefault="00EE5BEA" w:rsidP="004D5D6E">
      <w:pPr>
        <w:pStyle w:val="ListParagraph"/>
        <w:numPr>
          <w:ilvl w:val="0"/>
          <w:numId w:val="1"/>
        </w:numPr>
      </w:pPr>
      <w:r>
        <w:t xml:space="preserve">Add 1 mL </w:t>
      </w:r>
      <w:ins w:id="8" w:author="Matt" w:date="2015-05-05T10:39:00Z">
        <w:r w:rsidR="0070441C">
          <w:t>6</w:t>
        </w:r>
      </w:ins>
      <w:del w:id="9" w:author="Matt" w:date="2015-05-05T10:39:00Z">
        <w:r w:rsidDel="0070441C">
          <w:delText>8</w:delText>
        </w:r>
      </w:del>
      <w:r>
        <w:t>0:</w:t>
      </w:r>
      <w:ins w:id="10" w:author="Matt" w:date="2015-05-05T10:39:00Z">
        <w:r w:rsidR="0070441C">
          <w:t>4</w:t>
        </w:r>
      </w:ins>
      <w:del w:id="11" w:author="Matt" w:date="2015-05-05T10:39:00Z">
        <w:r w:rsidDel="0070441C">
          <w:delText>2</w:delText>
        </w:r>
      </w:del>
      <w:r>
        <w:t xml:space="preserve">0 </w:t>
      </w:r>
      <w:proofErr w:type="spellStart"/>
      <w:r>
        <w:t>MeOH</w:t>
      </w:r>
      <w:proofErr w:type="gramStart"/>
      <w:r>
        <w:t>:water</w:t>
      </w:r>
      <w:proofErr w:type="spellEnd"/>
      <w:proofErr w:type="gramEnd"/>
      <w:r>
        <w:t xml:space="preserve"> solution to lyse cells. Vortex to mix</w:t>
      </w:r>
    </w:p>
    <w:p w:rsidR="00EE5BEA" w:rsidRDefault="00EE5BEA" w:rsidP="004D5D6E">
      <w:pPr>
        <w:pStyle w:val="ListParagraph"/>
        <w:numPr>
          <w:ilvl w:val="0"/>
          <w:numId w:val="1"/>
        </w:numPr>
      </w:pPr>
      <w:r>
        <w:t xml:space="preserve">Chill tubes in -80°C freezer for 30 minutes. </w:t>
      </w:r>
    </w:p>
    <w:p w:rsidR="00EE5BEA" w:rsidRDefault="00EE5BEA" w:rsidP="00EE5BEA">
      <w:pPr>
        <w:pStyle w:val="ListParagraph"/>
        <w:numPr>
          <w:ilvl w:val="0"/>
          <w:numId w:val="1"/>
        </w:numPr>
      </w:pPr>
      <w:r>
        <w:t xml:space="preserve">Spin tubes in chilled centrifuge for 10 minutes @ </w:t>
      </w:r>
      <w:del w:id="12" w:author="Matt" w:date="2015-05-05T10:45:00Z">
        <w:r w:rsidDel="0070441C">
          <w:delText>8000</w:delText>
        </w:r>
      </w:del>
      <w:ins w:id="13" w:author="Matt" w:date="2015-05-05T10:45:00Z">
        <w:r w:rsidR="0070441C">
          <w:t>max</w:t>
        </w:r>
      </w:ins>
      <w:r>
        <w:t xml:space="preserve"> RPM</w:t>
      </w:r>
    </w:p>
    <w:p w:rsidR="00EE5BEA" w:rsidRDefault="00EE5BEA" w:rsidP="00EE5BEA">
      <w:pPr>
        <w:pStyle w:val="ListParagraph"/>
        <w:numPr>
          <w:ilvl w:val="0"/>
          <w:numId w:val="1"/>
        </w:numPr>
      </w:pPr>
      <w:r>
        <w:t xml:space="preserve">Reserve each supernatant in a second Eppendorf tube. Begin drying each sample with </w:t>
      </w:r>
      <w:proofErr w:type="spellStart"/>
      <w:r>
        <w:t>SpeedVac</w:t>
      </w:r>
      <w:proofErr w:type="spellEnd"/>
      <w:r>
        <w:t xml:space="preserve">. </w:t>
      </w:r>
    </w:p>
    <w:p w:rsidR="00EE5BEA" w:rsidRDefault="00EE5BEA" w:rsidP="00EE5BEA">
      <w:pPr>
        <w:pStyle w:val="ListParagraph"/>
        <w:numPr>
          <w:ilvl w:val="0"/>
          <w:numId w:val="1"/>
        </w:numPr>
      </w:pPr>
      <w:r>
        <w:t xml:space="preserve">Add 0.5 mL </w:t>
      </w:r>
      <w:ins w:id="14" w:author="Matt" w:date="2015-05-05T10:39:00Z">
        <w:r w:rsidR="0070441C">
          <w:t>6</w:t>
        </w:r>
      </w:ins>
      <w:del w:id="15" w:author="Matt" w:date="2015-05-05T10:39:00Z">
        <w:r w:rsidDel="0070441C">
          <w:delText>8</w:delText>
        </w:r>
      </w:del>
      <w:r>
        <w:t>0:</w:t>
      </w:r>
      <w:ins w:id="16" w:author="Matt" w:date="2015-05-05T10:39:00Z">
        <w:r w:rsidR="0070441C">
          <w:t>4</w:t>
        </w:r>
      </w:ins>
      <w:del w:id="17" w:author="Matt" w:date="2015-05-05T10:39:00Z">
        <w:r w:rsidDel="0070441C">
          <w:delText>2</w:delText>
        </w:r>
      </w:del>
      <w:r>
        <w:t xml:space="preserve">0 </w:t>
      </w:r>
      <w:proofErr w:type="spellStart"/>
      <w:r>
        <w:t>MeOH</w:t>
      </w:r>
      <w:proofErr w:type="gramStart"/>
      <w:r>
        <w:t>:water</w:t>
      </w:r>
      <w:proofErr w:type="spellEnd"/>
      <w:proofErr w:type="gramEnd"/>
      <w:r>
        <w:t xml:space="preserve"> solution to each pellet. Sonicate samples for several seconds each. </w:t>
      </w:r>
    </w:p>
    <w:p w:rsidR="00EE5BEA" w:rsidRDefault="00EE5BEA" w:rsidP="00EE5BEA">
      <w:pPr>
        <w:pStyle w:val="ListParagraph"/>
        <w:numPr>
          <w:ilvl w:val="0"/>
          <w:numId w:val="1"/>
        </w:numPr>
      </w:pPr>
      <w:r>
        <w:t xml:space="preserve">Spin tubes in chilled centrifuge for 10 minutes @ </w:t>
      </w:r>
      <w:del w:id="18" w:author="Matt" w:date="2015-05-05T10:45:00Z">
        <w:r w:rsidDel="0070441C">
          <w:delText xml:space="preserve">8000 </w:delText>
        </w:r>
      </w:del>
      <w:ins w:id="19" w:author="Matt" w:date="2015-05-05T10:45:00Z">
        <w:r w:rsidR="0070441C">
          <w:t>max</w:t>
        </w:r>
        <w:bookmarkStart w:id="20" w:name="_GoBack"/>
        <w:bookmarkEnd w:id="20"/>
        <w:r w:rsidR="0070441C">
          <w:t xml:space="preserve"> </w:t>
        </w:r>
      </w:ins>
      <w:r>
        <w:t>RPM</w:t>
      </w:r>
    </w:p>
    <w:p w:rsidR="0010739A" w:rsidRDefault="00EE5BEA" w:rsidP="0010739A">
      <w:pPr>
        <w:pStyle w:val="ListParagraph"/>
        <w:numPr>
          <w:ilvl w:val="0"/>
          <w:numId w:val="1"/>
        </w:numPr>
      </w:pPr>
      <w:r>
        <w:t>Reserve each supernatant and add it to corresponding samples that have been drying. Contin</w:t>
      </w:r>
      <w:r w:rsidR="0010739A">
        <w:t xml:space="preserve">ue using the </w:t>
      </w:r>
      <w:proofErr w:type="spellStart"/>
      <w:r w:rsidR="0010739A">
        <w:t>SpeedVac</w:t>
      </w:r>
      <w:proofErr w:type="spellEnd"/>
      <w:r w:rsidR="0010739A">
        <w:t xml:space="preserve"> until samples are completely dry. </w:t>
      </w:r>
    </w:p>
    <w:p w:rsidR="0010739A" w:rsidRDefault="0010739A" w:rsidP="0010739A">
      <w:pPr>
        <w:pStyle w:val="ListParagraph"/>
        <w:numPr>
          <w:ilvl w:val="0"/>
          <w:numId w:val="1"/>
        </w:numPr>
      </w:pPr>
      <w:r>
        <w:t xml:space="preserve">Once samples have completely dried, transfer them to -80°C freezer for storage. </w:t>
      </w:r>
    </w:p>
    <w:p w:rsidR="0010739A" w:rsidRDefault="0010739A" w:rsidP="0010739A"/>
    <w:p w:rsidR="0010739A" w:rsidRDefault="0010739A" w:rsidP="0010739A">
      <w:r>
        <w:t>Salts solution (per liter):</w:t>
      </w:r>
    </w:p>
    <w:p w:rsidR="0010739A" w:rsidRDefault="0010739A" w:rsidP="0010739A">
      <w:pPr>
        <w:spacing w:after="0"/>
      </w:pPr>
      <w:r>
        <w:t>NaCl</w:t>
      </w:r>
      <w:r>
        <w:tab/>
      </w:r>
      <w:r>
        <w:tab/>
        <w:t>22 g</w:t>
      </w:r>
    </w:p>
    <w:p w:rsidR="0010739A" w:rsidRDefault="0010739A" w:rsidP="0010739A">
      <w:pPr>
        <w:spacing w:after="0"/>
      </w:pPr>
      <w:r>
        <w:t>NaHCO</w:t>
      </w:r>
      <w:r w:rsidRPr="0010739A">
        <w:rPr>
          <w:vertAlign w:val="subscript"/>
        </w:rPr>
        <w:t>3</w:t>
      </w:r>
      <w:r>
        <w:tab/>
      </w:r>
      <w:r>
        <w:tab/>
        <w:t>2.5 g</w:t>
      </w:r>
    </w:p>
    <w:p w:rsidR="0010739A" w:rsidRDefault="0010739A" w:rsidP="0010739A">
      <w:pPr>
        <w:spacing w:after="0"/>
      </w:pPr>
      <w:proofErr w:type="spellStart"/>
      <w:r>
        <w:t>KCl</w:t>
      </w:r>
      <w:proofErr w:type="spellEnd"/>
      <w:r>
        <w:tab/>
      </w:r>
      <w:r>
        <w:tab/>
        <w:t>0.33 g</w:t>
      </w:r>
    </w:p>
    <w:p w:rsidR="0010739A" w:rsidRDefault="0010739A" w:rsidP="0010739A">
      <w:pPr>
        <w:spacing w:after="0"/>
      </w:pPr>
      <w:r>
        <w:t>CaCl</w:t>
      </w:r>
      <w:r w:rsidRPr="0010739A">
        <w:rPr>
          <w:vertAlign w:val="subscript"/>
        </w:rPr>
        <w:t>2</w:t>
      </w:r>
      <w:r>
        <w:t>.2H</w:t>
      </w:r>
      <w:r w:rsidRPr="0010739A">
        <w:rPr>
          <w:vertAlign w:val="subscript"/>
        </w:rPr>
        <w:t>2</w:t>
      </w:r>
      <w:r>
        <w:t>O</w:t>
      </w:r>
      <w:r>
        <w:tab/>
        <w:t>0.14 g</w:t>
      </w:r>
    </w:p>
    <w:p w:rsidR="0010739A" w:rsidRDefault="0010739A" w:rsidP="0010739A">
      <w:pPr>
        <w:spacing w:after="0"/>
      </w:pPr>
      <w:r>
        <w:t>MgCl</w:t>
      </w:r>
      <w:r w:rsidRPr="0010739A">
        <w:rPr>
          <w:vertAlign w:val="subscript"/>
        </w:rPr>
        <w:t>2</w:t>
      </w:r>
      <w:r>
        <w:t>.6H</w:t>
      </w:r>
      <w:r w:rsidRPr="0010739A">
        <w:rPr>
          <w:vertAlign w:val="subscript"/>
        </w:rPr>
        <w:t>2</w:t>
      </w:r>
      <w:r>
        <w:t>O</w:t>
      </w:r>
      <w:r>
        <w:tab/>
        <w:t>2.75 g</w:t>
      </w:r>
    </w:p>
    <w:p w:rsidR="0010739A" w:rsidRPr="00A32F33" w:rsidRDefault="0010739A" w:rsidP="0010739A">
      <w:pPr>
        <w:spacing w:after="0"/>
      </w:pPr>
      <w:r>
        <w:t>MgSO</w:t>
      </w:r>
      <w:r w:rsidRPr="0010739A">
        <w:rPr>
          <w:vertAlign w:val="subscript"/>
        </w:rPr>
        <w:t>4</w:t>
      </w:r>
      <w:r>
        <w:t>.7H</w:t>
      </w:r>
      <w:r w:rsidRPr="0010739A">
        <w:rPr>
          <w:vertAlign w:val="subscript"/>
        </w:rPr>
        <w:t>2</w:t>
      </w:r>
      <w:r>
        <w:t>O</w:t>
      </w:r>
      <w:r>
        <w:tab/>
        <w:t>3.45 g</w:t>
      </w:r>
    </w:p>
    <w:sectPr w:rsidR="0010739A" w:rsidRPr="00A3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18A4"/>
    <w:multiLevelType w:val="hybridMultilevel"/>
    <w:tmpl w:val="B29C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33"/>
    <w:rsid w:val="0010739A"/>
    <w:rsid w:val="003C1CD2"/>
    <w:rsid w:val="004D5D6E"/>
    <w:rsid w:val="00502E9C"/>
    <w:rsid w:val="00704163"/>
    <w:rsid w:val="0070441C"/>
    <w:rsid w:val="00A32F33"/>
    <w:rsid w:val="00AC3DFE"/>
    <w:rsid w:val="00E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</cp:revision>
  <dcterms:created xsi:type="dcterms:W3CDTF">2015-05-04T22:54:00Z</dcterms:created>
  <dcterms:modified xsi:type="dcterms:W3CDTF">2015-05-05T20:18:00Z</dcterms:modified>
</cp:coreProperties>
</file>