
<file path=[Content_Types].xml><?xml version="1.0" encoding="utf-8"?>
<Types xmlns="http://schemas.openxmlformats.org/package/2006/content-types">
  <Default Extension="xml" ContentType="application/xml"/>
  <Default Extension="ti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70747" w14:textId="77777777" w:rsidR="00AE62A4" w:rsidRDefault="008B2CC4" w:rsidP="000063DE">
      <w:pPr>
        <w:jc w:val="center"/>
        <w:rPr>
          <w:b/>
        </w:rPr>
      </w:pPr>
      <w:r>
        <w:rPr>
          <w:b/>
        </w:rPr>
        <w:t>Supplemental File 3</w:t>
      </w:r>
    </w:p>
    <w:p w14:paraId="785EF7EB" w14:textId="77777777" w:rsidR="002473C4" w:rsidRDefault="002473C4" w:rsidP="000063DE">
      <w:pPr>
        <w:jc w:val="center"/>
        <w:rPr>
          <w:b/>
        </w:rPr>
      </w:pPr>
      <w:r>
        <w:rPr>
          <w:noProof/>
        </w:rPr>
        <w:drawing>
          <wp:inline distT="0" distB="0" distL="0" distR="0" wp14:anchorId="5FD1376E" wp14:editId="78485CEF">
            <wp:extent cx="6241312" cy="4178596"/>
            <wp:effectExtent l="0" t="0" r="26670" b="127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E59FD5C" w14:textId="77777777" w:rsidR="002473C4" w:rsidRPr="002473C4" w:rsidRDefault="002473C4" w:rsidP="002473C4">
      <w:r>
        <w:t>Figure S</w:t>
      </w:r>
      <w:r w:rsidR="00936640">
        <w:t>3</w:t>
      </w:r>
      <w:r>
        <w:t xml:space="preserve">: </w:t>
      </w:r>
      <w:r w:rsidR="00936640">
        <w:t>Determination of the relationship between cell density and optical density (OD</w:t>
      </w:r>
      <w:r w:rsidR="00936640" w:rsidRPr="00936640">
        <w:rPr>
          <w:vertAlign w:val="subscript"/>
        </w:rPr>
        <w:t>660</w:t>
      </w:r>
      <w:r w:rsidR="00936640">
        <w:t>). Linear regression was set to intersect (0,0), as cell density must necessarily be 0 when OD</w:t>
      </w:r>
      <w:r w:rsidR="00936640" w:rsidRPr="00936640">
        <w:rPr>
          <w:vertAlign w:val="subscript"/>
        </w:rPr>
        <w:t>660</w:t>
      </w:r>
      <w:r w:rsidR="00936640">
        <w:t xml:space="preserve"> = 0. For specific methodology on how these points were gathered, see Methods. </w:t>
      </w:r>
    </w:p>
    <w:p w14:paraId="0D59B088" w14:textId="77777777" w:rsidR="00B70D85" w:rsidRDefault="00B70D85" w:rsidP="000063DE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B224532" wp14:editId="3CC5591E">
            <wp:extent cx="7468990" cy="4614278"/>
            <wp:effectExtent l="0" t="127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_12_22_ATPFIT.ti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37" t="6190" r="8471" b="5808"/>
                    <a:stretch/>
                  </pic:blipFill>
                  <pic:spPr bwMode="auto">
                    <a:xfrm rot="5400000">
                      <a:off x="0" y="0"/>
                      <a:ext cx="7503205" cy="4635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5F97E" w14:textId="27517578" w:rsidR="000063DE" w:rsidRPr="000063DE" w:rsidRDefault="00936640" w:rsidP="000063DE">
      <w:r>
        <w:t>Figure S4</w:t>
      </w:r>
      <w:r w:rsidR="002473C4" w:rsidRPr="002473C4">
        <w:t>:</w:t>
      </w:r>
      <w:r w:rsidR="002473C4">
        <w:t xml:space="preserve"> Illustration of the process used to determine ATP maintenance values (see Methods). Using all 9 measured samples, GAM (slope)</w:t>
      </w:r>
      <w:r>
        <w:t xml:space="preserve"> and NGAM (y-intercept)</w:t>
      </w:r>
      <w:r w:rsidR="002473C4">
        <w:t xml:space="preserve"> w</w:t>
      </w:r>
      <w:r>
        <w:t>ere</w:t>
      </w:r>
      <w:r w:rsidR="002473C4">
        <w:t xml:space="preserve"> determined as </w:t>
      </w:r>
      <w:r>
        <w:t>168.4</w:t>
      </w:r>
      <w:r w:rsidR="002F14E8">
        <w:t xml:space="preserve"> </w:t>
      </w:r>
      <w:ins w:id="0" w:author="John Leigh" w:date="2016-06-20T14:31:00Z">
        <w:r w:rsidR="007B7C5D">
          <w:t>(</w:t>
        </w:r>
        <w:proofErr w:type="spellStart"/>
        <w:r w:rsidR="007B7C5D">
          <w:t>mmol</w:t>
        </w:r>
        <w:proofErr w:type="spellEnd"/>
        <w:r w:rsidR="007B7C5D">
          <w:t xml:space="preserve"> per grams [cell mass]</w:t>
        </w:r>
        <w:bookmarkStart w:id="1" w:name="_GoBack"/>
        <w:bookmarkEnd w:id="1"/>
        <w:r w:rsidR="007B7C5D">
          <w:t>)</w:t>
        </w:r>
        <w:r w:rsidR="007B7C5D">
          <w:t xml:space="preserve"> </w:t>
        </w:r>
      </w:ins>
      <w:r w:rsidR="002F14E8">
        <w:t>and 5.12 (mmol per grams [cell mass]</w:t>
      </w:r>
      <w:r w:rsidR="00221EC6">
        <w:t xml:space="preserve"> per hour</w:t>
      </w:r>
      <w:r w:rsidR="002F14E8">
        <w:t xml:space="preserve">), respectively. </w:t>
      </w:r>
    </w:p>
    <w:sectPr w:rsidR="000063DE" w:rsidRPr="00006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3DE"/>
    <w:rsid w:val="000063DE"/>
    <w:rsid w:val="001361DB"/>
    <w:rsid w:val="00221EC6"/>
    <w:rsid w:val="002473C4"/>
    <w:rsid w:val="002C67FF"/>
    <w:rsid w:val="002F14E8"/>
    <w:rsid w:val="007B7C5D"/>
    <w:rsid w:val="008B2CC4"/>
    <w:rsid w:val="00936640"/>
    <w:rsid w:val="009C74FA"/>
    <w:rsid w:val="00AE62A4"/>
    <w:rsid w:val="00B70D85"/>
    <w:rsid w:val="00B97142"/>
    <w:rsid w:val="00C711F7"/>
    <w:rsid w:val="00D6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9B9B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D8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361D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61DB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61DB"/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61D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61D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D8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361D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61DB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61DB"/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61D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61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image" Target="media/image1.t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richard\Documents\methanococcus\Experimental%20Results\cell%20dry%20weight%20measuremen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intercept val="0.0"/>
            <c:dispRSqr val="1"/>
            <c:dispEq val="1"/>
            <c:trendlineLbl>
              <c:layout>
                <c:manualLayout>
                  <c:x val="-0.376201852973506"/>
                  <c:y val="0.080770887681593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600"/>
                  </a:pPr>
                  <a:endParaRPr lang="en-US"/>
                </a:p>
              </c:txPr>
            </c:trendlineLbl>
          </c:trendline>
          <c:xVal>
            <c:numRef>
              <c:f>'Filtering and Spin'!$C$10:$C$26</c:f>
              <c:numCache>
                <c:formatCode>General</c:formatCode>
                <c:ptCount val="17"/>
                <c:pt idx="0">
                  <c:v>0.634</c:v>
                </c:pt>
                <c:pt idx="1">
                  <c:v>0.634</c:v>
                </c:pt>
                <c:pt idx="2">
                  <c:v>0.662</c:v>
                </c:pt>
                <c:pt idx="3">
                  <c:v>0.662</c:v>
                </c:pt>
                <c:pt idx="4">
                  <c:v>0.845</c:v>
                </c:pt>
                <c:pt idx="5">
                  <c:v>0.845</c:v>
                </c:pt>
                <c:pt idx="6">
                  <c:v>0.85</c:v>
                </c:pt>
                <c:pt idx="7">
                  <c:v>0.786</c:v>
                </c:pt>
                <c:pt idx="8">
                  <c:v>0.786</c:v>
                </c:pt>
                <c:pt idx="9">
                  <c:v>0.466</c:v>
                </c:pt>
                <c:pt idx="10">
                  <c:v>0.466</c:v>
                </c:pt>
                <c:pt idx="11">
                  <c:v>0.88</c:v>
                </c:pt>
                <c:pt idx="12">
                  <c:v>0.88</c:v>
                </c:pt>
                <c:pt idx="13">
                  <c:v>0.792</c:v>
                </c:pt>
                <c:pt idx="14">
                  <c:v>0.792</c:v>
                </c:pt>
                <c:pt idx="15">
                  <c:v>0.556</c:v>
                </c:pt>
                <c:pt idx="16">
                  <c:v>0.556</c:v>
                </c:pt>
              </c:numCache>
            </c:numRef>
          </c:xVal>
          <c:yVal>
            <c:numRef>
              <c:f>'Filtering and Spin'!$H$10:$H$26</c:f>
              <c:numCache>
                <c:formatCode>General</c:formatCode>
                <c:ptCount val="17"/>
                <c:pt idx="0">
                  <c:v>0.269999999999992</c:v>
                </c:pt>
                <c:pt idx="1">
                  <c:v>0.269999999999992</c:v>
                </c:pt>
                <c:pt idx="2">
                  <c:v>0.330000000000004</c:v>
                </c:pt>
                <c:pt idx="3">
                  <c:v>0.249999999999995</c:v>
                </c:pt>
                <c:pt idx="4">
                  <c:v>0.510000000000002</c:v>
                </c:pt>
                <c:pt idx="5">
                  <c:v>0.36999999999999</c:v>
                </c:pt>
                <c:pt idx="6">
                  <c:v>0.389999999999997</c:v>
                </c:pt>
                <c:pt idx="7">
                  <c:v>0.389999999999997</c:v>
                </c:pt>
                <c:pt idx="8">
                  <c:v>0.329999999999995</c:v>
                </c:pt>
                <c:pt idx="9">
                  <c:v>0.149999999999997</c:v>
                </c:pt>
                <c:pt idx="10">
                  <c:v>0.149999999999997</c:v>
                </c:pt>
                <c:pt idx="11">
                  <c:v>0.430000000000002</c:v>
                </c:pt>
                <c:pt idx="12">
                  <c:v>0.430000000000002</c:v>
                </c:pt>
                <c:pt idx="13">
                  <c:v>0.369999999999999</c:v>
                </c:pt>
                <c:pt idx="14">
                  <c:v>0.410000000000004</c:v>
                </c:pt>
                <c:pt idx="15">
                  <c:v>0.270000000000001</c:v>
                </c:pt>
                <c:pt idx="16">
                  <c:v>0.20999999999999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9031848"/>
        <c:axId val="2101930824"/>
      </c:scatterChart>
      <c:valAx>
        <c:axId val="20390318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OD</a:t>
                </a:r>
                <a:r>
                  <a:rPr lang="en-US" baseline="-25000"/>
                  <a:t>660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600"/>
            </a:pPr>
            <a:endParaRPr lang="en-US"/>
          </a:p>
        </c:txPr>
        <c:crossAx val="2101930824"/>
        <c:crosses val="autoZero"/>
        <c:crossBetween val="midCat"/>
      </c:valAx>
      <c:valAx>
        <c:axId val="210193082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Cell Density (mg/mL)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600"/>
            </a:pPr>
            <a:endParaRPr lang="en-US"/>
          </a:p>
        </c:txPr>
        <c:crossAx val="2039031848"/>
        <c:crosses val="autoZero"/>
        <c:crossBetween val="midCat"/>
      </c:valAx>
      <c:spPr>
        <a:ln>
          <a:noFill/>
        </a:ln>
      </c:spPr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85</Words>
  <Characters>485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John Leigh</cp:lastModifiedBy>
  <cp:revision>4</cp:revision>
  <dcterms:created xsi:type="dcterms:W3CDTF">2016-06-20T20:33:00Z</dcterms:created>
  <dcterms:modified xsi:type="dcterms:W3CDTF">2016-06-20T21:31:00Z</dcterms:modified>
</cp:coreProperties>
</file>