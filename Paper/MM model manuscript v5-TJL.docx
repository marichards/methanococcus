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bookmarkStart w:id="0" w:name="_GoBack"/>
      <w:bookmarkEnd w:id="0"/>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1,2</w:t>
      </w:r>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77777777"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s for 5</w:t>
      </w:r>
      <w:r w:rsidR="00B057AE">
        <w:t>40</w:t>
      </w:r>
      <w:r w:rsidR="00651B46">
        <w:t xml:space="preserve">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77777777" w:rsidR="009E4183" w:rsidRPr="001143B5" w:rsidRDefault="001143B5" w:rsidP="005F2447">
      <w:pPr>
        <w:spacing w:line="480" w:lineRule="auto"/>
      </w:pPr>
      <w:r>
        <w:t xml:space="preserve">Understanding and applying hydrogenotrophic methanogenesis could be key to developing new bio-energy technologies around methane gas. </w:t>
      </w:r>
      <w:r w:rsidR="009E4183">
        <w:t xml:space="preserve">Although </w:t>
      </w:r>
      <w:r w:rsidR="002A1DF2">
        <w:t>a significant portion</w:t>
      </w:r>
      <w:r w:rsidR="009E4183">
        <w:t xml:space="preserve">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t>Introduction</w:t>
      </w:r>
    </w:p>
    <w:p w14:paraId="3BD27AF1" w14:textId="77777777"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571EEA">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01F0A">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rsidRPr="00A24A0D">
        <w:rPr>
          <w:highlight w:val="yellow"/>
        </w:rPr>
        <w:t>(ref)</w:t>
      </w:r>
      <w:r w:rsidR="00641032">
        <w:t xml:space="preserve"> 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8F77AB">
        <w:instrText xml:space="preserve"> ADDIN ZOTERO_ITEM CSL_CITATION {"citationID":"2i8l86lem7","properties":{"formattedCitation":"(4)","plainCitation":"(4)"},"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8F77AB">
        <w:rPr>
          <w:noProof/>
        </w:rPr>
        <w:t>(4)</w:t>
      </w:r>
      <w:r w:rsidR="008F77AB">
        <w:fldChar w:fldCharType="end"/>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8F77AB">
        <w:instrText xml:space="preserve"> ADDIN ZOTERO_ITEM CSL_CITATION {"citationID":"12d9ngkfcj","properties":{"formattedCitation":"(5)","plainCitation":"(5)"},"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8F77AB">
        <w:t>(5)</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 xml:space="preserve">and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8F77AB">
        <w:instrText xml:space="preserve"> ADDIN ZOTERO_ITEM CSL_CITATION {"citationID":"1buq7elsji","properties":{"formattedCitation":"(6, 7)","plainCitation":"(6, 7)"},"citationItems":[{"id":15,"uris":["http://zotero.org/users/2832130/items/NHZJK5MJ"],"uri":["http://zotero.org/users/2832130/items/NHZJK5MJ"],"itemData":{"id":15,"type":"article-journal","title":"Unusual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8F77AB">
        <w:rPr>
          <w:noProof/>
        </w:rPr>
        <w:t>(6, 7)</w:t>
      </w:r>
      <w:r w:rsidR="00901F0A">
        <w:fldChar w:fldCharType="end"/>
      </w:r>
    </w:p>
    <w:p w14:paraId="14C34A6D" w14:textId="77777777"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8F77AB">
        <w:instrText xml:space="preserve"> ADDIN ZOTERO_ITEM CSL_CITATION {"citationID":"MZqwmgiM","properties":{"formattedCitation":"(5)","plainCitation":"(5)"},"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8F77AB">
        <w:t>(5)</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r w:rsidR="003E4220">
        <w:t>hydrogenotrophically</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conversation</w:t>
      </w:r>
      <w:r w:rsidR="00B865F8">
        <w:t xml:space="preserve"> </w:t>
      </w:r>
      <w:r w:rsidR="00901F0A">
        <w:fldChar w:fldCharType="begin"/>
      </w:r>
      <w:r w:rsidR="008F77AB">
        <w:instrText xml:space="preserve"> ADDIN ZOTERO_ITEM CSL_CITATION {"citationID":"0zSwUjYz","properties":{"formattedCitation":"(8)","plainCitation":"(8)"},"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8F77AB">
        <w:rPr>
          <w:noProof/>
        </w:rPr>
        <w:t>(8)</w:t>
      </w:r>
      <w:r w:rsidR="00901F0A">
        <w:fldChar w:fldCharType="end"/>
      </w:r>
      <w:r w:rsidR="007E4615">
        <w:t xml:space="preserve"> at the last methanogenic step</w:t>
      </w:r>
      <w:r w:rsidR="002400F7">
        <w:t xml:space="preserve"> involving heterodisulfide reductase</w:t>
      </w:r>
      <w:r w:rsidR="00966787">
        <w:t>.</w:t>
      </w:r>
      <w:r w:rsidR="00CA15A3">
        <w:t xml:space="preserve"> </w:t>
      </w:r>
    </w:p>
    <w:p w14:paraId="230B0740" w14:textId="77777777" w:rsidR="007E4615" w:rsidRDefault="002400F7" w:rsidP="00586344">
      <w:pPr>
        <w:spacing w:line="480" w:lineRule="auto"/>
      </w:pPr>
      <w:r>
        <w:t>The reduction of the CoM-CoB heterodisulfide is exergonic and can be coupled to energy generation.</w:t>
      </w:r>
      <w:r w:rsidR="00A24A0D">
        <w:t xml:space="preserve"> </w:t>
      </w:r>
      <w:r w:rsidR="007E4615">
        <w:t xml:space="preserve"> </w:t>
      </w:r>
      <w:r>
        <w:t>In</w:t>
      </w:r>
      <w:r w:rsidR="00E9666F">
        <w:t xml:space="preserve"> the methylotrophic methanogens</w:t>
      </w:r>
      <w:r w:rsidR="002D69DB">
        <w:t xml:space="preserve">, the membrane associated </w:t>
      </w:r>
      <w:r>
        <w:t>reductase (HdrDE)</w:t>
      </w:r>
      <w:r w:rsidR="00E9666F">
        <w:t xml:space="preserve"> </w:t>
      </w:r>
      <w:r>
        <w:t xml:space="preserve">receives reducing equivalents from </w:t>
      </w:r>
      <w:r w:rsidR="002D69DB">
        <w:t>a methanogen specific electron shuttle, methanophenazine, which is also membrane soluble</w:t>
      </w:r>
      <w:r w:rsidR="00FE2236">
        <w:t>,</w:t>
      </w:r>
      <w:r w:rsidR="002D69DB">
        <w:t xml:space="preserv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FE2236">
        <w:instrText xml:space="preserve"> ADDIN ZOTERO_ITEM CSL_CITATION {"citationID":"jasiqqf1s","properties":{"formattedCitation":"(9, 10)","plainCitation":"(9, 10)"},"citationItems":[{"id":247,"uris":["http://zotero.org/groups/450273/items/IAPVUVF5"],"uri":["http://zotero.org/groups/450273/items/IAPVUVF5"],"itemData":{"id":247,"type":"article-journal","title":"Bioenergetics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438,"uris":["http://zotero.org/groups/450273/items/GPI82GGR"],"uri":["http://zotero.org/groups/450273/items/GPI82GGR"],"itemData":{"id":438,"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FE2236">
        <w:rPr>
          <w:noProof/>
        </w:rPr>
        <w:t>(9, 10)</w:t>
      </w:r>
      <w:r w:rsidR="00FE2236">
        <w:fldChar w:fldCharType="end"/>
      </w:r>
      <w:r w:rsidR="003307B5">
        <w:t>.</w:t>
      </w:r>
      <w:r w:rsidR="00A24A0D">
        <w:t xml:space="preserve"> </w:t>
      </w:r>
      <w:r w:rsidR="003307B5">
        <w:t>However, in the hydrogenotrophic methanogens, the heterodisulfide</w:t>
      </w:r>
      <w:r w:rsidR="00FE2236">
        <w:t xml:space="preserve"> reductase (HdrABC) is cytoplasmic and no membrane potential is generated</w:t>
      </w:r>
      <w:r w:rsidR="003307B5">
        <w:t>.</w:t>
      </w:r>
      <w:r w:rsidR="00A24A0D">
        <w:t xml:space="preserve"> </w:t>
      </w:r>
      <w:r w:rsidR="00094E1E">
        <w:t xml:space="preserve">Instead, </w:t>
      </w:r>
      <w:r w:rsidR="00FE2236">
        <w:t xml:space="preserve">the reductase mediates a bifurcation of electron flow in which the exergonic heterodisulfide reduction is coupled to and drives the endergonic reduction of a ferredoxin used for the first step of methanogeneis </w:t>
      </w:r>
      <w:r w:rsidR="00226F75">
        <w:fldChar w:fldCharType="begin"/>
      </w:r>
      <w:r w:rsidR="00226F75">
        <w:instrText xml:space="preserve"> ADDIN ZOTERO_ITEM CSL_CITATION {"citationID":"teQoczHo","properties":{"formattedCitation":"(11)","plainCitation":"(11)"},"citationItems":[{"id":270,"uris":["http://zotero.org/groups/450273/items/TB6URJN6"],"uri":["http://zotero.org/groups/450273/items/TB6URJN6"],"itemData":{"id":270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226F75">
        <w:rPr>
          <w:noProof/>
        </w:rPr>
        <w:t>(11)</w:t>
      </w:r>
      <w:r w:rsidR="00226F75">
        <w:fldChar w:fldCharType="end"/>
      </w:r>
      <w:r w:rsidR="00A41BEA">
        <w:t>.</w:t>
      </w:r>
    </w:p>
    <w:p w14:paraId="7921D8F2" w14:textId="77777777" w:rsidR="00535032" w:rsidRDefault="00535032" w:rsidP="00586344">
      <w:pPr>
        <w:spacing w:line="480" w:lineRule="auto"/>
      </w:pPr>
      <w:r w:rsidRPr="009D0324">
        <w:rPr>
          <w:i/>
        </w:rPr>
        <w:t xml:space="preserve">Methanococcus maripaludis </w:t>
      </w:r>
      <w:r w:rsidR="009626B8">
        <w:fldChar w:fldCharType="begin"/>
      </w:r>
      <w:r w:rsidR="00226F75">
        <w:instrText xml:space="preserve"> ADDIN ZOTERO_ITEM CSL_CITATION {"citationID":"RAdXQ6hK","properties":{"formattedCitation":"(12)","plainCitation":"(12)"},"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26F75">
        <w:t>(12)</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26F75">
        <w:instrText xml:space="preserve"> ADDIN ZOTERO_ITEM CSL_CITATION {"citationID":"1egc061ljo","properties":{"formattedCitation":"(16)","plainCitation":"(16)","dontUpdate":true},"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26F75">
        <w:t>(12)</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26F75">
        <w:instrText xml:space="preserve"> ADDIN ZOTERO_ITEM CSL_CITATION {"citationID":"fm08jrqff","properties":{"formattedCitation":"(12)","plainCitation":"(12)"},"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26F75">
        <w:t>(12)</w:t>
      </w:r>
      <w:r w:rsidR="007A2B72">
        <w:fldChar w:fldCharType="end"/>
      </w:r>
      <w:r w:rsidR="00DA124D">
        <w:t xml:space="preserve"> </w:t>
      </w:r>
      <w:r w:rsidR="00D11FBC">
        <w:t xml:space="preserve">and </w:t>
      </w:r>
      <w:r w:rsidR="00DA124D">
        <w:t xml:space="preserve">is genetically tractable </w:t>
      </w:r>
      <w:r w:rsidR="00E1148F">
        <w:fldChar w:fldCharType="begin"/>
      </w:r>
      <w:r w:rsidR="00226F75">
        <w:instrText xml:space="preserve"> ADDIN ZOTERO_ITEM CSL_CITATION {"citationID":"ji534o37v","properties":{"formattedCitation":"(14)","plainCitation":"(14)"},"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26F75">
        <w:t>(14)</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biosynthesis</w:t>
      </w:r>
      <w:r w:rsidR="00226F75">
        <w:t xml:space="preserve"> </w:t>
      </w:r>
      <w:r w:rsidR="009A6761">
        <w:fldChar w:fldCharType="begin"/>
      </w:r>
      <w:r w:rsidR="009A6761">
        <w:instrText xml:space="preserve"> ADDIN ZOTERO_ITEM CSL_CITATION {"citationID":"27ackhqjds","properties":{"formattedCitation":"(15)","plainCitation":"(15)"},"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9A6761">
        <w:rPr>
          <w:noProof/>
        </w:rPr>
        <w:t>(15)</w:t>
      </w:r>
      <w:r w:rsidR="009A6761">
        <w:fldChar w:fldCharType="end"/>
      </w:r>
      <w:r w:rsidR="00D11FBC">
        <w:t xml:space="preserve">, </w:t>
      </w:r>
      <w:r w:rsidR="00EB3C27">
        <w:t xml:space="preserve">and </w:t>
      </w:r>
      <w:r w:rsidR="00D11FBC">
        <w:t xml:space="preserve">of gene regulation </w:t>
      </w:r>
      <w:r w:rsidR="009A6761">
        <w:fldChar w:fldCharType="begin"/>
      </w:r>
      <w:r w:rsidR="009A6761">
        <w:instrText xml:space="preserve"> ADDIN ZOTERO_ITEM CSL_CITATION {"citationID":"4tezKyeL","properties":{"formattedCitation":"(16)","plainCitation":"(16)"},"citationItems":[{"id":275,"uris":["http://zotero.org/groups/450273/items/EZT77P75"],"uri":["http://zotero.org/groups/450273/items/EZT77P75"],"itemData":{"id":275,"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9A6761">
        <w:rPr>
          <w:noProof/>
        </w:rPr>
        <w:t>(16)</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9A6761">
        <w:rPr>
          <w:i/>
        </w:rPr>
        <w:instrText xml:space="preserve"> ADDIN ZOTERO_ITEM CSL_CITATION {"citationID":"vpeo3racb","properties":{"formattedCitation":"(17)","plainCitation":"(17)"},"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9A6761">
        <w:t>(17)</w:t>
      </w:r>
      <w:r w:rsidR="00552A03">
        <w:rPr>
          <w:i/>
        </w:rPr>
        <w:fldChar w:fldCharType="end"/>
      </w:r>
      <w:r w:rsidR="00EB3C27">
        <w:t xml:space="preserve"> has been established for steady state transcriptomic </w:t>
      </w:r>
      <w:r w:rsidR="00426CA7">
        <w:fldChar w:fldCharType="begin"/>
      </w:r>
      <w:r w:rsidR="00426CA7">
        <w:instrText xml:space="preserve"> ADDIN ZOTERO_ITEM CSL_CITATION {"citationID":"ZrMuVLaX","properties":{"formattedCitation":"(18)","plainCitation":"(18)"},"citationItems":[{"id":448,"uris":["http://zotero.org/groups/450273/items/SV6DCFMW"],"uri":["http://zotero.org/groups/450273/items/SV6DCFMW"],"itemData":{"id":448,"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426CA7">
        <w:rPr>
          <w:noProof/>
        </w:rPr>
        <w:t>(18)</w:t>
      </w:r>
      <w:r w:rsidR="00426CA7">
        <w:fldChar w:fldCharType="end"/>
      </w:r>
      <w:r w:rsidR="00EB3C27">
        <w:t>, proteomic</w:t>
      </w:r>
      <w:r w:rsidR="00426CA7">
        <w:t xml:space="preserve"> </w:t>
      </w:r>
      <w:r w:rsidR="00426CA7">
        <w:fldChar w:fldCharType="begin"/>
      </w:r>
      <w:r w:rsidR="00426CA7">
        <w:instrText xml:space="preserve"> ADDIN ZOTERO_ITEM CSL_CITATION {"citationID":"gGq5Hep3","properties":{"formattedCitation":"(19)","plainCitation":"(19)"},"citationItems":[{"id":450,"uris":["http://zotero.org/groups/450273/items/UZXT7DFB"],"uri":["http://zotero.org/groups/450273/items/UZXT7DFB"],"itemData":{"id":450,"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426CA7">
        <w:rPr>
          <w:noProof/>
        </w:rPr>
        <w:t>(19)</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426CA7">
        <w:instrText xml:space="preserve"> ADDIN ZOTERO_ITEM CSL_CITATION {"citationID":"n9pNfWmr","properties":{"formattedCitation":"(20)","plainCitation":"(20)"},"citationItems":[{"id":240,"uris":["http://zotero.org/groups/450273/items/FJG2BX4U"],"uri":["http://zotero.org/groups/450273/items/FJG2BX4U"],"itemData":{"id":240,"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426CA7">
        <w:rPr>
          <w:noProof/>
        </w:rPr>
        <w:t>(20)</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into M. maripaludis</w:t>
      </w:r>
      <w:r w:rsidR="00852B28">
        <w:t xml:space="preserve"> </w:t>
      </w:r>
      <w:r w:rsidR="00852B28">
        <w:fldChar w:fldCharType="begin"/>
      </w:r>
      <w:r w:rsidR="00426CA7">
        <w:instrText xml:space="preserve"> ADDIN ZOTERO_ITEM CSL_CITATION {"citationID":"79j4icn2u","properties":{"formattedCitation":"(21, 22)","plainCitation":"(21, 22)"},"citationItems":[{"id":444,"uris":["http://zotero.org/groups/450273/items/78WMV2VV"],"uri":["http://zotero.org/groups/450273/items/78WMV2VV"],"itemData":{"id":444,"type":"article-journal","title":"Coenzyme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442,"uris":["http://zotero.org/groups/450273/items/PKKPBRF6"],"uri":["http://zotero.org/groups/450273/items/PKKPBRF6"],"itemData":{"id":442,"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426CA7">
        <w:rPr>
          <w:noProof/>
        </w:rPr>
        <w:t>(21, 22)</w:t>
      </w:r>
      <w:r w:rsidR="00852B28">
        <w:fldChar w:fldCharType="end"/>
      </w:r>
      <w:r w:rsidR="00852B28">
        <w:t xml:space="preserve"> </w:t>
      </w:r>
      <w:r w:rsidR="0003090D">
        <w:t xml:space="preserve">the metabolic </w:t>
      </w:r>
      <w:r w:rsidR="00AD1E85">
        <w:t>engineering</w:t>
      </w:r>
      <w:r w:rsidR="0003090D">
        <w:t xml:space="preserve"> of M. maripaludis for various industrial use is the obvious next step. </w:t>
      </w:r>
    </w:p>
    <w:p w14:paraId="228CACAF" w14:textId="77777777"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426CA7">
        <w:instrText xml:space="preserve"> ADDIN ZOTERO_ITEM CSL_CITATION {"citationID":"23mmrtdbtu","properties":{"formattedCitation":"(23)","plainCitation":"(23)"},"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426CA7">
        <w:t>(23)</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biochemical</w:t>
      </w:r>
      <w:r w:rsidR="00AE21C1">
        <w:t>s</w:t>
      </w:r>
      <w:r w:rsidR="00586344">
        <w:t xml:space="preserve"> in multiple organisms </w:t>
      </w:r>
      <w:r w:rsidR="00586344">
        <w:fldChar w:fldCharType="begin"/>
      </w:r>
      <w:r w:rsidR="00426CA7">
        <w:instrText xml:space="preserve"> ADDIN ZOTERO_ITEM CSL_CITATION {"citationID":"gMaZT752","properties":{"formattedCitation":"(24, 25)","plainCitation":"(24, 25)"},"citationItems":[{"id":378,"uris":["http://zotero.org/users/2565720/items/BTGH8QW4"],"uri":["http://zotero.org/users/2565720/items/BTGH8QW4"],"itemData":{"id":378,"type":"article-journal","title":"Genome-scale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426CA7">
        <w:t>(24, 25)</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426CA7">
        <w:rPr>
          <w:i/>
        </w:rPr>
        <w:instrText xml:space="preserve"> ADDIN ZOTERO_ITEM CSL_CITATION {"citationID":"1af40venu5","properties":{"formattedCitation":"(26)","plainCitation":"(26)"},"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426CA7">
        <w:t>(26)</w:t>
      </w:r>
      <w:r w:rsidR="00DD75BA">
        <w:rPr>
          <w:i/>
        </w:rPr>
        <w:fldChar w:fldCharType="end"/>
      </w:r>
      <w:r w:rsidR="00E76580">
        <w:rPr>
          <w:i/>
        </w:rPr>
        <w:t xml:space="preserve"> </w:t>
      </w:r>
      <w:r w:rsidR="00BA12DD">
        <w:t>and under axenic conditions</w:t>
      </w:r>
      <w:r w:rsidR="00CB5F53">
        <w:t xml:space="preserve"> </w:t>
      </w:r>
      <w:r w:rsidR="00586344">
        <w:fldChar w:fldCharType="begin"/>
      </w:r>
      <w:r w:rsidR="00426CA7">
        <w:instrText xml:space="preserve"> ADDIN ZOTERO_ITEM CSL_CITATION {"citationID":"Kogtrvcl","properties":{"formattedCitation":"(27)","plainCitation":"(27)"},"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426CA7">
        <w:t>(27)</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426CA7">
        <w:instrText xml:space="preserve"> ADDIN ZOTERO_ITEM CSL_CITATION {"citationID":"1dltmdo1v","properties":{"formattedCitation":"(26)","plainCitation":"(26)"},"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426CA7">
        <w:t>(26)</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426CA7">
        <w:instrText xml:space="preserve"> ADDIN ZOTERO_ITEM CSL_CITATION {"citationID":"1sdk81auok","properties":{"formattedCitation":"(27)","plainCitation":"(27)"},"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426CA7">
        <w:t>(27)</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0FE719BA"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ins w:id="1" w:author="T L" w:date="2016-01-10T21:29:00Z">
        <w:r w:rsidR="004E13F9">
          <w:t xml:space="preserve">updates and </w:t>
        </w:r>
      </w:ins>
      <w:r>
        <w:t>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del w:id="2" w:author="T L" w:date="2016-01-10T21:29:00Z">
        <w:r w:rsidR="00F819FC" w:rsidDel="00EF5314">
          <w:delText xml:space="preserve">critical </w:delText>
        </w:r>
      </w:del>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8F77AB">
        <w:instrText xml:space="preserve"> ADDIN ZOTERO_ITEM CSL_CITATION {"citationID":"1a0pt8kc57","properties":{"formattedCitation":"(5)","plainCitation":"(5)"},"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8F77AB">
        <w:t>(5)</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426CA7">
        <w:instrText xml:space="preserve"> ADDIN ZOTERO_ITEM CSL_CITATION {"citationID":"1h3qdse1eh","properties":{"formattedCitation":"(28)","plainCitation":"(28)"},"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426CA7">
        <w:t>(28)</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426CA7">
        <w:instrText xml:space="preserve"> ADDIN ZOTERO_ITEM CSL_CITATION {"citationID":"27j6dj3qma","properties":{"formattedCitation":"(29)","plainCitation":"(29)"},"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426CA7">
        <w:t>(29)</w:t>
      </w:r>
      <w:r w:rsidR="00166CBF">
        <w:fldChar w:fldCharType="end"/>
      </w:r>
      <w:r w:rsidR="00166CBF">
        <w:t xml:space="preserve">. </w:t>
      </w:r>
      <w:r w:rsidR="00037BDF">
        <w:t xml:space="preserve">We </w:t>
      </w:r>
      <w:del w:id="3" w:author="T L" w:date="2016-01-10T21:30:00Z">
        <w:r w:rsidR="00FD7D2E" w:rsidDel="00EF5314">
          <w:delText xml:space="preserve">also </w:delText>
        </w:r>
      </w:del>
      <w:r w:rsidR="00037BDF">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426CA7">
        <w:instrText xml:space="preserve"> ADDIN ZOTERO_ITEM CSL_CITATION {"citationID":"25fukdkllf","properties":{"formattedCitation":"(30)","plainCitation":"(30)"},"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426CA7">
        <w:t>(30)</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426CA7">
        <w:instrText xml:space="preserve"> ADDIN ZOTERO_ITEM CSL_CITATION {"citationID":"3ufgh9csi","properties":{"formattedCitation":"(31)","plainCitation":"(31)"},"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426CA7">
        <w:t>(31)</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426CA7">
        <w:instrText xml:space="preserve"> ADDIN ZOTERO_ITEM CSL_CITATION {"citationID":"bifkhgkpm","properties":{"formattedCitation":"(32, 33)","plainCitation":"(32, 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426CA7">
        <w:t>(32, 33)</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77777777" w:rsidR="00467AD6" w:rsidRDefault="00467AD6" w:rsidP="00467AD6">
      <w:pPr>
        <w:pStyle w:val="Heading2"/>
      </w:pPr>
      <w:r>
        <w:t>Genome Scale Reconstruction</w:t>
      </w:r>
      <w:r w:rsidR="00875625">
        <w:t xml:space="preserve"> Procedure</w:t>
      </w:r>
    </w:p>
    <w:p w14:paraId="0588F762" w14:textId="7777777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426CA7">
        <w:instrText xml:space="preserve"> ADDIN ZOTERO_ITEM CSL_CITATION {"citationID":"s5ikv23n5","properties":{"formattedCitation":"(34)","plainCitation":"(34)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426CA7">
        <w:t>(34)</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426CA7">
        <w:instrText xml:space="preserve"> ADDIN ZOTERO_ITEM CSL_CITATION {"citationID":"1p04ht0slc","properties":{"formattedCitation":"{\\rtf (35\\uc0\\u8211{}37)}","plainCitation":"(35–37)"},"citationItems":[{"id":100,"uris":["http://zotero.org/users/2565720/items/NMEMK8QT"],"uri":["http://zotero.org/users/2565720/items/NMEMK8QT"],"itemData":{"id":100,"type":"article-journal","title":"KEGG: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426CA7" w:rsidRPr="006237A0">
        <w:rPr>
          <w:szCs w:val="24"/>
        </w:rPr>
        <w:t>(35</w:t>
      </w:r>
      <w:r w:rsidR="00426CA7" w:rsidRPr="0079505E">
        <w:rPr>
          <w:szCs w:val="24"/>
        </w:rPr>
        <w:t>–</w:t>
      </w:r>
      <w:r w:rsidR="00426CA7" w:rsidRPr="003A1525">
        <w:rPr>
          <w:szCs w:val="24"/>
        </w:rPr>
        <w:t>37)</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426CA7">
        <w:instrText xml:space="preserve"> ADDIN ZOTERO_ITEM CSL_CITATION {"citationID":"fi08jgict","properties":{"formattedCitation":"(37)","plainCitation":"(37)"},"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426CA7">
        <w:t>(37)</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Kbase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7287256B" w14:textId="7777777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7777777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777777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426CA7">
        <w:instrText xml:space="preserve"> ADDIN ZOTERO_ITEM CSL_CITATION {"citationID":"2d9n7esulj","properties":{"formattedCitation":"(38)","plainCitation":"(38)"},"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426CA7">
        <w:t>(38)</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471AE2"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77777777"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426CA7">
        <w:instrText xml:space="preserve"> ADDIN ZOTERO_ITEM CSL_CITATION {"citationID":"22fl0p9qes","properties":{"formattedCitation":"(39)","plainCitation":"(39)"},"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426CA7">
        <w:t>(39)</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426CA7">
        <w:instrText xml:space="preserve"> ADDIN ZOTERO_ITEM CSL_CITATION {"citationID":"1bn2iq8r9d","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426CA7">
        <w:t>(40)</w:t>
      </w:r>
      <w:r w:rsidR="00643EEA">
        <w:fldChar w:fldCharType="end"/>
      </w:r>
      <w:r w:rsidR="00650EC2">
        <w:t xml:space="preserve"> in </w:t>
      </w:r>
      <w:r w:rsidR="00643EEA">
        <w:t>MATLAB [7.14.0.739] (The MathWorks Inc., Natick, MA)</w:t>
      </w:r>
      <w:r w:rsidR="00650EC2">
        <w:t>.</w:t>
      </w:r>
      <w:r w:rsidR="00467AD6">
        <w:t xml:space="preserve"> </w:t>
      </w:r>
    </w:p>
    <w:p w14:paraId="7F5C7339" w14:textId="77777777" w:rsidR="00467AD6" w:rsidRDefault="00D057B6" w:rsidP="007A2129">
      <w:pPr>
        <w:spacing w:line="480" w:lineRule="auto"/>
      </w:pPr>
      <w:r>
        <w:t xml:space="preserve">To encourage model transparency </w:t>
      </w:r>
      <w:r>
        <w:fldChar w:fldCharType="begin"/>
      </w:r>
      <w:r w:rsidR="00426CA7">
        <w:instrText xml:space="preserve"> ADDIN ZOTERO_ITEM CSL_CITATION {"citationID":"1h957cjtvu","properties":{"formattedCitation":"(41)","plainCitation":"(41)"},"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426CA7">
        <w:t>(41)</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426CA7">
        <w:instrText xml:space="preserve"> ADDIN ZOTERO_ITEM CSL_CITATION {"citationID":"r4kr1jhdr","properties":{"formattedCitation":"(42)","plainCitation":"(42)"},"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426CA7">
        <w:t>(42)</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Github (</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77777777"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“simul</w:t>
      </w:r>
      <w:r>
        <w:t>ate</w:t>
      </w:r>
      <w:r w:rsidR="001A5358">
        <w:t>KOPanel.m”</w:t>
      </w:r>
      <w:r w:rsidR="004B6EF9">
        <w:t xml:space="preserve"> </w:t>
      </w:r>
      <w:r w:rsidR="000408FB">
        <w:t>(</w:t>
      </w:r>
      <w:r w:rsidR="00D52762">
        <w:t>Supplementary Materials</w:t>
      </w:r>
      <w:r w:rsidR="000408FB">
        <w:t xml:space="preserve">), which relies heavily on </w:t>
      </w:r>
      <w:r w:rsidR="004B6EF9">
        <w:t xml:space="preserve">the “deleteModelGenes.m” function in the COBRA Toolbox 2.0 </w:t>
      </w:r>
      <w:r w:rsidR="004B6EF9">
        <w:fldChar w:fldCharType="begin"/>
      </w:r>
      <w:r w:rsidR="00426CA7">
        <w:instrText xml:space="preserve"> ADDIN ZOTERO_ITEM CSL_CITATION {"citationID":"23arsu02dt","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426CA7">
        <w:t>(40)</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426CA7">
        <w:instrText xml:space="preserve"> ADDIN ZOTERO_ITEM CSL_CITATION {"citationID":"5q8b5tpu8","properties":{"formattedCitation":"{\\rtf (43\\uc0\\u8211{}48)}","plainCitation":"(43–48)"},"citationItems":[{"id":358,"uris":["http://zotero.org/users/2565720/items/7SS9Q56S"],"uri":["http://zotero.org/users/2565720/items/7SS9Q56S"],"itemData":{"id":358,"type":"article-journal","title":"Disruption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426CA7" w:rsidRPr="006237A0">
        <w:rPr>
          <w:szCs w:val="24"/>
        </w:rPr>
        <w:t>(43</w:t>
      </w:r>
      <w:r w:rsidR="00426CA7" w:rsidRPr="0079505E">
        <w:rPr>
          <w:szCs w:val="24"/>
        </w:rPr>
        <w:t>–</w:t>
      </w:r>
      <w:r w:rsidR="00426CA7" w:rsidRPr="003A1525">
        <w:rPr>
          <w:szCs w:val="24"/>
        </w:rPr>
        <w:t>48)</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426CA7">
        <w:instrText xml:space="preserve"> ADDIN ZOTERO_ITEM CSL_CITATION {"citationID":"2l8nkmudm4","properties":{"formattedCitation":"(49)","plainCitation":"(49)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426CA7">
        <w:t>(49)</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77777777"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426CA7">
        <w:instrText xml:space="preserve"> ADDIN ZOTERO_ITEM CSL_CITATION {"citationID":"1qrgs5kigv","properties":{"formattedCitation":"(50)","plainCitation":"(50)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426CA7">
        <w:t>(50)</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426CA7">
        <w:instrText xml:space="preserve"> ADDIN ZOTERO_ITEM CSL_CITATION {"citationID":"2deksjdola","properties":{"formattedCitation":"(51)","plainCitation":"(51)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426CA7">
        <w:t>(51)</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“freeEnergy” numerical array with length equal that of the “reactions” array. For calculating overall free energy of a flux distribution, we created an “optimizeThermoModel.m” code (</w:t>
      </w:r>
      <w:r w:rsidR="00D52762">
        <w:t>Supplementary Materials</w:t>
      </w:r>
      <w:r>
        <w:t xml:space="preserve">) that </w:t>
      </w:r>
      <w:r w:rsidR="001A5358">
        <w:t xml:space="preserve">is built around </w:t>
      </w:r>
      <w:r>
        <w:t xml:space="preserve">the “optimizeCbModel.m” code in the COBRA Toolbox 2.0 </w:t>
      </w:r>
      <w:r>
        <w:fldChar w:fldCharType="begin"/>
      </w:r>
      <w:r w:rsidR="00426CA7">
        <w:instrText xml:space="preserve"> ADDIN ZOTERO_ITEM CSL_CITATION {"citationID":"25t4h6jo3r","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426CA7">
        <w:t>(40)</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471AE2"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471AE2"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77777777"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“dG” to exit the model via its own exchange reaction:</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77777777"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us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77777777" w:rsidR="00FB6A81" w:rsidRDefault="00464CF2" w:rsidP="00FB6A81">
      <w:pPr>
        <w:pStyle w:val="Heading2"/>
      </w:pPr>
      <w:r>
        <w:t xml:space="preserve">Dry Cell Weight </w:t>
      </w:r>
      <w:r w:rsidR="00FB6A81">
        <w:t>Measurements</w:t>
      </w:r>
    </w:p>
    <w:p w14:paraId="276B8057" w14:textId="77777777"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9A6761">
        <w:instrText xml:space="preserve"> ADDIN ZOTERO_ITEM CSL_CITATION {"citationID":"1i23cacc4p","properties":{"formattedCitation":"(17)","plainCitation":"(17)"},"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9A6761">
        <w:t>(17)</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2275EF2" w14:textId="77777777"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006237A0">
        <w:t>Spectronic 20D+</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samples at 7000 RPM for 15 minutes. 40 mL of supernatant were removed by pipette, then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B7265D9" w14:textId="77777777" w:rsidR="00883773" w:rsidRDefault="00883773" w:rsidP="00883773">
      <w:pPr>
        <w:pStyle w:val="Heading2"/>
      </w:pPr>
      <w:r>
        <w:t>ATP Maintenance</w:t>
      </w:r>
      <w:r w:rsidR="00887D9C">
        <w:t xml:space="preserve"> and Predicted Growth Yields</w:t>
      </w:r>
    </w:p>
    <w:p w14:paraId="0EB9F9F2" w14:textId="77777777" w:rsidR="007A7ECA" w:rsidRDefault="00E124F1" w:rsidP="00E124F1">
      <w:pPr>
        <w:spacing w:line="480" w:lineRule="auto"/>
      </w:pPr>
      <w:r>
        <w:t xml:space="preserve">As described by Thiele and Palsson, the optimal way to obtain accurate ATP maintenance values is to plot ATP production versus growth data from chemostat growth experiments </w:t>
      </w:r>
      <w:r>
        <w:fldChar w:fldCharType="begin"/>
      </w:r>
      <w:r w:rsidR="00426CA7">
        <w:instrText xml:space="preserve"> ADDIN ZOTERO_ITEM CSL_CITATION {"citationID":"fk9tj3jkj","properties":{"formattedCitation":"(34)","plainCitation":"(34)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426CA7">
        <w:t>(34)</w:t>
      </w:r>
      <w:r>
        <w:fldChar w:fldCharType="end"/>
      </w:r>
      <w:r>
        <w:t xml:space="preserve">. </w:t>
      </w:r>
      <w:r w:rsidR="001D1107">
        <w:t xml:space="preserve">In </w:t>
      </w:r>
      <w:r w:rsidR="00D414E0">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0FB670AA" w14:textId="77777777"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Palsson </w:t>
      </w:r>
      <w:r>
        <w:fldChar w:fldCharType="begin"/>
      </w:r>
      <w:r w:rsidR="00426CA7">
        <w:instrText xml:space="preserve"> ADDIN ZOTERO_ITEM CSL_CITATION {"citationID":"2qram37clk","properties":{"formattedCitation":"(34)","plainCitation":"(34)"},"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426CA7">
        <w:t>(34)</w:t>
      </w:r>
      <w:r>
        <w:fldChar w:fldCharType="end"/>
      </w:r>
      <w:r w:rsidR="00F55A92">
        <w:t>.</w:t>
      </w:r>
      <w:r w:rsidR="00A24A0D">
        <w:t xml:space="preserve"> </w:t>
      </w:r>
      <w:r w:rsidR="00BC4B5C" w:rsidRPr="00FA2B14">
        <w:rPr>
          <w:rFonts w:eastAsia="MS Mincho"/>
        </w:rPr>
        <w:t xml:space="preserve">The resulting plot can be found in Supplementary Materials. </w:t>
      </w:r>
    </w:p>
    <w:p w14:paraId="650CE2A0" w14:textId="77777777" w:rsidR="00915E06" w:rsidRPr="00FA2B14" w:rsidRDefault="00887D9C" w:rsidP="00E124F1">
      <w:pPr>
        <w:spacing w:line="480" w:lineRule="auto"/>
        <w:rPr>
          <w:rFonts w:eastAsia="MS Mincho"/>
        </w:rPr>
      </w:pPr>
      <w:r w:rsidRPr="00FA2B14">
        <w:rPr>
          <w:rFonts w:eastAsia="MS Mincho"/>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sidRPr="00FA2B14">
        <w:rPr>
          <w:rFonts w:eastAsia="MS Mincho"/>
        </w:rPr>
        <w:t xml:space="preserve">Growth yields were calculated </w:t>
      </w:r>
      <w:r w:rsidR="00F5100D" w:rsidRPr="00FA2B14">
        <w:rPr>
          <w:rFonts w:eastAsia="MS Mincho"/>
        </w:rPr>
        <w:t>based on doubling time (t</w:t>
      </w:r>
      <w:r w:rsidR="00F5100D" w:rsidRPr="00FA2B14">
        <w:rPr>
          <w:rFonts w:eastAsia="MS Mincho"/>
          <w:vertAlign w:val="subscript"/>
        </w:rPr>
        <w:t>d</w:t>
      </w:r>
      <w:r w:rsidR="00F5100D" w:rsidRPr="00FA2B14">
        <w:rPr>
          <w:rFonts w:eastAsia="MS Mincho"/>
        </w:rPr>
        <w:t xml:space="preserve">) </w:t>
      </w:r>
      <w:r w:rsidR="00915E06" w:rsidRPr="00FA2B14">
        <w:rPr>
          <w:rFonts w:eastAsia="MS Mincho"/>
        </w:rPr>
        <w:t>as describe previously</w:t>
      </w:r>
      <w:r w:rsidR="00F5100D" w:rsidRPr="00FA2B14">
        <w:rPr>
          <w:rFonts w:eastAsia="MS Mincho"/>
        </w:rPr>
        <w:t xml:space="preserve"> </w:t>
      </w:r>
      <w:r w:rsidR="00F5100D" w:rsidRPr="00FA2B14">
        <w:rPr>
          <w:rFonts w:eastAsia="MS Mincho"/>
        </w:rPr>
        <w:fldChar w:fldCharType="begin"/>
      </w:r>
      <w:r w:rsidR="00426CA7">
        <w:rPr>
          <w:rFonts w:eastAsia="MS Mincho"/>
        </w:rPr>
        <w:instrText xml:space="preserve"> ADDIN ZOTERO_ITEM CSL_CITATION {"citationID":"53r13qfhr","properties":{"formattedCitation":"(52)","plainCitation":"(52)"},"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sidRPr="00FA2B14">
        <w:rPr>
          <w:rFonts w:eastAsia="MS Mincho"/>
        </w:rPr>
        <w:fldChar w:fldCharType="separate"/>
      </w:r>
      <w:r w:rsidR="00426CA7">
        <w:t>(52)</w:t>
      </w:r>
      <w:r w:rsidR="00F5100D" w:rsidRPr="00FA2B14">
        <w:rPr>
          <w:rFonts w:eastAsia="MS Mincho"/>
        </w:rPr>
        <w:fldChar w:fldCharType="end"/>
      </w:r>
      <w:r w:rsidR="00915E06" w:rsidRPr="00FA2B14">
        <w:rPr>
          <w:rFonts w:eastAsia="MS Mincho"/>
        </w:rPr>
        <w:t>, but with our measured conversion between OD</w:t>
      </w:r>
      <w:r w:rsidR="00915E06" w:rsidRPr="00FA2B14">
        <w:rPr>
          <w:rFonts w:eastAsia="MS Mincho"/>
          <w:vertAlign w:val="subscript"/>
        </w:rPr>
        <w:t>660</w:t>
      </w:r>
      <w:r w:rsidR="00915E06" w:rsidRPr="00FA2B14">
        <w:rPr>
          <w:rFonts w:eastAsia="MS Mincho"/>
        </w:rPr>
        <w:t xml:space="preserve"> and cell density:</w:t>
      </w:r>
    </w:p>
    <w:p w14:paraId="3A5F0F28" w14:textId="77777777" w:rsidR="00915E06" w:rsidRPr="00A20F0F" w:rsidRDefault="00471AE2" w:rsidP="00E124F1">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0.49g/L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6BD5551C" w14:textId="77777777" w:rsidR="00692E06" w:rsidRPr="00FA2B14" w:rsidRDefault="00887D9C" w:rsidP="00E124F1">
      <w:pPr>
        <w:spacing w:line="480" w:lineRule="auto"/>
        <w:rPr>
          <w:rFonts w:eastAsia="MS Mincho"/>
        </w:rPr>
      </w:pPr>
      <w:r w:rsidRPr="00FA2B14">
        <w:rPr>
          <w:rFonts w:eastAsia="MS Mincho"/>
        </w:rPr>
        <w:t>All simulations were performed using 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w:t>
      </w:r>
      <w:r w:rsidR="00F5100D" w:rsidRPr="00FA2B14">
        <w:rPr>
          <w:rFonts w:eastAsia="MS Mincho"/>
        </w:rPr>
        <w:t xml:space="preserve"> supplemented with acetate (McNA medium)</w:t>
      </w:r>
      <w:r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4"/>
      <w:r>
        <w:t xml:space="preserve">Reconstruction </w:t>
      </w:r>
      <w:r w:rsidR="00920B05">
        <w:t>Statistics</w:t>
      </w:r>
      <w:commentRangeEnd w:id="4"/>
      <w:r w:rsidR="008270DA" w:rsidRPr="00FA2B14">
        <w:rPr>
          <w:rStyle w:val="CommentReference"/>
          <w:rFonts w:ascii="Calibri" w:eastAsia="Calibri" w:hAnsi="Calibri"/>
          <w:b w:val="0"/>
          <w:bCs w:val="0"/>
          <w:color w:val="auto"/>
        </w:rPr>
        <w:commentReference w:id="4"/>
      </w:r>
    </w:p>
    <w:p w14:paraId="5447A6E4" w14:textId="2C480321"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w:t>
      </w:r>
      <w:ins w:id="5" w:author="T L" w:date="2016-01-11T00:09:00Z">
        <w:r w:rsidR="00EC7AC7">
          <w:t xml:space="preserve">initially </w:t>
        </w:r>
      </w:ins>
      <w:r w:rsidR="00091F35">
        <w:t xml:space="preserve">available in annotation databases. </w:t>
      </w:r>
      <w:del w:id="6" w:author="T L" w:date="2016-01-11T00:09:00Z">
        <w:r w:rsidR="009D69A7" w:rsidDel="00EC7AC7">
          <w:delText xml:space="preserve">Combined, </w:delText>
        </w:r>
        <w:r w:rsidR="009C1D8D" w:rsidDel="00EC7AC7">
          <w:delText>o</w:delText>
        </w:r>
      </w:del>
      <w:ins w:id="7" w:author="T L" w:date="2016-01-11T00:09:00Z">
        <w:r w:rsidR="00EC7AC7">
          <w:t>O</w:t>
        </w:r>
      </w:ins>
      <w:r w:rsidR="009C1D8D">
        <w:t xml:space="preserve">ur </w:t>
      </w:r>
      <w:ins w:id="8" w:author="T L" w:date="2016-01-11T00:09:00Z">
        <w:r w:rsidR="00EC7AC7">
          <w:t xml:space="preserve">combined </w:t>
        </w:r>
      </w:ins>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77777777"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3E0716FC" w:rsidR="004F28CF" w:rsidRDefault="00F52200" w:rsidP="007A2129">
      <w:pPr>
        <w:spacing w:line="480" w:lineRule="auto"/>
      </w:pPr>
      <w:r>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del w:id="9" w:author="T L" w:date="2016-01-11T00:10:00Z">
        <w:r w:rsidR="004F28CF" w:rsidDel="00BD1F9F">
          <w:delText xml:space="preserve">novel </w:delText>
        </w:r>
      </w:del>
      <w:ins w:id="10" w:author="T L" w:date="2016-01-11T00:10:00Z">
        <w:r w:rsidR="00BD1F9F">
          <w:t xml:space="preserve">new </w:t>
        </w:r>
      </w:ins>
      <w:r w:rsidR="004F28CF">
        <w:t xml:space="preserve">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0EFC27D8" w:rsidR="00EF5BC0" w:rsidRDefault="00EF5BC0" w:rsidP="00EF5BC0">
      <w:pPr>
        <w:pStyle w:val="Heading2"/>
        <w:rPr>
          <w:ins w:id="11" w:author="T L" w:date="2016-01-11T16:07:00Z"/>
        </w:rPr>
      </w:pPr>
      <w:del w:id="12" w:author="T L" w:date="2016-01-11T00:10:00Z">
        <w:r w:rsidDel="009476C9">
          <w:delText xml:space="preserve">Effects of </w:delText>
        </w:r>
      </w:del>
      <w:r>
        <w:t>Electron Bifurcation</w:t>
      </w:r>
      <w:ins w:id="13" w:author="T L" w:date="2016-01-11T00:10:00Z">
        <w:r w:rsidR="009476C9">
          <w:t xml:space="preserve"> and </w:t>
        </w:r>
        <w:r w:rsidR="00F155A9">
          <w:t>acetate metabolism</w:t>
        </w:r>
      </w:ins>
    </w:p>
    <w:p w14:paraId="4BC47F02" w14:textId="77777777" w:rsidR="005113F6" w:rsidRPr="005113F6" w:rsidRDefault="005113F6">
      <w:pPr>
        <w:rPr>
          <w:ins w:id="14" w:author="T L" w:date="2016-01-11T00:11:00Z"/>
        </w:rPr>
        <w:pPrChange w:id="15" w:author="T L" w:date="2016-01-11T16:07:00Z">
          <w:pPr>
            <w:pStyle w:val="Heading2"/>
          </w:pPr>
        </w:pPrChange>
      </w:pPr>
    </w:p>
    <w:p w14:paraId="46E3082A" w14:textId="2F98E1D0" w:rsidR="00F155A9" w:rsidRPr="00F155A9" w:rsidRDefault="00F155A9">
      <w:pPr>
        <w:spacing w:line="480" w:lineRule="auto"/>
        <w:pPrChange w:id="16" w:author="T L" w:date="2016-01-11T16:07:00Z">
          <w:pPr>
            <w:pStyle w:val="Heading2"/>
          </w:pPr>
        </w:pPrChange>
      </w:pPr>
      <w:ins w:id="17" w:author="T L" w:date="2016-01-11T00:11:00Z">
        <w:r>
          <w:t>Hydrogenotrophic methanogenesis has often been r</w:t>
        </w:r>
        <w:r w:rsidR="00D61662">
          <w:t xml:space="preserve">epresented as a linear pathway </w:t>
        </w:r>
      </w:ins>
      <w:ins w:id="18" w:author="T L" w:date="2016-01-11T22:41:00Z">
        <w:r w:rsidR="00D61662">
          <w:t>with heterodisulfide reduction as a final step</w:t>
        </w:r>
      </w:ins>
      <w:ins w:id="19" w:author="T L" w:date="2016-01-11T22:42:00Z">
        <w:r w:rsidR="00D61662">
          <w:t>. This</w:t>
        </w:r>
        <w:r w:rsidR="001F3FCA">
          <w:t xml:space="preserve"> wa</w:t>
        </w:r>
        <w:r w:rsidR="00D61662">
          <w:t xml:space="preserve">s </w:t>
        </w:r>
      </w:ins>
      <w:ins w:id="20" w:author="T L" w:date="2016-01-11T22:49:00Z">
        <w:r w:rsidR="00D61662">
          <w:t xml:space="preserve">demonstrated to be </w:t>
        </w:r>
      </w:ins>
      <w:ins w:id="21" w:author="T L" w:date="2016-01-11T22:42:00Z">
        <w:r w:rsidR="00D61662">
          <w:t xml:space="preserve">mediated by </w:t>
        </w:r>
      </w:ins>
      <w:ins w:id="22" w:author="T L" w:date="2016-01-11T22:43:00Z">
        <w:r w:rsidR="00D61662">
          <w:t>methanophenazine dependent membrane bound heterodisulfide (HdrDE) (</w:t>
        </w:r>
      </w:ins>
      <w:ins w:id="23" w:author="T L" w:date="2016-01-11T23:18:00Z">
        <w:r w:rsidR="00270FE5">
          <w:fldChar w:fldCharType="begin"/>
        </w:r>
        <w:r w:rsidR="00270FE5">
          <w:instrText xml:space="preserve"> ADDIN ZOTERO_ITEM CSL_CITATION {"citationID":"171n7c6tt4","properties":{"formattedCitation":"(10)","plainCitation":"(10)"},"citationItems":[{"id":438,"uris":["http://zotero.org/groups/450273/items/GPI82GGR"],"uri":["http://zotero.org/groups/450273/items/GPI82GGR"],"itemData":{"id":438,"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ins>
      <w:r w:rsidR="00270FE5">
        <w:fldChar w:fldCharType="separate"/>
      </w:r>
      <w:ins w:id="24" w:author="T L" w:date="2016-01-11T23:18:00Z">
        <w:r w:rsidR="00270FE5">
          <w:rPr>
            <w:noProof/>
          </w:rPr>
          <w:t>(10)</w:t>
        </w:r>
        <w:r w:rsidR="00270FE5">
          <w:fldChar w:fldCharType="end"/>
        </w:r>
        <w:r w:rsidR="00270FE5">
          <w:t xml:space="preserve">, </w:t>
        </w:r>
      </w:ins>
      <w:ins w:id="25" w:author="T L" w:date="2016-01-11T22:43:00Z">
        <w:r w:rsidR="00D61662">
          <w:t xml:space="preserve">Ide and Deppenmeier ref, </w:t>
        </w:r>
      </w:ins>
      <w:ins w:id="26" w:author="T L" w:date="2016-01-11T23:18:00Z">
        <w:r w:rsidR="00270FE5">
          <w:t xml:space="preserve">and </w:t>
        </w:r>
      </w:ins>
      <w:ins w:id="27" w:author="T L" w:date="2016-01-11T22:48:00Z">
        <w:r w:rsidR="00D61662">
          <w:fldChar w:fldCharType="begin"/>
        </w:r>
      </w:ins>
      <w:ins w:id="28" w:author="T L" w:date="2016-01-11T22:49:00Z">
        <w:r w:rsidR="00D61662">
          <w:instrText xml:space="preserve"> ADDIN ZOTERO_ITEM CSL_CITATION {"citationID":"SiLFzXEA","properties":{"formattedCitation":"(9)","plainCitation":"(9)"},"citationItems":[{"id":247,"uris":["http://zotero.org/groups/450273/items/IAPVUVF5"],"uri":["http://zotero.org/groups/450273/items/IAPVUVF5"],"itemData":{"id":247,"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ins>
      <w:r w:rsidR="00D61662">
        <w:fldChar w:fldCharType="separate"/>
      </w:r>
      <w:ins w:id="29" w:author="T L" w:date="2016-01-11T22:49:00Z">
        <w:r w:rsidR="00D61662">
          <w:rPr>
            <w:noProof/>
          </w:rPr>
          <w:t>(9)</w:t>
        </w:r>
      </w:ins>
      <w:ins w:id="30" w:author="T L" w:date="2016-01-11T22:48:00Z">
        <w:r w:rsidR="00D61662">
          <w:fldChar w:fldCharType="end"/>
        </w:r>
      </w:ins>
      <w:ins w:id="31" w:author="T L" w:date="2016-01-11T22:49:00Z">
        <w:r w:rsidR="00D61662">
          <w:t>)</w:t>
        </w:r>
      </w:ins>
      <w:ins w:id="32" w:author="T L" w:date="2016-01-11T23:03:00Z">
        <w:r w:rsidR="001F3FCA">
          <w:t xml:space="preserve"> for the cytochrome containing methanogens</w:t>
        </w:r>
      </w:ins>
      <w:ins w:id="33" w:author="T L" w:date="2016-01-11T00:11:00Z">
        <w:r>
          <w:t xml:space="preserve">.  However, </w:t>
        </w:r>
      </w:ins>
      <w:ins w:id="34" w:author="T L" w:date="2016-01-11T22:49:00Z">
        <w:r w:rsidR="00D61662">
          <w:t xml:space="preserve">the </w:t>
        </w:r>
      </w:ins>
      <w:ins w:id="35" w:author="T L" w:date="2016-01-11T23:04:00Z">
        <w:r w:rsidR="001F3FCA">
          <w:t xml:space="preserve">non-cytochrome containing </w:t>
        </w:r>
      </w:ins>
      <w:ins w:id="36" w:author="T L" w:date="2016-01-11T22:49:00Z">
        <w:r w:rsidR="00D61662">
          <w:t>oblig</w:t>
        </w:r>
        <w:r w:rsidR="001F3FCA">
          <w:t>ate hydrogenotrophs</w:t>
        </w:r>
        <w:r w:rsidR="00D61662">
          <w:t xml:space="preserve"> </w:t>
        </w:r>
      </w:ins>
      <w:ins w:id="37" w:author="T L" w:date="2016-01-11T22:22:00Z">
        <w:r w:rsidR="00407143">
          <w:t xml:space="preserve">do not </w:t>
        </w:r>
      </w:ins>
      <w:ins w:id="38" w:author="T L" w:date="2016-01-11T22:12:00Z">
        <w:r w:rsidR="00D61662">
          <w:t>contain the</w:t>
        </w:r>
        <w:r w:rsidR="004A29F8">
          <w:t xml:space="preserve"> </w:t>
        </w:r>
      </w:ins>
      <w:ins w:id="39" w:author="T L" w:date="2016-01-11T22:22:00Z">
        <w:r w:rsidR="00407143">
          <w:t xml:space="preserve">typical membrane </w:t>
        </w:r>
      </w:ins>
      <w:ins w:id="40" w:author="T L" w:date="2016-01-11T22:23:00Z">
        <w:r w:rsidR="00407143">
          <w:t xml:space="preserve">associated </w:t>
        </w:r>
      </w:ins>
      <w:ins w:id="41" w:author="T L" w:date="2016-01-11T22:12:00Z">
        <w:r w:rsidR="004A29F8">
          <w:t>heterodisulfide reductase</w:t>
        </w:r>
      </w:ins>
      <w:ins w:id="42" w:author="T L" w:date="2016-01-11T23:09:00Z">
        <w:r w:rsidR="001F3FCA">
          <w:t xml:space="preserve"> but </w:t>
        </w:r>
      </w:ins>
      <w:ins w:id="43" w:author="T L" w:date="2016-01-11T23:10:00Z">
        <w:r w:rsidR="001F3FCA">
          <w:t>instead one that is most likely associated with the cytoplasm</w:t>
        </w:r>
      </w:ins>
      <w:ins w:id="44" w:author="T L" w:date="2016-01-11T23:04:00Z">
        <w:r w:rsidR="001F3FCA">
          <w:t xml:space="preserve"> </w:t>
        </w:r>
      </w:ins>
      <w:ins w:id="45" w:author="T L" w:date="2016-01-11T23:05:00Z">
        <w:r w:rsidR="001F3FCA">
          <w:fldChar w:fldCharType="begin"/>
        </w:r>
      </w:ins>
      <w:ins w:id="46" w:author="T L" w:date="2016-01-11T23:06:00Z">
        <w:r w:rsidR="001F3FCA">
          <w:instrText xml:space="preserve"> ADDIN ZOTERO_ITEM CSL_CITATION {"citationID":"25954fna4f","properties":{"formattedCitation":"(53, 54)","plainCitation":"(53, 54)"},"citationItems":[{"id":323,"uris":["http://zotero.org/groups/450273/items/AHFUEX3X"],"uri":["http://zotero.org/groups/450273/items/AHFUEX3X"],"itemData":{"id":323,"type":"article-journal","title":"H2: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K."}],"issued":{"date-parts":[["1994",2,1]]}},"label":"page"},{"id":370,"uris":["http://zotero.org/groups/450273/items/2N6KBQIF"],"uri":["http://zotero.org/groups/450273/items/2N6KBQIF"],"itemData":{"id":370,"type":"article-journal","title":"Methanogenic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ins>
      <w:r w:rsidR="001F3FCA">
        <w:fldChar w:fldCharType="separate"/>
      </w:r>
      <w:ins w:id="47" w:author="T L" w:date="2016-01-11T23:06:00Z">
        <w:r w:rsidR="001F3FCA">
          <w:rPr>
            <w:noProof/>
          </w:rPr>
          <w:t>(53, 54)</w:t>
        </w:r>
      </w:ins>
      <w:ins w:id="48" w:author="T L" w:date="2016-01-11T23:05:00Z">
        <w:r w:rsidR="001F3FCA">
          <w:fldChar w:fldCharType="end"/>
        </w:r>
      </w:ins>
      <w:ins w:id="49" w:author="T L" w:date="2016-01-11T23:10:00Z">
        <w:r w:rsidR="001F3FCA">
          <w:t xml:space="preserve">.  Additionally, </w:t>
        </w:r>
      </w:ins>
      <w:ins w:id="50" w:author="T L" w:date="2016-01-11T23:12:00Z">
        <w:r w:rsidR="00270FE5">
          <w:t xml:space="preserve">it is a three subunit complex (HdrABC) with </w:t>
        </w:r>
      </w:ins>
      <w:ins w:id="51" w:author="T L" w:date="2016-01-11T23:13:00Z">
        <w:r w:rsidR="000433A3">
          <w:t xml:space="preserve">a flavin </w:t>
        </w:r>
      </w:ins>
      <w:ins w:id="52" w:author="T L" w:date="2016-01-11T23:35:00Z">
        <w:r w:rsidR="000433A3">
          <w:t xml:space="preserve">adenine dinucleotide (FAD) </w:t>
        </w:r>
      </w:ins>
      <w:ins w:id="53" w:author="T L" w:date="2016-01-11T23:13:00Z">
        <w:r w:rsidR="000433A3">
          <w:t>containing co-factor</w:t>
        </w:r>
      </w:ins>
      <w:ins w:id="54" w:author="T L" w:date="2016-01-11T23:32:00Z">
        <w:r w:rsidR="000433A3">
          <w:t xml:space="preserve"> in </w:t>
        </w:r>
      </w:ins>
      <w:ins w:id="55" w:author="T L" w:date="2016-01-11T23:13:00Z">
        <w:r w:rsidR="000433A3">
          <w:t>HdrA subunit</w:t>
        </w:r>
      </w:ins>
      <w:ins w:id="56" w:author="T L" w:date="2016-01-11T23:25:00Z">
        <w:r w:rsidR="004851F9">
          <w:t xml:space="preserve"> (Heiderrich ref)</w:t>
        </w:r>
      </w:ins>
      <w:ins w:id="57" w:author="T L" w:date="2016-01-11T00:15:00Z">
        <w:r>
          <w:t xml:space="preserve">.  </w:t>
        </w:r>
      </w:ins>
      <w:ins w:id="58" w:author="T L" w:date="2016-01-11T23:31:00Z">
        <w:r w:rsidR="000433A3">
          <w:t>HdrA along with o</w:t>
        </w:r>
      </w:ins>
      <w:ins w:id="59" w:author="T L" w:date="2016-01-11T23:32:00Z">
        <w:r w:rsidR="000433A3">
          <w:t>ther FAD containing enzymes</w:t>
        </w:r>
      </w:ins>
      <w:ins w:id="60" w:author="T L" w:date="2016-01-11T23:35:00Z">
        <w:r w:rsidR="000433A3">
          <w:t xml:space="preserve"> has been increasingly </w:t>
        </w:r>
      </w:ins>
      <w:ins w:id="61" w:author="T L" w:date="2016-01-11T23:37:00Z">
        <w:r w:rsidR="000433A3">
          <w:t xml:space="preserve">recognized </w:t>
        </w:r>
      </w:ins>
      <w:ins w:id="62" w:author="T L" w:date="2016-01-11T23:35:00Z">
        <w:r w:rsidR="000433A3">
          <w:t xml:space="preserve">as sites mediating the coupling of an exergonic reaction with an endergonic one in two step one electron transfer </w:t>
        </w:r>
      </w:ins>
      <w:ins w:id="63" w:author="T L" w:date="2016-01-11T23:40:00Z">
        <w:r w:rsidR="000433A3">
          <w:fldChar w:fldCharType="begin"/>
        </w:r>
      </w:ins>
      <w:ins w:id="64" w:author="T L" w:date="2016-01-11T23:45:00Z">
        <w:r w:rsidR="005E7FDF">
          <w:instrText xml:space="preserve"> ADDIN ZOTERO_ITEM CSL_CITATION {"citationID":"22gbus05qu","properties":{"formattedCitation":"(55, 56)","plainCitation":"(55, 56)"},"citationItems":[{"id":462,"uris":["http://zotero.org/groups/450273/items/VPV9M3H3"],"uri":["http://zotero.org/groups/450273/items/VPV9M3H3"],"itemData":{"id":462,"type":"article-journal","title":"Redox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J."}],"issued":{"date-parts":[["2012",2]]}},"label":"page"},{"id":454,"uris":["http://zotero.org/groups/450273/items/DGADW4CN"],"uri":["http://zotero.org/groups/450273/items/DGADW4CN"],"itemData":{"id":454,"type":"article-journal","title":"Energy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ins>
      <w:r w:rsidR="000433A3">
        <w:fldChar w:fldCharType="separate"/>
      </w:r>
      <w:ins w:id="65" w:author="T L" w:date="2016-01-11T23:45:00Z">
        <w:r w:rsidR="005E7FDF">
          <w:rPr>
            <w:noProof/>
          </w:rPr>
          <w:t>(55, 56)</w:t>
        </w:r>
      </w:ins>
      <w:ins w:id="66" w:author="T L" w:date="2016-01-11T23:40:00Z">
        <w:r w:rsidR="000433A3">
          <w:fldChar w:fldCharType="end"/>
        </w:r>
      </w:ins>
      <w:ins w:id="67" w:author="T L" w:date="2016-01-11T23:46:00Z">
        <w:r w:rsidR="005E7FDF">
          <w:t xml:space="preserve">. </w:t>
        </w:r>
      </w:ins>
      <w:ins w:id="68" w:author="T L" w:date="2016-01-11T23:32:00Z">
        <w:r w:rsidR="000433A3">
          <w:t xml:space="preserve"> </w:t>
        </w:r>
      </w:ins>
      <w:ins w:id="69" w:author="T L" w:date="2016-01-11T23:46:00Z">
        <w:r w:rsidR="005E7FDF">
          <w:t xml:space="preserve"> </w:t>
        </w:r>
      </w:ins>
      <w:ins w:id="70" w:author="T L" w:date="2016-01-11T23:49:00Z">
        <w:r w:rsidR="005E7FDF">
          <w:t xml:space="preserve">Recently, </w:t>
        </w:r>
      </w:ins>
      <w:ins w:id="71" w:author="T L" w:date="2016-01-11T23:50:00Z">
        <w:r w:rsidR="00126BCF">
          <w:t xml:space="preserve">it has been demonstrated </w:t>
        </w:r>
      </w:ins>
      <w:ins w:id="72" w:author="T L" w:date="2016-01-11T23:53:00Z">
        <w:r w:rsidR="00126BCF">
          <w:fldChar w:fldCharType="begin"/>
        </w:r>
      </w:ins>
      <w:ins w:id="73" w:author="T L" w:date="2016-01-11T23:54:00Z">
        <w:r w:rsidR="00126BCF">
          <w:instrText xml:space="preserve"> ADDIN ZOTERO_ITEM CSL_CITATION {"citationID":"1d59omksa9","properties":{"formattedCitation":"(11, 57)","plainCitation":"(11, 57)"},"citationItems":[{"id":388,"uris":["http://zotero.org/groups/450273/items/XD7MVJX3"],"uri":["http://zotero.org/groups/450273/items/XD7MVJX3"],"itemData":{"id":388,"type":"article-journal","title":"Protein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A."}],"issued":{"date-parts":[["2010",6,15]]}},"label":"page"},{"id":270,"uris":["http://zotero.org/groups/450273/items/TB6URJN6"],"uri":["http://zotero.org/groups/450273/items/TB6URJN6"],"itemData":{"id":270,"type":"article-journal","title":"Coupling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ins>
      <w:r w:rsidR="00126BCF">
        <w:fldChar w:fldCharType="separate"/>
      </w:r>
      <w:ins w:id="74" w:author="T L" w:date="2016-01-11T23:54:00Z">
        <w:r w:rsidR="00126BCF">
          <w:rPr>
            <w:noProof/>
          </w:rPr>
          <w:t>(11, 57)</w:t>
        </w:r>
      </w:ins>
      <w:ins w:id="75" w:author="T L" w:date="2016-01-11T23:53:00Z">
        <w:r w:rsidR="00126BCF">
          <w:fldChar w:fldCharType="end"/>
        </w:r>
      </w:ins>
      <w:ins w:id="76" w:author="T L" w:date="2016-01-11T21:26:00Z">
        <w:r w:rsidR="00126BCF">
          <w:t xml:space="preserve"> </w:t>
        </w:r>
        <w:r w:rsidR="005A081E">
          <w:t>that this heterodisulfide reductase</w:t>
        </w:r>
      </w:ins>
      <w:ins w:id="77" w:author="T L" w:date="2016-01-12T00:01:00Z">
        <w:r w:rsidR="00126BCF">
          <w:t xml:space="preserve"> mediated the coupling of the exergonic </w:t>
        </w:r>
        <w:r w:rsidR="002D7B41">
          <w:t xml:space="preserve">heterodisulfide reduction with the endergonic ferredoxin reduction.  </w:t>
        </w:r>
      </w:ins>
      <w:ins w:id="78" w:author="T L" w:date="2016-01-12T00:02:00Z">
        <w:r w:rsidR="002D7B41">
          <w:t xml:space="preserve">And this ferredoxin is used for reduction of the CO2 via Fwd thereby linking the last step </w:t>
        </w:r>
      </w:ins>
      <w:ins w:id="79" w:author="T L" w:date="2016-01-12T00:03:00Z">
        <w:r w:rsidR="002D7B41">
          <w:t>of methanogensis with the first step in a cyclical fashion</w:t>
        </w:r>
      </w:ins>
      <w:ins w:id="80" w:author="T L" w:date="2016-01-11T21:26:00Z">
        <w:r w:rsidR="005A081E">
          <w:t xml:space="preserve"> </w:t>
        </w:r>
      </w:ins>
      <w:ins w:id="81" w:author="T L" w:date="2016-01-12T00:05:00Z">
        <w:r w:rsidR="002D7B41">
          <w:fldChar w:fldCharType="begin"/>
        </w:r>
        <w:r w:rsidR="002D7B41">
          <w:instrText xml:space="preserve"> ADDIN ZOTERO_ITEM CSL_CITATION {"citationID":"1pv1urit86","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ins>
      <w:r w:rsidR="002D7B41">
        <w:fldChar w:fldCharType="separate"/>
      </w:r>
      <w:ins w:id="82" w:author="T L" w:date="2016-01-12T00:05:00Z">
        <w:r w:rsidR="002D7B41">
          <w:rPr>
            <w:noProof/>
          </w:rPr>
          <w:t>(58)</w:t>
        </w:r>
        <w:r w:rsidR="002D7B41">
          <w:fldChar w:fldCharType="end"/>
        </w:r>
      </w:ins>
    </w:p>
    <w:p w14:paraId="136147CC" w14:textId="79842BE8" w:rsidR="00EF5BC0" w:rsidDel="002D7B41" w:rsidRDefault="00EF5BC0" w:rsidP="005113F6">
      <w:pPr>
        <w:spacing w:line="480" w:lineRule="auto"/>
        <w:rPr>
          <w:del w:id="83" w:author="T L" w:date="2016-01-12T00:05:00Z"/>
        </w:rPr>
      </w:pPr>
      <w:del w:id="84" w:author="T L" w:date="2016-01-11T00:22:00Z">
        <w:r w:rsidDel="00184019">
          <w:delText>It has been often assumed that the methanogenic pathway is linear with two main membrane complexes for</w:delText>
        </w:r>
        <w:r w:rsidR="004C3845" w:rsidDel="00184019">
          <w:delText xml:space="preserve"> generating membrane potential: the ion-translocating Mtr and a membrane-bound </w:delText>
        </w:r>
        <w:r w:rsidDel="00184019">
          <w:delText>heterodisulfide complex (HdrDE).</w:delText>
        </w:r>
        <w:r w:rsidR="00A24A0D" w:rsidDel="00184019">
          <w:delText xml:space="preserve"> </w:delText>
        </w:r>
        <w:r w:rsidDel="00184019">
          <w:delText xml:space="preserve">Without the </w:delText>
        </w:r>
        <w:r w:rsidR="008C0DD5" w:rsidDel="00184019">
          <w:delText xml:space="preserve">HdrDE </w:delText>
        </w:r>
        <w:r w:rsidDel="00184019">
          <w:delText xml:space="preserve">of methylotrophic methanogens, </w:delText>
        </w:r>
        <w:r w:rsidRPr="00A47448" w:rsidDel="00184019">
          <w:rPr>
            <w:i/>
          </w:rPr>
          <w:delText>M. maripaludis</w:delText>
        </w:r>
        <w:r w:rsidDel="00184019">
          <w:rPr>
            <w:i/>
          </w:rPr>
          <w:delText xml:space="preserve"> </w:delText>
        </w:r>
        <w:r w:rsidDel="00184019">
          <w:delText>lacks one critical energetic coupling site to generate energy for growth. However, it has a cytoplasmic heterodisulfide reductase that conserves energy by an increasingly recognized form of energy conservation in strict anaerobes involving electron bifurcation</w:delText>
        </w:r>
        <w:r w:rsidR="0079505E" w:rsidDel="00184019">
          <w:delText xml:space="preserve"> </w:delText>
        </w:r>
        <w:r w:rsidR="0079505E" w:rsidDel="00184019">
          <w:fldChar w:fldCharType="begin"/>
        </w:r>
        <w:r w:rsidR="0079505E" w:rsidDel="00184019">
          <w:delInstrText xml:space="preserve"> ADDIN ZOTERO_ITEM CSL_CITATION {"citationID":"eTigJb5D","properties":{"formattedCitation":"(53)","plainCitation":"(53)"},"citationItems":[{"id":452,"uris":["http://zotero.org/groups/450273/items/EHJ8XKHB"],"uri":["http://zotero.org/groups/450273/items/EHJ8XKHB"],"itemData":{"id":452,"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delInstrText>
        </w:r>
        <w:r w:rsidR="0079505E" w:rsidDel="00184019">
          <w:fldChar w:fldCharType="separate"/>
        </w:r>
        <w:r w:rsidR="0079505E" w:rsidDel="00184019">
          <w:rPr>
            <w:noProof/>
          </w:rPr>
          <w:delText>(53)</w:delText>
        </w:r>
        <w:r w:rsidR="0079505E" w:rsidDel="00184019">
          <w:fldChar w:fldCharType="end"/>
        </w:r>
        <w:r w:rsidDel="00184019">
          <w:delText xml:space="preserve">. As described above, this </w:delText>
        </w:r>
        <w:r w:rsidR="008C0DD5" w:rsidDel="00184019">
          <w:delText xml:space="preserve">bifurcation </w:delText>
        </w:r>
        <w:r w:rsidDel="00184019">
          <w:delText>links the last step of methanogensis to the first step by exergonically driving the endergonic reduction of the 1</w:delText>
        </w:r>
        <w:r w:rsidRPr="002607EE" w:rsidDel="00184019">
          <w:rPr>
            <w:vertAlign w:val="superscript"/>
          </w:rPr>
          <w:delText>st</w:delText>
        </w:r>
        <w:r w:rsidDel="00184019">
          <w:delText xml:space="preserve"> step resulting in a circular pathway</w:delText>
        </w:r>
        <w:r w:rsidR="0079505E" w:rsidDel="00184019">
          <w:delText xml:space="preserve"> </w:delText>
        </w:r>
        <w:r w:rsidR="0079505E" w:rsidDel="00184019">
          <w:fldChar w:fldCharType="begin"/>
        </w:r>
        <w:r w:rsidR="0079505E" w:rsidDel="00184019">
          <w:delInstrText xml:space="preserve"> ADDIN ZOTERO_ITEM CSL_CITATION {"citationID":"URTvodyX","properties":{"formattedCitation":"(54)","plainCitation":"(54)"},"citationItems":[{"id":421,"uris":["http://zotero.org/groups/450273/items/2V9V6IBD"],"uri":["http://zotero.org/groups/450273/items/2V9V6IBD"],"itemData":{"id":421,"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delInstrText>
        </w:r>
        <w:r w:rsidR="0079505E" w:rsidDel="00184019">
          <w:fldChar w:fldCharType="separate"/>
        </w:r>
        <w:r w:rsidR="0079505E" w:rsidDel="00184019">
          <w:rPr>
            <w:noProof/>
          </w:rPr>
          <w:delText>(54)</w:delText>
        </w:r>
        <w:r w:rsidR="0079505E" w:rsidDel="00184019">
          <w:fldChar w:fldCharType="end"/>
        </w:r>
        <w:r w:rsidDel="00184019">
          <w:delText xml:space="preserve">. </w:delText>
        </w:r>
      </w:del>
      <w:del w:id="85" w:author="T L" w:date="2016-01-11T00:23:00Z">
        <w:r w:rsidDel="00184019">
          <w:delText>This is noteworthy because t</w:delText>
        </w:r>
      </w:del>
      <w:ins w:id="86" w:author="T L" w:date="2016-01-11T00:23:00Z">
        <w:r w:rsidR="00184019">
          <w:t>T</w:t>
        </w:r>
      </w:ins>
      <w:r>
        <w:t xml:space="preserve">he assumption of a linear pathway in </w:t>
      </w:r>
      <w:r>
        <w:rPr>
          <w:i/>
        </w:rPr>
        <w:t>M. maripaludis</w:t>
      </w:r>
      <w:r>
        <w:t xml:space="preserve"> without accounting for electron bifurcation can affect the downstream predictions in the metabolic </w:t>
      </w:r>
      <w:r w:rsidR="004C3845">
        <w:t>model</w:t>
      </w:r>
      <w:r>
        <w:t>.</w:t>
      </w:r>
      <w:ins w:id="87" w:author="T L" w:date="2016-01-12T00:06:00Z">
        <w:r w:rsidR="002D7B41">
          <w:t xml:space="preserve"> </w:t>
        </w:r>
      </w:ins>
    </w:p>
    <w:p w14:paraId="160C2006" w14:textId="4C48A6B5" w:rsidR="00EF5BC0" w:rsidRDefault="00EF5BC0" w:rsidP="00EF5BC0">
      <w:pPr>
        <w:spacing w:line="480" w:lineRule="auto"/>
      </w:pPr>
      <w:del w:id="88" w:author="T L" w:date="2016-01-11T00:24:00Z">
        <w:r w:rsidDel="00184019">
          <w:delText>Because it is a relatively novel mechanism of energy conservation, this heterodisulfide reduction step was not part of our annotation database and thus was not included in the automated first reconstruction draft. Rather, t</w:delText>
        </w:r>
      </w:del>
      <w:ins w:id="89" w:author="T L" w:date="2016-01-11T00:24:00Z">
        <w:r w:rsidR="00184019">
          <w:t>T</w:t>
        </w:r>
      </w:ins>
      <w:r>
        <w:t xml:space="preserve">he default mechanism of energy conservation </w:t>
      </w:r>
      <w:ins w:id="90" w:author="T L" w:date="2016-01-11T00:24:00Z">
        <w:r w:rsidR="00184019">
          <w:t xml:space="preserve">in our initial model </w:t>
        </w:r>
      </w:ins>
      <w:r>
        <w:t xml:space="preserve">matched methylotrophic methanogens and utilized methanophenazine, an electron carrier known to be absent from </w:t>
      </w:r>
      <w:r>
        <w:rPr>
          <w:i/>
        </w:rPr>
        <w:t>M. maripaludis</w:t>
      </w:r>
      <w:r>
        <w:t xml:space="preserve"> and other hydrogenotrophic methanogens. We </w:t>
      </w:r>
      <w:del w:id="91" w:author="T L" w:date="2016-01-11T00:24:00Z">
        <w:r w:rsidDel="00184019">
          <w:delText>replaced the methylotrophic pathway with</w:delText>
        </w:r>
      </w:del>
      <w:ins w:id="92" w:author="T L" w:date="2016-01-11T00:24:00Z">
        <w:r w:rsidR="00184019">
          <w:t>added</w:t>
        </w:r>
      </w:ins>
      <w:r>
        <w:t xml:space="preserve"> the correct electron bifurcation pathway, linking heterodisulfide reduction with electrons from H</w:t>
      </w:r>
      <w:r w:rsidRPr="000F6195">
        <w:rPr>
          <w:vertAlign w:val="subscript"/>
        </w:rPr>
        <w:t>2</w:t>
      </w:r>
      <w:r>
        <w:t xml:space="preserve"> to carbon dioxide reduction via reduced ferredoxin</w:t>
      </w:r>
      <w:ins w:id="93" w:author="T L" w:date="2016-01-11T00:25:00Z">
        <w:r w:rsidR="00184019">
          <w:t xml:space="preserve"> instead</w:t>
        </w:r>
      </w:ins>
      <w:r>
        <w:t xml:space="preserve">. This </w:t>
      </w:r>
      <w:del w:id="94" w:author="T L" w:date="2016-01-11T00:25:00Z">
        <w:r w:rsidR="004C3845" w:rsidDel="00184019">
          <w:delText>case</w:delText>
        </w:r>
        <w:r w:rsidDel="00184019">
          <w:delText xml:space="preserve"> serves as an example of a </w:delText>
        </w:r>
      </w:del>
      <w:r>
        <w:t xml:space="preserve">commonly-encountered reconstruction pitfall, in which information available in annotation databases does not sufficiently represent </w:t>
      </w:r>
      <w:del w:id="95" w:author="T L" w:date="2016-01-11T00:28:00Z">
        <w:r w:rsidDel="00184019">
          <w:delText>known biochemical phenomena</w:delText>
        </w:r>
      </w:del>
      <w:ins w:id="96" w:author="T L" w:date="2016-01-11T00:28:00Z">
        <w:r w:rsidR="00184019">
          <w:t>recently elucidated metabolic pathways</w:t>
        </w:r>
      </w:ins>
      <w:ins w:id="97" w:author="T L" w:date="2016-01-11T00:25:00Z">
        <w:r w:rsidR="00184019">
          <w:t xml:space="preserve"> emphasizes </w:t>
        </w:r>
      </w:ins>
      <w:del w:id="98" w:author="T L" w:date="2016-01-11T00:26:00Z">
        <w:r w:rsidDel="00184019">
          <w:delText xml:space="preserve">. Therefore, it is paramount that even as automated reconstruction methods improve, we take the time to carefully evaluate </w:delText>
        </w:r>
      </w:del>
      <w:ins w:id="99" w:author="T L" w:date="2016-01-11T00:26:00Z">
        <w:r w:rsidR="00184019">
          <w:t xml:space="preserve">the need to </w:t>
        </w:r>
      </w:ins>
      <w:ins w:id="100" w:author="T L" w:date="2016-01-11T00:29:00Z">
        <w:r w:rsidR="00184019">
          <w:t xml:space="preserve">abreast of updated </w:t>
        </w:r>
      </w:ins>
      <w:del w:id="101" w:author="T L" w:date="2016-01-11T00:29:00Z">
        <w:r w:rsidDel="00184019">
          <w:delText xml:space="preserve">biochemical </w:delText>
        </w:r>
      </w:del>
      <w:ins w:id="102" w:author="T L" w:date="2016-01-11T00:29:00Z">
        <w:r w:rsidR="00184019">
          <w:t xml:space="preserve">academic </w:t>
        </w:r>
      </w:ins>
      <w:r>
        <w:t xml:space="preserve">literature </w:t>
      </w:r>
      <w:del w:id="103" w:author="T L" w:date="2016-01-11T00:27:00Z">
        <w:r w:rsidDel="00184019">
          <w:delText>maximize consistency</w:delText>
        </w:r>
      </w:del>
      <w:ins w:id="104" w:author="T L" w:date="2016-01-11T00:27:00Z">
        <w:r w:rsidR="00184019">
          <w:t>in spite of the improvement of automatic reconstruction methods.</w:t>
        </w:r>
      </w:ins>
      <w:r>
        <w:t xml:space="preserve"> </w:t>
      </w:r>
      <w:del w:id="105" w:author="T L" w:date="2016-01-11T00:29:00Z">
        <w:r w:rsidDel="00184019">
          <w:delText>of the reconstruction with experimentally-verified pathways.</w:delText>
        </w:r>
      </w:del>
    </w:p>
    <w:p w14:paraId="6A354185" w14:textId="4C474F6B" w:rsidR="00713837" w:rsidRDefault="00EF5BC0" w:rsidP="00EF5BC0">
      <w:pPr>
        <w:spacing w:line="480" w:lineRule="auto"/>
      </w:pPr>
      <w:r>
        <w:t xml:space="preserve">To demonstrate </w:t>
      </w:r>
      <w:ins w:id="106" w:author="T L" w:date="2016-01-11T00:30:00Z">
        <w:r w:rsidR="00184019">
          <w:t xml:space="preserve">that the linear pathway cannot support growth of M. maripaludis, </w:t>
        </w:r>
      </w:ins>
      <w:ins w:id="107" w:author="T L" w:date="2016-01-11T00:31:00Z">
        <w:r w:rsidR="007C259C">
          <w:t>we</w:t>
        </w:r>
      </w:ins>
      <w:del w:id="108" w:author="T L" w:date="2016-01-11T00:31:00Z">
        <w:r w:rsidDel="007C259C">
          <w:delText>the importance of ferredoxin reduction v</w:delText>
        </w:r>
        <w:r w:rsidR="00713837" w:rsidDel="007C259C">
          <w:delText>ia bifurcation, we</w:delText>
        </w:r>
      </w:del>
      <w:r w:rsidR="00713837">
        <w:t xml:space="preserve"> altered the </w:t>
      </w:r>
      <w:r w:rsidR="008C0DD5">
        <w:t>native</w:t>
      </w:r>
      <w:r w:rsidR="00713837">
        <w:t xml:space="preserve"> bifurcating heterodisulfide reductase (Hdr</w:t>
      </w:r>
      <w:r w:rsidR="004C3845">
        <w:t>ABC</w:t>
      </w:r>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0311F7A9" w:rsidR="00EF5BC0" w:rsidRPr="00A20F0F" w:rsidRDefault="00713837" w:rsidP="00EF5BC0">
      <w:pPr>
        <w:spacing w:line="480" w:lineRule="auto"/>
        <w:rPr>
          <w:rFonts w:eastAsia="MS Mincho"/>
        </w:rPr>
      </w:pPr>
      <w:del w:id="109" w:author="T L" w:date="2016-01-11T00:31:00Z">
        <w:r w:rsidDel="007C259C">
          <w:delText xml:space="preserve">We removed </w:delText>
        </w:r>
        <w:r w:rsidR="008C0DD5" w:rsidDel="007C259C">
          <w:delText xml:space="preserve">bifurcation from this reaction </w:delText>
        </w:r>
      </w:del>
      <w:r w:rsidR="008C0DD5">
        <w:t xml:space="preserve">by removing ferredoxin, </w:t>
      </w:r>
      <w:r>
        <w:t>balancing mass and charge to yield:</w:t>
      </w:r>
      <w:r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22C677DF"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would not contain a membrane-bound Hdr</w:t>
      </w:r>
      <w:r w:rsidR="00CF5D54">
        <w:t>DE</w:t>
      </w:r>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del w:id="110" w:author="T L" w:date="2016-01-11T00:32:00Z">
        <w:r w:rsidR="00105926" w:rsidDel="007C259C">
          <w:delText>only other complex capable of generating large amounts</w:delText>
        </w:r>
      </w:del>
      <w:ins w:id="111" w:author="T L" w:date="2016-01-11T00:32:00Z">
        <w:r w:rsidR="007C259C">
          <w:t>alternative source</w:t>
        </w:r>
      </w:ins>
      <w:r w:rsidR="00105926">
        <w:t xml:space="preserve"> of reduced ferredoxin is the Eha hydrogenase, which utilizes a sodium ion gradient to r</w:t>
      </w:r>
      <w:r w:rsidR="00853534">
        <w:t>educe ferredoxin on a 1:1 basis. S</w:t>
      </w:r>
      <w:r w:rsidR="00105926">
        <w:t xml:space="preserve">imilarly, </w:t>
      </w:r>
      <w:r w:rsidR="0080785B">
        <w:t>CO</w:t>
      </w:r>
      <w:r w:rsidR="0080785B" w:rsidRPr="007C259C">
        <w:rPr>
          <w:vertAlign w:val="subscript"/>
          <w:rPrChange w:id="112" w:author="T L" w:date="2016-01-11T00:32:00Z">
            <w:rPr/>
          </w:rPrChange>
        </w:rPr>
        <w:t>2</w:t>
      </w:r>
      <w:r w:rsidR="0080785B">
        <w:t xml:space="preserve">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r w:rsidR="00CF5D54">
        <w:t>Eha</w:t>
      </w:r>
      <w:r w:rsidR="00853534">
        <w:t xml:space="preserve"> hydrogenase can play only an anaplerotic role in methanogenesis </w:t>
      </w:r>
      <w:r w:rsidR="00853534">
        <w:fldChar w:fldCharType="begin"/>
      </w:r>
      <w:r w:rsidR="00426CA7">
        <w:instrText xml:space="preserve"> ADDIN ZOTERO_ITEM CSL_CITATION {"citationID":"2dljuucmmq","properties":{"formattedCitation":"(44)","plainCitation":"(44)"},"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426CA7">
        <w:t>(44)</w:t>
      </w:r>
      <w:r w:rsidR="00853534">
        <w:fldChar w:fldCharType="end"/>
      </w:r>
      <w:r w:rsidR="00853534">
        <w:t xml:space="preserve">. </w:t>
      </w:r>
    </w:p>
    <w:p w14:paraId="40F34E99" w14:textId="736D8800" w:rsidR="00F877E6" w:rsidRPr="005C4FC4" w:rsidRDefault="00F877E6" w:rsidP="00EF5BC0">
      <w:pPr>
        <w:spacing w:line="480" w:lineRule="auto"/>
      </w:pPr>
      <w:commentRangeStart w:id="113"/>
      <w:r>
        <w:t>Taking</w:t>
      </w:r>
      <w:commentRangeEnd w:id="113"/>
      <w:r w:rsidRPr="00FA2B14">
        <w:rPr>
          <w:rStyle w:val="CommentReference"/>
          <w:rFonts w:ascii="Calibri" w:hAnsi="Calibri"/>
        </w:rPr>
        <w:commentReference w:id="11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ins w:id="114" w:author="T L" w:date="2016-01-12T00:05:00Z">
        <w:r w:rsidR="002D7B41">
          <w:instrText xml:space="preserve"> ADDIN ZOTERO_ITEM CSL_CITATION {"citationID":"mg5us3ref","properties":{"formattedCitation":"(59)","plainCitation":"(59)"},"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ins>
      <w:del w:id="115" w:author="T L" w:date="2016-01-11T22:49:00Z">
        <w:r w:rsidR="0079505E" w:rsidDel="00D61662">
          <w:delInstrText xml:space="preserve"> ADDIN ZOTERO_ITEM CSL_CITATION {"citationID":"mg5us3ref","properties":{"formattedCitation":"(55)","plainCitation":"(55)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delInstrText>
        </w:r>
      </w:del>
      <w:r w:rsidR="00276128">
        <w:fldChar w:fldCharType="separate"/>
      </w:r>
      <w:ins w:id="116" w:author="T L" w:date="2016-01-12T00:05:00Z">
        <w:r w:rsidR="002D7B41">
          <w:t>(59)</w:t>
        </w:r>
      </w:ins>
      <w:del w:id="117" w:author="T L" w:date="2016-01-11T22:49:00Z">
        <w:r w:rsidR="0079505E" w:rsidRPr="002D7B41" w:rsidDel="00D61662">
          <w:delText>(55)</w:delText>
        </w:r>
      </w:del>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ins w:id="118" w:author="T L" w:date="2016-01-12T00:05:00Z">
        <w:r w:rsidR="002D7B41">
          <w:instrText xml:space="preserve"> ADDIN ZOTERO_ITEM CSL_CITATION {"citationID":"1bs1pkv7m0","properties":{"formattedCitation":"(60)","plainCitation":"(60)"},"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ins>
      <w:del w:id="119" w:author="T L" w:date="2016-01-11T22:49:00Z">
        <w:r w:rsidR="0079505E" w:rsidDel="00D61662">
          <w:delInstrText xml:space="preserve"> ADDIN ZOTERO_ITEM CSL_CITATION {"citationID":"1bs1pkv7m0","properties":{"formattedCitation":"(56)","plainCitation":"(56)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delInstrText>
        </w:r>
      </w:del>
      <w:r w:rsidR="00276128">
        <w:fldChar w:fldCharType="separate"/>
      </w:r>
      <w:ins w:id="120" w:author="T L" w:date="2016-01-12T00:05:00Z">
        <w:r w:rsidR="002D7B41">
          <w:t>(60)</w:t>
        </w:r>
      </w:ins>
      <w:del w:id="121" w:author="T L" w:date="2016-01-11T22:49:00Z">
        <w:r w:rsidR="0079505E" w:rsidRPr="002D7B41" w:rsidDel="00D61662">
          <w:delText>(56)</w:delText>
        </w:r>
      </w:del>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w:t>
      </w:r>
      <w:del w:id="122" w:author="T L" w:date="2016-01-12T00:22:00Z">
        <w:r w:rsidR="005C4FC4" w:rsidDel="004525E8">
          <w:delText xml:space="preserve">aceticlastic </w:delText>
        </w:r>
      </w:del>
      <w:ins w:id="123" w:author="T L" w:date="2016-01-12T00:22:00Z">
        <w:r w:rsidR="004525E8">
          <w:t xml:space="preserve">acetate </w:t>
        </w:r>
      </w:ins>
      <w:r w:rsidR="005C4FC4">
        <w:t xml:space="preserve">pathway in </w:t>
      </w:r>
      <w:r w:rsidR="005C4FC4">
        <w:rPr>
          <w:i/>
        </w:rPr>
        <w:t xml:space="preserve">M. maripaludis </w:t>
      </w:r>
      <w:r w:rsidR="005C4FC4">
        <w:t xml:space="preserve">requires Eha/Ehb hydrogenase </w:t>
      </w:r>
      <w:del w:id="124" w:author="T L" w:date="2016-01-12T00:22:00Z">
        <w:r w:rsidR="005C4FC4" w:rsidDel="004525E8">
          <w:delText xml:space="preserve">as a sink </w:delText>
        </w:r>
      </w:del>
      <w:r w:rsidR="005C4FC4">
        <w:t xml:space="preserve">for reduced ferredoxin, thus thrusting this reaction into a central role rather than an anaplerotic one. </w:t>
      </w:r>
      <w:del w:id="125" w:author="T L" w:date="2016-01-12T00:22:00Z">
        <w:r w:rsidR="005C4FC4" w:rsidDel="004525E8">
          <w:delText>Indeed, w</w:delText>
        </w:r>
      </w:del>
      <w:ins w:id="126" w:author="T L" w:date="2016-01-12T00:22:00Z">
        <w:r w:rsidR="004525E8">
          <w:t>W</w:t>
        </w:r>
      </w:ins>
      <w:r w:rsidR="005C4FC4">
        <w:t>hen we simulated our</w:t>
      </w:r>
      <w:r w:rsidR="00276128">
        <w:t xml:space="preserve"> </w:t>
      </w:r>
      <w:r w:rsidR="005C4FC4">
        <w:t>model and allowed Eha/Ehb unlimited flux, we could predict aceticlastic growth, with Eha/Ehb oxidizing approximately two moles of ferredoxin per methane produced. We then constrained our model to enforce the central energy-conserving role</w:t>
      </w:r>
      <w:r w:rsidR="008C0DD5">
        <w:t xml:space="preserve"> of bifurcation by limiting </w:t>
      </w:r>
      <w:r w:rsidR="005C4FC4">
        <w:t xml:space="preserve">flux through the Eha/Ehb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Eha/Ehb cannot assume a central role in methanogenesis. </w:t>
      </w:r>
    </w:p>
    <w:p w14:paraId="511B26B6" w14:textId="43855CE8" w:rsidR="00EF5BC0" w:rsidRPr="00EF5BC0" w:rsidRDefault="00EF5BC0" w:rsidP="00853534">
      <w:pPr>
        <w:spacing w:line="480" w:lineRule="auto"/>
      </w:pPr>
      <w:commentRangeStart w:id="127"/>
      <w:r>
        <w:t>Interestingly</w:t>
      </w:r>
      <w:commentRangeEnd w:id="127"/>
      <w:r w:rsidR="00853534" w:rsidRPr="00FA2B14">
        <w:rPr>
          <w:rStyle w:val="CommentReference"/>
          <w:rFonts w:ascii="Calibri" w:hAnsi="Calibri"/>
        </w:rPr>
        <w:commentReference w:id="127"/>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ins w:id="128" w:author="T L" w:date="2016-01-12T00:05:00Z">
        <w:r w:rsidR="002D7B41">
          <w:instrText xml:space="preserve"> ADDIN ZOTERO_ITEM CSL_CITATION {"citationID":"2g2qvo6ckt","properties":{"formattedCitation":"(61)","plainCitation":"(61)"},"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ins>
      <w:del w:id="129" w:author="T L" w:date="2016-01-11T22:49:00Z">
        <w:r w:rsidR="0079505E" w:rsidDel="00D61662">
          <w:delInstrText xml:space="preserve"> ADDIN ZOTERO_ITEM CSL_CITATION {"citationID":"2g2qvo6ckt","properties":{"formattedCitation":"(57)","plainCitation":"(57)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delInstrText>
        </w:r>
      </w:del>
      <w:r>
        <w:fldChar w:fldCharType="separate"/>
      </w:r>
      <w:ins w:id="130" w:author="T L" w:date="2016-01-12T00:05:00Z">
        <w:r w:rsidR="002D7B41">
          <w:t>(61)</w:t>
        </w:r>
      </w:ins>
      <w:del w:id="131" w:author="T L" w:date="2016-01-11T22:49:00Z">
        <w:r w:rsidR="0079505E" w:rsidRPr="002D7B41" w:rsidDel="00D61662">
          <w:delText>(57)</w:delText>
        </w:r>
      </w:del>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r w:rsidR="00CF5D54">
        <w:t>Eha</w:t>
      </w:r>
      <w:r>
        <w:t xml:space="preserve"> hydrogenase, </w:t>
      </w:r>
      <w:r w:rsidR="00CF5D54">
        <w:t>Hdr</w:t>
      </w:r>
      <w:r>
        <w:t>, and formylmethanfuran dehydrogenase (</w:t>
      </w:r>
      <w:r w:rsidR="00CF5D54">
        <w:t>Fwd</w:t>
      </w:r>
      <w:r w:rsidR="00853534">
        <w:t>)</w:t>
      </w:r>
      <w:r w:rsidR="00CF5D54">
        <w:t xml:space="preserve"> and a second type of specific ferredoxin for Ehb hydrogenase and biosynthetic carboxylating oxidoreductases, as suggested by {</w:t>
      </w:r>
      <w:commentRangeStart w:id="132"/>
      <w:r w:rsidR="00CF5D54">
        <w:t>ref</w:t>
      </w:r>
      <w:commentRangeEnd w:id="132"/>
      <w:r w:rsidR="00CF5D54" w:rsidRPr="00FA2B14">
        <w:rPr>
          <w:rStyle w:val="CommentReference"/>
          <w:rFonts w:ascii="Calibri" w:hAnsi="Calibri"/>
        </w:rPr>
        <w:commentReference w:id="132"/>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466F67A8"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ins w:id="133" w:author="T L" w:date="2016-01-12T00:05:00Z">
        <w:r w:rsidR="002D7B41">
          <w:instrText xml:space="preserve"> ADDIN ZOTERO_ITEM CSL_CITATION {"citationID":"kesh5maA","properties":{"formattedCitation":"(62)","plainCitation":"(62)"},"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ins>
      <w:del w:id="134" w:author="T L" w:date="2016-01-11T22:49:00Z">
        <w:r w:rsidR="0079505E" w:rsidDel="00D61662">
          <w:delInstrText xml:space="preserve"> ADDIN ZOTERO_ITEM CSL_CITATION {"citationID":"kesh5maA","properties":{"formattedCitation":"(58)","plainCitation":"(58)"},"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delInstrText>
        </w:r>
      </w:del>
      <w:r w:rsidR="00943D68">
        <w:fldChar w:fldCharType="separate"/>
      </w:r>
      <w:ins w:id="135" w:author="T L" w:date="2016-01-12T00:05:00Z">
        <w:r w:rsidR="002D7B41">
          <w:t>(62)</w:t>
        </w:r>
      </w:ins>
      <w:del w:id="136" w:author="T L" w:date="2016-01-11T22:49:00Z">
        <w:r w:rsidR="0079505E" w:rsidRPr="002D7B41" w:rsidDel="00D61662">
          <w:delText>(58)</w:delText>
        </w:r>
      </w:del>
      <w:r w:rsidR="00943D68">
        <w:fldChar w:fldCharType="end"/>
      </w:r>
      <w:r>
        <w:t xml:space="preserve">. </w:t>
      </w:r>
      <w:r w:rsidR="00F45312">
        <w:t xml:space="preserve">It also </w:t>
      </w:r>
      <w:r w:rsidR="00BF0803">
        <w:t>contains recently characterized pathways for synthesizing</w:t>
      </w:r>
      <w:r w:rsidR="00F45312">
        <w:t xml:space="preserve"> an archaellin tetrasaccharide as part of N-linked glycosylation </w:t>
      </w:r>
      <w:r w:rsidR="00F45312">
        <w:fldChar w:fldCharType="begin"/>
      </w:r>
      <w:ins w:id="137" w:author="T L" w:date="2016-01-12T00:05:00Z">
        <w:r w:rsidR="002D7B41">
          <w:instrText xml:space="preserve"> ADDIN ZOTERO_ITEM CSL_CITATION {"citationID":"2i84i863d3","properties":{"formattedCitation":"(63)","plainCitation":"(63)"},"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ins>
      <w:del w:id="138" w:author="T L" w:date="2016-01-11T22:49:00Z">
        <w:r w:rsidR="0079505E" w:rsidDel="00D61662">
          <w:delInstrText xml:space="preserve"> ADDIN ZOTERO_ITEM CSL_CITATION {"citationID":"2i84i863d3","properties":{"formattedCitation":"(59)","plainCitation":"(59)"},"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delInstrText>
        </w:r>
      </w:del>
      <w:r w:rsidR="00F45312">
        <w:fldChar w:fldCharType="separate"/>
      </w:r>
      <w:ins w:id="139" w:author="T L" w:date="2016-01-12T00:05:00Z">
        <w:r w:rsidR="002D7B41">
          <w:t>(63)</w:t>
        </w:r>
      </w:ins>
      <w:del w:id="140" w:author="T L" w:date="2016-01-11T22:49:00Z">
        <w:r w:rsidR="0079505E" w:rsidRPr="002D7B41" w:rsidDel="00D61662">
          <w:delText>(59)</w:delText>
        </w:r>
      </w:del>
      <w:r w:rsidR="00F45312">
        <w:fldChar w:fldCharType="end"/>
      </w:r>
      <w:r w:rsidR="00F45312">
        <w:t xml:space="preserve"> and multiple forms of archaeol, an archaeal membrane ether lipid </w:t>
      </w:r>
      <w:r w:rsidR="00F45312">
        <w:fldChar w:fldCharType="begin"/>
      </w:r>
      <w:ins w:id="141" w:author="T L" w:date="2016-01-12T00:05:00Z">
        <w:r w:rsidR="002D7B41">
          <w:instrText xml:space="preserve"> ADDIN ZOTERO_ITEM CSL_CITATION {"citationID":"1v1bfrvejb","properties":{"formattedCitation":"(64)","plainCitation":"(64)"},"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ins>
      <w:del w:id="142" w:author="T L" w:date="2016-01-11T22:49:00Z">
        <w:r w:rsidR="0079505E" w:rsidDel="00D61662">
          <w:delInstrText xml:space="preserve"> ADDIN ZOTERO_ITEM CSL_CITATION {"citationID":"1v1bfrvejb","properties":{"formattedCitation":"(60)","plainCitation":"(60)"},"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delInstrText>
        </w:r>
      </w:del>
      <w:r w:rsidR="00F45312">
        <w:fldChar w:fldCharType="separate"/>
      </w:r>
      <w:ins w:id="143" w:author="T L" w:date="2016-01-12T00:05:00Z">
        <w:r w:rsidR="002D7B41">
          <w:t>(64)</w:t>
        </w:r>
      </w:ins>
      <w:del w:id="144" w:author="T L" w:date="2016-01-11T22:49:00Z">
        <w:r w:rsidR="0079505E" w:rsidRPr="002D7B41" w:rsidDel="00D61662">
          <w:delText>(60)</w:delText>
        </w:r>
      </w:del>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84D58CC"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ins w:id="145" w:author="T L" w:date="2016-01-12T00:05:00Z">
        <w:r w:rsidR="002D7B41">
          <w:instrText xml:space="preserve"> ADDIN ZOTERO_ITEM CSL_CITATION {"citationID":"1pmtfiqdui","properties":{"formattedCitation":"(65)","plainCitation":"(65)"},"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ins>
      <w:del w:id="146" w:author="T L" w:date="2016-01-11T22:49:00Z">
        <w:r w:rsidR="0079505E" w:rsidDel="00D61662">
          <w:delInstrText xml:space="preserve"> ADDIN ZOTERO_ITEM CSL_CITATION {"citationID":"1pmtfiqdui","properties":{"formattedCitation":"(61)","plainCitation":"(61)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delInstrText>
        </w:r>
      </w:del>
      <w:r w:rsidR="000B4992">
        <w:fldChar w:fldCharType="separate"/>
      </w:r>
      <w:ins w:id="147" w:author="T L" w:date="2016-01-12T00:05:00Z">
        <w:r w:rsidR="002D7B41">
          <w:t>(65)</w:t>
        </w:r>
      </w:ins>
      <w:del w:id="148" w:author="T L" w:date="2016-01-11T22:49:00Z">
        <w:r w:rsidR="0079505E" w:rsidRPr="002D7B41" w:rsidDel="00D61662">
          <w:delText>(61)</w:delText>
        </w:r>
      </w:del>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426CA7">
        <w:instrText xml:space="preserve"> ADDIN ZOTERO_ITEM CSL_CITATION {"citationID":"b0qbtb0ku","properties":{"formattedCitation":"(28)","plainCitation":"(28)"},"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426CA7">
        <w:t>(28)</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77777777" w:rsidR="00B36C33" w:rsidRDefault="00B36C33" w:rsidP="00B36C33">
      <w:pPr>
        <w:pStyle w:val="Heading2"/>
      </w:pPr>
      <w:r>
        <w:t>Model Validation</w:t>
      </w:r>
    </w:p>
    <w:p w14:paraId="5A020161" w14:textId="77777777"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426CA7">
        <w:instrText xml:space="preserve"> ADDIN ZOTERO_ITEM CSL_CITATION {"citationID":"vqfbkr6og","properties":{"formattedCitation":"(52)","plainCitation":"(52)"},"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426CA7">
        <w:t>(52)</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426CA7">
        <w:instrText xml:space="preserve"> ADDIN ZOTERO_ITEM CSL_CITATION {"citationID":"asci2795q","properties":{"formattedCitation":"(45)","plainCitation":"(45)"},"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426CA7">
        <w:t>(45)</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0.49 mg(dry weight)∙ml</w:t>
      </w:r>
      <w:r w:rsidR="00966C6C" w:rsidRPr="006A723F">
        <w:rPr>
          <w:vertAlign w:val="superscript"/>
        </w:rPr>
        <w:t>-1</w:t>
      </w:r>
      <w:r w:rsidR="00966C6C">
        <w:t xml:space="preserve">. </w:t>
      </w:r>
    </w:p>
    <w:p w14:paraId="19FBD74F" w14:textId="400AB741"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ins w:id="149" w:author="T L" w:date="2016-01-12T00:05:00Z">
        <w:r w:rsidR="002D7B41">
          <w:instrText xml:space="preserve"> ADDIN ZOTERO_ITEM CSL_CITATION {"citationID":"uin4blve5","properties":{"formattedCitation":"(66)","plainCitation":"(66)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ins>
      <w:del w:id="150" w:author="T L" w:date="2016-01-11T22:49:00Z">
        <w:r w:rsidR="0079505E" w:rsidDel="00D61662">
          <w:delInstrText xml:space="preserve"> ADDIN ZOTERO_ITEM CSL_CITATION {"citationID":"uin4blve5","properties":{"formattedCitation":"(62)","plainCitation":"(62)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delInstrText>
        </w:r>
      </w:del>
      <w:r w:rsidR="00B65741">
        <w:fldChar w:fldCharType="separate"/>
      </w:r>
      <w:ins w:id="151" w:author="T L" w:date="2016-01-12T00:05:00Z">
        <w:r w:rsidR="002D7B41">
          <w:t>(66)</w:t>
        </w:r>
      </w:ins>
      <w:del w:id="152" w:author="T L" w:date="2016-01-11T22:49:00Z">
        <w:r w:rsidR="0079505E" w:rsidRPr="002D7B41" w:rsidDel="00D61662">
          <w:delText>(62)</w:delText>
        </w:r>
      </w:del>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2, using this 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p>
    <w:p w14:paraId="6D7FA8D8" w14:textId="73DE11E3"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ins w:id="153" w:author="T L" w:date="2016-01-12T00:05:00Z">
        <w:r w:rsidR="002D7B41">
          <w:rPr>
            <w:i/>
          </w:rPr>
          <w:instrText xml:space="preserve"> ADDIN ZOTERO_ITEM CSL_CITATION {"citationID":"Bcn0Pkvz","properties":{"formattedCitation":"(67)","plainCitation":"(67)"},"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ins>
      <w:del w:id="154" w:author="T L" w:date="2016-01-11T22:49:00Z">
        <w:r w:rsidR="0079505E" w:rsidDel="00D61662">
          <w:rPr>
            <w:i/>
          </w:rPr>
          <w:delInstrText xml:space="preserve"> ADDIN ZOTERO_ITEM CSL_CITATION {"citationID":"Bcn0Pkvz","properties":{"formattedCitation":"(63)","plainCitation":"(63)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delInstrText>
        </w:r>
      </w:del>
      <w:r w:rsidR="005B4979">
        <w:rPr>
          <w:i/>
        </w:rPr>
        <w:fldChar w:fldCharType="separate"/>
      </w:r>
      <w:ins w:id="155" w:author="T L" w:date="2016-01-12T00:05:00Z">
        <w:r w:rsidR="002D7B41">
          <w:t>(67)</w:t>
        </w:r>
      </w:ins>
      <w:del w:id="156" w:author="T L" w:date="2016-01-11T22:49:00Z">
        <w:r w:rsidR="0079505E" w:rsidRPr="002D7B41" w:rsidDel="00D61662">
          <w:delText>(63)</w:delText>
        </w:r>
      </w:del>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ins w:id="157" w:author="T L" w:date="2016-01-12T00:05:00Z">
        <w:r w:rsidR="002D7B41">
          <w:instrText xml:space="preserve"> ADDIN ZOTERO_ITEM CSL_CITATION {"citationID":"e6tuams2n","properties":{"formattedCitation":"(66)","plainCitation":"(66)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ins>
      <w:del w:id="158" w:author="T L" w:date="2016-01-11T22:49:00Z">
        <w:r w:rsidR="0079505E" w:rsidDel="00D61662">
          <w:delInstrText xml:space="preserve"> ADDIN ZOTERO_ITEM CSL_CITATION {"citationID":"e6tuams2n","properties":{"formattedCitation":"(62)","plainCitation":"(62)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delInstrText>
        </w:r>
      </w:del>
      <w:r w:rsidR="00676337">
        <w:fldChar w:fldCharType="separate"/>
      </w:r>
      <w:ins w:id="159" w:author="T L" w:date="2016-01-12T00:05:00Z">
        <w:r w:rsidR="002D7B41">
          <w:t>(66)</w:t>
        </w:r>
      </w:ins>
      <w:del w:id="160" w:author="T L" w:date="2016-01-11T22:49:00Z">
        <w:r w:rsidR="0079505E" w:rsidRPr="002D7B41" w:rsidDel="00D61662">
          <w:delText>(62)</w:delText>
        </w:r>
      </w:del>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ins w:id="161" w:author="T L" w:date="2016-01-12T00:05:00Z">
        <w:r w:rsidR="002D7B41">
          <w:rPr>
            <w:i/>
          </w:rPr>
          <w:instrText xml:space="preserve"> ADDIN ZOTERO_ITEM CSL_CITATION {"citationID":"2n2e4ku1kr","properties":{"formattedCitation":"(66)","plainCitation":"(66)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ins>
      <w:del w:id="162" w:author="T L" w:date="2016-01-11T22:49:00Z">
        <w:r w:rsidR="0079505E" w:rsidDel="00D61662">
          <w:rPr>
            <w:i/>
          </w:rPr>
          <w:delInstrText xml:space="preserve"> ADDIN ZOTERO_ITEM CSL_CITATION {"citationID":"2n2e4ku1kr","properties":{"formattedCitation":"(62)","plainCitation":"(62)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delInstrText>
        </w:r>
      </w:del>
      <w:r w:rsidR="00676337">
        <w:rPr>
          <w:i/>
        </w:rPr>
        <w:fldChar w:fldCharType="separate"/>
      </w:r>
      <w:ins w:id="163" w:author="T L" w:date="2016-01-12T00:05:00Z">
        <w:r w:rsidR="002D7B41">
          <w:t>(66)</w:t>
        </w:r>
      </w:ins>
      <w:del w:id="164" w:author="T L" w:date="2016-01-11T22:49:00Z">
        <w:r w:rsidR="0079505E" w:rsidRPr="002D7B41" w:rsidDel="00D61662">
          <w:delText>(62)</w:delText>
        </w:r>
      </w:del>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57D5AAE" w14:textId="0F129B73"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ins w:id="165" w:author="T L" w:date="2016-01-12T00:05:00Z">
        <w:r w:rsidR="002D7B41">
          <w:rPr>
            <w:i/>
          </w:rPr>
          <w:instrText xml:space="preserve"> ADDIN ZOTERO_ITEM CSL_CITATION {"citationID":"26th8g5t52","properties":{"formattedCitation":"(68)","plainCitation":"(68)"},"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ins>
      <w:del w:id="166" w:author="T L" w:date="2016-01-11T22:49:00Z">
        <w:r w:rsidR="0079505E" w:rsidDel="00D61662">
          <w:rPr>
            <w:i/>
          </w:rPr>
          <w:delInstrText xml:space="preserve"> ADDIN ZOTERO_ITEM CSL_CITATION {"citationID":"26th8g5t52","properties":{"formattedCitation":"(64)","plainCitation":"(64)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delInstrText>
        </w:r>
      </w:del>
      <w:r w:rsidR="00584373">
        <w:rPr>
          <w:i/>
        </w:rPr>
        <w:fldChar w:fldCharType="separate"/>
      </w:r>
      <w:ins w:id="167" w:author="T L" w:date="2016-01-12T00:05:00Z">
        <w:r w:rsidR="002D7B41">
          <w:t>(68)</w:t>
        </w:r>
      </w:ins>
      <w:del w:id="168" w:author="T L" w:date="2016-01-11T22:49:00Z">
        <w:r w:rsidR="0079505E" w:rsidRPr="002D7B41" w:rsidDel="00D61662">
          <w:delText>(64)</w:delText>
        </w:r>
      </w:del>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ins w:id="169" w:author="T L" w:date="2016-01-12T00:05:00Z">
        <w:r w:rsidR="002D7B41">
          <w:rPr>
            <w:i/>
          </w:rPr>
          <w:instrText xml:space="preserve"> ADDIN ZOTERO_ITEM CSL_CITATION {"citationID":"289b8k3usl","properties":{"formattedCitation":"(69)","plainCitation":"(69)"},"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ins>
      <w:del w:id="170" w:author="T L" w:date="2016-01-11T22:49:00Z">
        <w:r w:rsidR="0079505E" w:rsidDel="00D61662">
          <w:rPr>
            <w:i/>
          </w:rPr>
          <w:delInstrText xml:space="preserve"> ADDIN ZOTERO_ITEM CSL_CITATION {"citationID":"289b8k3usl","properties":{"formattedCitation":"(65)","plainCitation":"(65)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delInstrText>
        </w:r>
      </w:del>
      <w:r w:rsidR="001E6ABD">
        <w:rPr>
          <w:i/>
        </w:rPr>
        <w:fldChar w:fldCharType="separate"/>
      </w:r>
      <w:ins w:id="171" w:author="T L" w:date="2016-01-12T00:05:00Z">
        <w:r w:rsidR="002D7B41">
          <w:t>(69)</w:t>
        </w:r>
      </w:ins>
      <w:del w:id="172" w:author="T L" w:date="2016-01-11T22:49:00Z">
        <w:r w:rsidR="0079505E" w:rsidRPr="002D7B41" w:rsidDel="00D61662">
          <w:delText>(65)</w:delText>
        </w:r>
      </w:del>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However, essentiality index is itself a model for predicting gene knockout lethality, thus although we compared our model’s predictions to this dataset (see Supplemental Material) it did not provide the same clear picture as actual knockout experiments.</w:t>
      </w:r>
      <w:r w:rsidR="00D808B7">
        <w:t xml:space="preserve"> Rather, it provided more of a “first pass” test set of gene essentiality that compared our constraint-based model to a different type of model for essentiality. </w:t>
      </w:r>
    </w:p>
    <w:p w14:paraId="450CBAEC" w14:textId="77777777"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426CA7">
        <w:instrText xml:space="preserve"> ADDIN ZOTERO_ITEM CSL_CITATION {"citationID":"pNaGrqI1","properties":{"formattedCitation":"{\\rtf (43\\uc0\\u8211{}48)}","plainCitation":"(43–48)"},"citationItems":[{"id":358,"uris":["http://zotero.org/users/2565720/items/7SS9Q56S"],"uri":["http://zotero.org/users/2565720/items/7SS9Q56S"],"itemData":{"id":358,"type":"article-journal","title":"Disruption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426CA7" w:rsidRPr="006237A0">
        <w:rPr>
          <w:szCs w:val="24"/>
        </w:rPr>
        <w:t>(43</w:t>
      </w:r>
      <w:r w:rsidR="00426CA7" w:rsidRPr="0079505E">
        <w:rPr>
          <w:szCs w:val="24"/>
        </w:rPr>
        <w:t>–48)</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146BD74A" w14:textId="77777777"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Methanogensis cannot be expected to operate at 100% enzyme efficiency, as some of substrates and electron carriers will not react, thus it can be considered as a “leaky” process where a portion of the metabolites are </w:t>
      </w:r>
      <w:r>
        <w:t>unused</w:t>
      </w:r>
      <w:r w:rsidRPr="00172A43">
        <w:t xml:space="preserve"> in every cycle. This assumption is critical because in this ideal system depicted by our model, the Δ5H</w:t>
      </w:r>
      <w:r w:rsidRPr="00172A43">
        <w:rPr>
          <w:vertAlign w:val="subscript"/>
        </w:rPr>
        <w:t>2</w:t>
      </w:r>
      <w:r w:rsidRPr="00172A43">
        <w:t>ase and Δ6H</w:t>
      </w:r>
      <w:r w:rsidRPr="00172A43">
        <w:rPr>
          <w:vertAlign w:val="subscript"/>
        </w:rPr>
        <w:t>2</w:t>
      </w:r>
      <w:r w:rsidRPr="00172A43">
        <w:t xml:space="preserve">ase knockouts should not be expected to be lethal on formate. Even missing multiple hydrogenases, Eha hydrogenase remains active in each mutant and can use the small amounts of hydrogen synthesized in biosynthetic reactions to supply anaplerotic reduced ferredoxin for methanogenesis. However, in reality the Eha hydrogenase is not 100% efficient and requires </w:t>
      </w:r>
      <w:r>
        <w:t>a non-stoichiometric</w:t>
      </w:r>
      <w:r w:rsidRPr="00172A43">
        <w:t xml:space="preserve"> amount of hydrogen in order to function. Thus, the</w:t>
      </w:r>
      <w:r>
        <w:t xml:space="preserve"> actual</w:t>
      </w:r>
      <w:r w:rsidRPr="00172A43">
        <w:t xml:space="preserve"> mutants cannot grow on formate alone and require hydrogen, even though said hydrogen is required for operation of Eha, not for methane synthesis. </w:t>
      </w:r>
    </w:p>
    <w:p w14:paraId="082EE669" w14:textId="77777777" w:rsidR="00992E1B" w:rsidRDefault="00992E1B" w:rsidP="00992E1B">
      <w:pPr>
        <w:pStyle w:val="Heading2"/>
      </w:pPr>
      <w:r>
        <w:t>Thermodynamic Calculations</w:t>
      </w:r>
    </w:p>
    <w:p w14:paraId="0A4A0A49" w14:textId="77777777" w:rsidR="006D6FE3" w:rsidRDefault="00992E1B" w:rsidP="00992E1B">
      <w:pPr>
        <w:spacing w:line="480" w:lineRule="auto"/>
      </w:pPr>
      <w:r>
        <w:t xml:space="preserve">Free energy plays a key role in biochemistry as all biological systems must have a sufficiently low overall free energy to support </w:t>
      </w:r>
      <w:commentRangeStart w:id="173"/>
      <w:commentRangeStart w:id="174"/>
      <w:r>
        <w:t>growth</w:t>
      </w:r>
      <w:commentRangeEnd w:id="173"/>
      <w:r w:rsidR="005C589C" w:rsidRPr="00FA2B14">
        <w:rPr>
          <w:rStyle w:val="CommentReference"/>
          <w:rFonts w:ascii="Calibri" w:hAnsi="Calibri"/>
        </w:rPr>
        <w:commentReference w:id="173"/>
      </w:r>
      <w:commentRangeEnd w:id="174"/>
      <w:r w:rsidR="00F8461B">
        <w:rPr>
          <w:rStyle w:val="CommentReference"/>
          <w:rFonts w:ascii="Calibri" w:hAnsi="Calibri"/>
        </w:rPr>
        <w:commentReference w:id="174"/>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426CA7">
        <w:instrText xml:space="preserve"> ADDIN ZOTERO_ITEM CSL_CITATION {"citationID":"2p3t5qv1lr","properties":{"formattedCitation":"(32)","plainCitation":"(32)"},"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426CA7">
        <w:t>(32)</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426CA7">
        <w:instrText xml:space="preserve"> ADDIN ZOTERO_ITEM CSL_CITATION {"citationID":"f23h5d5rc","properties":{"formattedCitation":"(33)","plainCitation":"(33)"},"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426CA7">
        <w:t>(33)</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75"/>
      <w:r w:rsidR="006D6FE3">
        <w:t>itself</w:t>
      </w:r>
      <w:commentRangeEnd w:id="175"/>
      <w:r w:rsidR="00967F47" w:rsidRPr="00FA2B14">
        <w:rPr>
          <w:rStyle w:val="CommentReference"/>
          <w:rFonts w:ascii="Calibri" w:hAnsi="Calibri"/>
        </w:rPr>
        <w:commentReference w:id="175"/>
      </w:r>
      <w:r w:rsidR="006D6FE3">
        <w:t xml:space="preserve">. </w:t>
      </w:r>
    </w:p>
    <w:p w14:paraId="55795894" w14:textId="77777777"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426CA7">
        <w:instrText xml:space="preserve"> ADDIN ZOTERO_ITEM CSL_CITATION {"citationID":"1dpvgoc3al","properties":{"formattedCitation":"(31)","plainCitation":"(31)"},"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426CA7">
        <w:t>(31)</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76"/>
      </w:r>
    </w:p>
    <w:p w14:paraId="033159FA" w14:textId="46383650"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426CA7">
        <w:instrText xml:space="preserve"> ADDIN ZOTERO_ITEM CSL_CITATION {"citationID":"2q74n3gsc3","properties":{"formattedCitation":"(41)","plainCitation":"(41)"},"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426CA7">
        <w:t>(41)</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Kbase, but also include crosslinks to </w:t>
      </w:r>
      <w:r w:rsidR="00557844">
        <w:t xml:space="preserve">ChEBI </w:t>
      </w:r>
      <w:r w:rsidR="00557844">
        <w:fldChar w:fldCharType="begin"/>
      </w:r>
      <w:ins w:id="177" w:author="T L" w:date="2016-01-12T00:05:00Z">
        <w:r w:rsidR="002D7B41">
          <w:instrText xml:space="preserve"> ADDIN ZOTERO_ITEM CSL_CITATION {"citationID":"ousa9qvtq","properties":{"formattedCitation":"(70)","plainCitation":"(70)"},"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ins>
      <w:del w:id="178" w:author="T L" w:date="2016-01-11T22:49:00Z">
        <w:r w:rsidR="0079505E" w:rsidDel="00D61662">
          <w:delInstrText xml:space="preserve"> ADDIN ZOTERO_ITEM CSL_CITATION {"citationID":"ousa9qvtq","properties":{"formattedCitation":"(66)","plainCitation":"(66)"},"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delInstrText>
        </w:r>
      </w:del>
      <w:r w:rsidR="00557844">
        <w:fldChar w:fldCharType="separate"/>
      </w:r>
      <w:ins w:id="179" w:author="T L" w:date="2016-01-12T00:05:00Z">
        <w:r w:rsidR="002D7B41">
          <w:t>(70)</w:t>
        </w:r>
      </w:ins>
      <w:del w:id="180" w:author="T L" w:date="2016-01-11T22:49:00Z">
        <w:r w:rsidR="0079505E" w:rsidRPr="002D7B41" w:rsidDel="00D61662">
          <w:delText>(66)</w:delText>
        </w:r>
      </w:del>
      <w:r w:rsidR="00557844">
        <w:fldChar w:fldCharType="end"/>
      </w:r>
      <w:r w:rsidR="00557844">
        <w:t xml:space="preserve"> and </w:t>
      </w:r>
      <w:r w:rsidR="00992E1B">
        <w:t>KEGG</w:t>
      </w:r>
      <w:r w:rsidR="00322F94">
        <w:t xml:space="preserve"> identifiers </w:t>
      </w:r>
      <w:r w:rsidR="00322F94">
        <w:fldChar w:fldCharType="begin"/>
      </w:r>
      <w:r w:rsidR="00426CA7">
        <w:instrText xml:space="preserve"> ADDIN ZOTERO_ITEM CSL_CITATION {"citationID":"1o8214b19b","properties":{"formattedCitation":"(35)","plainCitation":"(35)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426CA7">
        <w:t>(35)</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w:t>
      </w:r>
      <w:r w:rsidR="00D52762">
        <w:t>Supplementary Materials</w:t>
      </w:r>
      <w:r w:rsidR="00322F94">
        <w:t>).</w:t>
      </w:r>
      <w:r w:rsidR="00992E1B">
        <w:t xml:space="preserve"> </w:t>
      </w:r>
    </w:p>
    <w:p w14:paraId="175583DF" w14:textId="62D6E670"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ins w:id="181" w:author="T L" w:date="2016-01-12T00:05:00Z">
        <w:r w:rsidR="002D7B41">
          <w:instrText xml:space="preserve"> ADDIN ZOTERO_ITEM CSL_CITATION {"citationID":"mvn2s0n0e","properties":{"formattedCitation":"(71)","plainCitation":"(71)"},"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ins>
      <w:del w:id="182" w:author="T L" w:date="2016-01-11T22:49:00Z">
        <w:r w:rsidR="0079505E" w:rsidDel="00D61662">
          <w:delInstrText xml:space="preserve"> ADDIN ZOTERO_ITEM CSL_CITATION {"citationID":"mvn2s0n0e","properties":{"formattedCitation":"(67)","plainCitation":"(67)"},"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delInstrText>
        </w:r>
      </w:del>
      <w:r w:rsidR="00322F94">
        <w:fldChar w:fldCharType="separate"/>
      </w:r>
      <w:ins w:id="183" w:author="T L" w:date="2016-01-12T00:05:00Z">
        <w:r w:rsidR="002D7B41">
          <w:t>(71)</w:t>
        </w:r>
      </w:ins>
      <w:del w:id="184" w:author="T L" w:date="2016-01-11T22:49:00Z">
        <w:r w:rsidR="0079505E" w:rsidRPr="002D7B41" w:rsidDel="00D61662">
          <w:delText>(67)</w:delText>
        </w:r>
      </w:del>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426CA7">
        <w:instrText xml:space="preserve"> ADDIN ZOTERO_ITEM CSL_CITATION {"citationID":"2or91em3fk","properties":{"formattedCitation":"(40)","plainCitation":"(40)"},"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426CA7">
        <w:t>(40)</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 xml:space="preserve">). </w:t>
      </w:r>
      <w:r w:rsidR="00A512C1">
        <w:t>In the interest of transparency and to support the</w:t>
      </w:r>
      <w:r w:rsidR="00E515B0">
        <w:t xml:space="preserve"> iterative process of reconstructing metabolic networks, we have also made our codes and reconstruction available on Github (</w:t>
      </w:r>
      <w:r w:rsidR="00E515B0" w:rsidRPr="00E515B0">
        <w:t>https://github.com/marichards/methanococcus</w:t>
      </w:r>
      <w:r w:rsidR="00E515B0">
        <w:t>).</w:t>
      </w:r>
    </w:p>
    <w:p w14:paraId="46B0B065" w14:textId="77777777" w:rsidR="00414739" w:rsidRDefault="00414739" w:rsidP="00414739">
      <w:pPr>
        <w:pStyle w:val="Heading1"/>
      </w:pPr>
      <w:commentRangeStart w:id="185"/>
      <w:r>
        <w:t>Discussion</w:t>
      </w:r>
      <w:commentRangeEnd w:id="185"/>
      <w:r w:rsidR="003B00CF" w:rsidRPr="00FA2B14">
        <w:rPr>
          <w:rStyle w:val="CommentReference"/>
          <w:rFonts w:ascii="Calibri" w:eastAsia="Calibri" w:hAnsi="Calibri"/>
          <w:b w:val="0"/>
          <w:bCs w:val="0"/>
          <w:color w:val="auto"/>
        </w:rPr>
        <w:commentReference w:id="185"/>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38AE0974"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chemiosmotic energy conservation </w:t>
      </w:r>
      <w:r w:rsidR="00571EEA">
        <w:fldChar w:fldCharType="begin"/>
      </w:r>
      <w:ins w:id="186" w:author="T L" w:date="2016-01-12T00:05:00Z">
        <w:r w:rsidR="002D7B41">
          <w:instrText xml:space="preserve"> ADDIN ZOTERO_ITEM CSL_CITATION {"citationID":"1dnlomru60","properties":{"formattedCitation":"(27, 66, 72)","plainCitation":"(27, 66, 72)"},"citationItems":[{"id":158,"uris":["http://zotero.org/users/2565720/items/RF9EGGTT"],"uri":["http://zotero.org/users/2565720/items/RF9EGGTT"],"itemData":{"id":158,"type":"article-journal","title":"Genome-Scale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ins>
      <w:del w:id="187" w:author="T L" w:date="2016-01-11T22:49:00Z">
        <w:r w:rsidR="0079505E" w:rsidDel="00D61662">
          <w:delInstrText xml:space="preserve"> ADDIN ZOTERO_ITEM CSL_CITATION {"citationID":"1dnlomru60","properties":{"formattedCitation":"(27, 62, 68)","plainCitation":"(27, 62, 68)"},"citationItems":[{"id":158,"uris":["http://zotero.org/users/2565720/items/RF9EGGTT"],"uri":["http://zotero.org/users/2565720/items/RF9EGGTT"],"itemData":{"id":158,"type":"article-journal","title":"Genome-Scale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delInstrText>
        </w:r>
      </w:del>
      <w:r w:rsidR="00571EEA">
        <w:fldChar w:fldCharType="separate"/>
      </w:r>
      <w:ins w:id="188" w:author="T L" w:date="2016-01-12T00:05:00Z">
        <w:r w:rsidR="002D7B41">
          <w:t>(27, 66, 72)</w:t>
        </w:r>
      </w:ins>
      <w:del w:id="189" w:author="T L" w:date="2016-01-11T22:49:00Z">
        <w:r w:rsidR="0079505E" w:rsidRPr="002D7B41" w:rsidDel="00D61662">
          <w:delText>(27, 62, 68)</w:delText>
        </w:r>
      </w:del>
      <w:r w:rsidR="00571EEA">
        <w:fldChar w:fldCharType="end"/>
      </w:r>
      <w:r>
        <w:t xml:space="preserve"> and greatly impacts the overall reconstruction. We have demonstrated that, in the absence of a membrane-bound HdrDE complex, </w:t>
      </w:r>
      <w:r w:rsidR="00BC5E1E">
        <w:t xml:space="preserve">ferredoxin reduction via </w:t>
      </w:r>
      <w:r>
        <w:t xml:space="preserve">bifurcation is essential for predicting growth in our network. Furthermore, constraining </w:t>
      </w:r>
      <w:r w:rsidR="006E2558">
        <w:t xml:space="preserve">the energy-conserving Eha/Ehb reaction to a minor role provides a stoichiometric hypothesis for the inability of </w:t>
      </w:r>
      <w:r w:rsidR="006E2558">
        <w:rPr>
          <w:i/>
        </w:rPr>
        <w:t xml:space="preserve">M. maripaludis </w:t>
      </w:r>
      <w:r w:rsidR="006E2558">
        <w:t xml:space="preserve">to grow aceticlastically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7777777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methanogenic coenzymes, archaellin</w:t>
      </w:r>
      <w:r>
        <w:t xml:space="preserve"> sugars and archaeol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these reactions.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77777777"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Pr>
          <w:i/>
        </w:rPr>
        <w:t xml:space="preserve">M. maripaludis </w:t>
      </w:r>
      <w:r w:rsidR="00FB02E8">
        <w:t xml:space="preserve">metabolism still exist in our reconstruction. For many of these cases, gene annotations from Kbase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77777777"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752D4E">
        <w:t>To address this limitation</w:t>
      </w:r>
      <w:r w:rsidR="003E2C91">
        <w:t>, our stoichiometric predictions could be combined with those from other cellular processes,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Eliora Gachelet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1FC8A8BB" w14:textId="28ABC06A" w:rsidR="0079505E" w:rsidRPr="002D7B41" w:rsidDel="00D61662" w:rsidRDefault="00A40676">
      <w:pPr>
        <w:pStyle w:val="Bibliography"/>
        <w:rPr>
          <w:del w:id="190" w:author="T L" w:date="2016-01-11T22:49:00Z"/>
        </w:rPr>
        <w:pPrChange w:id="191" w:author="T L" w:date="2016-01-12T00:05:00Z">
          <w:pPr>
            <w:pStyle w:val="Bibliography1"/>
          </w:pPr>
        </w:pPrChange>
      </w:pPr>
      <w:r>
        <w:fldChar w:fldCharType="begin"/>
      </w:r>
      <w:r w:rsidR="00426CA7">
        <w:instrText xml:space="preserve"> ADDIN ZOTERO_BIBL {"custom":[]} CSL_BIBLIOGRAPHY </w:instrText>
      </w:r>
      <w:r>
        <w:fldChar w:fldCharType="separate"/>
      </w:r>
      <w:del w:id="192" w:author="T L" w:date="2016-01-11T22:49:00Z">
        <w:r w:rsidR="0079505E" w:rsidRPr="002D7B41" w:rsidDel="00D61662">
          <w:delText xml:space="preserve">1. </w:delText>
        </w:r>
        <w:r w:rsidR="0079505E" w:rsidRPr="002D7B41" w:rsidDel="00D61662">
          <w:tab/>
        </w:r>
        <w:r w:rsidR="0079505E" w:rsidRPr="004525E8" w:rsidDel="00D61662">
          <w:rPr>
            <w:b/>
            <w:bCs/>
          </w:rPr>
          <w:delText>Haynes CA</w:delText>
        </w:r>
        <w:r w:rsidR="0079505E" w:rsidRPr="004525E8" w:rsidDel="00D61662">
          <w:delText xml:space="preserve">, </w:delText>
        </w:r>
        <w:r w:rsidR="0079505E" w:rsidRPr="004525E8" w:rsidDel="00D61662">
          <w:rPr>
            <w:b/>
            <w:bCs/>
          </w:rPr>
          <w:delText>Gonzalez R</w:delText>
        </w:r>
        <w:r w:rsidR="0079505E" w:rsidRPr="00F8461B" w:rsidDel="00D61662">
          <w:delText xml:space="preserve">. 2014. Rethinking biological activation of methane and conversion to </w:delText>
        </w:r>
        <w:r w:rsidR="0079505E" w:rsidRPr="0072556E" w:rsidDel="00D61662">
          <w:delText xml:space="preserve">liquid fuels. Nat Chem Biol </w:delText>
        </w:r>
        <w:r w:rsidR="0079505E" w:rsidRPr="002D7B41" w:rsidDel="00D61662">
          <w:rPr>
            <w:b/>
            <w:bCs/>
          </w:rPr>
          <w:delText>10</w:delText>
        </w:r>
        <w:r w:rsidR="0079505E" w:rsidRPr="002D7B41" w:rsidDel="00D61662">
          <w:delText>:331–339.</w:delText>
        </w:r>
      </w:del>
    </w:p>
    <w:p w14:paraId="6FFDD2B7" w14:textId="0D9F40E5" w:rsidR="0079505E" w:rsidRPr="002D7B41" w:rsidDel="00D61662" w:rsidRDefault="0079505E">
      <w:pPr>
        <w:pStyle w:val="Bibliography"/>
        <w:rPr>
          <w:del w:id="193" w:author="T L" w:date="2016-01-11T22:49:00Z"/>
        </w:rPr>
        <w:pPrChange w:id="194" w:author="T L" w:date="2016-01-12T00:05:00Z">
          <w:pPr>
            <w:pStyle w:val="Bibliography1"/>
          </w:pPr>
        </w:pPrChange>
      </w:pPr>
      <w:del w:id="195" w:author="T L" w:date="2016-01-11T22:49:00Z">
        <w:r w:rsidRPr="002D7B41" w:rsidDel="00D61662">
          <w:delText xml:space="preserve">2. </w:delText>
        </w:r>
        <w:r w:rsidRPr="002D7B41" w:rsidDel="00D61662">
          <w:tab/>
        </w:r>
        <w:r w:rsidRPr="002D7B41" w:rsidDel="00D61662">
          <w:rPr>
            <w:b/>
            <w:bCs/>
          </w:rPr>
          <w:delText>Levi M</w:delText>
        </w:r>
        <w:r w:rsidRPr="002D7B41" w:rsidDel="00D61662">
          <w:delText xml:space="preserve">. 2013. Climate consequences of natural gas as a bridge fuel. Clim Change </w:delText>
        </w:r>
        <w:r w:rsidRPr="002D7B41" w:rsidDel="00D61662">
          <w:rPr>
            <w:b/>
            <w:bCs/>
          </w:rPr>
          <w:delText>118</w:delText>
        </w:r>
        <w:r w:rsidRPr="002D7B41" w:rsidDel="00D61662">
          <w:delText>:609–623.</w:delText>
        </w:r>
      </w:del>
    </w:p>
    <w:p w14:paraId="7789ACF0" w14:textId="486D1DD6" w:rsidR="0079505E" w:rsidRPr="002D7B41" w:rsidDel="00D61662" w:rsidRDefault="0079505E">
      <w:pPr>
        <w:pStyle w:val="Bibliography"/>
        <w:rPr>
          <w:del w:id="196" w:author="T L" w:date="2016-01-11T22:49:00Z"/>
        </w:rPr>
        <w:pPrChange w:id="197" w:author="T L" w:date="2016-01-12T00:05:00Z">
          <w:pPr>
            <w:pStyle w:val="Bibliography1"/>
          </w:pPr>
        </w:pPrChange>
      </w:pPr>
      <w:del w:id="198" w:author="T L" w:date="2016-01-11T22:49:00Z">
        <w:r w:rsidRPr="002D7B41" w:rsidDel="00D61662">
          <w:delText xml:space="preserve">3. </w:delText>
        </w:r>
        <w:r w:rsidRPr="002D7B41" w:rsidDel="00D61662">
          <w:tab/>
        </w:r>
        <w:r w:rsidRPr="002D7B41" w:rsidDel="00D61662">
          <w:rPr>
            <w:b/>
            <w:bCs/>
          </w:rPr>
          <w:delText>Mueller TJ</w:delText>
        </w:r>
        <w:r w:rsidRPr="002D7B41" w:rsidDel="00D61662">
          <w:delText xml:space="preserve">, </w:delText>
        </w:r>
        <w:r w:rsidRPr="002D7B41" w:rsidDel="00D61662">
          <w:rPr>
            <w:b/>
            <w:bCs/>
          </w:rPr>
          <w:delText>Grisewood MJ</w:delText>
        </w:r>
        <w:r w:rsidRPr="002D7B41" w:rsidDel="00D61662">
          <w:delText xml:space="preserve">, </w:delText>
        </w:r>
        <w:r w:rsidRPr="002D7B41" w:rsidDel="00D61662">
          <w:rPr>
            <w:b/>
            <w:bCs/>
          </w:rPr>
          <w:delText>Nazem-Bokaee H</w:delText>
        </w:r>
        <w:r w:rsidRPr="002D7B41" w:rsidDel="00D61662">
          <w:delText xml:space="preserve">, </w:delText>
        </w:r>
        <w:r w:rsidRPr="002D7B41" w:rsidDel="00D61662">
          <w:rPr>
            <w:b/>
            <w:bCs/>
          </w:rPr>
          <w:delText>Gopalakrishnan S</w:delText>
        </w:r>
        <w:r w:rsidRPr="002D7B41" w:rsidDel="00D61662">
          <w:delText xml:space="preserve">, </w:delText>
        </w:r>
        <w:r w:rsidRPr="002D7B41" w:rsidDel="00D61662">
          <w:rPr>
            <w:b/>
            <w:bCs/>
          </w:rPr>
          <w:delText>Ferry JG</w:delText>
        </w:r>
        <w:r w:rsidRPr="002D7B41" w:rsidDel="00D61662">
          <w:delText xml:space="preserve">, </w:delText>
        </w:r>
        <w:r w:rsidRPr="002D7B41" w:rsidDel="00D61662">
          <w:rPr>
            <w:b/>
            <w:bCs/>
          </w:rPr>
          <w:delText>Wood TK</w:delText>
        </w:r>
        <w:r w:rsidRPr="002D7B41" w:rsidDel="00D61662">
          <w:delText xml:space="preserve">, </w:delText>
        </w:r>
        <w:r w:rsidRPr="002D7B41" w:rsidDel="00D61662">
          <w:rPr>
            <w:b/>
            <w:bCs/>
          </w:rPr>
          <w:delText>Maranas CD</w:delText>
        </w:r>
        <w:r w:rsidRPr="002D7B41" w:rsidDel="00D61662">
          <w:delText xml:space="preserve">. 2014. Methane oxidation by anaerobic archaea for conversion to liquid fuels. J Ind Microbiol Biotechnol </w:delText>
        </w:r>
        <w:r w:rsidRPr="002D7B41" w:rsidDel="00D61662">
          <w:rPr>
            <w:b/>
            <w:bCs/>
          </w:rPr>
          <w:delText>42</w:delText>
        </w:r>
        <w:r w:rsidRPr="002D7B41" w:rsidDel="00D61662">
          <w:delText>:391–401.</w:delText>
        </w:r>
      </w:del>
    </w:p>
    <w:p w14:paraId="77BC7A21" w14:textId="429AA6A7" w:rsidR="0079505E" w:rsidRPr="002D7B41" w:rsidDel="00D61662" w:rsidRDefault="0079505E">
      <w:pPr>
        <w:pStyle w:val="Bibliography"/>
        <w:rPr>
          <w:del w:id="199" w:author="T L" w:date="2016-01-11T22:49:00Z"/>
        </w:rPr>
        <w:pPrChange w:id="200" w:author="T L" w:date="2016-01-12T00:05:00Z">
          <w:pPr>
            <w:pStyle w:val="Bibliography1"/>
          </w:pPr>
        </w:pPrChange>
      </w:pPr>
      <w:del w:id="201" w:author="T L" w:date="2016-01-11T22:49:00Z">
        <w:r w:rsidRPr="002D7B41" w:rsidDel="00D61662">
          <w:delText xml:space="preserve">4. </w:delText>
        </w:r>
        <w:r w:rsidRPr="002D7B41" w:rsidDel="00D61662">
          <w:tab/>
        </w:r>
        <w:r w:rsidRPr="002D7B41" w:rsidDel="00D61662">
          <w:rPr>
            <w:b/>
            <w:bCs/>
          </w:rPr>
          <w:delText>Kirschke S</w:delText>
        </w:r>
        <w:r w:rsidRPr="002D7B41" w:rsidDel="00D61662">
          <w:delText xml:space="preserve">, </w:delText>
        </w:r>
        <w:r w:rsidRPr="002D7B41" w:rsidDel="00D61662">
          <w:rPr>
            <w:b/>
            <w:bCs/>
          </w:rPr>
          <w:delText>Bousquet P</w:delText>
        </w:r>
        <w:r w:rsidRPr="002D7B41" w:rsidDel="00D61662">
          <w:delText xml:space="preserve">, </w:delText>
        </w:r>
        <w:r w:rsidRPr="002D7B41" w:rsidDel="00D61662">
          <w:rPr>
            <w:b/>
            <w:bCs/>
          </w:rPr>
          <w:delText>Ciais P</w:delText>
        </w:r>
        <w:r w:rsidRPr="002D7B41" w:rsidDel="00D61662">
          <w:delText xml:space="preserve">, </w:delText>
        </w:r>
        <w:r w:rsidRPr="002D7B41" w:rsidDel="00D61662">
          <w:rPr>
            <w:b/>
            <w:bCs/>
          </w:rPr>
          <w:delText>Saunois M</w:delText>
        </w:r>
        <w:r w:rsidRPr="002D7B41" w:rsidDel="00D61662">
          <w:delText xml:space="preserve">, </w:delText>
        </w:r>
        <w:r w:rsidRPr="002D7B41" w:rsidDel="00D61662">
          <w:rPr>
            <w:b/>
            <w:bCs/>
          </w:rPr>
          <w:delText>Canadell JG</w:delText>
        </w:r>
        <w:r w:rsidRPr="002D7B41" w:rsidDel="00D61662">
          <w:delText xml:space="preserve">, </w:delText>
        </w:r>
        <w:r w:rsidRPr="002D7B41" w:rsidDel="00D61662">
          <w:rPr>
            <w:b/>
            <w:bCs/>
          </w:rPr>
          <w:delText>Dlugokencky EJ</w:delText>
        </w:r>
        <w:r w:rsidRPr="002D7B41" w:rsidDel="00D61662">
          <w:delText xml:space="preserve">, </w:delText>
        </w:r>
        <w:r w:rsidRPr="002D7B41" w:rsidDel="00D61662">
          <w:rPr>
            <w:b/>
            <w:bCs/>
          </w:rPr>
          <w:delText>Bergamaschi P</w:delText>
        </w:r>
        <w:r w:rsidRPr="002D7B41" w:rsidDel="00D61662">
          <w:delText xml:space="preserve">, </w:delText>
        </w:r>
        <w:r w:rsidRPr="002D7B41" w:rsidDel="00D61662">
          <w:rPr>
            <w:b/>
            <w:bCs/>
          </w:rPr>
          <w:delText>Bergmann D</w:delText>
        </w:r>
        <w:r w:rsidRPr="002D7B41" w:rsidDel="00D61662">
          <w:delText xml:space="preserve">, </w:delText>
        </w:r>
        <w:r w:rsidRPr="002D7B41" w:rsidDel="00D61662">
          <w:rPr>
            <w:b/>
            <w:bCs/>
          </w:rPr>
          <w:delText>Blake DR</w:delText>
        </w:r>
        <w:r w:rsidRPr="002D7B41" w:rsidDel="00D61662">
          <w:delText xml:space="preserve">, </w:delText>
        </w:r>
        <w:r w:rsidRPr="002D7B41" w:rsidDel="00D61662">
          <w:rPr>
            <w:b/>
            <w:bCs/>
          </w:rPr>
          <w:delText>Bruhwiler L</w:delText>
        </w:r>
        <w:r w:rsidRPr="002D7B41" w:rsidDel="00D61662">
          <w:delText xml:space="preserve">, </w:delText>
        </w:r>
        <w:r w:rsidRPr="002D7B41" w:rsidDel="00D61662">
          <w:rPr>
            <w:b/>
            <w:bCs/>
          </w:rPr>
          <w:delText>Cameron-Smith P</w:delText>
        </w:r>
        <w:r w:rsidRPr="002D7B41" w:rsidDel="00D61662">
          <w:delText xml:space="preserve">, </w:delText>
        </w:r>
        <w:r w:rsidRPr="002D7B41" w:rsidDel="00D61662">
          <w:rPr>
            <w:b/>
            <w:bCs/>
          </w:rPr>
          <w:delText>Castaldi S</w:delText>
        </w:r>
        <w:r w:rsidRPr="002D7B41" w:rsidDel="00D61662">
          <w:delText xml:space="preserve">, </w:delText>
        </w:r>
        <w:r w:rsidRPr="002D7B41" w:rsidDel="00D61662">
          <w:rPr>
            <w:b/>
            <w:bCs/>
          </w:rPr>
          <w:delText>Chevallier F</w:delText>
        </w:r>
        <w:r w:rsidRPr="002D7B41" w:rsidDel="00D61662">
          <w:delText xml:space="preserve">, </w:delText>
        </w:r>
        <w:r w:rsidRPr="002D7B41" w:rsidDel="00D61662">
          <w:rPr>
            <w:b/>
            <w:bCs/>
          </w:rPr>
          <w:delText>Feng L</w:delText>
        </w:r>
        <w:r w:rsidRPr="002D7B41" w:rsidDel="00D61662">
          <w:delText xml:space="preserve">, </w:delText>
        </w:r>
        <w:r w:rsidRPr="002D7B41" w:rsidDel="00D61662">
          <w:rPr>
            <w:b/>
            <w:bCs/>
          </w:rPr>
          <w:delText>Fraser A</w:delText>
        </w:r>
        <w:r w:rsidRPr="002D7B41" w:rsidDel="00D61662">
          <w:delText xml:space="preserve">, </w:delText>
        </w:r>
        <w:r w:rsidRPr="002D7B41" w:rsidDel="00D61662">
          <w:rPr>
            <w:b/>
            <w:bCs/>
          </w:rPr>
          <w:delText>Heimann M</w:delText>
        </w:r>
        <w:r w:rsidRPr="002D7B41" w:rsidDel="00D61662">
          <w:delText xml:space="preserve">, </w:delText>
        </w:r>
        <w:r w:rsidRPr="002D7B41" w:rsidDel="00D61662">
          <w:rPr>
            <w:b/>
            <w:bCs/>
          </w:rPr>
          <w:delText>Hodson EL</w:delText>
        </w:r>
        <w:r w:rsidRPr="002D7B41" w:rsidDel="00D61662">
          <w:delText xml:space="preserve">, </w:delText>
        </w:r>
        <w:r w:rsidRPr="002D7B41" w:rsidDel="00D61662">
          <w:rPr>
            <w:b/>
            <w:bCs/>
          </w:rPr>
          <w:delText>Houweling S</w:delText>
        </w:r>
        <w:r w:rsidRPr="002D7B41" w:rsidDel="00D61662">
          <w:delText xml:space="preserve">, </w:delText>
        </w:r>
        <w:r w:rsidRPr="002D7B41" w:rsidDel="00D61662">
          <w:rPr>
            <w:b/>
            <w:bCs/>
          </w:rPr>
          <w:delText>Josse B</w:delText>
        </w:r>
        <w:r w:rsidRPr="002D7B41" w:rsidDel="00D61662">
          <w:delText xml:space="preserve">, </w:delText>
        </w:r>
        <w:r w:rsidRPr="002D7B41" w:rsidDel="00D61662">
          <w:rPr>
            <w:b/>
            <w:bCs/>
          </w:rPr>
          <w:delText>Fraser PJ</w:delText>
        </w:r>
        <w:r w:rsidRPr="002D7B41" w:rsidDel="00D61662">
          <w:delText xml:space="preserve">, </w:delText>
        </w:r>
        <w:r w:rsidRPr="002D7B41" w:rsidDel="00D61662">
          <w:rPr>
            <w:b/>
            <w:bCs/>
          </w:rPr>
          <w:delText>Krummel PB</w:delText>
        </w:r>
        <w:r w:rsidRPr="002D7B41" w:rsidDel="00D61662">
          <w:delText xml:space="preserve">, </w:delText>
        </w:r>
        <w:r w:rsidRPr="002D7B41" w:rsidDel="00D61662">
          <w:rPr>
            <w:b/>
            <w:bCs/>
          </w:rPr>
          <w:delText>Lamarque J-F</w:delText>
        </w:r>
        <w:r w:rsidRPr="002D7B41" w:rsidDel="00D61662">
          <w:delText xml:space="preserve">, </w:delText>
        </w:r>
        <w:r w:rsidRPr="002D7B41" w:rsidDel="00D61662">
          <w:rPr>
            <w:b/>
            <w:bCs/>
          </w:rPr>
          <w:delText>Langenfelds RL</w:delText>
        </w:r>
        <w:r w:rsidRPr="002D7B41" w:rsidDel="00D61662">
          <w:delText xml:space="preserve">, </w:delText>
        </w:r>
        <w:r w:rsidRPr="002D7B41" w:rsidDel="00D61662">
          <w:rPr>
            <w:b/>
            <w:bCs/>
          </w:rPr>
          <w:delText>Le Quéré C</w:delText>
        </w:r>
        <w:r w:rsidRPr="002D7B41" w:rsidDel="00D61662">
          <w:delText xml:space="preserve">, </w:delText>
        </w:r>
        <w:r w:rsidRPr="002D7B41" w:rsidDel="00D61662">
          <w:rPr>
            <w:b/>
            <w:bCs/>
          </w:rPr>
          <w:delText>Naik V</w:delText>
        </w:r>
        <w:r w:rsidRPr="002D7B41" w:rsidDel="00D61662">
          <w:delText xml:space="preserve">, </w:delText>
        </w:r>
        <w:r w:rsidRPr="002D7B41" w:rsidDel="00D61662">
          <w:rPr>
            <w:b/>
            <w:bCs/>
          </w:rPr>
          <w:delText>O’Doherty S</w:delText>
        </w:r>
        <w:r w:rsidRPr="002D7B41" w:rsidDel="00D61662">
          <w:delText xml:space="preserve">, </w:delText>
        </w:r>
        <w:r w:rsidRPr="002D7B41" w:rsidDel="00D61662">
          <w:rPr>
            <w:b/>
            <w:bCs/>
          </w:rPr>
          <w:delText>Palmer PI</w:delText>
        </w:r>
        <w:r w:rsidRPr="002D7B41" w:rsidDel="00D61662">
          <w:delText xml:space="preserve">, </w:delText>
        </w:r>
        <w:r w:rsidRPr="002D7B41" w:rsidDel="00D61662">
          <w:rPr>
            <w:b/>
            <w:bCs/>
          </w:rPr>
          <w:delText>Pison I</w:delText>
        </w:r>
        <w:r w:rsidRPr="002D7B41" w:rsidDel="00D61662">
          <w:delText xml:space="preserve">, </w:delText>
        </w:r>
        <w:r w:rsidRPr="002D7B41" w:rsidDel="00D61662">
          <w:rPr>
            <w:b/>
            <w:bCs/>
          </w:rPr>
          <w:delText>Plummer D</w:delText>
        </w:r>
        <w:r w:rsidRPr="002D7B41" w:rsidDel="00D61662">
          <w:delText xml:space="preserve">, </w:delText>
        </w:r>
        <w:r w:rsidRPr="002D7B41" w:rsidDel="00D61662">
          <w:rPr>
            <w:b/>
            <w:bCs/>
          </w:rPr>
          <w:delText>Poulter B</w:delText>
        </w:r>
        <w:r w:rsidRPr="002D7B41" w:rsidDel="00D61662">
          <w:delText xml:space="preserve">, </w:delText>
        </w:r>
        <w:r w:rsidRPr="002D7B41" w:rsidDel="00D61662">
          <w:rPr>
            <w:b/>
            <w:bCs/>
          </w:rPr>
          <w:delText>Prinn RG</w:delText>
        </w:r>
        <w:r w:rsidRPr="002D7B41" w:rsidDel="00D61662">
          <w:delText xml:space="preserve">, </w:delText>
        </w:r>
        <w:r w:rsidRPr="002D7B41" w:rsidDel="00D61662">
          <w:rPr>
            <w:b/>
            <w:bCs/>
          </w:rPr>
          <w:delText>Rigby M</w:delText>
        </w:r>
        <w:r w:rsidRPr="002D7B41" w:rsidDel="00D61662">
          <w:delText xml:space="preserve">, </w:delText>
        </w:r>
        <w:r w:rsidRPr="002D7B41" w:rsidDel="00D61662">
          <w:rPr>
            <w:b/>
            <w:bCs/>
          </w:rPr>
          <w:delText>Ringeval B</w:delText>
        </w:r>
        <w:r w:rsidRPr="002D7B41" w:rsidDel="00D61662">
          <w:delText xml:space="preserve">, </w:delText>
        </w:r>
        <w:r w:rsidRPr="002D7B41" w:rsidDel="00D61662">
          <w:rPr>
            <w:b/>
            <w:bCs/>
          </w:rPr>
          <w:delText>Santini M</w:delText>
        </w:r>
        <w:r w:rsidRPr="002D7B41" w:rsidDel="00D61662">
          <w:delText xml:space="preserve">, </w:delText>
        </w:r>
        <w:r w:rsidRPr="002D7B41" w:rsidDel="00D61662">
          <w:rPr>
            <w:b/>
            <w:bCs/>
          </w:rPr>
          <w:delText>Schmidt M</w:delText>
        </w:r>
        <w:r w:rsidRPr="002D7B41" w:rsidDel="00D61662">
          <w:delText xml:space="preserve">, </w:delText>
        </w:r>
        <w:r w:rsidRPr="002D7B41" w:rsidDel="00D61662">
          <w:rPr>
            <w:b/>
            <w:bCs/>
          </w:rPr>
          <w:delText>Shindell DT</w:delText>
        </w:r>
        <w:r w:rsidRPr="002D7B41" w:rsidDel="00D61662">
          <w:delText xml:space="preserve">, </w:delText>
        </w:r>
        <w:r w:rsidRPr="002D7B41" w:rsidDel="00D61662">
          <w:rPr>
            <w:b/>
            <w:bCs/>
          </w:rPr>
          <w:delText>Simpson IJ</w:delText>
        </w:r>
        <w:r w:rsidRPr="002D7B41" w:rsidDel="00D61662">
          <w:delText xml:space="preserve">, </w:delText>
        </w:r>
        <w:r w:rsidRPr="002D7B41" w:rsidDel="00D61662">
          <w:rPr>
            <w:b/>
            <w:bCs/>
          </w:rPr>
          <w:delText>Spahni R</w:delText>
        </w:r>
        <w:r w:rsidRPr="002D7B41" w:rsidDel="00D61662">
          <w:delText xml:space="preserve">, </w:delText>
        </w:r>
        <w:r w:rsidRPr="002D7B41" w:rsidDel="00D61662">
          <w:rPr>
            <w:b/>
            <w:bCs/>
          </w:rPr>
          <w:delText>Steele LP</w:delText>
        </w:r>
        <w:r w:rsidRPr="002D7B41" w:rsidDel="00D61662">
          <w:delText xml:space="preserve">, </w:delText>
        </w:r>
        <w:r w:rsidRPr="002D7B41" w:rsidDel="00D61662">
          <w:rPr>
            <w:b/>
            <w:bCs/>
          </w:rPr>
          <w:delText>Strode SA</w:delText>
        </w:r>
        <w:r w:rsidRPr="002D7B41" w:rsidDel="00D61662">
          <w:delText xml:space="preserve">, </w:delText>
        </w:r>
        <w:r w:rsidRPr="002D7B41" w:rsidDel="00D61662">
          <w:rPr>
            <w:b/>
            <w:bCs/>
          </w:rPr>
          <w:delText>Sudo K</w:delText>
        </w:r>
        <w:r w:rsidRPr="002D7B41" w:rsidDel="00D61662">
          <w:delText xml:space="preserve">, </w:delText>
        </w:r>
        <w:r w:rsidRPr="002D7B41" w:rsidDel="00D61662">
          <w:rPr>
            <w:b/>
            <w:bCs/>
          </w:rPr>
          <w:delText>Szopa S</w:delText>
        </w:r>
        <w:r w:rsidRPr="002D7B41" w:rsidDel="00D61662">
          <w:delText xml:space="preserve">, </w:delText>
        </w:r>
        <w:r w:rsidRPr="002D7B41" w:rsidDel="00D61662">
          <w:rPr>
            <w:b/>
            <w:bCs/>
          </w:rPr>
          <w:delText>van der Werf GR</w:delText>
        </w:r>
        <w:r w:rsidRPr="002D7B41" w:rsidDel="00D61662">
          <w:delText xml:space="preserve">, </w:delText>
        </w:r>
        <w:r w:rsidRPr="002D7B41" w:rsidDel="00D61662">
          <w:rPr>
            <w:b/>
            <w:bCs/>
          </w:rPr>
          <w:delText>Voulgarakis A</w:delText>
        </w:r>
        <w:r w:rsidRPr="002D7B41" w:rsidDel="00D61662">
          <w:delText xml:space="preserve">, </w:delText>
        </w:r>
        <w:r w:rsidRPr="002D7B41" w:rsidDel="00D61662">
          <w:rPr>
            <w:b/>
            <w:bCs/>
          </w:rPr>
          <w:delText>van Weele M</w:delText>
        </w:r>
        <w:r w:rsidRPr="002D7B41" w:rsidDel="00D61662">
          <w:delText xml:space="preserve">, </w:delText>
        </w:r>
        <w:r w:rsidRPr="002D7B41" w:rsidDel="00D61662">
          <w:rPr>
            <w:b/>
            <w:bCs/>
          </w:rPr>
          <w:delText>Weiss RF</w:delText>
        </w:r>
        <w:r w:rsidRPr="002D7B41" w:rsidDel="00D61662">
          <w:delText xml:space="preserve">, </w:delText>
        </w:r>
        <w:r w:rsidRPr="002D7B41" w:rsidDel="00D61662">
          <w:rPr>
            <w:b/>
            <w:bCs/>
          </w:rPr>
          <w:delText>Williams JE</w:delText>
        </w:r>
        <w:r w:rsidRPr="002D7B41" w:rsidDel="00D61662">
          <w:delText xml:space="preserve">, </w:delText>
        </w:r>
        <w:r w:rsidRPr="002D7B41" w:rsidDel="00D61662">
          <w:rPr>
            <w:b/>
            <w:bCs/>
          </w:rPr>
          <w:delText>Zeng G</w:delText>
        </w:r>
        <w:r w:rsidRPr="002D7B41" w:rsidDel="00D61662">
          <w:delText xml:space="preserve">. 2013. Three decades of global methane sources and sinks. Nat Geosci </w:delText>
        </w:r>
        <w:r w:rsidRPr="002D7B41" w:rsidDel="00D61662">
          <w:rPr>
            <w:b/>
            <w:bCs/>
          </w:rPr>
          <w:delText>6</w:delText>
        </w:r>
        <w:r w:rsidRPr="002D7B41" w:rsidDel="00D61662">
          <w:delText>:813–823.</w:delText>
        </w:r>
      </w:del>
    </w:p>
    <w:p w14:paraId="14A64970" w14:textId="09B0C6A9" w:rsidR="0079505E" w:rsidRPr="002D7B41" w:rsidDel="00D61662" w:rsidRDefault="0079505E">
      <w:pPr>
        <w:pStyle w:val="Bibliography"/>
        <w:rPr>
          <w:del w:id="202" w:author="T L" w:date="2016-01-11T22:49:00Z"/>
        </w:rPr>
        <w:pPrChange w:id="203" w:author="T L" w:date="2016-01-12T00:05:00Z">
          <w:pPr>
            <w:pStyle w:val="Bibliography1"/>
          </w:pPr>
        </w:pPrChange>
      </w:pPr>
      <w:del w:id="204" w:author="T L" w:date="2016-01-11T22:49:00Z">
        <w:r w:rsidRPr="002D7B41" w:rsidDel="00D61662">
          <w:delText xml:space="preserve">5. </w:delText>
        </w:r>
        <w:r w:rsidRPr="002D7B41" w:rsidDel="00D61662">
          <w:tab/>
        </w:r>
        <w:r w:rsidRPr="002D7B41" w:rsidDel="00D61662">
          <w:rPr>
            <w:b/>
            <w:bCs/>
          </w:rPr>
          <w:delText>Thauer RK</w:delText>
        </w:r>
        <w:r w:rsidRPr="002D7B41" w:rsidDel="00D61662">
          <w:delText xml:space="preserve">, </w:delText>
        </w:r>
        <w:r w:rsidRPr="002D7B41" w:rsidDel="00D61662">
          <w:rPr>
            <w:b/>
            <w:bCs/>
          </w:rPr>
          <w:delText>Kaster A-K</w:delText>
        </w:r>
        <w:r w:rsidRPr="002D7B41" w:rsidDel="00D61662">
          <w:delText xml:space="preserve">, </w:delText>
        </w:r>
        <w:r w:rsidRPr="002D7B41" w:rsidDel="00D61662">
          <w:rPr>
            <w:b/>
            <w:bCs/>
          </w:rPr>
          <w:delText>Seedorf H</w:delText>
        </w:r>
        <w:r w:rsidRPr="002D7B41" w:rsidDel="00D61662">
          <w:delText xml:space="preserve">, </w:delText>
        </w:r>
        <w:r w:rsidRPr="002D7B41" w:rsidDel="00D61662">
          <w:rPr>
            <w:b/>
            <w:bCs/>
          </w:rPr>
          <w:delText>Buckel W</w:delText>
        </w:r>
        <w:r w:rsidRPr="002D7B41" w:rsidDel="00D61662">
          <w:delText xml:space="preserve">, </w:delText>
        </w:r>
        <w:r w:rsidRPr="002D7B41" w:rsidDel="00D61662">
          <w:rPr>
            <w:b/>
            <w:bCs/>
          </w:rPr>
          <w:delText>Hedderich R</w:delText>
        </w:r>
        <w:r w:rsidRPr="002D7B41" w:rsidDel="00D61662">
          <w:delText xml:space="preserve">. 2008. Methanogenic archaea: ecologically relevant differences in energy conservation. Nat Rev Microbiol </w:delText>
        </w:r>
        <w:r w:rsidRPr="002D7B41" w:rsidDel="00D61662">
          <w:rPr>
            <w:b/>
            <w:bCs/>
          </w:rPr>
          <w:delText>6</w:delText>
        </w:r>
        <w:r w:rsidRPr="002D7B41" w:rsidDel="00D61662">
          <w:delText>:579–591.</w:delText>
        </w:r>
      </w:del>
    </w:p>
    <w:p w14:paraId="4A5C147F" w14:textId="4055F8E7" w:rsidR="0079505E" w:rsidRPr="002D7B41" w:rsidDel="00D61662" w:rsidRDefault="0079505E">
      <w:pPr>
        <w:pStyle w:val="Bibliography"/>
        <w:rPr>
          <w:del w:id="205" w:author="T L" w:date="2016-01-11T22:49:00Z"/>
        </w:rPr>
        <w:pPrChange w:id="206" w:author="T L" w:date="2016-01-12T00:05:00Z">
          <w:pPr>
            <w:pStyle w:val="Bibliography1"/>
          </w:pPr>
        </w:pPrChange>
      </w:pPr>
      <w:del w:id="207" w:author="T L" w:date="2016-01-11T22:49:00Z">
        <w:r w:rsidRPr="002D7B41" w:rsidDel="00D61662">
          <w:delText xml:space="preserve">6. </w:delText>
        </w:r>
        <w:r w:rsidRPr="002D7B41" w:rsidDel="00D61662">
          <w:tab/>
        </w:r>
        <w:r w:rsidRPr="002D7B41" w:rsidDel="00D61662">
          <w:rPr>
            <w:b/>
            <w:bCs/>
          </w:rPr>
          <w:delText>DiMarco AA</w:delText>
        </w:r>
        <w:r w:rsidRPr="002D7B41" w:rsidDel="00D61662">
          <w:delText xml:space="preserve">, </w:delText>
        </w:r>
        <w:r w:rsidRPr="002D7B41" w:rsidDel="00D61662">
          <w:rPr>
            <w:b/>
            <w:bCs/>
          </w:rPr>
          <w:delText>Bobik TA</w:delText>
        </w:r>
        <w:r w:rsidRPr="002D7B41" w:rsidDel="00D61662">
          <w:delText xml:space="preserve">, </w:delText>
        </w:r>
        <w:r w:rsidRPr="002D7B41" w:rsidDel="00D61662">
          <w:rPr>
            <w:b/>
            <w:bCs/>
          </w:rPr>
          <w:delText>Wolfe RS</w:delText>
        </w:r>
        <w:r w:rsidRPr="002D7B41" w:rsidDel="00D61662">
          <w:delText xml:space="preserve">. 1990. Unusual coenzymes of methanogenesis. Annu Rev Biochem </w:delText>
        </w:r>
        <w:r w:rsidRPr="002D7B41" w:rsidDel="00D61662">
          <w:rPr>
            <w:b/>
            <w:bCs/>
          </w:rPr>
          <w:delText>59</w:delText>
        </w:r>
        <w:r w:rsidRPr="002D7B41" w:rsidDel="00D61662">
          <w:delText>:355–394.</w:delText>
        </w:r>
      </w:del>
    </w:p>
    <w:p w14:paraId="498B1890" w14:textId="3D3A98C0" w:rsidR="0079505E" w:rsidRPr="002D7B41" w:rsidDel="00D61662" w:rsidRDefault="0079505E">
      <w:pPr>
        <w:pStyle w:val="Bibliography"/>
        <w:rPr>
          <w:del w:id="208" w:author="T L" w:date="2016-01-11T22:49:00Z"/>
        </w:rPr>
        <w:pPrChange w:id="209" w:author="T L" w:date="2016-01-12T00:05:00Z">
          <w:pPr>
            <w:pStyle w:val="Bibliography1"/>
          </w:pPr>
        </w:pPrChange>
      </w:pPr>
      <w:del w:id="210" w:author="T L" w:date="2016-01-11T22:49:00Z">
        <w:r w:rsidRPr="002D7B41" w:rsidDel="00D61662">
          <w:delText xml:space="preserve">7. </w:delText>
        </w:r>
        <w:r w:rsidRPr="002D7B41" w:rsidDel="00D61662">
          <w:tab/>
          <w:delText xml:space="preserve"> structure of func of enzymes H2CO2 pathway 2002.pdf.</w:delText>
        </w:r>
      </w:del>
    </w:p>
    <w:p w14:paraId="783A30A3" w14:textId="1473E52C" w:rsidR="0079505E" w:rsidRPr="002D7B41" w:rsidDel="00D61662" w:rsidRDefault="0079505E">
      <w:pPr>
        <w:pStyle w:val="Bibliography"/>
        <w:rPr>
          <w:del w:id="211" w:author="T L" w:date="2016-01-11T22:49:00Z"/>
        </w:rPr>
        <w:pPrChange w:id="212" w:author="T L" w:date="2016-01-12T00:05:00Z">
          <w:pPr>
            <w:pStyle w:val="Bibliography1"/>
          </w:pPr>
        </w:pPrChange>
      </w:pPr>
      <w:del w:id="213" w:author="T L" w:date="2016-01-11T22:49:00Z">
        <w:r w:rsidRPr="002D7B41" w:rsidDel="00D61662">
          <w:delText xml:space="preserve">8. </w:delText>
        </w:r>
        <w:r w:rsidRPr="002D7B41" w:rsidDel="00D61662">
          <w:tab/>
        </w:r>
        <w:r w:rsidRPr="002D7B41" w:rsidDel="00D61662">
          <w:rPr>
            <w:b/>
            <w:bCs/>
          </w:rPr>
          <w:delText>Costa KC</w:delText>
        </w:r>
        <w:r w:rsidRPr="002D7B41" w:rsidDel="00D61662">
          <w:delText xml:space="preserve">, </w:delText>
        </w:r>
        <w:r w:rsidRPr="002D7B41" w:rsidDel="00D61662">
          <w:rPr>
            <w:b/>
            <w:bCs/>
          </w:rPr>
          <w:delText>Leigh JA</w:delText>
        </w:r>
        <w:r w:rsidRPr="002D7B41" w:rsidDel="00D61662">
          <w:delText xml:space="preserve">. 2014. Metabolic versatility in methanogens. Curr Opin Biotechnol </w:delText>
        </w:r>
        <w:r w:rsidRPr="002D7B41" w:rsidDel="00D61662">
          <w:rPr>
            <w:b/>
            <w:bCs/>
          </w:rPr>
          <w:delText>29</w:delText>
        </w:r>
        <w:r w:rsidRPr="002D7B41" w:rsidDel="00D61662">
          <w:delText>:70–75.</w:delText>
        </w:r>
      </w:del>
    </w:p>
    <w:p w14:paraId="6B68E5BB" w14:textId="67263DF9" w:rsidR="0079505E" w:rsidRPr="002D7B41" w:rsidDel="00D61662" w:rsidRDefault="0079505E">
      <w:pPr>
        <w:pStyle w:val="Bibliography"/>
        <w:rPr>
          <w:del w:id="214" w:author="T L" w:date="2016-01-11T22:49:00Z"/>
        </w:rPr>
        <w:pPrChange w:id="215" w:author="T L" w:date="2016-01-12T00:05:00Z">
          <w:pPr>
            <w:pStyle w:val="Bibliography1"/>
          </w:pPr>
        </w:pPrChange>
      </w:pPr>
      <w:del w:id="216" w:author="T L" w:date="2016-01-11T22:49:00Z">
        <w:r w:rsidRPr="002D7B41" w:rsidDel="00D61662">
          <w:delText xml:space="preserve">9. </w:delText>
        </w:r>
        <w:r w:rsidRPr="002D7B41" w:rsidDel="00D61662">
          <w:tab/>
        </w:r>
        <w:r w:rsidRPr="002D7B41" w:rsidDel="00D61662">
          <w:rPr>
            <w:b/>
            <w:bCs/>
          </w:rPr>
          <w:delText>Welte C</w:delText>
        </w:r>
        <w:r w:rsidRPr="002D7B41" w:rsidDel="00D61662">
          <w:delText xml:space="preserve">, </w:delText>
        </w:r>
        <w:r w:rsidRPr="002D7B41" w:rsidDel="00D61662">
          <w:rPr>
            <w:b/>
            <w:bCs/>
          </w:rPr>
          <w:delText>Deppenmeier U</w:delText>
        </w:r>
        <w:r w:rsidRPr="002D7B41" w:rsidDel="00D61662">
          <w:delText xml:space="preserve">. 2014. Bioenergetics and anaerobic respiratory chains of aceticlastic methanogens. Biochim Biophys Acta BBA - Bioenerg </w:delText>
        </w:r>
        <w:r w:rsidRPr="002D7B41" w:rsidDel="00D61662">
          <w:rPr>
            <w:b/>
            <w:bCs/>
          </w:rPr>
          <w:delText>1837</w:delText>
        </w:r>
        <w:r w:rsidRPr="002D7B41" w:rsidDel="00D61662">
          <w:delText>:1130–1147.</w:delText>
        </w:r>
      </w:del>
    </w:p>
    <w:p w14:paraId="32423557" w14:textId="485BE741" w:rsidR="0079505E" w:rsidRPr="002D7B41" w:rsidDel="00D61662" w:rsidRDefault="0079505E">
      <w:pPr>
        <w:pStyle w:val="Bibliography"/>
        <w:rPr>
          <w:del w:id="217" w:author="T L" w:date="2016-01-11T22:49:00Z"/>
        </w:rPr>
        <w:pPrChange w:id="218" w:author="T L" w:date="2016-01-12T00:05:00Z">
          <w:pPr>
            <w:pStyle w:val="Bibliography1"/>
          </w:pPr>
        </w:pPrChange>
      </w:pPr>
      <w:del w:id="219" w:author="T L" w:date="2016-01-11T22:49:00Z">
        <w:r w:rsidRPr="002D7B41" w:rsidDel="00D61662">
          <w:delText xml:space="preserve">10. </w:delText>
        </w:r>
        <w:r w:rsidRPr="002D7B41" w:rsidDel="00D61662">
          <w:tab/>
        </w:r>
        <w:r w:rsidRPr="002D7B41" w:rsidDel="00D61662">
          <w:rPr>
            <w:b/>
            <w:bCs/>
          </w:rPr>
          <w:delText>Heiden S</w:delText>
        </w:r>
        <w:r w:rsidRPr="002D7B41" w:rsidDel="00D61662">
          <w:delText xml:space="preserve">, </w:delText>
        </w:r>
        <w:r w:rsidRPr="002D7B41" w:rsidDel="00D61662">
          <w:rPr>
            <w:b/>
            <w:bCs/>
          </w:rPr>
          <w:delText>Hedderich R</w:delText>
        </w:r>
        <w:r w:rsidRPr="002D7B41" w:rsidDel="00D61662">
          <w:delText xml:space="preserve">, </w:delText>
        </w:r>
        <w:r w:rsidRPr="002D7B41" w:rsidDel="00D61662">
          <w:rPr>
            <w:b/>
            <w:bCs/>
          </w:rPr>
          <w:delText>Setzke E</w:delText>
        </w:r>
        <w:r w:rsidRPr="002D7B41" w:rsidDel="00D61662">
          <w:delText xml:space="preserve">, </w:delText>
        </w:r>
        <w:r w:rsidRPr="002D7B41" w:rsidDel="00D61662">
          <w:rPr>
            <w:b/>
            <w:bCs/>
          </w:rPr>
          <w:delText>Thauer RK</w:delText>
        </w:r>
        <w:r w:rsidRPr="002D7B41" w:rsidDel="00D61662">
          <w:delText xml:space="preserve">. 1993. Purification of a cytochrome b containing H2:heterodisulfide oxidoreductase complex from membranes of </w:delText>
        </w:r>
        <w:r w:rsidRPr="002D7B41" w:rsidDel="00D61662">
          <w:rPr>
            <w:i/>
            <w:iCs/>
          </w:rPr>
          <w:delText>Methanosarcina barkeri</w:delText>
        </w:r>
        <w:r w:rsidRPr="002D7B41" w:rsidDel="00D61662">
          <w:delText xml:space="preserve">. Eur J Biochem </w:delText>
        </w:r>
        <w:r w:rsidRPr="002D7B41" w:rsidDel="00D61662">
          <w:rPr>
            <w:b/>
            <w:bCs/>
          </w:rPr>
          <w:delText>213</w:delText>
        </w:r>
        <w:r w:rsidRPr="002D7B41" w:rsidDel="00D61662">
          <w:delText>:529–535.</w:delText>
        </w:r>
      </w:del>
    </w:p>
    <w:p w14:paraId="31050E91" w14:textId="5A99D14F" w:rsidR="0079505E" w:rsidRPr="002D7B41" w:rsidDel="00D61662" w:rsidRDefault="0079505E">
      <w:pPr>
        <w:pStyle w:val="Bibliography"/>
        <w:rPr>
          <w:del w:id="220" w:author="T L" w:date="2016-01-11T22:49:00Z"/>
        </w:rPr>
        <w:pPrChange w:id="221" w:author="T L" w:date="2016-01-12T00:05:00Z">
          <w:pPr>
            <w:pStyle w:val="Bibliography1"/>
          </w:pPr>
        </w:pPrChange>
      </w:pPr>
      <w:del w:id="222" w:author="T L" w:date="2016-01-11T22:49:00Z">
        <w:r w:rsidRPr="002D7B41" w:rsidDel="00D61662">
          <w:delText xml:space="preserve">11. </w:delText>
        </w:r>
        <w:r w:rsidRPr="002D7B41" w:rsidDel="00D61662">
          <w:tab/>
        </w:r>
        <w:r w:rsidRPr="002D7B41" w:rsidDel="00D61662">
          <w:rPr>
            <w:b/>
            <w:bCs/>
          </w:rPr>
          <w:delText>Kaster A-K</w:delText>
        </w:r>
        <w:r w:rsidRPr="002D7B41" w:rsidDel="00D61662">
          <w:delText xml:space="preserve">, </w:delText>
        </w:r>
        <w:r w:rsidRPr="002D7B41" w:rsidDel="00D61662">
          <w:rPr>
            <w:b/>
            <w:bCs/>
          </w:rPr>
          <w:delText>Moll J</w:delText>
        </w:r>
        <w:r w:rsidRPr="002D7B41" w:rsidDel="00D61662">
          <w:delText xml:space="preserve">, </w:delText>
        </w:r>
        <w:r w:rsidRPr="002D7B41" w:rsidDel="00D61662">
          <w:rPr>
            <w:b/>
            <w:bCs/>
          </w:rPr>
          <w:delText>Parey K</w:delText>
        </w:r>
        <w:r w:rsidRPr="002D7B41" w:rsidDel="00D61662">
          <w:delText xml:space="preserve">, </w:delText>
        </w:r>
        <w:r w:rsidRPr="002D7B41" w:rsidDel="00D61662">
          <w:rPr>
            <w:b/>
            <w:bCs/>
          </w:rPr>
          <w:delText>Thauer RK</w:delText>
        </w:r>
        <w:r w:rsidRPr="002D7B41" w:rsidDel="00D61662">
          <w:delText xml:space="preserve">. 2011. Coupling of ferredoxin and heterodisulfide reduction via electron bifurcation in hydrogenotrophic methanogenic archaea. Proc Natl Acad Sci </w:delText>
        </w:r>
        <w:r w:rsidRPr="002D7B41" w:rsidDel="00D61662">
          <w:rPr>
            <w:b/>
            <w:bCs/>
          </w:rPr>
          <w:delText>108</w:delText>
        </w:r>
        <w:r w:rsidRPr="002D7B41" w:rsidDel="00D61662">
          <w:delText>:2981–2986.</w:delText>
        </w:r>
      </w:del>
    </w:p>
    <w:p w14:paraId="2A0CA0DA" w14:textId="3187B588" w:rsidR="0079505E" w:rsidRPr="002D7B41" w:rsidDel="00D61662" w:rsidRDefault="0079505E">
      <w:pPr>
        <w:pStyle w:val="Bibliography"/>
        <w:rPr>
          <w:del w:id="223" w:author="T L" w:date="2016-01-11T22:49:00Z"/>
        </w:rPr>
        <w:pPrChange w:id="224" w:author="T L" w:date="2016-01-12T00:05:00Z">
          <w:pPr>
            <w:pStyle w:val="Bibliography1"/>
          </w:pPr>
        </w:pPrChange>
      </w:pPr>
      <w:del w:id="225" w:author="T L" w:date="2016-01-11T22:49:00Z">
        <w:r w:rsidRPr="002D7B41" w:rsidDel="00D61662">
          <w:delText xml:space="preserve">12. </w:delText>
        </w:r>
        <w:r w:rsidRPr="002D7B41" w:rsidDel="00D61662">
          <w:tab/>
        </w:r>
        <w:r w:rsidRPr="002D7B41" w:rsidDel="00D61662">
          <w:rPr>
            <w:b/>
            <w:bCs/>
          </w:rPr>
          <w:delText>Jones WJ</w:delText>
        </w:r>
        <w:r w:rsidRPr="002D7B41" w:rsidDel="00D61662">
          <w:delText xml:space="preserve">, </w:delText>
        </w:r>
        <w:r w:rsidRPr="002D7B41" w:rsidDel="00D61662">
          <w:rPr>
            <w:b/>
            <w:bCs/>
          </w:rPr>
          <w:delText>Paynter MJB</w:delText>
        </w:r>
        <w:r w:rsidRPr="002D7B41" w:rsidDel="00D61662">
          <w:delText xml:space="preserve">, </w:delText>
        </w:r>
        <w:r w:rsidRPr="002D7B41" w:rsidDel="00D61662">
          <w:rPr>
            <w:b/>
            <w:bCs/>
          </w:rPr>
          <w:delText>Gupta R</w:delText>
        </w:r>
        <w:r w:rsidRPr="002D7B41" w:rsidDel="00D61662">
          <w:delText xml:space="preserve">. 1983. Characterization of </w:delText>
        </w:r>
        <w:r w:rsidRPr="002D7B41" w:rsidDel="00D61662">
          <w:rPr>
            <w:i/>
            <w:iCs/>
          </w:rPr>
          <w:delText>Methanococcus maripaludis</w:delText>
        </w:r>
        <w:r w:rsidRPr="002D7B41" w:rsidDel="00D61662">
          <w:delText xml:space="preserve"> sp. nov., a new methanogen isolated from salt marsh sediment. Arch Microbiol </w:delText>
        </w:r>
        <w:r w:rsidRPr="002D7B41" w:rsidDel="00D61662">
          <w:rPr>
            <w:b/>
            <w:bCs/>
          </w:rPr>
          <w:delText>135</w:delText>
        </w:r>
        <w:r w:rsidRPr="002D7B41" w:rsidDel="00D61662">
          <w:delText>:91–97.</w:delText>
        </w:r>
      </w:del>
    </w:p>
    <w:p w14:paraId="41838C4F" w14:textId="17C83B32" w:rsidR="0079505E" w:rsidRPr="002D7B41" w:rsidDel="00D61662" w:rsidRDefault="0079505E">
      <w:pPr>
        <w:pStyle w:val="Bibliography"/>
        <w:rPr>
          <w:del w:id="226" w:author="T L" w:date="2016-01-11T22:49:00Z"/>
        </w:rPr>
        <w:pPrChange w:id="227" w:author="T L" w:date="2016-01-12T00:05:00Z">
          <w:pPr>
            <w:pStyle w:val="Bibliography1"/>
          </w:pPr>
        </w:pPrChange>
      </w:pPr>
      <w:del w:id="228" w:author="T L" w:date="2016-01-11T22:49:00Z">
        <w:r w:rsidRPr="002D7B41" w:rsidDel="00D61662">
          <w:delText xml:space="preserve">13. </w:delText>
        </w:r>
        <w:r w:rsidRPr="002D7B41" w:rsidDel="00D61662">
          <w:tab/>
        </w:r>
        <w:r w:rsidRPr="002D7B41" w:rsidDel="00D61662">
          <w:rPr>
            <w:b/>
            <w:bCs/>
          </w:rPr>
          <w:delText>Hendrickson EL</w:delText>
        </w:r>
        <w:r w:rsidRPr="002D7B41" w:rsidDel="00D61662">
          <w:delText xml:space="preserve">, </w:delText>
        </w:r>
        <w:r w:rsidRPr="002D7B41" w:rsidDel="00D61662">
          <w:rPr>
            <w:b/>
            <w:bCs/>
          </w:rPr>
          <w:delText>Kaul R</w:delText>
        </w:r>
        <w:r w:rsidRPr="002D7B41" w:rsidDel="00D61662">
          <w:delText xml:space="preserve">, </w:delText>
        </w:r>
        <w:r w:rsidRPr="002D7B41" w:rsidDel="00D61662">
          <w:rPr>
            <w:b/>
            <w:bCs/>
          </w:rPr>
          <w:delText>Zhou Y</w:delText>
        </w:r>
        <w:r w:rsidRPr="002D7B41" w:rsidDel="00D61662">
          <w:delText xml:space="preserve">, </w:delText>
        </w:r>
        <w:r w:rsidRPr="002D7B41" w:rsidDel="00D61662">
          <w:rPr>
            <w:b/>
            <w:bCs/>
          </w:rPr>
          <w:delText>Bovee D</w:delText>
        </w:r>
        <w:r w:rsidRPr="002D7B41" w:rsidDel="00D61662">
          <w:delText xml:space="preserve">, </w:delText>
        </w:r>
        <w:r w:rsidRPr="002D7B41" w:rsidDel="00D61662">
          <w:rPr>
            <w:b/>
            <w:bCs/>
          </w:rPr>
          <w:delText>Chapman P</w:delText>
        </w:r>
        <w:r w:rsidRPr="002D7B41" w:rsidDel="00D61662">
          <w:delText xml:space="preserve">, </w:delText>
        </w:r>
        <w:r w:rsidRPr="002D7B41" w:rsidDel="00D61662">
          <w:rPr>
            <w:b/>
            <w:bCs/>
          </w:rPr>
          <w:delText>Chung J</w:delText>
        </w:r>
        <w:r w:rsidRPr="002D7B41" w:rsidDel="00D61662">
          <w:delText xml:space="preserve">, </w:delText>
        </w:r>
        <w:r w:rsidRPr="002D7B41" w:rsidDel="00D61662">
          <w:rPr>
            <w:b/>
            <w:bCs/>
          </w:rPr>
          <w:delText>Macario EC de</w:delText>
        </w:r>
        <w:r w:rsidRPr="002D7B41" w:rsidDel="00D61662">
          <w:delText xml:space="preserve">, </w:delText>
        </w:r>
        <w:r w:rsidRPr="002D7B41" w:rsidDel="00D61662">
          <w:rPr>
            <w:b/>
            <w:bCs/>
          </w:rPr>
          <w:delText>Dodsworth JA</w:delText>
        </w:r>
        <w:r w:rsidRPr="002D7B41" w:rsidDel="00D61662">
          <w:delText xml:space="preserve">, </w:delText>
        </w:r>
        <w:r w:rsidRPr="002D7B41" w:rsidDel="00D61662">
          <w:rPr>
            <w:b/>
            <w:bCs/>
          </w:rPr>
          <w:delText>Gillett W</w:delText>
        </w:r>
        <w:r w:rsidRPr="002D7B41" w:rsidDel="00D61662">
          <w:delText xml:space="preserve">, </w:delText>
        </w:r>
        <w:r w:rsidRPr="002D7B41" w:rsidDel="00D61662">
          <w:rPr>
            <w:b/>
            <w:bCs/>
          </w:rPr>
          <w:delText>Graham DE</w:delText>
        </w:r>
        <w:r w:rsidRPr="002D7B41" w:rsidDel="00D61662">
          <w:delText xml:space="preserve">, </w:delText>
        </w:r>
        <w:r w:rsidRPr="002D7B41" w:rsidDel="00D61662">
          <w:rPr>
            <w:b/>
            <w:bCs/>
          </w:rPr>
          <w:delText>Hackett M</w:delText>
        </w:r>
        <w:r w:rsidRPr="002D7B41" w:rsidDel="00D61662">
          <w:delText xml:space="preserve">, </w:delText>
        </w:r>
        <w:r w:rsidRPr="002D7B41" w:rsidDel="00D61662">
          <w:rPr>
            <w:b/>
            <w:bCs/>
          </w:rPr>
          <w:delText>Haydock AK</w:delText>
        </w:r>
        <w:r w:rsidRPr="002D7B41" w:rsidDel="00D61662">
          <w:delText xml:space="preserve">, </w:delText>
        </w:r>
        <w:r w:rsidRPr="002D7B41" w:rsidDel="00D61662">
          <w:rPr>
            <w:b/>
            <w:bCs/>
          </w:rPr>
          <w:delText>Kang A</w:delText>
        </w:r>
        <w:r w:rsidRPr="002D7B41" w:rsidDel="00D61662">
          <w:delText xml:space="preserve">, </w:delText>
        </w:r>
        <w:r w:rsidRPr="002D7B41" w:rsidDel="00D61662">
          <w:rPr>
            <w:b/>
            <w:bCs/>
          </w:rPr>
          <w:delText>Land ML</w:delText>
        </w:r>
        <w:r w:rsidRPr="002D7B41" w:rsidDel="00D61662">
          <w:delText xml:space="preserve">, </w:delText>
        </w:r>
        <w:r w:rsidRPr="002D7B41" w:rsidDel="00D61662">
          <w:rPr>
            <w:b/>
            <w:bCs/>
          </w:rPr>
          <w:delText>Levy R</w:delText>
        </w:r>
        <w:r w:rsidRPr="002D7B41" w:rsidDel="00D61662">
          <w:delText xml:space="preserve">, </w:delText>
        </w:r>
        <w:r w:rsidRPr="002D7B41" w:rsidDel="00D61662">
          <w:rPr>
            <w:b/>
            <w:bCs/>
          </w:rPr>
          <w:delText>Lie TJ</w:delText>
        </w:r>
        <w:r w:rsidRPr="002D7B41" w:rsidDel="00D61662">
          <w:delText xml:space="preserve">, </w:delText>
        </w:r>
        <w:r w:rsidRPr="002D7B41" w:rsidDel="00D61662">
          <w:rPr>
            <w:b/>
            <w:bCs/>
          </w:rPr>
          <w:delText>Major TA</w:delText>
        </w:r>
        <w:r w:rsidRPr="002D7B41" w:rsidDel="00D61662">
          <w:delText xml:space="preserve">, </w:delText>
        </w:r>
        <w:r w:rsidRPr="002D7B41" w:rsidDel="00D61662">
          <w:rPr>
            <w:b/>
            <w:bCs/>
          </w:rPr>
          <w:delText>Moore BC</w:delText>
        </w:r>
        <w:r w:rsidRPr="002D7B41" w:rsidDel="00D61662">
          <w:delText xml:space="preserve">, </w:delText>
        </w:r>
        <w:r w:rsidRPr="002D7B41" w:rsidDel="00D61662">
          <w:rPr>
            <w:b/>
            <w:bCs/>
          </w:rPr>
          <w:delText>Porat I</w:delText>
        </w:r>
        <w:r w:rsidRPr="002D7B41" w:rsidDel="00D61662">
          <w:delText xml:space="preserve">, </w:delText>
        </w:r>
        <w:r w:rsidRPr="002D7B41" w:rsidDel="00D61662">
          <w:rPr>
            <w:b/>
            <w:bCs/>
          </w:rPr>
          <w:delText>Palmeiri A</w:delText>
        </w:r>
        <w:r w:rsidRPr="002D7B41" w:rsidDel="00D61662">
          <w:delText xml:space="preserve">, </w:delText>
        </w:r>
        <w:r w:rsidRPr="002D7B41" w:rsidDel="00D61662">
          <w:rPr>
            <w:b/>
            <w:bCs/>
          </w:rPr>
          <w:delText>Rouse G</w:delText>
        </w:r>
        <w:r w:rsidRPr="002D7B41" w:rsidDel="00D61662">
          <w:delText xml:space="preserve">, </w:delText>
        </w:r>
        <w:r w:rsidRPr="002D7B41" w:rsidDel="00D61662">
          <w:rPr>
            <w:b/>
            <w:bCs/>
          </w:rPr>
          <w:delText>Saenphimmachak C</w:delText>
        </w:r>
        <w:r w:rsidRPr="002D7B41" w:rsidDel="00D61662">
          <w:delText xml:space="preserve">, </w:delText>
        </w:r>
        <w:r w:rsidRPr="002D7B41" w:rsidDel="00D61662">
          <w:rPr>
            <w:b/>
            <w:bCs/>
          </w:rPr>
          <w:delText>Söll D</w:delText>
        </w:r>
        <w:r w:rsidRPr="002D7B41" w:rsidDel="00D61662">
          <w:delText xml:space="preserve">, </w:delText>
        </w:r>
        <w:r w:rsidRPr="002D7B41" w:rsidDel="00D61662">
          <w:rPr>
            <w:b/>
            <w:bCs/>
          </w:rPr>
          <w:delText>Dien SV</w:delText>
        </w:r>
        <w:r w:rsidRPr="002D7B41" w:rsidDel="00D61662">
          <w:delText xml:space="preserve">, </w:delText>
        </w:r>
        <w:r w:rsidRPr="002D7B41" w:rsidDel="00D61662">
          <w:rPr>
            <w:b/>
            <w:bCs/>
          </w:rPr>
          <w:delText>Wang T</w:delText>
        </w:r>
        <w:r w:rsidRPr="002D7B41" w:rsidDel="00D61662">
          <w:delText xml:space="preserve">, </w:delText>
        </w:r>
        <w:r w:rsidRPr="002D7B41" w:rsidDel="00D61662">
          <w:rPr>
            <w:b/>
            <w:bCs/>
          </w:rPr>
          <w:delText>Whitman WB</w:delText>
        </w:r>
        <w:r w:rsidRPr="002D7B41" w:rsidDel="00D61662">
          <w:delText xml:space="preserve">, </w:delText>
        </w:r>
        <w:r w:rsidRPr="002D7B41" w:rsidDel="00D61662">
          <w:rPr>
            <w:b/>
            <w:bCs/>
          </w:rPr>
          <w:delText>Xia Q</w:delText>
        </w:r>
        <w:r w:rsidRPr="002D7B41" w:rsidDel="00D61662">
          <w:delText xml:space="preserve">, </w:delText>
        </w:r>
        <w:r w:rsidRPr="002D7B41" w:rsidDel="00D61662">
          <w:rPr>
            <w:b/>
            <w:bCs/>
          </w:rPr>
          <w:delText>Zhang Y</w:delText>
        </w:r>
        <w:r w:rsidRPr="002D7B41" w:rsidDel="00D61662">
          <w:delText xml:space="preserve">, </w:delText>
        </w:r>
        <w:r w:rsidRPr="002D7B41" w:rsidDel="00D61662">
          <w:rPr>
            <w:b/>
            <w:bCs/>
          </w:rPr>
          <w:delText>Larimer FW</w:delText>
        </w:r>
        <w:r w:rsidRPr="002D7B41" w:rsidDel="00D61662">
          <w:delText xml:space="preserve">, </w:delText>
        </w:r>
        <w:r w:rsidRPr="002D7B41" w:rsidDel="00D61662">
          <w:rPr>
            <w:b/>
            <w:bCs/>
          </w:rPr>
          <w:delText>Olson MV</w:delText>
        </w:r>
        <w:r w:rsidRPr="002D7B41" w:rsidDel="00D61662">
          <w:delText xml:space="preserve">, </w:delText>
        </w:r>
        <w:r w:rsidRPr="002D7B41" w:rsidDel="00D61662">
          <w:rPr>
            <w:b/>
            <w:bCs/>
          </w:rPr>
          <w:delText>Leigh JA</w:delText>
        </w:r>
        <w:r w:rsidRPr="002D7B41" w:rsidDel="00D61662">
          <w:delText xml:space="preserve">. 2004. Complete Genome Sequence of the Genetically Tractable Hydrogenotrophic Methanogen </w:delText>
        </w:r>
        <w:r w:rsidRPr="002D7B41" w:rsidDel="00D61662">
          <w:rPr>
            <w:i/>
            <w:iCs/>
          </w:rPr>
          <w:delText>Methanococcus maripaludis</w:delText>
        </w:r>
        <w:r w:rsidRPr="002D7B41" w:rsidDel="00D61662">
          <w:delText xml:space="preserve">. J Bacteriol </w:delText>
        </w:r>
        <w:r w:rsidRPr="002D7B41" w:rsidDel="00D61662">
          <w:rPr>
            <w:b/>
            <w:bCs/>
          </w:rPr>
          <w:delText>186</w:delText>
        </w:r>
        <w:r w:rsidRPr="002D7B41" w:rsidDel="00D61662">
          <w:delText>:6956–6969.</w:delText>
        </w:r>
      </w:del>
    </w:p>
    <w:p w14:paraId="6EAA869E" w14:textId="5D14DCF0" w:rsidR="0079505E" w:rsidRPr="002D7B41" w:rsidDel="00D61662" w:rsidRDefault="0079505E">
      <w:pPr>
        <w:pStyle w:val="Bibliography"/>
        <w:rPr>
          <w:del w:id="229" w:author="T L" w:date="2016-01-11T22:49:00Z"/>
        </w:rPr>
        <w:pPrChange w:id="230" w:author="T L" w:date="2016-01-12T00:05:00Z">
          <w:pPr>
            <w:pStyle w:val="Bibliography1"/>
          </w:pPr>
        </w:pPrChange>
      </w:pPr>
      <w:del w:id="231" w:author="T L" w:date="2016-01-11T22:49:00Z">
        <w:r w:rsidRPr="002D7B41" w:rsidDel="00D61662">
          <w:delText xml:space="preserve">14. </w:delText>
        </w:r>
        <w:r w:rsidRPr="002D7B41" w:rsidDel="00D61662">
          <w:tab/>
        </w:r>
        <w:r w:rsidRPr="002D7B41" w:rsidDel="00D61662">
          <w:rPr>
            <w:b/>
            <w:bCs/>
          </w:rPr>
          <w:delText>Sarmiento FB</w:delText>
        </w:r>
        <w:r w:rsidRPr="002D7B41" w:rsidDel="00D61662">
          <w:delText xml:space="preserve">, </w:delText>
        </w:r>
        <w:r w:rsidRPr="002D7B41" w:rsidDel="00D61662">
          <w:rPr>
            <w:b/>
            <w:bCs/>
          </w:rPr>
          <w:delText>Leigh JA</w:delText>
        </w:r>
        <w:r w:rsidRPr="002D7B41" w:rsidDel="00D61662">
          <w:delText xml:space="preserve">, </w:delText>
        </w:r>
        <w:r w:rsidRPr="002D7B41" w:rsidDel="00D61662">
          <w:rPr>
            <w:b/>
            <w:bCs/>
          </w:rPr>
          <w:delText>Whitman WB</w:delText>
        </w:r>
        <w:r w:rsidRPr="002D7B41" w:rsidDel="00D61662">
          <w:delText xml:space="preserve">. 2011. Chapter three - Genetic Systems for Hydrogenotrophic Methanogens, p. 43–73. </w:delText>
        </w:r>
        <w:r w:rsidRPr="002D7B41" w:rsidDel="00D61662">
          <w:rPr>
            <w:i/>
            <w:iCs/>
          </w:rPr>
          <w:delText>In</w:delText>
        </w:r>
        <w:r w:rsidRPr="002D7B41" w:rsidDel="00D61662">
          <w:delText xml:space="preserve"> Ragsdale, ACR and SW (ed.), Methods in Enzymology. Academic Press.</w:delText>
        </w:r>
      </w:del>
    </w:p>
    <w:p w14:paraId="1EFB4606" w14:textId="51A43D5F" w:rsidR="0079505E" w:rsidRPr="002D7B41" w:rsidDel="00D61662" w:rsidRDefault="0079505E">
      <w:pPr>
        <w:pStyle w:val="Bibliography"/>
        <w:rPr>
          <w:del w:id="232" w:author="T L" w:date="2016-01-11T22:49:00Z"/>
        </w:rPr>
        <w:pPrChange w:id="233" w:author="T L" w:date="2016-01-12T00:05:00Z">
          <w:pPr>
            <w:pStyle w:val="Bibliography1"/>
          </w:pPr>
        </w:pPrChange>
      </w:pPr>
      <w:del w:id="234" w:author="T L" w:date="2016-01-11T22:49:00Z">
        <w:r w:rsidRPr="002D7B41" w:rsidDel="00D61662">
          <w:delText xml:space="preserve">15. </w:delText>
        </w:r>
        <w:r w:rsidRPr="002D7B41" w:rsidDel="00D61662">
          <w:tab/>
        </w:r>
        <w:r w:rsidRPr="002D7B41" w:rsidDel="00D61662">
          <w:rPr>
            <w:b/>
            <w:bCs/>
          </w:rPr>
          <w:delText>Graham DE</w:delText>
        </w:r>
        <w:r w:rsidRPr="002D7B41" w:rsidDel="00D61662">
          <w:delText xml:space="preserve">, </w:delText>
        </w:r>
        <w:r w:rsidRPr="002D7B41" w:rsidDel="00D61662">
          <w:rPr>
            <w:b/>
            <w:bCs/>
          </w:rPr>
          <w:delText>White RH</w:delText>
        </w:r>
        <w:r w:rsidRPr="002D7B41" w:rsidDel="00D61662">
          <w:delText xml:space="preserve">. 2002. Elucidation of methanogenic coenzyme biosyntheses: from spectroscopy to genomics. Nat Prod Rep </w:delText>
        </w:r>
        <w:r w:rsidRPr="002D7B41" w:rsidDel="00D61662">
          <w:rPr>
            <w:b/>
            <w:bCs/>
          </w:rPr>
          <w:delText>19</w:delText>
        </w:r>
        <w:r w:rsidRPr="002D7B41" w:rsidDel="00D61662">
          <w:delText>:133–147.</w:delText>
        </w:r>
      </w:del>
    </w:p>
    <w:p w14:paraId="28BA19F1" w14:textId="3AA76FCF" w:rsidR="0079505E" w:rsidRPr="002D7B41" w:rsidDel="00D61662" w:rsidRDefault="0079505E">
      <w:pPr>
        <w:pStyle w:val="Bibliography"/>
        <w:rPr>
          <w:del w:id="235" w:author="T L" w:date="2016-01-11T22:49:00Z"/>
        </w:rPr>
        <w:pPrChange w:id="236" w:author="T L" w:date="2016-01-12T00:05:00Z">
          <w:pPr>
            <w:pStyle w:val="Bibliography1"/>
          </w:pPr>
        </w:pPrChange>
      </w:pPr>
      <w:del w:id="237" w:author="T L" w:date="2016-01-11T22:49:00Z">
        <w:r w:rsidRPr="002D7B41" w:rsidDel="00D61662">
          <w:delText xml:space="preserve">16. </w:delText>
        </w:r>
        <w:r w:rsidRPr="002D7B41" w:rsidDel="00D61662">
          <w:tab/>
        </w:r>
        <w:r w:rsidRPr="002D7B41" w:rsidDel="00D61662">
          <w:rPr>
            <w:b/>
            <w:bCs/>
          </w:rPr>
          <w:delText>Stock T</w:delText>
        </w:r>
        <w:r w:rsidRPr="002D7B41" w:rsidDel="00D61662">
          <w:delText xml:space="preserve">, </w:delText>
        </w:r>
        <w:r w:rsidRPr="002D7B41" w:rsidDel="00D61662">
          <w:rPr>
            <w:b/>
            <w:bCs/>
          </w:rPr>
          <w:delText>Selzer M</w:delText>
        </w:r>
        <w:r w:rsidRPr="002D7B41" w:rsidDel="00D61662">
          <w:delText xml:space="preserve">, </w:delText>
        </w:r>
        <w:r w:rsidRPr="002D7B41" w:rsidDel="00D61662">
          <w:rPr>
            <w:b/>
            <w:bCs/>
          </w:rPr>
          <w:delText>Connery S</w:delText>
        </w:r>
        <w:r w:rsidRPr="002D7B41" w:rsidDel="00D61662">
          <w:delText xml:space="preserve">, </w:delText>
        </w:r>
        <w:r w:rsidRPr="002D7B41" w:rsidDel="00D61662">
          <w:rPr>
            <w:b/>
            <w:bCs/>
          </w:rPr>
          <w:delText>Seyhan D</w:delText>
        </w:r>
        <w:r w:rsidRPr="002D7B41" w:rsidDel="00D61662">
          <w:delText xml:space="preserve">, </w:delText>
        </w:r>
        <w:r w:rsidRPr="002D7B41" w:rsidDel="00D61662">
          <w:rPr>
            <w:b/>
            <w:bCs/>
          </w:rPr>
          <w:delText>Resch A</w:delText>
        </w:r>
        <w:r w:rsidRPr="002D7B41" w:rsidDel="00D61662">
          <w:delText xml:space="preserve">, </w:delText>
        </w:r>
        <w:r w:rsidRPr="002D7B41" w:rsidDel="00D61662">
          <w:rPr>
            <w:b/>
            <w:bCs/>
          </w:rPr>
          <w:delText>Rother M</w:delText>
        </w:r>
        <w:r w:rsidRPr="002D7B41" w:rsidDel="00D61662">
          <w:delText xml:space="preserve">. 2011. Disruption and complementation of the selenocysteine biosynthesis pathway reveals a hierarchy of selenoprotein gene expression in the archaeon </w:delText>
        </w:r>
        <w:r w:rsidRPr="002D7B41" w:rsidDel="00D61662">
          <w:rPr>
            <w:i/>
            <w:iCs/>
          </w:rPr>
          <w:delText>Methanococcus maripaludis</w:delText>
        </w:r>
        <w:r w:rsidRPr="002D7B41" w:rsidDel="00D61662">
          <w:delText xml:space="preserve">. Mol Microbiol </w:delText>
        </w:r>
        <w:r w:rsidRPr="002D7B41" w:rsidDel="00D61662">
          <w:rPr>
            <w:b/>
            <w:bCs/>
          </w:rPr>
          <w:delText>82</w:delText>
        </w:r>
        <w:r w:rsidRPr="002D7B41" w:rsidDel="00D61662">
          <w:delText>:734–747.</w:delText>
        </w:r>
      </w:del>
    </w:p>
    <w:p w14:paraId="0681EA27" w14:textId="5EB16CB6" w:rsidR="0079505E" w:rsidRPr="002D7B41" w:rsidDel="00D61662" w:rsidRDefault="0079505E">
      <w:pPr>
        <w:pStyle w:val="Bibliography"/>
        <w:rPr>
          <w:del w:id="238" w:author="T L" w:date="2016-01-11T22:49:00Z"/>
        </w:rPr>
        <w:pPrChange w:id="239" w:author="T L" w:date="2016-01-12T00:05:00Z">
          <w:pPr>
            <w:pStyle w:val="Bibliography1"/>
          </w:pPr>
        </w:pPrChange>
      </w:pPr>
      <w:del w:id="240" w:author="T L" w:date="2016-01-11T22:49:00Z">
        <w:r w:rsidRPr="002D7B41" w:rsidDel="00D61662">
          <w:delText xml:space="preserve">17. </w:delText>
        </w:r>
        <w:r w:rsidRPr="002D7B41" w:rsidDel="00D61662">
          <w:tab/>
        </w:r>
        <w:r w:rsidRPr="002D7B41" w:rsidDel="00D61662">
          <w:rPr>
            <w:b/>
            <w:bCs/>
          </w:rPr>
          <w:delText>Haydock AK</w:delText>
        </w:r>
        <w:r w:rsidRPr="002D7B41" w:rsidDel="00D61662">
          <w:delText xml:space="preserve">, </w:delText>
        </w:r>
        <w:r w:rsidRPr="002D7B41" w:rsidDel="00D61662">
          <w:rPr>
            <w:b/>
            <w:bCs/>
          </w:rPr>
          <w:delText>Porat I</w:delText>
        </w:r>
        <w:r w:rsidRPr="002D7B41" w:rsidDel="00D61662">
          <w:delText xml:space="preserve">, </w:delText>
        </w:r>
        <w:r w:rsidRPr="002D7B41" w:rsidDel="00D61662">
          <w:rPr>
            <w:b/>
            <w:bCs/>
          </w:rPr>
          <w:delText>Whitman WB</w:delText>
        </w:r>
        <w:r w:rsidRPr="002D7B41" w:rsidDel="00D61662">
          <w:delText xml:space="preserve">, </w:delText>
        </w:r>
        <w:r w:rsidRPr="002D7B41" w:rsidDel="00D61662">
          <w:rPr>
            <w:b/>
            <w:bCs/>
          </w:rPr>
          <w:delText>Leigh JA</w:delText>
        </w:r>
        <w:r w:rsidRPr="002D7B41" w:rsidDel="00D61662">
          <w:delText xml:space="preserve">. 2004. Continuous culture of </w:delText>
        </w:r>
        <w:r w:rsidRPr="002D7B41" w:rsidDel="00D61662">
          <w:rPr>
            <w:i/>
            <w:iCs/>
          </w:rPr>
          <w:delText>Methanococcus maripaludis</w:delText>
        </w:r>
        <w:r w:rsidRPr="002D7B41" w:rsidDel="00D61662">
          <w:delText xml:space="preserve"> under defined nutrient conditions. FEMS Microbiol Lett </w:delText>
        </w:r>
        <w:r w:rsidRPr="002D7B41" w:rsidDel="00D61662">
          <w:rPr>
            <w:b/>
            <w:bCs/>
          </w:rPr>
          <w:delText>238</w:delText>
        </w:r>
        <w:r w:rsidRPr="002D7B41" w:rsidDel="00D61662">
          <w:delText>:85–91.</w:delText>
        </w:r>
      </w:del>
    </w:p>
    <w:p w14:paraId="4100851A" w14:textId="7737763B" w:rsidR="0079505E" w:rsidRPr="002D7B41" w:rsidDel="00D61662" w:rsidRDefault="0079505E">
      <w:pPr>
        <w:pStyle w:val="Bibliography"/>
        <w:rPr>
          <w:del w:id="241" w:author="T L" w:date="2016-01-11T22:49:00Z"/>
        </w:rPr>
        <w:pPrChange w:id="242" w:author="T L" w:date="2016-01-12T00:05:00Z">
          <w:pPr>
            <w:pStyle w:val="Bibliography1"/>
          </w:pPr>
        </w:pPrChange>
      </w:pPr>
      <w:del w:id="243" w:author="T L" w:date="2016-01-11T22:49:00Z">
        <w:r w:rsidRPr="002D7B41" w:rsidDel="00D61662">
          <w:delText xml:space="preserve">18. </w:delText>
        </w:r>
        <w:r w:rsidRPr="002D7B41" w:rsidDel="00D61662">
          <w:tab/>
        </w:r>
        <w:r w:rsidRPr="002D7B41" w:rsidDel="00D61662">
          <w:rPr>
            <w:b/>
            <w:bCs/>
          </w:rPr>
          <w:delText>Hendrickson EL</w:delText>
        </w:r>
        <w:r w:rsidRPr="002D7B41" w:rsidDel="00D61662">
          <w:delText xml:space="preserve">, </w:delText>
        </w:r>
        <w:r w:rsidRPr="002D7B41" w:rsidDel="00D61662">
          <w:rPr>
            <w:b/>
            <w:bCs/>
          </w:rPr>
          <w:delText>Liu Y</w:delText>
        </w:r>
        <w:r w:rsidRPr="002D7B41" w:rsidDel="00D61662">
          <w:delText xml:space="preserve">, </w:delText>
        </w:r>
        <w:r w:rsidRPr="002D7B41" w:rsidDel="00D61662">
          <w:rPr>
            <w:b/>
            <w:bCs/>
          </w:rPr>
          <w:delText>Rosas-Sandoval G</w:delText>
        </w:r>
        <w:r w:rsidRPr="002D7B41" w:rsidDel="00D61662">
          <w:delText xml:space="preserve">, </w:delText>
        </w:r>
        <w:r w:rsidRPr="002D7B41" w:rsidDel="00D61662">
          <w:rPr>
            <w:b/>
            <w:bCs/>
          </w:rPr>
          <w:delText>Porat I</w:delText>
        </w:r>
        <w:r w:rsidRPr="002D7B41" w:rsidDel="00D61662">
          <w:delText xml:space="preserve">, </w:delText>
        </w:r>
        <w:r w:rsidRPr="002D7B41" w:rsidDel="00D61662">
          <w:rPr>
            <w:b/>
            <w:bCs/>
          </w:rPr>
          <w:delText>Soll D</w:delText>
        </w:r>
        <w:r w:rsidRPr="002D7B41" w:rsidDel="00D61662">
          <w:delText xml:space="preserve">, </w:delText>
        </w:r>
        <w:r w:rsidRPr="002D7B41" w:rsidDel="00D61662">
          <w:rPr>
            <w:b/>
            <w:bCs/>
          </w:rPr>
          <w:delText>Whitman WB</w:delText>
        </w:r>
        <w:r w:rsidRPr="002D7B41" w:rsidDel="00D61662">
          <w:delText xml:space="preserve">, </w:delText>
        </w:r>
        <w:r w:rsidRPr="002D7B41" w:rsidDel="00D61662">
          <w:rPr>
            <w:b/>
            <w:bCs/>
          </w:rPr>
          <w:delText>Leigh JA</w:delText>
        </w:r>
        <w:r w:rsidRPr="002D7B41" w:rsidDel="00D61662">
          <w:delText xml:space="preserve">. 2008. Global Responses of Methanococcus maripaludis to Specific Nutrient Limitations and Growth Rate. J Bacteriol </w:delText>
        </w:r>
        <w:r w:rsidRPr="002D7B41" w:rsidDel="00D61662">
          <w:rPr>
            <w:b/>
            <w:bCs/>
          </w:rPr>
          <w:delText>190</w:delText>
        </w:r>
        <w:r w:rsidRPr="002D7B41" w:rsidDel="00D61662">
          <w:delText>:2198–2205.</w:delText>
        </w:r>
      </w:del>
    </w:p>
    <w:p w14:paraId="4BFF135B" w14:textId="5EBD4D64" w:rsidR="0079505E" w:rsidRPr="002D7B41" w:rsidDel="00D61662" w:rsidRDefault="0079505E">
      <w:pPr>
        <w:pStyle w:val="Bibliography"/>
        <w:rPr>
          <w:del w:id="244" w:author="T L" w:date="2016-01-11T22:49:00Z"/>
        </w:rPr>
        <w:pPrChange w:id="245" w:author="T L" w:date="2016-01-12T00:05:00Z">
          <w:pPr>
            <w:pStyle w:val="Bibliography1"/>
          </w:pPr>
        </w:pPrChange>
      </w:pPr>
      <w:del w:id="246" w:author="T L" w:date="2016-01-11T22:49:00Z">
        <w:r w:rsidRPr="002D7B41" w:rsidDel="00D61662">
          <w:delText xml:space="preserve">19. </w:delText>
        </w:r>
        <w:r w:rsidRPr="002D7B41" w:rsidDel="00D61662">
          <w:tab/>
        </w:r>
        <w:r w:rsidRPr="002D7B41" w:rsidDel="00D61662">
          <w:rPr>
            <w:b/>
            <w:bCs/>
          </w:rPr>
          <w:delText>Xia Q</w:delText>
        </w:r>
        <w:r w:rsidRPr="002D7B41" w:rsidDel="00D61662">
          <w:delText xml:space="preserve">, </w:delText>
        </w:r>
        <w:r w:rsidRPr="002D7B41" w:rsidDel="00D61662">
          <w:rPr>
            <w:b/>
            <w:bCs/>
          </w:rPr>
          <w:delText>Wang T</w:delText>
        </w:r>
        <w:r w:rsidRPr="002D7B41" w:rsidDel="00D61662">
          <w:delText xml:space="preserve">, </w:delText>
        </w:r>
        <w:r w:rsidRPr="002D7B41" w:rsidDel="00D61662">
          <w:rPr>
            <w:b/>
            <w:bCs/>
          </w:rPr>
          <w:delText>Hendrickson EL</w:delText>
        </w:r>
        <w:r w:rsidRPr="002D7B41" w:rsidDel="00D61662">
          <w:delText xml:space="preserve">, </w:delText>
        </w:r>
        <w:r w:rsidRPr="002D7B41" w:rsidDel="00D61662">
          <w:rPr>
            <w:b/>
            <w:bCs/>
          </w:rPr>
          <w:delText>Lie TJ</w:delText>
        </w:r>
        <w:r w:rsidRPr="002D7B41" w:rsidDel="00D61662">
          <w:delText xml:space="preserve">, </w:delText>
        </w:r>
        <w:r w:rsidRPr="002D7B41" w:rsidDel="00D61662">
          <w:rPr>
            <w:b/>
            <w:bCs/>
          </w:rPr>
          <w:delText>Hackett M</w:delText>
        </w:r>
        <w:r w:rsidRPr="002D7B41" w:rsidDel="00D61662">
          <w:delText xml:space="preserve">, </w:delText>
        </w:r>
        <w:r w:rsidRPr="002D7B41" w:rsidDel="00D61662">
          <w:rPr>
            <w:b/>
            <w:bCs/>
          </w:rPr>
          <w:delText>Leigh JA</w:delText>
        </w:r>
        <w:r w:rsidRPr="002D7B41" w:rsidDel="00D61662">
          <w:delText xml:space="preserve">. 2009. Quantitative proteomics of nutrient limitation in the hydrogenotrophic methanogen Methanococcus maripaludis. BMC Microbiol </w:delText>
        </w:r>
        <w:r w:rsidRPr="002D7B41" w:rsidDel="00D61662">
          <w:rPr>
            <w:b/>
            <w:bCs/>
          </w:rPr>
          <w:delText>9</w:delText>
        </w:r>
        <w:r w:rsidRPr="002D7B41" w:rsidDel="00D61662">
          <w:delText>:149.</w:delText>
        </w:r>
      </w:del>
    </w:p>
    <w:p w14:paraId="13966CE4" w14:textId="738B582F" w:rsidR="0079505E" w:rsidRPr="002D7B41" w:rsidDel="00D61662" w:rsidRDefault="0079505E">
      <w:pPr>
        <w:pStyle w:val="Bibliography"/>
        <w:rPr>
          <w:del w:id="247" w:author="T L" w:date="2016-01-11T22:49:00Z"/>
        </w:rPr>
        <w:pPrChange w:id="248" w:author="T L" w:date="2016-01-12T00:05:00Z">
          <w:pPr>
            <w:pStyle w:val="Bibliography1"/>
          </w:pPr>
        </w:pPrChange>
      </w:pPr>
      <w:del w:id="249" w:author="T L" w:date="2016-01-11T22:49:00Z">
        <w:r w:rsidRPr="002D7B41" w:rsidDel="00D61662">
          <w:delText xml:space="preserve">20. </w:delText>
        </w:r>
        <w:r w:rsidRPr="002D7B41" w:rsidDel="00D61662">
          <w:tab/>
        </w:r>
        <w:r w:rsidRPr="002D7B41" w:rsidDel="00D61662">
          <w:rPr>
            <w:b/>
            <w:bCs/>
          </w:rPr>
          <w:delText>Yoon SH</w:delText>
        </w:r>
        <w:r w:rsidRPr="002D7B41" w:rsidDel="00D61662">
          <w:delText xml:space="preserve">, </w:delText>
        </w:r>
        <w:r w:rsidRPr="002D7B41" w:rsidDel="00D61662">
          <w:rPr>
            <w:b/>
            <w:bCs/>
          </w:rPr>
          <w:delText>Turkarslan S</w:delText>
        </w:r>
        <w:r w:rsidRPr="002D7B41" w:rsidDel="00D61662">
          <w:delText xml:space="preserve">, </w:delText>
        </w:r>
        <w:r w:rsidRPr="002D7B41" w:rsidDel="00D61662">
          <w:rPr>
            <w:b/>
            <w:bCs/>
          </w:rPr>
          <w:delText>Reiss DJ</w:delText>
        </w:r>
        <w:r w:rsidRPr="002D7B41" w:rsidDel="00D61662">
          <w:delText xml:space="preserve">, </w:delText>
        </w:r>
        <w:r w:rsidRPr="002D7B41" w:rsidDel="00D61662">
          <w:rPr>
            <w:b/>
            <w:bCs/>
          </w:rPr>
          <w:delText>Pan M</w:delText>
        </w:r>
        <w:r w:rsidRPr="002D7B41" w:rsidDel="00D61662">
          <w:delText xml:space="preserve">, </w:delText>
        </w:r>
        <w:r w:rsidRPr="002D7B41" w:rsidDel="00D61662">
          <w:rPr>
            <w:b/>
            <w:bCs/>
          </w:rPr>
          <w:delText>Burn JA</w:delText>
        </w:r>
        <w:r w:rsidRPr="002D7B41" w:rsidDel="00D61662">
          <w:delText xml:space="preserve">, </w:delText>
        </w:r>
        <w:r w:rsidRPr="002D7B41" w:rsidDel="00D61662">
          <w:rPr>
            <w:b/>
            <w:bCs/>
          </w:rPr>
          <w:delText>Costa KC</w:delText>
        </w:r>
        <w:r w:rsidRPr="002D7B41" w:rsidDel="00D61662">
          <w:delText xml:space="preserve">, </w:delText>
        </w:r>
        <w:r w:rsidRPr="002D7B41" w:rsidDel="00D61662">
          <w:rPr>
            <w:b/>
            <w:bCs/>
          </w:rPr>
          <w:delText>Lie TJ</w:delText>
        </w:r>
        <w:r w:rsidRPr="002D7B41" w:rsidDel="00D61662">
          <w:delText xml:space="preserve">, </w:delText>
        </w:r>
        <w:r w:rsidRPr="002D7B41" w:rsidDel="00D61662">
          <w:rPr>
            <w:b/>
            <w:bCs/>
          </w:rPr>
          <w:delText>Slagel J</w:delText>
        </w:r>
        <w:r w:rsidRPr="002D7B41" w:rsidDel="00D61662">
          <w:delText xml:space="preserve">, </w:delText>
        </w:r>
        <w:r w:rsidRPr="002D7B41" w:rsidDel="00D61662">
          <w:rPr>
            <w:b/>
            <w:bCs/>
          </w:rPr>
          <w:delText>Moritz RL</w:delText>
        </w:r>
        <w:r w:rsidRPr="002D7B41" w:rsidDel="00D61662">
          <w:delText xml:space="preserve">, </w:delText>
        </w:r>
        <w:r w:rsidRPr="002D7B41" w:rsidDel="00D61662">
          <w:rPr>
            <w:b/>
            <w:bCs/>
          </w:rPr>
          <w:delText>Hackett M</w:delText>
        </w:r>
        <w:r w:rsidRPr="002D7B41" w:rsidDel="00D61662">
          <w:delText xml:space="preserve">, </w:delText>
        </w:r>
        <w:r w:rsidRPr="002D7B41" w:rsidDel="00D61662">
          <w:rPr>
            <w:b/>
            <w:bCs/>
          </w:rPr>
          <w:delText>Leigh JA</w:delText>
        </w:r>
        <w:r w:rsidRPr="002D7B41" w:rsidDel="00D61662">
          <w:delText xml:space="preserve">, </w:delText>
        </w:r>
        <w:r w:rsidRPr="002D7B41" w:rsidDel="00D61662">
          <w:rPr>
            <w:b/>
            <w:bCs/>
          </w:rPr>
          <w:delText>Baliga NS</w:delText>
        </w:r>
        <w:r w:rsidRPr="002D7B41" w:rsidDel="00D61662">
          <w:delText xml:space="preserve">. 2013. A systems level predictive model for global gene regulation of methanogenesis in a hydrogenotrophic methanogen. Genome Res </w:delText>
        </w:r>
        <w:r w:rsidRPr="002D7B41" w:rsidDel="00D61662">
          <w:rPr>
            <w:b/>
            <w:bCs/>
          </w:rPr>
          <w:delText>23</w:delText>
        </w:r>
        <w:r w:rsidRPr="002D7B41" w:rsidDel="00D61662">
          <w:delText>:1839–1851.</w:delText>
        </w:r>
      </w:del>
    </w:p>
    <w:p w14:paraId="0CDC30B6" w14:textId="157CD6ED" w:rsidR="0079505E" w:rsidRPr="002D7B41" w:rsidDel="00D61662" w:rsidRDefault="0079505E">
      <w:pPr>
        <w:pStyle w:val="Bibliography"/>
        <w:rPr>
          <w:del w:id="250" w:author="T L" w:date="2016-01-11T22:49:00Z"/>
        </w:rPr>
        <w:pPrChange w:id="251" w:author="T L" w:date="2016-01-12T00:05:00Z">
          <w:pPr>
            <w:pStyle w:val="Bibliography1"/>
          </w:pPr>
        </w:pPrChange>
      </w:pPr>
      <w:del w:id="252" w:author="T L" w:date="2016-01-11T22:49:00Z">
        <w:r w:rsidRPr="002D7B41" w:rsidDel="00D61662">
          <w:delText xml:space="preserve">21. </w:delText>
        </w:r>
        <w:r w:rsidRPr="002D7B41" w:rsidDel="00D61662">
          <w:tab/>
        </w:r>
        <w:r w:rsidRPr="002D7B41" w:rsidDel="00D61662">
          <w:rPr>
            <w:b/>
            <w:bCs/>
          </w:rPr>
          <w:delText>Johnson EF</w:delText>
        </w:r>
        <w:r w:rsidRPr="002D7B41" w:rsidDel="00D61662">
          <w:delText xml:space="preserve">, </w:delText>
        </w:r>
        <w:r w:rsidRPr="002D7B41" w:rsidDel="00D61662">
          <w:rPr>
            <w:b/>
            <w:bCs/>
          </w:rPr>
          <w:delText>Mukhopadhyay B</w:delText>
        </w:r>
        <w:r w:rsidRPr="002D7B41" w:rsidDel="00D61662">
          <w:delText xml:space="preserve">. 2008. Coenzyme F420-Dependent Sulfite Reductase-Enabled Sulfite Detoxification and Use of Sulfite as a Sole Sulfur Source by Methanococcus maripaludis. Appl Environ Microbiol </w:delText>
        </w:r>
        <w:r w:rsidRPr="002D7B41" w:rsidDel="00D61662">
          <w:rPr>
            <w:b/>
            <w:bCs/>
          </w:rPr>
          <w:delText>74</w:delText>
        </w:r>
        <w:r w:rsidRPr="002D7B41" w:rsidDel="00D61662">
          <w:delText>:3591–3595.</w:delText>
        </w:r>
      </w:del>
    </w:p>
    <w:p w14:paraId="76456D56" w14:textId="5EA5A116" w:rsidR="0079505E" w:rsidRPr="002D7B41" w:rsidDel="00D61662" w:rsidRDefault="0079505E">
      <w:pPr>
        <w:pStyle w:val="Bibliography"/>
        <w:rPr>
          <w:del w:id="253" w:author="T L" w:date="2016-01-11T22:49:00Z"/>
        </w:rPr>
        <w:pPrChange w:id="254" w:author="T L" w:date="2016-01-12T00:05:00Z">
          <w:pPr>
            <w:pStyle w:val="Bibliography1"/>
          </w:pPr>
        </w:pPrChange>
      </w:pPr>
      <w:del w:id="255" w:author="T L" w:date="2016-01-11T22:49:00Z">
        <w:r w:rsidRPr="002D7B41" w:rsidDel="00D61662">
          <w:delText xml:space="preserve">22. </w:delText>
        </w:r>
        <w:r w:rsidRPr="002D7B41" w:rsidDel="00D61662">
          <w:tab/>
        </w:r>
        <w:r w:rsidRPr="002D7B41" w:rsidDel="00D61662">
          <w:rPr>
            <w:b/>
            <w:bCs/>
          </w:rPr>
          <w:delText>Lie TJ</w:delText>
        </w:r>
        <w:r w:rsidRPr="002D7B41" w:rsidDel="00D61662">
          <w:delText xml:space="preserve">, </w:delText>
        </w:r>
        <w:r w:rsidRPr="002D7B41" w:rsidDel="00D61662">
          <w:rPr>
            <w:b/>
            <w:bCs/>
          </w:rPr>
          <w:delText>Dodsworth JA</w:delText>
        </w:r>
        <w:r w:rsidRPr="002D7B41" w:rsidDel="00D61662">
          <w:delText xml:space="preserve">, </w:delText>
        </w:r>
        <w:r w:rsidRPr="002D7B41" w:rsidDel="00D61662">
          <w:rPr>
            <w:b/>
            <w:bCs/>
          </w:rPr>
          <w:delText>Nickle DC</w:delText>
        </w:r>
        <w:r w:rsidRPr="002D7B41" w:rsidDel="00D61662">
          <w:delText xml:space="preserve">, </w:delText>
        </w:r>
        <w:r w:rsidRPr="002D7B41" w:rsidDel="00D61662">
          <w:rPr>
            <w:b/>
            <w:bCs/>
          </w:rPr>
          <w:delText>Leigh JA</w:delText>
        </w:r>
        <w:r w:rsidRPr="002D7B41" w:rsidDel="00D61662">
          <w:delText xml:space="preserve">. 2007. Diverse homologues of the archaeal repressor NrpR function similarly in nitrogen regulation. FEMS Microbiol Lett </w:delText>
        </w:r>
        <w:r w:rsidRPr="002D7B41" w:rsidDel="00D61662">
          <w:rPr>
            <w:b/>
            <w:bCs/>
          </w:rPr>
          <w:delText>271</w:delText>
        </w:r>
        <w:r w:rsidRPr="002D7B41" w:rsidDel="00D61662">
          <w:delText>:281–288.</w:delText>
        </w:r>
      </w:del>
    </w:p>
    <w:p w14:paraId="6080776C" w14:textId="308D79A0" w:rsidR="0079505E" w:rsidRPr="002D7B41" w:rsidDel="00D61662" w:rsidRDefault="0079505E">
      <w:pPr>
        <w:pStyle w:val="Bibliography"/>
        <w:rPr>
          <w:del w:id="256" w:author="T L" w:date="2016-01-11T22:49:00Z"/>
        </w:rPr>
        <w:pPrChange w:id="257" w:author="T L" w:date="2016-01-12T00:05:00Z">
          <w:pPr>
            <w:pStyle w:val="Bibliography1"/>
          </w:pPr>
        </w:pPrChange>
      </w:pPr>
      <w:del w:id="258" w:author="T L" w:date="2016-01-11T22:49:00Z">
        <w:r w:rsidRPr="002D7B41" w:rsidDel="00D61662">
          <w:delText xml:space="preserve">23. </w:delText>
        </w:r>
        <w:r w:rsidRPr="002D7B41" w:rsidDel="00D61662">
          <w:tab/>
        </w:r>
        <w:r w:rsidRPr="002D7B41" w:rsidDel="00D61662">
          <w:rPr>
            <w:b/>
            <w:bCs/>
          </w:rPr>
          <w:delText>Kauffman KJ</w:delText>
        </w:r>
        <w:r w:rsidRPr="002D7B41" w:rsidDel="00D61662">
          <w:delText xml:space="preserve">, </w:delText>
        </w:r>
        <w:r w:rsidRPr="002D7B41" w:rsidDel="00D61662">
          <w:rPr>
            <w:b/>
            <w:bCs/>
          </w:rPr>
          <w:delText>Prakash P</w:delText>
        </w:r>
        <w:r w:rsidRPr="002D7B41" w:rsidDel="00D61662">
          <w:delText xml:space="preserve">, </w:delText>
        </w:r>
        <w:r w:rsidRPr="002D7B41" w:rsidDel="00D61662">
          <w:rPr>
            <w:b/>
            <w:bCs/>
          </w:rPr>
          <w:delText>Edwards JS</w:delText>
        </w:r>
        <w:r w:rsidRPr="002D7B41" w:rsidDel="00D61662">
          <w:delText xml:space="preserve">. 2003. Advances in flux balance analysis. Curr Opin Biotechnol </w:delText>
        </w:r>
        <w:r w:rsidRPr="002D7B41" w:rsidDel="00D61662">
          <w:rPr>
            <w:b/>
            <w:bCs/>
          </w:rPr>
          <w:delText>14</w:delText>
        </w:r>
        <w:r w:rsidRPr="002D7B41" w:rsidDel="00D61662">
          <w:delText>:491–496.</w:delText>
        </w:r>
      </w:del>
    </w:p>
    <w:p w14:paraId="3B725BC0" w14:textId="1E67E5DD" w:rsidR="0079505E" w:rsidRPr="002D7B41" w:rsidDel="00D61662" w:rsidRDefault="0079505E">
      <w:pPr>
        <w:pStyle w:val="Bibliography"/>
        <w:rPr>
          <w:del w:id="259" w:author="T L" w:date="2016-01-11T22:49:00Z"/>
        </w:rPr>
        <w:pPrChange w:id="260" w:author="T L" w:date="2016-01-12T00:05:00Z">
          <w:pPr>
            <w:pStyle w:val="Bibliography1"/>
          </w:pPr>
        </w:pPrChange>
      </w:pPr>
      <w:del w:id="261" w:author="T L" w:date="2016-01-11T22:49:00Z">
        <w:r w:rsidRPr="002D7B41" w:rsidDel="00D61662">
          <w:delText xml:space="preserve">24. </w:delText>
        </w:r>
        <w:r w:rsidRPr="002D7B41" w:rsidDel="00D61662">
          <w:tab/>
        </w:r>
        <w:r w:rsidRPr="002D7B41" w:rsidDel="00D61662">
          <w:rPr>
            <w:b/>
            <w:bCs/>
          </w:rPr>
          <w:delText>Simeonidis E</w:delText>
        </w:r>
        <w:r w:rsidRPr="002D7B41" w:rsidDel="00D61662">
          <w:delText xml:space="preserve">, </w:delText>
        </w:r>
        <w:r w:rsidRPr="002D7B41" w:rsidDel="00D61662">
          <w:rPr>
            <w:b/>
            <w:bCs/>
          </w:rPr>
          <w:delText>Price ND</w:delText>
        </w:r>
        <w:r w:rsidRPr="002D7B41" w:rsidDel="00D61662">
          <w:delText xml:space="preserve">. 2015. Genome-scale modeling for metabolic engineering. J Ind Microbiol Biotechnol </w:delText>
        </w:r>
        <w:r w:rsidRPr="002D7B41" w:rsidDel="00D61662">
          <w:rPr>
            <w:b/>
            <w:bCs/>
          </w:rPr>
          <w:delText>42</w:delText>
        </w:r>
        <w:r w:rsidRPr="002D7B41" w:rsidDel="00D61662">
          <w:delText>:327–338.</w:delText>
        </w:r>
      </w:del>
    </w:p>
    <w:p w14:paraId="2D36B5B5" w14:textId="2F0360B1" w:rsidR="0079505E" w:rsidRPr="002D7B41" w:rsidDel="00D61662" w:rsidRDefault="0079505E">
      <w:pPr>
        <w:pStyle w:val="Bibliography"/>
        <w:rPr>
          <w:del w:id="262" w:author="T L" w:date="2016-01-11T22:49:00Z"/>
        </w:rPr>
        <w:pPrChange w:id="263" w:author="T L" w:date="2016-01-12T00:05:00Z">
          <w:pPr>
            <w:pStyle w:val="Bibliography1"/>
          </w:pPr>
        </w:pPrChange>
      </w:pPr>
      <w:del w:id="264" w:author="T L" w:date="2016-01-11T22:49:00Z">
        <w:r w:rsidRPr="002D7B41" w:rsidDel="00D61662">
          <w:delText xml:space="preserve">25. </w:delText>
        </w:r>
        <w:r w:rsidRPr="002D7B41" w:rsidDel="00D61662">
          <w:tab/>
        </w:r>
        <w:r w:rsidRPr="002D7B41" w:rsidDel="00D61662">
          <w:rPr>
            <w:b/>
            <w:bCs/>
          </w:rPr>
          <w:delText>Milne CB</w:delText>
        </w:r>
        <w:r w:rsidRPr="002D7B41" w:rsidDel="00D61662">
          <w:delText xml:space="preserve">, </w:delText>
        </w:r>
        <w:r w:rsidRPr="002D7B41" w:rsidDel="00D61662">
          <w:rPr>
            <w:b/>
            <w:bCs/>
          </w:rPr>
          <w:delText>Kim P-J</w:delText>
        </w:r>
        <w:r w:rsidRPr="002D7B41" w:rsidDel="00D61662">
          <w:delText xml:space="preserve">, </w:delText>
        </w:r>
        <w:r w:rsidRPr="002D7B41" w:rsidDel="00D61662">
          <w:rPr>
            <w:b/>
            <w:bCs/>
          </w:rPr>
          <w:delText>Eddy JA</w:delText>
        </w:r>
        <w:r w:rsidRPr="002D7B41" w:rsidDel="00D61662">
          <w:delText xml:space="preserve">, </w:delText>
        </w:r>
        <w:r w:rsidRPr="002D7B41" w:rsidDel="00D61662">
          <w:rPr>
            <w:b/>
            <w:bCs/>
          </w:rPr>
          <w:delText>Price ND</w:delText>
        </w:r>
        <w:r w:rsidRPr="002D7B41" w:rsidDel="00D61662">
          <w:delText xml:space="preserve">. 2009. Accomplishments in genome-scale in silico modeling for industrial and medical biotechnology. Biotechnol J </w:delText>
        </w:r>
        <w:r w:rsidRPr="002D7B41" w:rsidDel="00D61662">
          <w:rPr>
            <w:b/>
            <w:bCs/>
          </w:rPr>
          <w:delText>4</w:delText>
        </w:r>
        <w:r w:rsidRPr="002D7B41" w:rsidDel="00D61662">
          <w:delText>:1653–1670.</w:delText>
        </w:r>
      </w:del>
    </w:p>
    <w:p w14:paraId="26E5BC3E" w14:textId="1F466523" w:rsidR="0079505E" w:rsidRPr="002D7B41" w:rsidDel="00D61662" w:rsidRDefault="0079505E">
      <w:pPr>
        <w:pStyle w:val="Bibliography"/>
        <w:rPr>
          <w:del w:id="265" w:author="T L" w:date="2016-01-11T22:49:00Z"/>
        </w:rPr>
        <w:pPrChange w:id="266" w:author="T L" w:date="2016-01-12T00:05:00Z">
          <w:pPr>
            <w:pStyle w:val="Bibliography1"/>
          </w:pPr>
        </w:pPrChange>
      </w:pPr>
      <w:del w:id="267" w:author="T L" w:date="2016-01-11T22:49:00Z">
        <w:r w:rsidRPr="002D7B41" w:rsidDel="00D61662">
          <w:delText xml:space="preserve">26. </w:delText>
        </w:r>
        <w:r w:rsidRPr="002D7B41" w:rsidDel="00D61662">
          <w:tab/>
        </w:r>
        <w:r w:rsidRPr="002D7B41" w:rsidDel="00D61662">
          <w:rPr>
            <w:b/>
            <w:bCs/>
          </w:rPr>
          <w:delText>Stolyar S</w:delText>
        </w:r>
        <w:r w:rsidRPr="002D7B41" w:rsidDel="00D61662">
          <w:delText xml:space="preserve">, </w:delText>
        </w:r>
        <w:r w:rsidRPr="002D7B41" w:rsidDel="00D61662">
          <w:rPr>
            <w:b/>
            <w:bCs/>
          </w:rPr>
          <w:delText>Van Dien S</w:delText>
        </w:r>
        <w:r w:rsidRPr="002D7B41" w:rsidDel="00D61662">
          <w:delText xml:space="preserve">, </w:delText>
        </w:r>
        <w:r w:rsidRPr="002D7B41" w:rsidDel="00D61662">
          <w:rPr>
            <w:b/>
            <w:bCs/>
          </w:rPr>
          <w:delText>Hillesland KL</w:delText>
        </w:r>
        <w:r w:rsidRPr="002D7B41" w:rsidDel="00D61662">
          <w:delText xml:space="preserve">, </w:delText>
        </w:r>
        <w:r w:rsidRPr="002D7B41" w:rsidDel="00D61662">
          <w:rPr>
            <w:b/>
            <w:bCs/>
          </w:rPr>
          <w:delText>Pinel N</w:delText>
        </w:r>
        <w:r w:rsidRPr="002D7B41" w:rsidDel="00D61662">
          <w:delText xml:space="preserve">, </w:delText>
        </w:r>
        <w:r w:rsidRPr="002D7B41" w:rsidDel="00D61662">
          <w:rPr>
            <w:b/>
            <w:bCs/>
          </w:rPr>
          <w:delText>Lie TJ</w:delText>
        </w:r>
        <w:r w:rsidRPr="002D7B41" w:rsidDel="00D61662">
          <w:delText xml:space="preserve">, </w:delText>
        </w:r>
        <w:r w:rsidRPr="002D7B41" w:rsidDel="00D61662">
          <w:rPr>
            <w:b/>
            <w:bCs/>
          </w:rPr>
          <w:delText>Leigh JA</w:delText>
        </w:r>
        <w:r w:rsidRPr="002D7B41" w:rsidDel="00D61662">
          <w:delText xml:space="preserve">, </w:delText>
        </w:r>
        <w:r w:rsidRPr="002D7B41" w:rsidDel="00D61662">
          <w:rPr>
            <w:b/>
            <w:bCs/>
          </w:rPr>
          <w:delText>Stahl DA</w:delText>
        </w:r>
        <w:r w:rsidRPr="002D7B41" w:rsidDel="00D61662">
          <w:delText xml:space="preserve">. 2007. Metabolic modeling of a mutualistic microbial community. Mol Syst Biol </w:delText>
        </w:r>
        <w:r w:rsidRPr="002D7B41" w:rsidDel="00D61662">
          <w:rPr>
            <w:b/>
            <w:bCs/>
          </w:rPr>
          <w:delText>3</w:delText>
        </w:r>
        <w:r w:rsidRPr="002D7B41" w:rsidDel="00D61662">
          <w:delText>:92.</w:delText>
        </w:r>
      </w:del>
    </w:p>
    <w:p w14:paraId="5673680B" w14:textId="3D5D27C6" w:rsidR="0079505E" w:rsidRPr="002D7B41" w:rsidDel="00D61662" w:rsidRDefault="0079505E">
      <w:pPr>
        <w:pStyle w:val="Bibliography"/>
        <w:rPr>
          <w:del w:id="268" w:author="T L" w:date="2016-01-11T22:49:00Z"/>
        </w:rPr>
        <w:pPrChange w:id="269" w:author="T L" w:date="2016-01-12T00:05:00Z">
          <w:pPr>
            <w:pStyle w:val="Bibliography1"/>
          </w:pPr>
        </w:pPrChange>
      </w:pPr>
      <w:del w:id="270" w:author="T L" w:date="2016-01-11T22:49:00Z">
        <w:r w:rsidRPr="002D7B41" w:rsidDel="00D61662">
          <w:delText xml:space="preserve">27. </w:delText>
        </w:r>
        <w:r w:rsidRPr="002D7B41" w:rsidDel="00D61662">
          <w:tab/>
        </w:r>
        <w:r w:rsidRPr="002D7B41" w:rsidDel="00D61662">
          <w:rPr>
            <w:b/>
            <w:bCs/>
          </w:rPr>
          <w:delText>Goyal N</w:delText>
        </w:r>
        <w:r w:rsidRPr="002D7B41" w:rsidDel="00D61662">
          <w:delText xml:space="preserve">, </w:delText>
        </w:r>
        <w:r w:rsidRPr="002D7B41" w:rsidDel="00D61662">
          <w:rPr>
            <w:b/>
            <w:bCs/>
          </w:rPr>
          <w:delText>Widiastuti H</w:delText>
        </w:r>
        <w:r w:rsidRPr="002D7B41" w:rsidDel="00D61662">
          <w:delText xml:space="preserve">, </w:delText>
        </w:r>
        <w:r w:rsidRPr="002D7B41" w:rsidDel="00D61662">
          <w:rPr>
            <w:b/>
            <w:bCs/>
          </w:rPr>
          <w:delText>Karimi IA</w:delText>
        </w:r>
        <w:r w:rsidRPr="002D7B41" w:rsidDel="00D61662">
          <w:delText xml:space="preserve">, </w:delText>
        </w:r>
        <w:r w:rsidRPr="002D7B41" w:rsidDel="00D61662">
          <w:rPr>
            <w:b/>
            <w:bCs/>
          </w:rPr>
          <w:delText>Zhou Z</w:delText>
        </w:r>
        <w:r w:rsidRPr="002D7B41" w:rsidDel="00D61662">
          <w:delText xml:space="preserve">. 2014. A genome-scale metabolic model of </w:delText>
        </w:r>
        <w:r w:rsidRPr="002D7B41" w:rsidDel="00D61662">
          <w:rPr>
            <w:i/>
            <w:iCs/>
          </w:rPr>
          <w:delText>Methanococcus maripaludis S2</w:delText>
        </w:r>
        <w:r w:rsidRPr="002D7B41" w:rsidDel="00D61662">
          <w:delText xml:space="preserve"> for CO2 capture and conversion to methane. Mol Biosyst </w:delText>
        </w:r>
        <w:r w:rsidRPr="002D7B41" w:rsidDel="00D61662">
          <w:rPr>
            <w:b/>
            <w:bCs/>
          </w:rPr>
          <w:delText>10</w:delText>
        </w:r>
        <w:r w:rsidRPr="002D7B41" w:rsidDel="00D61662">
          <w:delText>:1043–1054.</w:delText>
        </w:r>
      </w:del>
    </w:p>
    <w:p w14:paraId="246B5FD0" w14:textId="6B0A30DA" w:rsidR="0079505E" w:rsidRPr="002D7B41" w:rsidDel="00D61662" w:rsidRDefault="0079505E">
      <w:pPr>
        <w:pStyle w:val="Bibliography"/>
        <w:rPr>
          <w:del w:id="271" w:author="T L" w:date="2016-01-11T22:49:00Z"/>
        </w:rPr>
        <w:pPrChange w:id="272" w:author="T L" w:date="2016-01-12T00:05:00Z">
          <w:pPr>
            <w:pStyle w:val="Bibliography1"/>
          </w:pPr>
        </w:pPrChange>
      </w:pPr>
      <w:del w:id="273" w:author="T L" w:date="2016-01-11T22:49:00Z">
        <w:r w:rsidRPr="002D7B41" w:rsidDel="00D61662">
          <w:delText xml:space="preserve">28. </w:delText>
        </w:r>
        <w:r w:rsidRPr="002D7B41" w:rsidDel="00D61662">
          <w:tab/>
        </w:r>
        <w:r w:rsidRPr="002D7B41" w:rsidDel="00D61662">
          <w:rPr>
            <w:b/>
            <w:bCs/>
          </w:rPr>
          <w:delText>Susanti D</w:delText>
        </w:r>
        <w:r w:rsidRPr="002D7B41" w:rsidDel="00D61662">
          <w:delText xml:space="preserve">, </w:delText>
        </w:r>
        <w:r w:rsidRPr="002D7B41" w:rsidDel="00D61662">
          <w:rPr>
            <w:b/>
            <w:bCs/>
          </w:rPr>
          <w:delText>Mukhopadhyay B</w:delText>
        </w:r>
        <w:r w:rsidRPr="002D7B41" w:rsidDel="00D61662">
          <w:delText xml:space="preserve">. 2012. An Intertwined Evolutionary History of Methanogenic Archaea and Sulfate Reduction. PLoS ONE </w:delText>
        </w:r>
        <w:r w:rsidRPr="002D7B41" w:rsidDel="00D61662">
          <w:rPr>
            <w:b/>
            <w:bCs/>
          </w:rPr>
          <w:delText>7</w:delText>
        </w:r>
        <w:r w:rsidRPr="002D7B41" w:rsidDel="00D61662">
          <w:delText>:e45313.</w:delText>
        </w:r>
      </w:del>
    </w:p>
    <w:p w14:paraId="46478508" w14:textId="22319791" w:rsidR="0079505E" w:rsidRPr="002D7B41" w:rsidDel="00D61662" w:rsidRDefault="0079505E">
      <w:pPr>
        <w:pStyle w:val="Bibliography"/>
        <w:rPr>
          <w:del w:id="274" w:author="T L" w:date="2016-01-11T22:49:00Z"/>
        </w:rPr>
        <w:pPrChange w:id="275" w:author="T L" w:date="2016-01-12T00:05:00Z">
          <w:pPr>
            <w:pStyle w:val="Bibliography1"/>
          </w:pPr>
        </w:pPrChange>
      </w:pPr>
      <w:del w:id="276" w:author="T L" w:date="2016-01-11T22:49:00Z">
        <w:r w:rsidRPr="002D7B41" w:rsidDel="00D61662">
          <w:delText xml:space="preserve">29. </w:delText>
        </w:r>
        <w:r w:rsidRPr="002D7B41" w:rsidDel="00D61662">
          <w:tab/>
        </w:r>
        <w:r w:rsidRPr="002D7B41" w:rsidDel="00D61662">
          <w:rPr>
            <w:b/>
            <w:bCs/>
          </w:rPr>
          <w:delText>Graham DE</w:delText>
        </w:r>
        <w:r w:rsidRPr="002D7B41" w:rsidDel="00D61662">
          <w:delText xml:space="preserve">, </w:delText>
        </w:r>
        <w:r w:rsidRPr="002D7B41" w:rsidDel="00D61662">
          <w:rPr>
            <w:b/>
            <w:bCs/>
          </w:rPr>
          <w:delText>White RH</w:delText>
        </w:r>
        <w:r w:rsidRPr="002D7B41" w:rsidDel="00D61662">
          <w:delText xml:space="preserve">. 2002. Elucidation of methanogenic coenzyme biosyntheses: from spectroscopy to genomics. Nat Prod Rep </w:delText>
        </w:r>
        <w:r w:rsidRPr="002D7B41" w:rsidDel="00D61662">
          <w:rPr>
            <w:b/>
            <w:bCs/>
          </w:rPr>
          <w:delText>19</w:delText>
        </w:r>
        <w:r w:rsidRPr="002D7B41" w:rsidDel="00D61662">
          <w:delText>:133–147.</w:delText>
        </w:r>
      </w:del>
    </w:p>
    <w:p w14:paraId="40C74EE9" w14:textId="0843B16B" w:rsidR="0079505E" w:rsidRPr="002D7B41" w:rsidDel="00D61662" w:rsidRDefault="0079505E">
      <w:pPr>
        <w:pStyle w:val="Bibliography"/>
        <w:rPr>
          <w:del w:id="277" w:author="T L" w:date="2016-01-11T22:49:00Z"/>
        </w:rPr>
        <w:pPrChange w:id="278" w:author="T L" w:date="2016-01-12T00:05:00Z">
          <w:pPr>
            <w:pStyle w:val="Bibliography1"/>
          </w:pPr>
        </w:pPrChange>
      </w:pPr>
      <w:del w:id="279" w:author="T L" w:date="2016-01-11T22:49:00Z">
        <w:r w:rsidRPr="002D7B41" w:rsidDel="00D61662">
          <w:delText xml:space="preserve">30. </w:delText>
        </w:r>
        <w:r w:rsidRPr="002D7B41" w:rsidDel="00D61662">
          <w:tab/>
        </w:r>
        <w:r w:rsidRPr="002D7B41" w:rsidDel="00D61662">
          <w:rPr>
            <w:b/>
            <w:bCs/>
          </w:rPr>
          <w:delText>Benedict MN</w:delText>
        </w:r>
        <w:r w:rsidRPr="002D7B41" w:rsidDel="00D61662">
          <w:delText xml:space="preserve">, </w:delText>
        </w:r>
        <w:r w:rsidRPr="002D7B41" w:rsidDel="00D61662">
          <w:rPr>
            <w:b/>
            <w:bCs/>
          </w:rPr>
          <w:delText>Mundy MB</w:delText>
        </w:r>
        <w:r w:rsidRPr="002D7B41" w:rsidDel="00D61662">
          <w:delText xml:space="preserve">, </w:delText>
        </w:r>
        <w:r w:rsidRPr="002D7B41" w:rsidDel="00D61662">
          <w:rPr>
            <w:b/>
            <w:bCs/>
          </w:rPr>
          <w:delText>Henry CS</w:delText>
        </w:r>
        <w:r w:rsidRPr="002D7B41" w:rsidDel="00D61662">
          <w:delText xml:space="preserve">, </w:delText>
        </w:r>
        <w:r w:rsidRPr="002D7B41" w:rsidDel="00D61662">
          <w:rPr>
            <w:b/>
            <w:bCs/>
          </w:rPr>
          <w:delText>Chia N</w:delText>
        </w:r>
        <w:r w:rsidRPr="002D7B41" w:rsidDel="00D61662">
          <w:delText xml:space="preserve">, </w:delText>
        </w:r>
        <w:r w:rsidRPr="002D7B41" w:rsidDel="00D61662">
          <w:rPr>
            <w:b/>
            <w:bCs/>
          </w:rPr>
          <w:delText>Price ND</w:delText>
        </w:r>
        <w:r w:rsidRPr="002D7B41" w:rsidDel="00D61662">
          <w:delText xml:space="preserve">. 2014. Likelihood-Based Gene Annotations for Gap Filling and Quality Assessment in Genome-Scale Metabolic Models. PLoS Comput Biol </w:delText>
        </w:r>
        <w:r w:rsidRPr="002D7B41" w:rsidDel="00D61662">
          <w:rPr>
            <w:b/>
            <w:bCs/>
          </w:rPr>
          <w:delText>10</w:delText>
        </w:r>
        <w:r w:rsidRPr="002D7B41" w:rsidDel="00D61662">
          <w:delText>:e1003882.</w:delText>
        </w:r>
      </w:del>
    </w:p>
    <w:p w14:paraId="392B13AA" w14:textId="4C7C2778" w:rsidR="0079505E" w:rsidRPr="002D7B41" w:rsidDel="00D61662" w:rsidRDefault="0079505E">
      <w:pPr>
        <w:pStyle w:val="Bibliography"/>
        <w:rPr>
          <w:del w:id="280" w:author="T L" w:date="2016-01-11T22:49:00Z"/>
        </w:rPr>
        <w:pPrChange w:id="281" w:author="T L" w:date="2016-01-12T00:05:00Z">
          <w:pPr>
            <w:pStyle w:val="Bibliography1"/>
          </w:pPr>
        </w:pPrChange>
      </w:pPr>
      <w:del w:id="282" w:author="T L" w:date="2016-01-11T22:49:00Z">
        <w:r w:rsidRPr="002D7B41" w:rsidDel="00D61662">
          <w:delText xml:space="preserve">31. </w:delText>
        </w:r>
        <w:r w:rsidRPr="002D7B41" w:rsidDel="00D61662">
          <w:tab/>
        </w:r>
        <w:r w:rsidRPr="002D7B41" w:rsidDel="00D61662">
          <w:rPr>
            <w:b/>
            <w:bCs/>
          </w:rPr>
          <w:delText>Jackson BE</w:delText>
        </w:r>
        <w:r w:rsidRPr="002D7B41" w:rsidDel="00D61662">
          <w:delText xml:space="preserve">, </w:delText>
        </w:r>
        <w:r w:rsidRPr="002D7B41" w:rsidDel="00D61662">
          <w:rPr>
            <w:b/>
            <w:bCs/>
          </w:rPr>
          <w:delText>McInerney MJ</w:delText>
        </w:r>
        <w:r w:rsidRPr="002D7B41" w:rsidDel="00D61662">
          <w:delText xml:space="preserve">. 2002. Anaerobic microbial metabolism can proceed close to thermodynamic limits. Nature </w:delText>
        </w:r>
        <w:r w:rsidRPr="002D7B41" w:rsidDel="00D61662">
          <w:rPr>
            <w:b/>
            <w:bCs/>
          </w:rPr>
          <w:delText>415</w:delText>
        </w:r>
        <w:r w:rsidRPr="002D7B41" w:rsidDel="00D61662">
          <w:delText>:454–456.</w:delText>
        </w:r>
      </w:del>
    </w:p>
    <w:p w14:paraId="449E447D" w14:textId="3106E335" w:rsidR="0079505E" w:rsidRPr="002D7B41" w:rsidDel="00D61662" w:rsidRDefault="0079505E">
      <w:pPr>
        <w:pStyle w:val="Bibliography"/>
        <w:rPr>
          <w:del w:id="283" w:author="T L" w:date="2016-01-11T22:49:00Z"/>
        </w:rPr>
        <w:pPrChange w:id="284" w:author="T L" w:date="2016-01-12T00:05:00Z">
          <w:pPr>
            <w:pStyle w:val="Bibliography1"/>
          </w:pPr>
        </w:pPrChange>
      </w:pPr>
      <w:del w:id="285" w:author="T L" w:date="2016-01-11T22:49:00Z">
        <w:r w:rsidRPr="002D7B41" w:rsidDel="00D61662">
          <w:delText xml:space="preserve">32. </w:delText>
        </w:r>
        <w:r w:rsidRPr="002D7B41" w:rsidDel="00D61662">
          <w:tab/>
        </w:r>
        <w:r w:rsidRPr="002D7B41" w:rsidDel="00D61662">
          <w:rPr>
            <w:b/>
            <w:bCs/>
          </w:rPr>
          <w:delText>Henry CS</w:delText>
        </w:r>
        <w:r w:rsidRPr="002D7B41" w:rsidDel="00D61662">
          <w:delText xml:space="preserve">, </w:delText>
        </w:r>
        <w:r w:rsidRPr="002D7B41" w:rsidDel="00D61662">
          <w:rPr>
            <w:b/>
            <w:bCs/>
          </w:rPr>
          <w:delText>Broadbelt LJ</w:delText>
        </w:r>
        <w:r w:rsidRPr="002D7B41" w:rsidDel="00D61662">
          <w:delText xml:space="preserve">, </w:delText>
        </w:r>
        <w:r w:rsidRPr="002D7B41" w:rsidDel="00D61662">
          <w:rPr>
            <w:b/>
            <w:bCs/>
          </w:rPr>
          <w:delText>Hatzimanikatis V</w:delText>
        </w:r>
        <w:r w:rsidRPr="002D7B41" w:rsidDel="00D61662">
          <w:delText xml:space="preserve">. 2007. Thermodynamics-Based Metabolic Flux Analysis. Biophys J </w:delText>
        </w:r>
        <w:r w:rsidRPr="002D7B41" w:rsidDel="00D61662">
          <w:rPr>
            <w:b/>
            <w:bCs/>
          </w:rPr>
          <w:delText>92</w:delText>
        </w:r>
        <w:r w:rsidRPr="002D7B41" w:rsidDel="00D61662">
          <w:delText>:1792–1805.</w:delText>
        </w:r>
      </w:del>
    </w:p>
    <w:p w14:paraId="06B64030" w14:textId="0A8007C9" w:rsidR="0079505E" w:rsidRPr="002D7B41" w:rsidDel="00D61662" w:rsidRDefault="0079505E">
      <w:pPr>
        <w:pStyle w:val="Bibliography"/>
        <w:rPr>
          <w:del w:id="286" w:author="T L" w:date="2016-01-11T22:49:00Z"/>
        </w:rPr>
        <w:pPrChange w:id="287" w:author="T L" w:date="2016-01-12T00:05:00Z">
          <w:pPr>
            <w:pStyle w:val="Bibliography1"/>
          </w:pPr>
        </w:pPrChange>
      </w:pPr>
      <w:del w:id="288" w:author="T L" w:date="2016-01-11T22:49:00Z">
        <w:r w:rsidRPr="002D7B41" w:rsidDel="00D61662">
          <w:delText xml:space="preserve">33. </w:delText>
        </w:r>
        <w:r w:rsidRPr="002D7B41" w:rsidDel="00D61662">
          <w:tab/>
        </w:r>
        <w:r w:rsidRPr="002D7B41" w:rsidDel="00D61662">
          <w:rPr>
            <w:b/>
            <w:bCs/>
          </w:rPr>
          <w:delText>Hoppe A</w:delText>
        </w:r>
        <w:r w:rsidRPr="002D7B41" w:rsidDel="00D61662">
          <w:delText xml:space="preserve">, </w:delText>
        </w:r>
        <w:r w:rsidRPr="002D7B41" w:rsidDel="00D61662">
          <w:rPr>
            <w:b/>
            <w:bCs/>
          </w:rPr>
          <w:delText>Hoffmann S</w:delText>
        </w:r>
        <w:r w:rsidRPr="002D7B41" w:rsidDel="00D61662">
          <w:delText xml:space="preserve">, </w:delText>
        </w:r>
        <w:r w:rsidRPr="002D7B41" w:rsidDel="00D61662">
          <w:rPr>
            <w:b/>
            <w:bCs/>
          </w:rPr>
          <w:delText>Holzhütter H-G</w:delText>
        </w:r>
        <w:r w:rsidRPr="002D7B41" w:rsidDel="00D61662">
          <w:delText xml:space="preserve">. 2007. Including metabolite concentrations into flux balance analysis: thermodynamic realizability as a constraint on flux distributions in metabolic networks. BMC Syst Biol </w:delText>
        </w:r>
        <w:r w:rsidRPr="002D7B41" w:rsidDel="00D61662">
          <w:rPr>
            <w:b/>
            <w:bCs/>
          </w:rPr>
          <w:delText>1</w:delText>
        </w:r>
        <w:r w:rsidRPr="002D7B41" w:rsidDel="00D61662">
          <w:delText>:23.</w:delText>
        </w:r>
      </w:del>
    </w:p>
    <w:p w14:paraId="18C91D93" w14:textId="24F43441" w:rsidR="0079505E" w:rsidRPr="002D7B41" w:rsidDel="00D61662" w:rsidRDefault="0079505E">
      <w:pPr>
        <w:pStyle w:val="Bibliography"/>
        <w:rPr>
          <w:del w:id="289" w:author="T L" w:date="2016-01-11T22:49:00Z"/>
        </w:rPr>
        <w:pPrChange w:id="290" w:author="T L" w:date="2016-01-12T00:05:00Z">
          <w:pPr>
            <w:pStyle w:val="Bibliography1"/>
          </w:pPr>
        </w:pPrChange>
      </w:pPr>
      <w:del w:id="291" w:author="T L" w:date="2016-01-11T22:49:00Z">
        <w:r w:rsidRPr="002D7B41" w:rsidDel="00D61662">
          <w:delText xml:space="preserve">34. </w:delText>
        </w:r>
        <w:r w:rsidRPr="002D7B41" w:rsidDel="00D61662">
          <w:tab/>
        </w:r>
        <w:r w:rsidRPr="002D7B41" w:rsidDel="00D61662">
          <w:rPr>
            <w:b/>
            <w:bCs/>
          </w:rPr>
          <w:delText>Thiele I</w:delText>
        </w:r>
        <w:r w:rsidRPr="002D7B41" w:rsidDel="00D61662">
          <w:delText xml:space="preserve">, </w:delText>
        </w:r>
        <w:r w:rsidRPr="002D7B41" w:rsidDel="00D61662">
          <w:rPr>
            <w:b/>
            <w:bCs/>
          </w:rPr>
          <w:delText>Palsson BØ</w:delText>
        </w:r>
        <w:r w:rsidRPr="002D7B41" w:rsidDel="00D61662">
          <w:delText xml:space="preserve">. 2010. A protocol for generating a high-quality genome-scale metabolic reconstruction. Nat Protoc </w:delText>
        </w:r>
        <w:r w:rsidRPr="002D7B41" w:rsidDel="00D61662">
          <w:rPr>
            <w:b/>
            <w:bCs/>
          </w:rPr>
          <w:delText>5</w:delText>
        </w:r>
        <w:r w:rsidRPr="002D7B41" w:rsidDel="00D61662">
          <w:delText>:93–121.</w:delText>
        </w:r>
      </w:del>
    </w:p>
    <w:p w14:paraId="7680435A" w14:textId="6BDC9D3C" w:rsidR="0079505E" w:rsidRPr="002D7B41" w:rsidDel="00D61662" w:rsidRDefault="0079505E">
      <w:pPr>
        <w:pStyle w:val="Bibliography"/>
        <w:rPr>
          <w:del w:id="292" w:author="T L" w:date="2016-01-11T22:49:00Z"/>
        </w:rPr>
        <w:pPrChange w:id="293" w:author="T L" w:date="2016-01-12T00:05:00Z">
          <w:pPr>
            <w:pStyle w:val="Bibliography1"/>
          </w:pPr>
        </w:pPrChange>
      </w:pPr>
      <w:del w:id="294" w:author="T L" w:date="2016-01-11T22:49:00Z">
        <w:r w:rsidRPr="002D7B41" w:rsidDel="00D61662">
          <w:delText xml:space="preserve">35. </w:delText>
        </w:r>
        <w:r w:rsidRPr="002D7B41" w:rsidDel="00D61662">
          <w:tab/>
        </w:r>
        <w:r w:rsidRPr="002D7B41" w:rsidDel="00D61662">
          <w:rPr>
            <w:b/>
            <w:bCs/>
          </w:rPr>
          <w:delText>Kanehisa M</w:delText>
        </w:r>
        <w:r w:rsidRPr="002D7B41" w:rsidDel="00D61662">
          <w:delText xml:space="preserve">, </w:delText>
        </w:r>
        <w:r w:rsidRPr="002D7B41" w:rsidDel="00D61662">
          <w:rPr>
            <w:b/>
            <w:bCs/>
          </w:rPr>
          <w:delText>Goto S</w:delText>
        </w:r>
        <w:r w:rsidRPr="002D7B41" w:rsidDel="00D61662">
          <w:delText xml:space="preserve">. 2000. KEGG: Kyoto Encyclopedia of Genes and Genomes. Nucleic Acids Res </w:delText>
        </w:r>
        <w:r w:rsidRPr="002D7B41" w:rsidDel="00D61662">
          <w:rPr>
            <w:b/>
            <w:bCs/>
          </w:rPr>
          <w:delText>28</w:delText>
        </w:r>
        <w:r w:rsidRPr="002D7B41" w:rsidDel="00D61662">
          <w:delText>:27–30.</w:delText>
        </w:r>
      </w:del>
    </w:p>
    <w:p w14:paraId="31A4C151" w14:textId="686F9DB4" w:rsidR="0079505E" w:rsidRPr="002D7B41" w:rsidDel="00D61662" w:rsidRDefault="0079505E">
      <w:pPr>
        <w:pStyle w:val="Bibliography"/>
        <w:rPr>
          <w:del w:id="295" w:author="T L" w:date="2016-01-11T22:49:00Z"/>
        </w:rPr>
        <w:pPrChange w:id="296" w:author="T L" w:date="2016-01-12T00:05:00Z">
          <w:pPr>
            <w:pStyle w:val="Bibliography1"/>
          </w:pPr>
        </w:pPrChange>
      </w:pPr>
      <w:del w:id="297" w:author="T L" w:date="2016-01-11T22:49:00Z">
        <w:r w:rsidRPr="002D7B41" w:rsidDel="00D61662">
          <w:delText xml:space="preserve">36. </w:delText>
        </w:r>
        <w:r w:rsidRPr="002D7B41" w:rsidDel="00D61662">
          <w:tab/>
        </w:r>
        <w:r w:rsidRPr="002D7B41" w:rsidDel="00D61662">
          <w:rPr>
            <w:b/>
            <w:bCs/>
          </w:rPr>
          <w:delText>Caspi R</w:delText>
        </w:r>
        <w:r w:rsidRPr="002D7B41" w:rsidDel="00D61662">
          <w:delText xml:space="preserve">, </w:delText>
        </w:r>
        <w:r w:rsidRPr="002D7B41" w:rsidDel="00D61662">
          <w:rPr>
            <w:b/>
            <w:bCs/>
          </w:rPr>
          <w:delText>Altman T</w:delText>
        </w:r>
        <w:r w:rsidRPr="002D7B41" w:rsidDel="00D61662">
          <w:delText xml:space="preserve">, </w:delText>
        </w:r>
        <w:r w:rsidRPr="002D7B41" w:rsidDel="00D61662">
          <w:rPr>
            <w:b/>
            <w:bCs/>
          </w:rPr>
          <w:delText>Dale JM</w:delText>
        </w:r>
        <w:r w:rsidRPr="002D7B41" w:rsidDel="00D61662">
          <w:delText xml:space="preserve">, </w:delText>
        </w:r>
        <w:r w:rsidRPr="002D7B41" w:rsidDel="00D61662">
          <w:rPr>
            <w:b/>
            <w:bCs/>
          </w:rPr>
          <w:delText>Dreher K</w:delText>
        </w:r>
        <w:r w:rsidRPr="002D7B41" w:rsidDel="00D61662">
          <w:delText xml:space="preserve">, </w:delText>
        </w:r>
        <w:r w:rsidRPr="002D7B41" w:rsidDel="00D61662">
          <w:rPr>
            <w:b/>
            <w:bCs/>
          </w:rPr>
          <w:delText>Fulcher CA</w:delText>
        </w:r>
        <w:r w:rsidRPr="002D7B41" w:rsidDel="00D61662">
          <w:delText xml:space="preserve">, </w:delText>
        </w:r>
        <w:r w:rsidRPr="002D7B41" w:rsidDel="00D61662">
          <w:rPr>
            <w:b/>
            <w:bCs/>
          </w:rPr>
          <w:delText>Gilham F</w:delText>
        </w:r>
        <w:r w:rsidRPr="002D7B41" w:rsidDel="00D61662">
          <w:delText xml:space="preserve">, </w:delText>
        </w:r>
        <w:r w:rsidRPr="002D7B41" w:rsidDel="00D61662">
          <w:rPr>
            <w:b/>
            <w:bCs/>
          </w:rPr>
          <w:delText>Kaipa P</w:delText>
        </w:r>
        <w:r w:rsidRPr="002D7B41" w:rsidDel="00D61662">
          <w:delText xml:space="preserve">, </w:delText>
        </w:r>
        <w:r w:rsidRPr="002D7B41" w:rsidDel="00D61662">
          <w:rPr>
            <w:b/>
            <w:bCs/>
          </w:rPr>
          <w:delText>Karthikeyan AS</w:delText>
        </w:r>
        <w:r w:rsidRPr="002D7B41" w:rsidDel="00D61662">
          <w:delText xml:space="preserve">, </w:delText>
        </w:r>
        <w:r w:rsidRPr="002D7B41" w:rsidDel="00D61662">
          <w:rPr>
            <w:b/>
            <w:bCs/>
          </w:rPr>
          <w:delText>Kothari A</w:delText>
        </w:r>
        <w:r w:rsidRPr="002D7B41" w:rsidDel="00D61662">
          <w:delText xml:space="preserve">, </w:delText>
        </w:r>
        <w:r w:rsidRPr="002D7B41" w:rsidDel="00D61662">
          <w:rPr>
            <w:b/>
            <w:bCs/>
          </w:rPr>
          <w:delText>Krummenacker M</w:delText>
        </w:r>
        <w:r w:rsidRPr="002D7B41" w:rsidDel="00D61662">
          <w:delText xml:space="preserve">, </w:delText>
        </w:r>
        <w:r w:rsidRPr="002D7B41" w:rsidDel="00D61662">
          <w:rPr>
            <w:b/>
            <w:bCs/>
          </w:rPr>
          <w:delText>Latendresse M</w:delText>
        </w:r>
        <w:r w:rsidRPr="002D7B41" w:rsidDel="00D61662">
          <w:delText xml:space="preserve">, </w:delText>
        </w:r>
        <w:r w:rsidRPr="002D7B41" w:rsidDel="00D61662">
          <w:rPr>
            <w:b/>
            <w:bCs/>
          </w:rPr>
          <w:delText>Mueller LA</w:delText>
        </w:r>
        <w:r w:rsidRPr="002D7B41" w:rsidDel="00D61662">
          <w:delText xml:space="preserve">, </w:delText>
        </w:r>
        <w:r w:rsidRPr="002D7B41" w:rsidDel="00D61662">
          <w:rPr>
            <w:b/>
            <w:bCs/>
          </w:rPr>
          <w:delText>Paley S</w:delText>
        </w:r>
        <w:r w:rsidRPr="002D7B41" w:rsidDel="00D61662">
          <w:delText xml:space="preserve">, </w:delText>
        </w:r>
        <w:r w:rsidRPr="002D7B41" w:rsidDel="00D61662">
          <w:rPr>
            <w:b/>
            <w:bCs/>
          </w:rPr>
          <w:delText>Popescu L</w:delText>
        </w:r>
        <w:r w:rsidRPr="002D7B41" w:rsidDel="00D61662">
          <w:delText xml:space="preserve">, </w:delText>
        </w:r>
        <w:r w:rsidRPr="002D7B41" w:rsidDel="00D61662">
          <w:rPr>
            <w:b/>
            <w:bCs/>
          </w:rPr>
          <w:delText>Pujar A</w:delText>
        </w:r>
        <w:r w:rsidRPr="002D7B41" w:rsidDel="00D61662">
          <w:delText xml:space="preserve">, </w:delText>
        </w:r>
        <w:r w:rsidRPr="002D7B41" w:rsidDel="00D61662">
          <w:rPr>
            <w:b/>
            <w:bCs/>
          </w:rPr>
          <w:delText>Shearer AG</w:delText>
        </w:r>
        <w:r w:rsidRPr="002D7B41" w:rsidDel="00D61662">
          <w:delText xml:space="preserve">, </w:delText>
        </w:r>
        <w:r w:rsidRPr="002D7B41" w:rsidDel="00D61662">
          <w:rPr>
            <w:b/>
            <w:bCs/>
          </w:rPr>
          <w:delText>Zhang P</w:delText>
        </w:r>
        <w:r w:rsidRPr="002D7B41" w:rsidDel="00D61662">
          <w:delText xml:space="preserve">, </w:delText>
        </w:r>
        <w:r w:rsidRPr="002D7B41" w:rsidDel="00D61662">
          <w:rPr>
            <w:b/>
            <w:bCs/>
          </w:rPr>
          <w:delText>Karp PD</w:delText>
        </w:r>
        <w:r w:rsidRPr="002D7B41" w:rsidDel="00D61662">
          <w:delText xml:space="preserve">. 2010. The MetaCyc database of metabolic pathways and enzymes and the BioCyc collection of pathway/genome databases. Nucleic Acids Res </w:delText>
        </w:r>
        <w:r w:rsidRPr="002D7B41" w:rsidDel="00D61662">
          <w:rPr>
            <w:b/>
            <w:bCs/>
          </w:rPr>
          <w:delText>38</w:delText>
        </w:r>
        <w:r w:rsidRPr="002D7B41" w:rsidDel="00D61662">
          <w:delText>:D473–D479.</w:delText>
        </w:r>
      </w:del>
    </w:p>
    <w:p w14:paraId="18991061" w14:textId="01BD6D3D" w:rsidR="0079505E" w:rsidRPr="002D7B41" w:rsidDel="00D61662" w:rsidRDefault="0079505E">
      <w:pPr>
        <w:pStyle w:val="Bibliography"/>
        <w:rPr>
          <w:del w:id="298" w:author="T L" w:date="2016-01-11T22:49:00Z"/>
        </w:rPr>
        <w:pPrChange w:id="299" w:author="T L" w:date="2016-01-12T00:05:00Z">
          <w:pPr>
            <w:pStyle w:val="Bibliography1"/>
          </w:pPr>
        </w:pPrChange>
      </w:pPr>
      <w:del w:id="300" w:author="T L" w:date="2016-01-11T22:49:00Z">
        <w:r w:rsidRPr="002D7B41" w:rsidDel="00D61662">
          <w:delText xml:space="preserve">37. </w:delText>
        </w:r>
        <w:r w:rsidRPr="002D7B41" w:rsidDel="00D61662">
          <w:tab/>
        </w:r>
        <w:r w:rsidRPr="002D7B41" w:rsidDel="00D61662">
          <w:rPr>
            <w:b/>
            <w:bCs/>
          </w:rPr>
          <w:delText>Henry CS</w:delText>
        </w:r>
        <w:r w:rsidRPr="002D7B41" w:rsidDel="00D61662">
          <w:delText xml:space="preserve">, </w:delText>
        </w:r>
        <w:r w:rsidRPr="002D7B41" w:rsidDel="00D61662">
          <w:rPr>
            <w:b/>
            <w:bCs/>
          </w:rPr>
          <w:delText>DeJongh M</w:delText>
        </w:r>
        <w:r w:rsidRPr="002D7B41" w:rsidDel="00D61662">
          <w:delText xml:space="preserve">, </w:delText>
        </w:r>
        <w:r w:rsidRPr="002D7B41" w:rsidDel="00D61662">
          <w:rPr>
            <w:b/>
            <w:bCs/>
          </w:rPr>
          <w:delText>Best AA</w:delText>
        </w:r>
        <w:r w:rsidRPr="002D7B41" w:rsidDel="00D61662">
          <w:delText xml:space="preserve">, </w:delText>
        </w:r>
        <w:r w:rsidRPr="002D7B41" w:rsidDel="00D61662">
          <w:rPr>
            <w:b/>
            <w:bCs/>
          </w:rPr>
          <w:delText>Frybarger PM</w:delText>
        </w:r>
        <w:r w:rsidRPr="002D7B41" w:rsidDel="00D61662">
          <w:delText xml:space="preserve">, </w:delText>
        </w:r>
        <w:r w:rsidRPr="002D7B41" w:rsidDel="00D61662">
          <w:rPr>
            <w:b/>
            <w:bCs/>
          </w:rPr>
          <w:delText>Linsay B</w:delText>
        </w:r>
        <w:r w:rsidRPr="002D7B41" w:rsidDel="00D61662">
          <w:delText xml:space="preserve">, </w:delText>
        </w:r>
        <w:r w:rsidRPr="002D7B41" w:rsidDel="00D61662">
          <w:rPr>
            <w:b/>
            <w:bCs/>
          </w:rPr>
          <w:delText>Stevens RL</w:delText>
        </w:r>
        <w:r w:rsidRPr="002D7B41" w:rsidDel="00D61662">
          <w:delText xml:space="preserve">. 2010. High-throughput generation, optimization and analysis of genome-scale metabolic models. Nat Biotechnol </w:delText>
        </w:r>
        <w:r w:rsidRPr="002D7B41" w:rsidDel="00D61662">
          <w:rPr>
            <w:b/>
            <w:bCs/>
          </w:rPr>
          <w:delText>28</w:delText>
        </w:r>
        <w:r w:rsidRPr="002D7B41" w:rsidDel="00D61662">
          <w:delText>:977–982.</w:delText>
        </w:r>
      </w:del>
    </w:p>
    <w:p w14:paraId="43160572" w14:textId="44A6CB48" w:rsidR="0079505E" w:rsidRPr="002D7B41" w:rsidDel="00D61662" w:rsidRDefault="0079505E">
      <w:pPr>
        <w:pStyle w:val="Bibliography"/>
        <w:rPr>
          <w:del w:id="301" w:author="T L" w:date="2016-01-11T22:49:00Z"/>
        </w:rPr>
        <w:pPrChange w:id="302" w:author="T L" w:date="2016-01-12T00:05:00Z">
          <w:pPr>
            <w:pStyle w:val="Bibliography1"/>
          </w:pPr>
        </w:pPrChange>
      </w:pPr>
      <w:del w:id="303" w:author="T L" w:date="2016-01-11T22:49:00Z">
        <w:r w:rsidRPr="002D7B41" w:rsidDel="00D61662">
          <w:delText xml:space="preserve">38. </w:delText>
        </w:r>
        <w:r w:rsidRPr="002D7B41" w:rsidDel="00D61662">
          <w:tab/>
        </w:r>
        <w:r w:rsidRPr="002D7B41" w:rsidDel="00D61662">
          <w:rPr>
            <w:b/>
            <w:bCs/>
          </w:rPr>
          <w:delText>Price ND</w:delText>
        </w:r>
        <w:r w:rsidRPr="002D7B41" w:rsidDel="00D61662">
          <w:delText xml:space="preserve">, </w:delText>
        </w:r>
        <w:r w:rsidRPr="002D7B41" w:rsidDel="00D61662">
          <w:rPr>
            <w:b/>
            <w:bCs/>
          </w:rPr>
          <w:delText>Reed JL</w:delText>
        </w:r>
        <w:r w:rsidRPr="002D7B41" w:rsidDel="00D61662">
          <w:delText xml:space="preserve">, </w:delText>
        </w:r>
        <w:r w:rsidRPr="002D7B41" w:rsidDel="00D61662">
          <w:rPr>
            <w:b/>
            <w:bCs/>
          </w:rPr>
          <w:delText>Palsson BØ</w:delText>
        </w:r>
        <w:r w:rsidRPr="002D7B41" w:rsidDel="00D61662">
          <w:delText xml:space="preserve">. 2004. Genome-scale models of microbial cells: evaluating the consequences of constraints. Nat Rev Microbiol </w:delText>
        </w:r>
        <w:r w:rsidRPr="002D7B41" w:rsidDel="00D61662">
          <w:rPr>
            <w:b/>
            <w:bCs/>
          </w:rPr>
          <w:delText>2</w:delText>
        </w:r>
        <w:r w:rsidRPr="002D7B41" w:rsidDel="00D61662">
          <w:delText>:886–897.</w:delText>
        </w:r>
      </w:del>
    </w:p>
    <w:p w14:paraId="3EDBC6B3" w14:textId="41F05265" w:rsidR="0079505E" w:rsidRPr="002D7B41" w:rsidDel="00D61662" w:rsidRDefault="0079505E">
      <w:pPr>
        <w:pStyle w:val="Bibliography"/>
        <w:rPr>
          <w:del w:id="304" w:author="T L" w:date="2016-01-11T22:49:00Z"/>
        </w:rPr>
        <w:pPrChange w:id="305" w:author="T L" w:date="2016-01-12T00:05:00Z">
          <w:pPr>
            <w:pStyle w:val="Bibliography1"/>
          </w:pPr>
        </w:pPrChange>
      </w:pPr>
      <w:del w:id="306" w:author="T L" w:date="2016-01-11T22:49:00Z">
        <w:r w:rsidRPr="002D7B41" w:rsidDel="00D61662">
          <w:delText xml:space="preserve">39. </w:delText>
        </w:r>
        <w:r w:rsidRPr="002D7B41" w:rsidDel="00D61662">
          <w:tab/>
        </w:r>
        <w:r w:rsidRPr="002D7B41" w:rsidDel="00D61662">
          <w:rPr>
            <w:b/>
            <w:bCs/>
          </w:rPr>
          <w:delText>Feist AM</w:delText>
        </w:r>
        <w:r w:rsidRPr="002D7B41" w:rsidDel="00D61662">
          <w:delText xml:space="preserve">, </w:delText>
        </w:r>
        <w:r w:rsidRPr="002D7B41" w:rsidDel="00D61662">
          <w:rPr>
            <w:b/>
            <w:bCs/>
          </w:rPr>
          <w:delText>Palsson BO</w:delText>
        </w:r>
        <w:r w:rsidRPr="002D7B41" w:rsidDel="00D61662">
          <w:delText xml:space="preserve">. 2010. The biomass objective function. Curr Opin Microbiol </w:delText>
        </w:r>
        <w:r w:rsidRPr="002D7B41" w:rsidDel="00D61662">
          <w:rPr>
            <w:b/>
            <w:bCs/>
          </w:rPr>
          <w:delText>13</w:delText>
        </w:r>
        <w:r w:rsidRPr="002D7B41" w:rsidDel="00D61662">
          <w:delText>:344–349.</w:delText>
        </w:r>
      </w:del>
    </w:p>
    <w:p w14:paraId="1062842B" w14:textId="40E56FC7" w:rsidR="0079505E" w:rsidRPr="002D7B41" w:rsidDel="00D61662" w:rsidRDefault="0079505E">
      <w:pPr>
        <w:pStyle w:val="Bibliography"/>
        <w:rPr>
          <w:del w:id="307" w:author="T L" w:date="2016-01-11T22:49:00Z"/>
        </w:rPr>
        <w:pPrChange w:id="308" w:author="T L" w:date="2016-01-12T00:05:00Z">
          <w:pPr>
            <w:pStyle w:val="Bibliography1"/>
          </w:pPr>
        </w:pPrChange>
      </w:pPr>
      <w:del w:id="309" w:author="T L" w:date="2016-01-11T22:49:00Z">
        <w:r w:rsidRPr="002D7B41" w:rsidDel="00D61662">
          <w:delText xml:space="preserve">40. </w:delText>
        </w:r>
        <w:r w:rsidRPr="002D7B41" w:rsidDel="00D61662">
          <w:tab/>
        </w:r>
        <w:r w:rsidRPr="002D7B41" w:rsidDel="00D61662">
          <w:rPr>
            <w:b/>
            <w:bCs/>
          </w:rPr>
          <w:delText>Schellenberger J</w:delText>
        </w:r>
        <w:r w:rsidRPr="002D7B41" w:rsidDel="00D61662">
          <w:delText xml:space="preserve">, </w:delText>
        </w:r>
        <w:r w:rsidRPr="002D7B41" w:rsidDel="00D61662">
          <w:rPr>
            <w:b/>
            <w:bCs/>
          </w:rPr>
          <w:delText>Que R</w:delText>
        </w:r>
        <w:r w:rsidRPr="002D7B41" w:rsidDel="00D61662">
          <w:delText xml:space="preserve">, </w:delText>
        </w:r>
        <w:r w:rsidRPr="002D7B41" w:rsidDel="00D61662">
          <w:rPr>
            <w:b/>
            <w:bCs/>
          </w:rPr>
          <w:delText>Fleming RMT</w:delText>
        </w:r>
        <w:r w:rsidRPr="002D7B41" w:rsidDel="00D61662">
          <w:delText xml:space="preserve">, </w:delText>
        </w:r>
        <w:r w:rsidRPr="002D7B41" w:rsidDel="00D61662">
          <w:rPr>
            <w:b/>
            <w:bCs/>
          </w:rPr>
          <w:delText>Thiele I</w:delText>
        </w:r>
        <w:r w:rsidRPr="002D7B41" w:rsidDel="00D61662">
          <w:delText xml:space="preserve">, </w:delText>
        </w:r>
        <w:r w:rsidRPr="002D7B41" w:rsidDel="00D61662">
          <w:rPr>
            <w:b/>
            <w:bCs/>
          </w:rPr>
          <w:delText>Orth JD</w:delText>
        </w:r>
        <w:r w:rsidRPr="002D7B41" w:rsidDel="00D61662">
          <w:delText xml:space="preserve">, </w:delText>
        </w:r>
        <w:r w:rsidRPr="002D7B41" w:rsidDel="00D61662">
          <w:rPr>
            <w:b/>
            <w:bCs/>
          </w:rPr>
          <w:delText>Feist AM</w:delText>
        </w:r>
        <w:r w:rsidRPr="002D7B41" w:rsidDel="00D61662">
          <w:delText xml:space="preserve">, </w:delText>
        </w:r>
        <w:r w:rsidRPr="002D7B41" w:rsidDel="00D61662">
          <w:rPr>
            <w:b/>
            <w:bCs/>
          </w:rPr>
          <w:delText>Zielinski DC</w:delText>
        </w:r>
        <w:r w:rsidRPr="002D7B41" w:rsidDel="00D61662">
          <w:delText xml:space="preserve">, </w:delText>
        </w:r>
        <w:r w:rsidRPr="002D7B41" w:rsidDel="00D61662">
          <w:rPr>
            <w:b/>
            <w:bCs/>
          </w:rPr>
          <w:delText>Bordbar A</w:delText>
        </w:r>
        <w:r w:rsidRPr="002D7B41" w:rsidDel="00D61662">
          <w:delText xml:space="preserve">, </w:delText>
        </w:r>
        <w:r w:rsidRPr="002D7B41" w:rsidDel="00D61662">
          <w:rPr>
            <w:b/>
            <w:bCs/>
          </w:rPr>
          <w:delText>Lewis NE</w:delText>
        </w:r>
        <w:r w:rsidRPr="002D7B41" w:rsidDel="00D61662">
          <w:delText xml:space="preserve">, </w:delText>
        </w:r>
        <w:r w:rsidRPr="002D7B41" w:rsidDel="00D61662">
          <w:rPr>
            <w:b/>
            <w:bCs/>
          </w:rPr>
          <w:delText>Rahmanian S</w:delText>
        </w:r>
        <w:r w:rsidRPr="002D7B41" w:rsidDel="00D61662">
          <w:delText xml:space="preserve">, </w:delText>
        </w:r>
        <w:r w:rsidRPr="002D7B41" w:rsidDel="00D61662">
          <w:rPr>
            <w:b/>
            <w:bCs/>
          </w:rPr>
          <w:delText>Kang J</w:delText>
        </w:r>
        <w:r w:rsidRPr="002D7B41" w:rsidDel="00D61662">
          <w:delText xml:space="preserve">, </w:delText>
        </w:r>
        <w:r w:rsidRPr="002D7B41" w:rsidDel="00D61662">
          <w:rPr>
            <w:b/>
            <w:bCs/>
          </w:rPr>
          <w:delText>Hyduke DR</w:delText>
        </w:r>
        <w:r w:rsidRPr="002D7B41" w:rsidDel="00D61662">
          <w:delText xml:space="preserve">, </w:delText>
        </w:r>
        <w:r w:rsidRPr="002D7B41" w:rsidDel="00D61662">
          <w:rPr>
            <w:b/>
            <w:bCs/>
          </w:rPr>
          <w:delText>Palsson BØ</w:delText>
        </w:r>
        <w:r w:rsidRPr="002D7B41" w:rsidDel="00D61662">
          <w:delText xml:space="preserve">. 2011. Quantitative prediction of cellular metabolism with constraint-based models: the COBRA Toolbox v2.0. Nat Protoc </w:delText>
        </w:r>
        <w:r w:rsidRPr="002D7B41" w:rsidDel="00D61662">
          <w:rPr>
            <w:b/>
            <w:bCs/>
          </w:rPr>
          <w:delText>6</w:delText>
        </w:r>
        <w:r w:rsidRPr="002D7B41" w:rsidDel="00D61662">
          <w:delText>:1290–1307.</w:delText>
        </w:r>
      </w:del>
    </w:p>
    <w:p w14:paraId="2E750F82" w14:textId="0AD7CDB4" w:rsidR="0079505E" w:rsidRPr="002D7B41" w:rsidDel="00D61662" w:rsidRDefault="0079505E">
      <w:pPr>
        <w:pStyle w:val="Bibliography"/>
        <w:rPr>
          <w:del w:id="310" w:author="T L" w:date="2016-01-11T22:49:00Z"/>
        </w:rPr>
        <w:pPrChange w:id="311" w:author="T L" w:date="2016-01-12T00:05:00Z">
          <w:pPr>
            <w:pStyle w:val="Bibliography1"/>
          </w:pPr>
        </w:pPrChange>
      </w:pPr>
      <w:del w:id="312" w:author="T L" w:date="2016-01-11T22:49:00Z">
        <w:r w:rsidRPr="002D7B41" w:rsidDel="00D61662">
          <w:delText xml:space="preserve">41. </w:delText>
        </w:r>
        <w:r w:rsidRPr="002D7B41" w:rsidDel="00D61662">
          <w:tab/>
        </w:r>
        <w:r w:rsidRPr="002D7B41" w:rsidDel="00D61662">
          <w:rPr>
            <w:b/>
            <w:bCs/>
          </w:rPr>
          <w:delText>Heavner BD</w:delText>
        </w:r>
        <w:r w:rsidRPr="002D7B41" w:rsidDel="00D61662">
          <w:delText xml:space="preserve">, </w:delText>
        </w:r>
        <w:r w:rsidRPr="002D7B41" w:rsidDel="00D61662">
          <w:rPr>
            <w:b/>
            <w:bCs/>
          </w:rPr>
          <w:delText>Price ND</w:delText>
        </w:r>
        <w:r w:rsidRPr="002D7B41" w:rsidDel="00D61662">
          <w:delText xml:space="preserve">. 2015. Transparency in metabolic network reconstruction enables scalable biological discovery. Curr Opin Biotechnol </w:delText>
        </w:r>
        <w:r w:rsidRPr="002D7B41" w:rsidDel="00D61662">
          <w:rPr>
            <w:b/>
            <w:bCs/>
          </w:rPr>
          <w:delText>34</w:delText>
        </w:r>
        <w:r w:rsidRPr="002D7B41" w:rsidDel="00D61662">
          <w:delText>:105–109.</w:delText>
        </w:r>
      </w:del>
    </w:p>
    <w:p w14:paraId="5BE0B64E" w14:textId="41CF02FB" w:rsidR="0079505E" w:rsidRPr="002D7B41" w:rsidDel="00D61662" w:rsidRDefault="0079505E">
      <w:pPr>
        <w:pStyle w:val="Bibliography"/>
        <w:rPr>
          <w:del w:id="313" w:author="T L" w:date="2016-01-11T22:49:00Z"/>
        </w:rPr>
        <w:pPrChange w:id="314" w:author="T L" w:date="2016-01-12T00:05:00Z">
          <w:pPr>
            <w:pStyle w:val="Bibliography1"/>
          </w:pPr>
        </w:pPrChange>
      </w:pPr>
      <w:del w:id="315" w:author="T L" w:date="2016-01-11T22:49:00Z">
        <w:r w:rsidRPr="002D7B41" w:rsidDel="00D61662">
          <w:delText xml:space="preserve">42. </w:delText>
        </w:r>
        <w:r w:rsidRPr="002D7B41" w:rsidDel="00D61662">
          <w:tab/>
        </w:r>
        <w:r w:rsidRPr="002D7B41" w:rsidDel="00D61662">
          <w:rPr>
            <w:b/>
            <w:bCs/>
          </w:rPr>
          <w:delText>Kostromins A</w:delText>
        </w:r>
        <w:r w:rsidRPr="002D7B41" w:rsidDel="00D61662">
          <w:delText xml:space="preserve">, </w:delText>
        </w:r>
        <w:r w:rsidRPr="002D7B41" w:rsidDel="00D61662">
          <w:rPr>
            <w:b/>
            <w:bCs/>
          </w:rPr>
          <w:delText>Stalidzans E</w:delText>
        </w:r>
        <w:r w:rsidRPr="002D7B41" w:rsidDel="00D61662">
          <w:delText xml:space="preserve">. 2012. Paint4Net: COBRA Toolbox extension for visualization of stoichiometric models of metabolism. Biosystems </w:delText>
        </w:r>
        <w:r w:rsidRPr="002D7B41" w:rsidDel="00D61662">
          <w:rPr>
            <w:b/>
            <w:bCs/>
          </w:rPr>
          <w:delText>109</w:delText>
        </w:r>
        <w:r w:rsidRPr="002D7B41" w:rsidDel="00D61662">
          <w:delText>:233–239.</w:delText>
        </w:r>
      </w:del>
    </w:p>
    <w:p w14:paraId="56BEC47F" w14:textId="7F590949" w:rsidR="0079505E" w:rsidRPr="002D7B41" w:rsidDel="00D61662" w:rsidRDefault="0079505E">
      <w:pPr>
        <w:pStyle w:val="Bibliography"/>
        <w:rPr>
          <w:del w:id="316" w:author="T L" w:date="2016-01-11T22:49:00Z"/>
        </w:rPr>
        <w:pPrChange w:id="317" w:author="T L" w:date="2016-01-12T00:05:00Z">
          <w:pPr>
            <w:pStyle w:val="Bibliography1"/>
          </w:pPr>
        </w:pPrChange>
      </w:pPr>
      <w:del w:id="318" w:author="T L" w:date="2016-01-11T22:49:00Z">
        <w:r w:rsidRPr="002D7B41" w:rsidDel="00D61662">
          <w:delText xml:space="preserve">43. </w:delText>
        </w:r>
        <w:r w:rsidRPr="002D7B41" w:rsidDel="00D61662">
          <w:tab/>
        </w:r>
        <w:r w:rsidRPr="002D7B41" w:rsidDel="00D61662">
          <w:rPr>
            <w:b/>
            <w:bCs/>
          </w:rPr>
          <w:delText>Porat I</w:delText>
        </w:r>
        <w:r w:rsidRPr="002D7B41" w:rsidDel="00D61662">
          <w:delText xml:space="preserve">, </w:delText>
        </w:r>
        <w:r w:rsidRPr="002D7B41" w:rsidDel="00D61662">
          <w:rPr>
            <w:b/>
            <w:bCs/>
          </w:rPr>
          <w:delText>Kim W</w:delText>
        </w:r>
        <w:r w:rsidRPr="002D7B41" w:rsidDel="00D61662">
          <w:delText xml:space="preserve">, </w:delText>
        </w:r>
        <w:r w:rsidRPr="002D7B41" w:rsidDel="00D61662">
          <w:rPr>
            <w:b/>
            <w:bCs/>
          </w:rPr>
          <w:delText>Hendrickson EL</w:delText>
        </w:r>
        <w:r w:rsidRPr="002D7B41" w:rsidDel="00D61662">
          <w:delText xml:space="preserve">, </w:delText>
        </w:r>
        <w:r w:rsidRPr="002D7B41" w:rsidDel="00D61662">
          <w:rPr>
            <w:b/>
            <w:bCs/>
          </w:rPr>
          <w:delText>Xia Q</w:delText>
        </w:r>
        <w:r w:rsidRPr="002D7B41" w:rsidDel="00D61662">
          <w:delText xml:space="preserve">, </w:delText>
        </w:r>
        <w:r w:rsidRPr="002D7B41" w:rsidDel="00D61662">
          <w:rPr>
            <w:b/>
            <w:bCs/>
          </w:rPr>
          <w:delText>Zhang Y</w:delText>
        </w:r>
        <w:r w:rsidRPr="002D7B41" w:rsidDel="00D61662">
          <w:delText xml:space="preserve">, </w:delText>
        </w:r>
        <w:r w:rsidRPr="002D7B41" w:rsidDel="00D61662">
          <w:rPr>
            <w:b/>
            <w:bCs/>
          </w:rPr>
          <w:delText>Wang T</w:delText>
        </w:r>
        <w:r w:rsidRPr="002D7B41" w:rsidDel="00D61662">
          <w:delText xml:space="preserve">, </w:delText>
        </w:r>
        <w:r w:rsidRPr="002D7B41" w:rsidDel="00D61662">
          <w:rPr>
            <w:b/>
            <w:bCs/>
          </w:rPr>
          <w:delText>Taub F</w:delText>
        </w:r>
        <w:r w:rsidRPr="002D7B41" w:rsidDel="00D61662">
          <w:delText xml:space="preserve">, </w:delText>
        </w:r>
        <w:r w:rsidRPr="002D7B41" w:rsidDel="00D61662">
          <w:rPr>
            <w:b/>
            <w:bCs/>
          </w:rPr>
          <w:delText>Moore BC</w:delText>
        </w:r>
        <w:r w:rsidRPr="002D7B41" w:rsidDel="00D61662">
          <w:delText xml:space="preserve">, </w:delText>
        </w:r>
        <w:r w:rsidRPr="002D7B41" w:rsidDel="00D61662">
          <w:rPr>
            <w:b/>
            <w:bCs/>
          </w:rPr>
          <w:delText>Anderson IJ</w:delText>
        </w:r>
        <w:r w:rsidRPr="002D7B41" w:rsidDel="00D61662">
          <w:delText xml:space="preserve">, </w:delText>
        </w:r>
        <w:r w:rsidRPr="002D7B41" w:rsidDel="00D61662">
          <w:rPr>
            <w:b/>
            <w:bCs/>
          </w:rPr>
          <w:delText>Hackett M</w:delText>
        </w:r>
        <w:r w:rsidRPr="002D7B41" w:rsidDel="00D61662">
          <w:delText xml:space="preserve">, </w:delText>
        </w:r>
        <w:r w:rsidRPr="002D7B41" w:rsidDel="00D61662">
          <w:rPr>
            <w:b/>
            <w:bCs/>
          </w:rPr>
          <w:delText>Leigh JA</w:delText>
        </w:r>
        <w:r w:rsidRPr="002D7B41" w:rsidDel="00D61662">
          <w:delText xml:space="preserve">, </w:delText>
        </w:r>
        <w:r w:rsidRPr="002D7B41" w:rsidDel="00D61662">
          <w:rPr>
            <w:b/>
            <w:bCs/>
          </w:rPr>
          <w:delText>Whitman WB</w:delText>
        </w:r>
        <w:r w:rsidRPr="002D7B41" w:rsidDel="00D61662">
          <w:delText xml:space="preserve">. 2006. Disruption of the Operon Encoding Ehb Hydrogenase Limits Anabolic CO2 Assimilation in the Archaeon </w:delText>
        </w:r>
        <w:r w:rsidRPr="002D7B41" w:rsidDel="00D61662">
          <w:rPr>
            <w:i/>
            <w:iCs/>
          </w:rPr>
          <w:delText>Methanococcus maripaludis</w:delText>
        </w:r>
        <w:r w:rsidRPr="002D7B41" w:rsidDel="00D61662">
          <w:delText xml:space="preserve">. J Bacteriol </w:delText>
        </w:r>
        <w:r w:rsidRPr="002D7B41" w:rsidDel="00D61662">
          <w:rPr>
            <w:b/>
            <w:bCs/>
          </w:rPr>
          <w:delText>188</w:delText>
        </w:r>
        <w:r w:rsidRPr="002D7B41" w:rsidDel="00D61662">
          <w:delText>:1373–1380.</w:delText>
        </w:r>
      </w:del>
    </w:p>
    <w:p w14:paraId="6F852722" w14:textId="3E482C1F" w:rsidR="0079505E" w:rsidRPr="002D7B41" w:rsidDel="00D61662" w:rsidRDefault="0079505E">
      <w:pPr>
        <w:pStyle w:val="Bibliography"/>
        <w:rPr>
          <w:del w:id="319" w:author="T L" w:date="2016-01-11T22:49:00Z"/>
        </w:rPr>
        <w:pPrChange w:id="320" w:author="T L" w:date="2016-01-12T00:05:00Z">
          <w:pPr>
            <w:pStyle w:val="Bibliography1"/>
          </w:pPr>
        </w:pPrChange>
      </w:pPr>
      <w:del w:id="321" w:author="T L" w:date="2016-01-11T22:49:00Z">
        <w:r w:rsidRPr="002D7B41" w:rsidDel="00D61662">
          <w:delText xml:space="preserve">44. </w:delText>
        </w:r>
        <w:r w:rsidRPr="002D7B41" w:rsidDel="00D61662">
          <w:tab/>
        </w:r>
        <w:r w:rsidRPr="002D7B41" w:rsidDel="00D61662">
          <w:rPr>
            <w:b/>
            <w:bCs/>
          </w:rPr>
          <w:delText>Lie TJ</w:delText>
        </w:r>
        <w:r w:rsidRPr="002D7B41" w:rsidDel="00D61662">
          <w:delText xml:space="preserve">, </w:delText>
        </w:r>
        <w:r w:rsidRPr="002D7B41" w:rsidDel="00D61662">
          <w:rPr>
            <w:b/>
            <w:bCs/>
          </w:rPr>
          <w:delText>Costa KC</w:delText>
        </w:r>
        <w:r w:rsidRPr="002D7B41" w:rsidDel="00D61662">
          <w:delText xml:space="preserve">, </w:delText>
        </w:r>
        <w:r w:rsidRPr="002D7B41" w:rsidDel="00D61662">
          <w:rPr>
            <w:b/>
            <w:bCs/>
          </w:rPr>
          <w:delText>Lupa B</w:delText>
        </w:r>
        <w:r w:rsidRPr="002D7B41" w:rsidDel="00D61662">
          <w:delText xml:space="preserve">, </w:delText>
        </w:r>
        <w:r w:rsidRPr="002D7B41" w:rsidDel="00D61662">
          <w:rPr>
            <w:b/>
            <w:bCs/>
          </w:rPr>
          <w:delText>Korpole S</w:delText>
        </w:r>
        <w:r w:rsidRPr="002D7B41" w:rsidDel="00D61662">
          <w:delText xml:space="preserve">, </w:delText>
        </w:r>
        <w:r w:rsidRPr="002D7B41" w:rsidDel="00D61662">
          <w:rPr>
            <w:b/>
            <w:bCs/>
          </w:rPr>
          <w:delText>Whitman WB</w:delText>
        </w:r>
        <w:r w:rsidRPr="002D7B41" w:rsidDel="00D61662">
          <w:delText xml:space="preserve">, </w:delText>
        </w:r>
        <w:r w:rsidRPr="002D7B41" w:rsidDel="00D61662">
          <w:rPr>
            <w:b/>
            <w:bCs/>
          </w:rPr>
          <w:delText>Leigh JA</w:delText>
        </w:r>
        <w:r w:rsidRPr="002D7B41" w:rsidDel="00D61662">
          <w:delText xml:space="preserve">. 2012. Essential anaplerotic role for the energy-converting hydrogenase Eha in hydrogenotrophic methanogenesis. Proc Natl Acad Sci </w:delText>
        </w:r>
        <w:r w:rsidRPr="002D7B41" w:rsidDel="00D61662">
          <w:rPr>
            <w:b/>
            <w:bCs/>
          </w:rPr>
          <w:delText>109</w:delText>
        </w:r>
        <w:r w:rsidRPr="002D7B41" w:rsidDel="00D61662">
          <w:delText>:15473–15478.</w:delText>
        </w:r>
      </w:del>
    </w:p>
    <w:p w14:paraId="623B2BE0" w14:textId="2DBB2A2C" w:rsidR="0079505E" w:rsidRPr="002D7B41" w:rsidDel="00D61662" w:rsidRDefault="0079505E">
      <w:pPr>
        <w:pStyle w:val="Bibliography"/>
        <w:rPr>
          <w:del w:id="322" w:author="T L" w:date="2016-01-11T22:49:00Z"/>
        </w:rPr>
        <w:pPrChange w:id="323" w:author="T L" w:date="2016-01-12T00:05:00Z">
          <w:pPr>
            <w:pStyle w:val="Bibliography1"/>
          </w:pPr>
        </w:pPrChange>
      </w:pPr>
      <w:del w:id="324" w:author="T L" w:date="2016-01-11T22:49:00Z">
        <w:r w:rsidRPr="002D7B41" w:rsidDel="00D61662">
          <w:delText xml:space="preserve">45. </w:delText>
        </w:r>
        <w:r w:rsidRPr="002D7B41" w:rsidDel="00D61662">
          <w:tab/>
        </w:r>
        <w:r w:rsidRPr="002D7B41" w:rsidDel="00D61662">
          <w:rPr>
            <w:b/>
            <w:bCs/>
          </w:rPr>
          <w:delText>Lupa B</w:delText>
        </w:r>
        <w:r w:rsidRPr="002D7B41" w:rsidDel="00D61662">
          <w:delText xml:space="preserve">, </w:delText>
        </w:r>
        <w:r w:rsidRPr="002D7B41" w:rsidDel="00D61662">
          <w:rPr>
            <w:b/>
            <w:bCs/>
          </w:rPr>
          <w:delText>Hendrickson EL</w:delText>
        </w:r>
        <w:r w:rsidRPr="002D7B41" w:rsidDel="00D61662">
          <w:delText xml:space="preserve">, </w:delText>
        </w:r>
        <w:r w:rsidRPr="002D7B41" w:rsidDel="00D61662">
          <w:rPr>
            <w:b/>
            <w:bCs/>
          </w:rPr>
          <w:delText>Leigh JA</w:delText>
        </w:r>
        <w:r w:rsidRPr="002D7B41" w:rsidDel="00D61662">
          <w:delText xml:space="preserve">, </w:delText>
        </w:r>
        <w:r w:rsidRPr="002D7B41" w:rsidDel="00D61662">
          <w:rPr>
            <w:b/>
            <w:bCs/>
          </w:rPr>
          <w:delText>Whitman WB</w:delText>
        </w:r>
        <w:r w:rsidRPr="002D7B41" w:rsidDel="00D61662">
          <w:delText xml:space="preserve">. 2008. Formate-Dependent H2 Production by the Mesophilic Methanogen </w:delText>
        </w:r>
        <w:r w:rsidRPr="002D7B41" w:rsidDel="00D61662">
          <w:rPr>
            <w:i/>
            <w:iCs/>
          </w:rPr>
          <w:delText>Methanococcus maripaludis</w:delText>
        </w:r>
        <w:r w:rsidRPr="002D7B41" w:rsidDel="00D61662">
          <w:delText xml:space="preserve">. Appl Environ Microbiol </w:delText>
        </w:r>
        <w:r w:rsidRPr="002D7B41" w:rsidDel="00D61662">
          <w:rPr>
            <w:b/>
            <w:bCs/>
          </w:rPr>
          <w:delText>74</w:delText>
        </w:r>
        <w:r w:rsidRPr="002D7B41" w:rsidDel="00D61662">
          <w:delText>:6584–6590.</w:delText>
        </w:r>
      </w:del>
    </w:p>
    <w:p w14:paraId="130F1934" w14:textId="7820C6FF" w:rsidR="0079505E" w:rsidRPr="002D7B41" w:rsidDel="00D61662" w:rsidRDefault="0079505E">
      <w:pPr>
        <w:pStyle w:val="Bibliography"/>
        <w:rPr>
          <w:del w:id="325" w:author="T L" w:date="2016-01-11T22:49:00Z"/>
        </w:rPr>
        <w:pPrChange w:id="326" w:author="T L" w:date="2016-01-12T00:05:00Z">
          <w:pPr>
            <w:pStyle w:val="Bibliography1"/>
          </w:pPr>
        </w:pPrChange>
      </w:pPr>
      <w:del w:id="327" w:author="T L" w:date="2016-01-11T22:49:00Z">
        <w:r w:rsidRPr="002D7B41" w:rsidDel="00D61662">
          <w:delText xml:space="preserve">46. </w:delText>
        </w:r>
        <w:r w:rsidRPr="002D7B41" w:rsidDel="00D61662">
          <w:tab/>
        </w:r>
        <w:r w:rsidRPr="002D7B41" w:rsidDel="00D61662">
          <w:rPr>
            <w:b/>
            <w:bCs/>
          </w:rPr>
          <w:delText>Costa KC</w:delText>
        </w:r>
        <w:r w:rsidRPr="002D7B41" w:rsidDel="00D61662">
          <w:delText xml:space="preserve">, </w:delText>
        </w:r>
        <w:r w:rsidRPr="002D7B41" w:rsidDel="00D61662">
          <w:rPr>
            <w:b/>
            <w:bCs/>
          </w:rPr>
          <w:delText>Lie TJ</w:delText>
        </w:r>
        <w:r w:rsidRPr="002D7B41" w:rsidDel="00D61662">
          <w:delText xml:space="preserve">, </w:delText>
        </w:r>
        <w:r w:rsidRPr="002D7B41" w:rsidDel="00D61662">
          <w:rPr>
            <w:b/>
            <w:bCs/>
          </w:rPr>
          <w:delText>Jacobs MA</w:delText>
        </w:r>
        <w:r w:rsidRPr="002D7B41" w:rsidDel="00D61662">
          <w:delText xml:space="preserve">, </w:delText>
        </w:r>
        <w:r w:rsidRPr="002D7B41" w:rsidDel="00D61662">
          <w:rPr>
            <w:b/>
            <w:bCs/>
          </w:rPr>
          <w:delText>Leigh JA</w:delText>
        </w:r>
        <w:r w:rsidRPr="002D7B41" w:rsidDel="00D61662">
          <w:delText xml:space="preserve">. 2013. H2-Independent Growth of the Hydrogenotrophic Methanogen </w:delText>
        </w:r>
        <w:r w:rsidRPr="002D7B41" w:rsidDel="00D61662">
          <w:rPr>
            <w:i/>
            <w:iCs/>
          </w:rPr>
          <w:delText>Methanococcus maripaludis</w:delText>
        </w:r>
        <w:r w:rsidRPr="002D7B41" w:rsidDel="00D61662">
          <w:delText xml:space="preserve">. mBio </w:delText>
        </w:r>
        <w:r w:rsidRPr="002D7B41" w:rsidDel="00D61662">
          <w:rPr>
            <w:b/>
            <w:bCs/>
          </w:rPr>
          <w:delText>4</w:delText>
        </w:r>
        <w:r w:rsidRPr="002D7B41" w:rsidDel="00D61662">
          <w:delText>:e00062–13.</w:delText>
        </w:r>
      </w:del>
    </w:p>
    <w:p w14:paraId="454697CA" w14:textId="637D78D9" w:rsidR="0079505E" w:rsidRPr="002D7B41" w:rsidDel="00D61662" w:rsidRDefault="0079505E">
      <w:pPr>
        <w:pStyle w:val="Bibliography"/>
        <w:rPr>
          <w:del w:id="328" w:author="T L" w:date="2016-01-11T22:49:00Z"/>
        </w:rPr>
        <w:pPrChange w:id="329" w:author="T L" w:date="2016-01-12T00:05:00Z">
          <w:pPr>
            <w:pStyle w:val="Bibliography1"/>
          </w:pPr>
        </w:pPrChange>
      </w:pPr>
      <w:del w:id="330" w:author="T L" w:date="2016-01-11T22:49:00Z">
        <w:r w:rsidRPr="002D7B41" w:rsidDel="00D61662">
          <w:delText xml:space="preserve">47. </w:delText>
        </w:r>
        <w:r w:rsidRPr="002D7B41" w:rsidDel="00D61662">
          <w:tab/>
        </w:r>
        <w:r w:rsidRPr="002D7B41" w:rsidDel="00D61662">
          <w:rPr>
            <w:b/>
            <w:bCs/>
          </w:rPr>
          <w:delText>Costa KC</w:delText>
        </w:r>
        <w:r w:rsidRPr="002D7B41" w:rsidDel="00D61662">
          <w:delText xml:space="preserve">, </w:delText>
        </w:r>
        <w:r w:rsidRPr="002D7B41" w:rsidDel="00D61662">
          <w:rPr>
            <w:b/>
            <w:bCs/>
          </w:rPr>
          <w:delText>Wong PM</w:delText>
        </w:r>
        <w:r w:rsidRPr="002D7B41" w:rsidDel="00D61662">
          <w:delText xml:space="preserve">, </w:delText>
        </w:r>
        <w:r w:rsidRPr="002D7B41" w:rsidDel="00D61662">
          <w:rPr>
            <w:b/>
            <w:bCs/>
          </w:rPr>
          <w:delText>Wang T</w:delText>
        </w:r>
        <w:r w:rsidRPr="002D7B41" w:rsidDel="00D61662">
          <w:delText xml:space="preserve">, </w:delText>
        </w:r>
        <w:r w:rsidRPr="002D7B41" w:rsidDel="00D61662">
          <w:rPr>
            <w:b/>
            <w:bCs/>
          </w:rPr>
          <w:delText>Lie TJ</w:delText>
        </w:r>
        <w:r w:rsidRPr="002D7B41" w:rsidDel="00D61662">
          <w:delText xml:space="preserve">, </w:delText>
        </w:r>
        <w:r w:rsidRPr="002D7B41" w:rsidDel="00D61662">
          <w:rPr>
            <w:b/>
            <w:bCs/>
          </w:rPr>
          <w:delText>Dodsworth JA</w:delText>
        </w:r>
        <w:r w:rsidRPr="002D7B41" w:rsidDel="00D61662">
          <w:delText xml:space="preserve">, </w:delText>
        </w:r>
        <w:r w:rsidRPr="002D7B41" w:rsidDel="00D61662">
          <w:rPr>
            <w:b/>
            <w:bCs/>
          </w:rPr>
          <w:delText>Swanson I</w:delText>
        </w:r>
        <w:r w:rsidRPr="002D7B41" w:rsidDel="00D61662">
          <w:delText xml:space="preserve">, </w:delText>
        </w:r>
        <w:r w:rsidRPr="002D7B41" w:rsidDel="00D61662">
          <w:rPr>
            <w:b/>
            <w:bCs/>
          </w:rPr>
          <w:delText>Burn JA</w:delText>
        </w:r>
        <w:r w:rsidRPr="002D7B41" w:rsidDel="00D61662">
          <w:delText xml:space="preserve">, </w:delText>
        </w:r>
        <w:r w:rsidRPr="002D7B41" w:rsidDel="00D61662">
          <w:rPr>
            <w:b/>
            <w:bCs/>
          </w:rPr>
          <w:delText>Hackett M</w:delText>
        </w:r>
        <w:r w:rsidRPr="002D7B41" w:rsidDel="00D61662">
          <w:delText xml:space="preserve">, </w:delText>
        </w:r>
        <w:r w:rsidRPr="002D7B41" w:rsidDel="00D61662">
          <w:rPr>
            <w:b/>
            <w:bCs/>
          </w:rPr>
          <w:delText>Leigh JA</w:delText>
        </w:r>
        <w:r w:rsidRPr="002D7B41" w:rsidDel="00D61662">
          <w:delText xml:space="preserve">. 2010. Protein complexing in a methanogen suggests electron bifurcation and electron delivery from formate to heterodisulfide reductase. Proc Natl Acad Sci </w:delText>
        </w:r>
        <w:r w:rsidRPr="002D7B41" w:rsidDel="00D61662">
          <w:rPr>
            <w:b/>
            <w:bCs/>
          </w:rPr>
          <w:delText>107</w:delText>
        </w:r>
        <w:r w:rsidRPr="002D7B41" w:rsidDel="00D61662">
          <w:delText>:11050–11055.</w:delText>
        </w:r>
      </w:del>
    </w:p>
    <w:p w14:paraId="4039E731" w14:textId="66CBB030" w:rsidR="0079505E" w:rsidRPr="002D7B41" w:rsidDel="00D61662" w:rsidRDefault="0079505E">
      <w:pPr>
        <w:pStyle w:val="Bibliography"/>
        <w:rPr>
          <w:del w:id="331" w:author="T L" w:date="2016-01-11T22:49:00Z"/>
        </w:rPr>
        <w:pPrChange w:id="332" w:author="T L" w:date="2016-01-12T00:05:00Z">
          <w:pPr>
            <w:pStyle w:val="Bibliography1"/>
          </w:pPr>
        </w:pPrChange>
      </w:pPr>
      <w:del w:id="333" w:author="T L" w:date="2016-01-11T22:49:00Z">
        <w:r w:rsidRPr="002D7B41" w:rsidDel="00D61662">
          <w:delText xml:space="preserve">48. </w:delText>
        </w:r>
        <w:r w:rsidRPr="002D7B41" w:rsidDel="00D61662">
          <w:tab/>
        </w:r>
        <w:r w:rsidRPr="002D7B41" w:rsidDel="00D61662">
          <w:rPr>
            <w:b/>
            <w:bCs/>
          </w:rPr>
          <w:delText>Hendrickson EL</w:delText>
        </w:r>
        <w:r w:rsidRPr="002D7B41" w:rsidDel="00D61662">
          <w:delText xml:space="preserve">, </w:delText>
        </w:r>
        <w:r w:rsidRPr="002D7B41" w:rsidDel="00D61662">
          <w:rPr>
            <w:b/>
            <w:bCs/>
          </w:rPr>
          <w:delText>Leigh JA</w:delText>
        </w:r>
        <w:r w:rsidRPr="002D7B41" w:rsidDel="00D61662">
          <w:delText xml:space="preserve">. 2008. Roles of Coenzyme F420-Reducing Hydrogenases and Hydrogen- and F420-Dependent Methylenetetrahydromethanopterin Dehydrogenases in Reduction of F420 and Production of Hydrogen during Methanogenesis. J Bacteriol </w:delText>
        </w:r>
        <w:r w:rsidRPr="002D7B41" w:rsidDel="00D61662">
          <w:rPr>
            <w:b/>
            <w:bCs/>
          </w:rPr>
          <w:delText>190</w:delText>
        </w:r>
        <w:r w:rsidRPr="002D7B41" w:rsidDel="00D61662">
          <w:delText>:4818–4821.</w:delText>
        </w:r>
      </w:del>
    </w:p>
    <w:p w14:paraId="08670F3B" w14:textId="54EE83AE" w:rsidR="0079505E" w:rsidRPr="002D7B41" w:rsidDel="00D61662" w:rsidRDefault="0079505E">
      <w:pPr>
        <w:pStyle w:val="Bibliography"/>
        <w:rPr>
          <w:del w:id="334" w:author="T L" w:date="2016-01-11T22:49:00Z"/>
        </w:rPr>
        <w:pPrChange w:id="335" w:author="T L" w:date="2016-01-12T00:05:00Z">
          <w:pPr>
            <w:pStyle w:val="Bibliography1"/>
          </w:pPr>
        </w:pPrChange>
      </w:pPr>
      <w:del w:id="336" w:author="T L" w:date="2016-01-11T22:49:00Z">
        <w:r w:rsidRPr="002D7B41" w:rsidDel="00D61662">
          <w:delText xml:space="preserve">49. </w:delText>
        </w:r>
        <w:r w:rsidRPr="002D7B41" w:rsidDel="00D61662">
          <w:tab/>
        </w:r>
        <w:r w:rsidRPr="002D7B41" w:rsidDel="00D61662">
          <w:rPr>
            <w:b/>
            <w:bCs/>
          </w:rPr>
          <w:delText>Matthews BW</w:delText>
        </w:r>
        <w:r w:rsidRPr="002D7B41" w:rsidDel="00D61662">
          <w:delText xml:space="preserve">. 1975. Comparison of the predicted and observed secondary structure of T4 phage lysozyme. Biochim Biophys Acta BBA - Protein Struct </w:delText>
        </w:r>
        <w:r w:rsidRPr="002D7B41" w:rsidDel="00D61662">
          <w:rPr>
            <w:b/>
            <w:bCs/>
          </w:rPr>
          <w:delText>405</w:delText>
        </w:r>
        <w:r w:rsidRPr="002D7B41" w:rsidDel="00D61662">
          <w:delText>:442–451.</w:delText>
        </w:r>
      </w:del>
    </w:p>
    <w:p w14:paraId="74C00865" w14:textId="0D6B3920" w:rsidR="0079505E" w:rsidRPr="002D7B41" w:rsidDel="00D61662" w:rsidRDefault="0079505E">
      <w:pPr>
        <w:pStyle w:val="Bibliography"/>
        <w:rPr>
          <w:del w:id="337" w:author="T L" w:date="2016-01-11T22:49:00Z"/>
        </w:rPr>
        <w:pPrChange w:id="338" w:author="T L" w:date="2016-01-12T00:05:00Z">
          <w:pPr>
            <w:pStyle w:val="Bibliography1"/>
          </w:pPr>
        </w:pPrChange>
      </w:pPr>
      <w:del w:id="339" w:author="T L" w:date="2016-01-11T22:49:00Z">
        <w:r w:rsidRPr="002D7B41" w:rsidDel="00D61662">
          <w:delText xml:space="preserve">50. </w:delText>
        </w:r>
        <w:r w:rsidRPr="002D7B41" w:rsidDel="00D61662">
          <w:tab/>
        </w:r>
        <w:r w:rsidRPr="002D7B41" w:rsidDel="00D61662">
          <w:rPr>
            <w:b/>
            <w:bCs/>
          </w:rPr>
          <w:delText>Flamholz A</w:delText>
        </w:r>
        <w:r w:rsidRPr="002D7B41" w:rsidDel="00D61662">
          <w:delText xml:space="preserve">, </w:delText>
        </w:r>
        <w:r w:rsidRPr="002D7B41" w:rsidDel="00D61662">
          <w:rPr>
            <w:b/>
            <w:bCs/>
          </w:rPr>
          <w:delText>Noor E</w:delText>
        </w:r>
        <w:r w:rsidRPr="002D7B41" w:rsidDel="00D61662">
          <w:delText xml:space="preserve">, </w:delText>
        </w:r>
        <w:r w:rsidRPr="002D7B41" w:rsidDel="00D61662">
          <w:rPr>
            <w:b/>
            <w:bCs/>
          </w:rPr>
          <w:delText>Bar-Even A</w:delText>
        </w:r>
        <w:r w:rsidRPr="002D7B41" w:rsidDel="00D61662">
          <w:delText xml:space="preserve">, </w:delText>
        </w:r>
        <w:r w:rsidRPr="002D7B41" w:rsidDel="00D61662">
          <w:rPr>
            <w:b/>
            <w:bCs/>
          </w:rPr>
          <w:delText>Milo R</w:delText>
        </w:r>
        <w:r w:rsidRPr="002D7B41" w:rsidDel="00D61662">
          <w:delText>. 2011. eQuilibrator—the biochemical thermodynamics calculator. Nucleic Acids Res gkr874.</w:delText>
        </w:r>
      </w:del>
    </w:p>
    <w:p w14:paraId="060F1337" w14:textId="6C59293F" w:rsidR="0079505E" w:rsidRPr="002D7B41" w:rsidDel="00D61662" w:rsidRDefault="0079505E">
      <w:pPr>
        <w:pStyle w:val="Bibliography"/>
        <w:rPr>
          <w:del w:id="340" w:author="T L" w:date="2016-01-11T22:49:00Z"/>
        </w:rPr>
        <w:pPrChange w:id="341" w:author="T L" w:date="2016-01-12T00:05:00Z">
          <w:pPr>
            <w:pStyle w:val="Bibliography1"/>
          </w:pPr>
        </w:pPrChange>
      </w:pPr>
      <w:del w:id="342" w:author="T L" w:date="2016-01-11T22:49:00Z">
        <w:r w:rsidRPr="002D7B41" w:rsidDel="00D61662">
          <w:delText xml:space="preserve">51. </w:delText>
        </w:r>
        <w:r w:rsidRPr="002D7B41" w:rsidDel="00D61662">
          <w:tab/>
        </w:r>
        <w:r w:rsidRPr="002D7B41" w:rsidDel="00D61662">
          <w:rPr>
            <w:b/>
            <w:bCs/>
          </w:rPr>
          <w:delText>Jankowski MD</w:delText>
        </w:r>
        <w:r w:rsidRPr="002D7B41" w:rsidDel="00D61662">
          <w:delText xml:space="preserve">, </w:delText>
        </w:r>
        <w:r w:rsidRPr="002D7B41" w:rsidDel="00D61662">
          <w:rPr>
            <w:b/>
            <w:bCs/>
          </w:rPr>
          <w:delText>Henry CS</w:delText>
        </w:r>
        <w:r w:rsidRPr="002D7B41" w:rsidDel="00D61662">
          <w:delText xml:space="preserve">, </w:delText>
        </w:r>
        <w:r w:rsidRPr="002D7B41" w:rsidDel="00D61662">
          <w:rPr>
            <w:b/>
            <w:bCs/>
          </w:rPr>
          <w:delText>Broadbelt LJ</w:delText>
        </w:r>
        <w:r w:rsidRPr="002D7B41" w:rsidDel="00D61662">
          <w:delText xml:space="preserve">, </w:delText>
        </w:r>
        <w:r w:rsidRPr="002D7B41" w:rsidDel="00D61662">
          <w:rPr>
            <w:b/>
            <w:bCs/>
          </w:rPr>
          <w:delText>Hatzimanikatis V</w:delText>
        </w:r>
        <w:r w:rsidRPr="002D7B41" w:rsidDel="00D61662">
          <w:delText xml:space="preserve">. 2008. Group Contribution Method for Thermodynamic Analysis of Complex Metabolic Networks. Biophys J </w:delText>
        </w:r>
        <w:r w:rsidRPr="002D7B41" w:rsidDel="00D61662">
          <w:rPr>
            <w:b/>
            <w:bCs/>
          </w:rPr>
          <w:delText>95</w:delText>
        </w:r>
        <w:r w:rsidRPr="002D7B41" w:rsidDel="00D61662">
          <w:delText>:1487–1499.</w:delText>
        </w:r>
      </w:del>
    </w:p>
    <w:p w14:paraId="0B60D6A9" w14:textId="7A83818D" w:rsidR="0079505E" w:rsidRPr="002D7B41" w:rsidDel="00D61662" w:rsidRDefault="0079505E">
      <w:pPr>
        <w:pStyle w:val="Bibliography"/>
        <w:rPr>
          <w:del w:id="343" w:author="T L" w:date="2016-01-11T22:49:00Z"/>
        </w:rPr>
        <w:pPrChange w:id="344" w:author="T L" w:date="2016-01-12T00:05:00Z">
          <w:pPr>
            <w:pStyle w:val="Bibliography1"/>
          </w:pPr>
        </w:pPrChange>
      </w:pPr>
      <w:del w:id="345" w:author="T L" w:date="2016-01-11T22:49:00Z">
        <w:r w:rsidRPr="002D7B41" w:rsidDel="00D61662">
          <w:delText xml:space="preserve">52. </w:delText>
        </w:r>
        <w:r w:rsidRPr="002D7B41" w:rsidDel="00D61662">
          <w:tab/>
        </w:r>
        <w:r w:rsidRPr="002D7B41" w:rsidDel="00D61662">
          <w:rPr>
            <w:b/>
            <w:bCs/>
          </w:rPr>
          <w:delText>Costa KC</w:delText>
        </w:r>
        <w:r w:rsidRPr="002D7B41" w:rsidDel="00D61662">
          <w:delText xml:space="preserve">, </w:delText>
        </w:r>
        <w:r w:rsidRPr="002D7B41" w:rsidDel="00D61662">
          <w:rPr>
            <w:b/>
            <w:bCs/>
          </w:rPr>
          <w:delText>Yoon SH</w:delText>
        </w:r>
        <w:r w:rsidRPr="002D7B41" w:rsidDel="00D61662">
          <w:delText xml:space="preserve">, </w:delText>
        </w:r>
        <w:r w:rsidRPr="002D7B41" w:rsidDel="00D61662">
          <w:rPr>
            <w:b/>
            <w:bCs/>
          </w:rPr>
          <w:delText>Pan M</w:delText>
        </w:r>
        <w:r w:rsidRPr="002D7B41" w:rsidDel="00D61662">
          <w:delText xml:space="preserve">, </w:delText>
        </w:r>
        <w:r w:rsidRPr="002D7B41" w:rsidDel="00D61662">
          <w:rPr>
            <w:b/>
            <w:bCs/>
          </w:rPr>
          <w:delText>Burn JA</w:delText>
        </w:r>
        <w:r w:rsidRPr="002D7B41" w:rsidDel="00D61662">
          <w:delText xml:space="preserve">, </w:delText>
        </w:r>
        <w:r w:rsidRPr="002D7B41" w:rsidDel="00D61662">
          <w:rPr>
            <w:b/>
            <w:bCs/>
          </w:rPr>
          <w:delText>Baliga NS</w:delText>
        </w:r>
        <w:r w:rsidRPr="002D7B41" w:rsidDel="00D61662">
          <w:delText xml:space="preserve">, </w:delText>
        </w:r>
        <w:r w:rsidRPr="002D7B41" w:rsidDel="00D61662">
          <w:rPr>
            <w:b/>
            <w:bCs/>
          </w:rPr>
          <w:delText>Leigh JA</w:delText>
        </w:r>
        <w:r w:rsidRPr="002D7B41" w:rsidDel="00D61662">
          <w:delText xml:space="preserve">. 2013. Effects of H2 and Formate on Growth Yield and Regulation of Methanogenesis in </w:delText>
        </w:r>
        <w:r w:rsidRPr="002D7B41" w:rsidDel="00D61662">
          <w:rPr>
            <w:i/>
            <w:iCs/>
          </w:rPr>
          <w:delText>Methanococcus maripaludis</w:delText>
        </w:r>
        <w:r w:rsidRPr="002D7B41" w:rsidDel="00D61662">
          <w:delText xml:space="preserve">. J Bacteriol </w:delText>
        </w:r>
        <w:r w:rsidRPr="002D7B41" w:rsidDel="00D61662">
          <w:rPr>
            <w:b/>
            <w:bCs/>
          </w:rPr>
          <w:delText>195</w:delText>
        </w:r>
        <w:r w:rsidRPr="002D7B41" w:rsidDel="00D61662">
          <w:delText>:1456–1462.</w:delText>
        </w:r>
      </w:del>
    </w:p>
    <w:p w14:paraId="1D17D548" w14:textId="339450EE" w:rsidR="0079505E" w:rsidRPr="002D7B41" w:rsidDel="00D61662" w:rsidRDefault="0079505E">
      <w:pPr>
        <w:pStyle w:val="Bibliography"/>
        <w:rPr>
          <w:del w:id="346" w:author="T L" w:date="2016-01-11T22:49:00Z"/>
        </w:rPr>
        <w:pPrChange w:id="347" w:author="T L" w:date="2016-01-12T00:05:00Z">
          <w:pPr>
            <w:pStyle w:val="Bibliography1"/>
          </w:pPr>
        </w:pPrChange>
      </w:pPr>
      <w:del w:id="348" w:author="T L" w:date="2016-01-11T22:49:00Z">
        <w:r w:rsidRPr="002D7B41" w:rsidDel="00D61662">
          <w:delText xml:space="preserve">53. </w:delText>
        </w:r>
        <w:r w:rsidRPr="002D7B41" w:rsidDel="00D61662">
          <w:tab/>
        </w:r>
        <w:r w:rsidRPr="002D7B41" w:rsidDel="00D61662">
          <w:rPr>
            <w:b/>
            <w:bCs/>
          </w:rPr>
          <w:delText>Buckel W</w:delText>
        </w:r>
        <w:r w:rsidRPr="002D7B41" w:rsidDel="00D61662">
          <w:delText xml:space="preserve">, </w:delText>
        </w:r>
        <w:r w:rsidRPr="002D7B41" w:rsidDel="00D61662">
          <w:rPr>
            <w:b/>
            <w:bCs/>
          </w:rPr>
          <w:delText>Thauer RK</w:delText>
        </w:r>
        <w:r w:rsidRPr="002D7B41" w:rsidDel="00D61662">
          <w:delText xml:space="preserve">. 2013. Energy conservation via electron bifurcating ferredoxin reduction and proton/Na+ translocating ferredoxin oxidation. Biochim Biophys Acta BBA - Bioenerg </w:delText>
        </w:r>
        <w:r w:rsidRPr="002D7B41" w:rsidDel="00D61662">
          <w:rPr>
            <w:b/>
            <w:bCs/>
          </w:rPr>
          <w:delText>1827</w:delText>
        </w:r>
        <w:r w:rsidRPr="002D7B41" w:rsidDel="00D61662">
          <w:delText>:94–113.</w:delText>
        </w:r>
      </w:del>
    </w:p>
    <w:p w14:paraId="365DF45D" w14:textId="64198C6E" w:rsidR="0079505E" w:rsidRPr="002D7B41" w:rsidDel="00D61662" w:rsidRDefault="0079505E">
      <w:pPr>
        <w:pStyle w:val="Bibliography"/>
        <w:rPr>
          <w:del w:id="349" w:author="T L" w:date="2016-01-11T22:49:00Z"/>
        </w:rPr>
        <w:pPrChange w:id="350" w:author="T L" w:date="2016-01-12T00:05:00Z">
          <w:pPr>
            <w:pStyle w:val="Bibliography1"/>
          </w:pPr>
        </w:pPrChange>
      </w:pPr>
      <w:del w:id="351" w:author="T L" w:date="2016-01-11T22:49:00Z">
        <w:r w:rsidRPr="002D7B41" w:rsidDel="00D61662">
          <w:delText xml:space="preserve">54. </w:delText>
        </w:r>
        <w:r w:rsidRPr="002D7B41" w:rsidDel="00D61662">
          <w:tab/>
        </w:r>
        <w:r w:rsidRPr="002D7B41" w:rsidDel="00D61662">
          <w:rPr>
            <w:b/>
            <w:bCs/>
          </w:rPr>
          <w:delText>Thauer RK</w:delText>
        </w:r>
        <w:r w:rsidRPr="002D7B41" w:rsidDel="00D61662">
          <w:delText xml:space="preserve">. 2012. The Wolfe cycle comes full circle. Proc Natl Acad Sci </w:delText>
        </w:r>
        <w:r w:rsidRPr="002D7B41" w:rsidDel="00D61662">
          <w:rPr>
            <w:b/>
            <w:bCs/>
          </w:rPr>
          <w:delText>109</w:delText>
        </w:r>
        <w:r w:rsidRPr="002D7B41" w:rsidDel="00D61662">
          <w:delText>:15084–15085.</w:delText>
        </w:r>
      </w:del>
    </w:p>
    <w:p w14:paraId="4D745905" w14:textId="7EA2F94C" w:rsidR="0079505E" w:rsidRPr="002D7B41" w:rsidDel="00D61662" w:rsidRDefault="0079505E">
      <w:pPr>
        <w:pStyle w:val="Bibliography"/>
        <w:rPr>
          <w:del w:id="352" w:author="T L" w:date="2016-01-11T22:49:00Z"/>
        </w:rPr>
        <w:pPrChange w:id="353" w:author="T L" w:date="2016-01-12T00:05:00Z">
          <w:pPr>
            <w:pStyle w:val="Bibliography1"/>
          </w:pPr>
        </w:pPrChange>
      </w:pPr>
      <w:del w:id="354" w:author="T L" w:date="2016-01-11T22:49:00Z">
        <w:r w:rsidRPr="002D7B41" w:rsidDel="00D61662">
          <w:delText xml:space="preserve">55. </w:delText>
        </w:r>
        <w:r w:rsidRPr="002D7B41" w:rsidDel="00D61662">
          <w:tab/>
        </w:r>
        <w:r w:rsidRPr="002D7B41" w:rsidDel="00D61662">
          <w:rPr>
            <w:b/>
            <w:bCs/>
          </w:rPr>
          <w:delText>Shieh JS</w:delText>
        </w:r>
        <w:r w:rsidRPr="002D7B41" w:rsidDel="00D61662">
          <w:delText xml:space="preserve">, </w:delText>
        </w:r>
        <w:r w:rsidRPr="002D7B41" w:rsidDel="00D61662">
          <w:rPr>
            <w:b/>
            <w:bCs/>
          </w:rPr>
          <w:delText>Whitman WB</w:delText>
        </w:r>
        <w:r w:rsidRPr="002D7B41" w:rsidDel="00D61662">
          <w:delText xml:space="preserve">. 1987. Pathway of acetate assimilation in autotrophic and heterotrophic methanococci. J Bacteriol </w:delText>
        </w:r>
        <w:r w:rsidRPr="002D7B41" w:rsidDel="00D61662">
          <w:rPr>
            <w:b/>
            <w:bCs/>
          </w:rPr>
          <w:delText>169</w:delText>
        </w:r>
        <w:r w:rsidRPr="002D7B41" w:rsidDel="00D61662">
          <w:delText>:5327–5329.</w:delText>
        </w:r>
      </w:del>
    </w:p>
    <w:p w14:paraId="0387E85E" w14:textId="75AF4AAF" w:rsidR="0079505E" w:rsidRPr="002D7B41" w:rsidDel="00D61662" w:rsidRDefault="0079505E">
      <w:pPr>
        <w:pStyle w:val="Bibliography"/>
        <w:rPr>
          <w:del w:id="355" w:author="T L" w:date="2016-01-11T22:49:00Z"/>
        </w:rPr>
        <w:pPrChange w:id="356" w:author="T L" w:date="2016-01-12T00:05:00Z">
          <w:pPr>
            <w:pStyle w:val="Bibliography1"/>
          </w:pPr>
        </w:pPrChange>
      </w:pPr>
      <w:del w:id="357" w:author="T L" w:date="2016-01-11T22:49:00Z">
        <w:r w:rsidRPr="002D7B41" w:rsidDel="00D61662">
          <w:delText xml:space="preserve">56. </w:delText>
        </w:r>
        <w:r w:rsidRPr="002D7B41" w:rsidDel="00D61662">
          <w:tab/>
        </w:r>
        <w:r w:rsidRPr="002D7B41" w:rsidDel="00D61662">
          <w:rPr>
            <w:b/>
            <w:bCs/>
          </w:rPr>
          <w:delText>Welander PV</w:delText>
        </w:r>
        <w:r w:rsidRPr="002D7B41" w:rsidDel="00D61662">
          <w:delText xml:space="preserve">, </w:delText>
        </w:r>
        <w:r w:rsidRPr="002D7B41" w:rsidDel="00D61662">
          <w:rPr>
            <w:b/>
            <w:bCs/>
          </w:rPr>
          <w:delText>Metcalf WW</w:delText>
        </w:r>
        <w:r w:rsidRPr="002D7B41" w:rsidDel="00D61662">
          <w:delText xml:space="preserve">. 2005. Loss of the </w:delText>
        </w:r>
        <w:r w:rsidRPr="002D7B41" w:rsidDel="00D61662">
          <w:rPr>
            <w:i/>
            <w:iCs/>
          </w:rPr>
          <w:delText>mtr</w:delText>
        </w:r>
        <w:r w:rsidRPr="002D7B41" w:rsidDel="00D61662">
          <w:delText xml:space="preserve"> operon in </w:delText>
        </w:r>
        <w:r w:rsidRPr="002D7B41" w:rsidDel="00D61662">
          <w:rPr>
            <w:i/>
            <w:iCs/>
          </w:rPr>
          <w:delText>Methanosarcina</w:delText>
        </w:r>
        <w:r w:rsidRPr="002D7B41" w:rsidDel="00D61662">
          <w:delText xml:space="preserve"> blocks growth on methanol, but not methanogenesis, and reveals an unknown methanogenic pathway. Proc Natl Acad Sci U S A </w:delText>
        </w:r>
        <w:r w:rsidRPr="002D7B41" w:rsidDel="00D61662">
          <w:rPr>
            <w:b/>
            <w:bCs/>
          </w:rPr>
          <w:delText>102</w:delText>
        </w:r>
        <w:r w:rsidRPr="002D7B41" w:rsidDel="00D61662">
          <w:delText>:10664–10669.</w:delText>
        </w:r>
      </w:del>
    </w:p>
    <w:p w14:paraId="0FE9FF92" w14:textId="01075F60" w:rsidR="0079505E" w:rsidRPr="002D7B41" w:rsidDel="00D61662" w:rsidRDefault="0079505E">
      <w:pPr>
        <w:pStyle w:val="Bibliography"/>
        <w:rPr>
          <w:del w:id="358" w:author="T L" w:date="2016-01-11T22:49:00Z"/>
        </w:rPr>
        <w:pPrChange w:id="359" w:author="T L" w:date="2016-01-12T00:05:00Z">
          <w:pPr>
            <w:pStyle w:val="Bibliography1"/>
          </w:pPr>
        </w:pPrChange>
      </w:pPr>
      <w:del w:id="360" w:author="T L" w:date="2016-01-11T22:49:00Z">
        <w:r w:rsidRPr="002D7B41" w:rsidDel="00D61662">
          <w:delText xml:space="preserve">57. </w:delText>
        </w:r>
        <w:r w:rsidRPr="002D7B41" w:rsidDel="00D61662">
          <w:tab/>
        </w:r>
        <w:r w:rsidRPr="002D7B41" w:rsidDel="00D61662">
          <w:rPr>
            <w:b/>
            <w:bCs/>
          </w:rPr>
          <w:delText>Kaster A-K</w:delText>
        </w:r>
        <w:r w:rsidRPr="002D7B41" w:rsidDel="00D61662">
          <w:delText xml:space="preserve">, </w:delText>
        </w:r>
        <w:r w:rsidRPr="002D7B41" w:rsidDel="00D61662">
          <w:rPr>
            <w:b/>
            <w:bCs/>
          </w:rPr>
          <w:delText>Goenrich M</w:delText>
        </w:r>
        <w:r w:rsidRPr="002D7B41" w:rsidDel="00D61662">
          <w:delText xml:space="preserve">, </w:delText>
        </w:r>
        <w:r w:rsidRPr="002D7B41" w:rsidDel="00D61662">
          <w:rPr>
            <w:b/>
            <w:bCs/>
          </w:rPr>
          <w:delText>Seedorf H</w:delText>
        </w:r>
        <w:r w:rsidRPr="002D7B41" w:rsidDel="00D61662">
          <w:delText xml:space="preserve">, </w:delText>
        </w:r>
        <w:r w:rsidRPr="002D7B41" w:rsidDel="00D61662">
          <w:rPr>
            <w:b/>
            <w:bCs/>
          </w:rPr>
          <w:delText>Liesegang H</w:delText>
        </w:r>
        <w:r w:rsidRPr="002D7B41" w:rsidDel="00D61662">
          <w:delText xml:space="preserve">, </w:delText>
        </w:r>
        <w:r w:rsidRPr="002D7B41" w:rsidDel="00D61662">
          <w:rPr>
            <w:b/>
            <w:bCs/>
          </w:rPr>
          <w:delText>Wollherr A</w:delText>
        </w:r>
        <w:r w:rsidRPr="002D7B41" w:rsidDel="00D61662">
          <w:delText xml:space="preserve">, </w:delText>
        </w:r>
        <w:r w:rsidRPr="002D7B41" w:rsidDel="00D61662">
          <w:rPr>
            <w:b/>
            <w:bCs/>
          </w:rPr>
          <w:delText>Gottschalk G</w:delText>
        </w:r>
        <w:r w:rsidRPr="002D7B41" w:rsidDel="00D61662">
          <w:delText xml:space="preserve">, </w:delText>
        </w:r>
        <w:r w:rsidRPr="002D7B41" w:rsidDel="00D61662">
          <w:rPr>
            <w:b/>
            <w:bCs/>
          </w:rPr>
          <w:delText>Thauer RK</w:delText>
        </w:r>
        <w:r w:rsidRPr="002D7B41" w:rsidDel="00D61662">
          <w:delText xml:space="preserve">. 2011. More Than 200 Genes Required for Methane Formation from H2 and CO2 and Energy Conservation Are Present in </w:delText>
        </w:r>
        <w:r w:rsidRPr="002D7B41" w:rsidDel="00D61662">
          <w:rPr>
            <w:i/>
            <w:iCs/>
          </w:rPr>
          <w:delText>Methanothermobacter marburgensis</w:delText>
        </w:r>
        <w:r w:rsidRPr="002D7B41" w:rsidDel="00D61662">
          <w:delText xml:space="preserve"> and </w:delText>
        </w:r>
        <w:r w:rsidRPr="002D7B41" w:rsidDel="00D61662">
          <w:rPr>
            <w:i/>
            <w:iCs/>
          </w:rPr>
          <w:delText>Methanothermobacter thermautotrophicus</w:delText>
        </w:r>
        <w:r w:rsidRPr="002D7B41" w:rsidDel="00D61662">
          <w:delText xml:space="preserve">. Archaea </w:delText>
        </w:r>
        <w:r w:rsidRPr="002D7B41" w:rsidDel="00D61662">
          <w:rPr>
            <w:b/>
            <w:bCs/>
          </w:rPr>
          <w:delText>2011</w:delText>
        </w:r>
        <w:r w:rsidRPr="002D7B41" w:rsidDel="00D61662">
          <w:delText>:1–23.</w:delText>
        </w:r>
      </w:del>
    </w:p>
    <w:p w14:paraId="1EFE37F7" w14:textId="58401091" w:rsidR="0079505E" w:rsidRPr="002D7B41" w:rsidDel="00D61662" w:rsidRDefault="0079505E">
      <w:pPr>
        <w:pStyle w:val="Bibliography"/>
        <w:rPr>
          <w:del w:id="361" w:author="T L" w:date="2016-01-11T22:49:00Z"/>
        </w:rPr>
        <w:pPrChange w:id="362" w:author="T L" w:date="2016-01-12T00:05:00Z">
          <w:pPr>
            <w:pStyle w:val="Bibliography1"/>
          </w:pPr>
        </w:pPrChange>
      </w:pPr>
      <w:del w:id="363" w:author="T L" w:date="2016-01-11T22:49:00Z">
        <w:r w:rsidRPr="002D7B41" w:rsidDel="00D61662">
          <w:delText xml:space="preserve">58. </w:delText>
        </w:r>
        <w:r w:rsidRPr="002D7B41" w:rsidDel="00D61662">
          <w:tab/>
        </w:r>
        <w:r w:rsidRPr="002D7B41" w:rsidDel="00D61662">
          <w:rPr>
            <w:b/>
            <w:bCs/>
          </w:rPr>
          <w:delText>DiMarco AA</w:delText>
        </w:r>
        <w:r w:rsidRPr="002D7B41" w:rsidDel="00D61662">
          <w:delText xml:space="preserve">, </w:delText>
        </w:r>
        <w:r w:rsidRPr="002D7B41" w:rsidDel="00D61662">
          <w:rPr>
            <w:b/>
            <w:bCs/>
          </w:rPr>
          <w:delText>Bobik TA</w:delText>
        </w:r>
        <w:r w:rsidRPr="002D7B41" w:rsidDel="00D61662">
          <w:delText xml:space="preserve">, </w:delText>
        </w:r>
        <w:r w:rsidRPr="002D7B41" w:rsidDel="00D61662">
          <w:rPr>
            <w:b/>
            <w:bCs/>
          </w:rPr>
          <w:delText>Wolfe RS</w:delText>
        </w:r>
        <w:r w:rsidRPr="002D7B41" w:rsidDel="00D61662">
          <w:delText xml:space="preserve">. 1990. Unusual coenzymes of methanogenesis. Annu Rev Biochem </w:delText>
        </w:r>
        <w:r w:rsidRPr="002D7B41" w:rsidDel="00D61662">
          <w:rPr>
            <w:b/>
            <w:bCs/>
          </w:rPr>
          <w:delText>59</w:delText>
        </w:r>
        <w:r w:rsidRPr="002D7B41" w:rsidDel="00D61662">
          <w:delText>:355–394.</w:delText>
        </w:r>
      </w:del>
    </w:p>
    <w:p w14:paraId="19B5D3DA" w14:textId="5D850479" w:rsidR="0079505E" w:rsidRPr="002D7B41" w:rsidDel="00D61662" w:rsidRDefault="0079505E">
      <w:pPr>
        <w:pStyle w:val="Bibliography"/>
        <w:rPr>
          <w:del w:id="364" w:author="T L" w:date="2016-01-11T22:49:00Z"/>
        </w:rPr>
        <w:pPrChange w:id="365" w:author="T L" w:date="2016-01-12T00:05:00Z">
          <w:pPr>
            <w:pStyle w:val="Bibliography1"/>
          </w:pPr>
        </w:pPrChange>
      </w:pPr>
      <w:del w:id="366" w:author="T L" w:date="2016-01-11T22:49:00Z">
        <w:r w:rsidRPr="002D7B41" w:rsidDel="00D61662">
          <w:delText xml:space="preserve">59. </w:delText>
        </w:r>
        <w:r w:rsidRPr="002D7B41" w:rsidDel="00D61662">
          <w:tab/>
        </w:r>
        <w:r w:rsidRPr="002D7B41" w:rsidDel="00D61662">
          <w:rPr>
            <w:b/>
            <w:bCs/>
          </w:rPr>
          <w:delText>Siu S</w:delText>
        </w:r>
        <w:r w:rsidRPr="002D7B41" w:rsidDel="00D61662">
          <w:delText xml:space="preserve">, </w:delText>
        </w:r>
        <w:r w:rsidRPr="002D7B41" w:rsidDel="00D61662">
          <w:rPr>
            <w:b/>
            <w:bCs/>
          </w:rPr>
          <w:delText>Robotham A</w:delText>
        </w:r>
        <w:r w:rsidRPr="002D7B41" w:rsidDel="00D61662">
          <w:delText xml:space="preserve">, </w:delText>
        </w:r>
        <w:r w:rsidRPr="002D7B41" w:rsidDel="00D61662">
          <w:rPr>
            <w:b/>
            <w:bCs/>
          </w:rPr>
          <w:delText>Logan SM</w:delText>
        </w:r>
        <w:r w:rsidRPr="002D7B41" w:rsidDel="00D61662">
          <w:delText xml:space="preserve">, </w:delText>
        </w:r>
        <w:r w:rsidRPr="002D7B41" w:rsidDel="00D61662">
          <w:rPr>
            <w:b/>
            <w:bCs/>
          </w:rPr>
          <w:delText>Kelly JF</w:delText>
        </w:r>
        <w:r w:rsidRPr="002D7B41" w:rsidDel="00D61662">
          <w:delText xml:space="preserve">, </w:delText>
        </w:r>
        <w:r w:rsidRPr="002D7B41" w:rsidDel="00D61662">
          <w:rPr>
            <w:b/>
            <w:bCs/>
          </w:rPr>
          <w:delText>Uchida K</w:delText>
        </w:r>
        <w:r w:rsidRPr="002D7B41" w:rsidDel="00D61662">
          <w:delText xml:space="preserve">, </w:delText>
        </w:r>
        <w:r w:rsidRPr="002D7B41" w:rsidDel="00D61662">
          <w:rPr>
            <w:b/>
            <w:bCs/>
          </w:rPr>
          <w:delText>Aizawa S-I</w:delText>
        </w:r>
        <w:r w:rsidRPr="002D7B41" w:rsidDel="00D61662">
          <w:delText xml:space="preserve">, </w:delText>
        </w:r>
        <w:r w:rsidRPr="002D7B41" w:rsidDel="00D61662">
          <w:rPr>
            <w:b/>
            <w:bCs/>
          </w:rPr>
          <w:delText>Jarrell KF</w:delText>
        </w:r>
        <w:r w:rsidRPr="002D7B41" w:rsidDel="00D61662">
          <w:delText xml:space="preserve">. 2015. Evidence that Biosynthesis of the Second and Third Sugars of the Archaellin Tetrasaccharide in the Archaeon </w:delText>
        </w:r>
        <w:r w:rsidRPr="002D7B41" w:rsidDel="00D61662">
          <w:rPr>
            <w:i/>
            <w:iCs/>
          </w:rPr>
          <w:delText>Methanococcus maripaludis</w:delText>
        </w:r>
        <w:r w:rsidRPr="002D7B41" w:rsidDel="00D61662">
          <w:delText xml:space="preserve"> Occurs by the Same Pathway Used by </w:delText>
        </w:r>
        <w:r w:rsidRPr="002D7B41" w:rsidDel="00D61662">
          <w:rPr>
            <w:i/>
            <w:iCs/>
          </w:rPr>
          <w:delText>Pseudomonas aeruginosa</w:delText>
        </w:r>
        <w:r w:rsidRPr="002D7B41" w:rsidDel="00D61662">
          <w:delText xml:space="preserve"> To Make a Di-N-Acetylated Sugar. J Bacteriol </w:delText>
        </w:r>
        <w:r w:rsidRPr="002D7B41" w:rsidDel="00D61662">
          <w:rPr>
            <w:b/>
            <w:bCs/>
          </w:rPr>
          <w:delText>197</w:delText>
        </w:r>
        <w:r w:rsidRPr="002D7B41" w:rsidDel="00D61662">
          <w:delText>:1668–1680.</w:delText>
        </w:r>
      </w:del>
    </w:p>
    <w:p w14:paraId="6F8D12DB" w14:textId="6702EDE6" w:rsidR="0079505E" w:rsidRPr="002D7B41" w:rsidDel="00D61662" w:rsidRDefault="0079505E">
      <w:pPr>
        <w:pStyle w:val="Bibliography"/>
        <w:rPr>
          <w:del w:id="367" w:author="T L" w:date="2016-01-11T22:49:00Z"/>
        </w:rPr>
        <w:pPrChange w:id="368" w:author="T L" w:date="2016-01-12T00:05:00Z">
          <w:pPr>
            <w:pStyle w:val="Bibliography1"/>
          </w:pPr>
        </w:pPrChange>
      </w:pPr>
      <w:del w:id="369" w:author="T L" w:date="2016-01-11T22:49:00Z">
        <w:r w:rsidRPr="002D7B41" w:rsidDel="00D61662">
          <w:delText xml:space="preserve">60. </w:delText>
        </w:r>
        <w:r w:rsidRPr="002D7B41" w:rsidDel="00D61662">
          <w:tab/>
        </w:r>
        <w:r w:rsidRPr="002D7B41" w:rsidDel="00D61662">
          <w:rPr>
            <w:b/>
            <w:bCs/>
          </w:rPr>
          <w:delText>Jain S</w:delText>
        </w:r>
        <w:r w:rsidRPr="002D7B41" w:rsidDel="00D61662">
          <w:delText xml:space="preserve">, </w:delText>
        </w:r>
        <w:r w:rsidRPr="002D7B41" w:rsidDel="00D61662">
          <w:rPr>
            <w:b/>
            <w:bCs/>
          </w:rPr>
          <w:delText>Caforio A</w:delText>
        </w:r>
        <w:r w:rsidRPr="002D7B41" w:rsidDel="00D61662">
          <w:delText xml:space="preserve">, </w:delText>
        </w:r>
        <w:r w:rsidRPr="002D7B41" w:rsidDel="00D61662">
          <w:rPr>
            <w:b/>
            <w:bCs/>
          </w:rPr>
          <w:delText>Driessen AJM</w:delText>
        </w:r>
        <w:r w:rsidRPr="002D7B41" w:rsidDel="00D61662">
          <w:delText xml:space="preserve">. 2014. Biosynthesis of archaeal membrane ether lipids. Front Microbiol </w:delText>
        </w:r>
        <w:r w:rsidRPr="002D7B41" w:rsidDel="00D61662">
          <w:rPr>
            <w:b/>
            <w:bCs/>
          </w:rPr>
          <w:delText>5</w:delText>
        </w:r>
        <w:r w:rsidRPr="002D7B41" w:rsidDel="00D61662">
          <w:delText>.</w:delText>
        </w:r>
      </w:del>
    </w:p>
    <w:p w14:paraId="12195266" w14:textId="3C6CE606" w:rsidR="0079505E" w:rsidRPr="002D7B41" w:rsidDel="00D61662" w:rsidRDefault="0079505E">
      <w:pPr>
        <w:pStyle w:val="Bibliography"/>
        <w:rPr>
          <w:del w:id="370" w:author="T L" w:date="2016-01-11T22:49:00Z"/>
        </w:rPr>
        <w:pPrChange w:id="371" w:author="T L" w:date="2016-01-12T00:05:00Z">
          <w:pPr>
            <w:pStyle w:val="Bibliography1"/>
          </w:pPr>
        </w:pPrChange>
      </w:pPr>
      <w:del w:id="372" w:author="T L" w:date="2016-01-11T22:49:00Z">
        <w:r w:rsidRPr="002D7B41" w:rsidDel="00D61662">
          <w:delText xml:space="preserve">61. </w:delText>
        </w:r>
        <w:r w:rsidRPr="002D7B41" w:rsidDel="00D61662">
          <w:tab/>
        </w:r>
        <w:r w:rsidRPr="002D7B41" w:rsidDel="00D61662">
          <w:rPr>
            <w:b/>
            <w:bCs/>
          </w:rPr>
          <w:delText>Balderston WL</w:delText>
        </w:r>
        <w:r w:rsidRPr="002D7B41" w:rsidDel="00D61662">
          <w:delText xml:space="preserve">, </w:delText>
        </w:r>
        <w:r w:rsidRPr="002D7B41" w:rsidDel="00D61662">
          <w:rPr>
            <w:b/>
            <w:bCs/>
          </w:rPr>
          <w:delText>Payne WJ</w:delText>
        </w:r>
        <w:r w:rsidRPr="002D7B41" w:rsidDel="00D61662">
          <w:delText xml:space="preserve">. 1976. Inhibition of methanogenesis in salt marsh sediments and whole-cell suspensions of methanogenic bacteria by nitrogen oxides. Appl Environ Microbiol </w:delText>
        </w:r>
        <w:r w:rsidRPr="002D7B41" w:rsidDel="00D61662">
          <w:rPr>
            <w:b/>
            <w:bCs/>
          </w:rPr>
          <w:delText>32</w:delText>
        </w:r>
        <w:r w:rsidRPr="002D7B41" w:rsidDel="00D61662">
          <w:delText>:264–269.</w:delText>
        </w:r>
      </w:del>
    </w:p>
    <w:p w14:paraId="707AC9D3" w14:textId="3B25D46C" w:rsidR="0079505E" w:rsidRPr="002D7B41" w:rsidDel="00D61662" w:rsidRDefault="0079505E">
      <w:pPr>
        <w:pStyle w:val="Bibliography"/>
        <w:rPr>
          <w:del w:id="373" w:author="T L" w:date="2016-01-11T22:49:00Z"/>
        </w:rPr>
        <w:pPrChange w:id="374" w:author="T L" w:date="2016-01-12T00:05:00Z">
          <w:pPr>
            <w:pStyle w:val="Bibliography1"/>
          </w:pPr>
        </w:pPrChange>
      </w:pPr>
      <w:del w:id="375" w:author="T L" w:date="2016-01-11T22:49:00Z">
        <w:r w:rsidRPr="002D7B41" w:rsidDel="00D61662">
          <w:delText xml:space="preserve">62. </w:delText>
        </w:r>
        <w:r w:rsidRPr="002D7B41" w:rsidDel="00D61662">
          <w:tab/>
        </w:r>
        <w:r w:rsidRPr="002D7B41" w:rsidDel="00D61662">
          <w:rPr>
            <w:b/>
            <w:bCs/>
          </w:rPr>
          <w:delText>Gonnerman MC</w:delText>
        </w:r>
        <w:r w:rsidRPr="002D7B41" w:rsidDel="00D61662">
          <w:delText xml:space="preserve">, </w:delText>
        </w:r>
        <w:r w:rsidRPr="002D7B41" w:rsidDel="00D61662">
          <w:rPr>
            <w:b/>
            <w:bCs/>
          </w:rPr>
          <w:delText>Benedict MN</w:delText>
        </w:r>
        <w:r w:rsidRPr="002D7B41" w:rsidDel="00D61662">
          <w:delText xml:space="preserve">, </w:delText>
        </w:r>
        <w:r w:rsidRPr="002D7B41" w:rsidDel="00D61662">
          <w:rPr>
            <w:b/>
            <w:bCs/>
          </w:rPr>
          <w:delText>Feist AM</w:delText>
        </w:r>
        <w:r w:rsidRPr="002D7B41" w:rsidDel="00D61662">
          <w:delText xml:space="preserve">, </w:delText>
        </w:r>
        <w:r w:rsidRPr="002D7B41" w:rsidDel="00D61662">
          <w:rPr>
            <w:b/>
            <w:bCs/>
          </w:rPr>
          <w:delText>Metcalf WW</w:delText>
        </w:r>
        <w:r w:rsidRPr="002D7B41" w:rsidDel="00D61662">
          <w:delText xml:space="preserve">, </w:delText>
        </w:r>
        <w:r w:rsidRPr="002D7B41" w:rsidDel="00D61662">
          <w:rPr>
            <w:b/>
            <w:bCs/>
          </w:rPr>
          <w:delText>Price ND</w:delText>
        </w:r>
        <w:r w:rsidRPr="002D7B41" w:rsidDel="00D61662">
          <w:delText xml:space="preserve">. 2013. Genomically and biochemically accurate metabolic reconstruction of </w:delText>
        </w:r>
        <w:r w:rsidRPr="002D7B41" w:rsidDel="00D61662">
          <w:rPr>
            <w:i/>
            <w:iCs/>
          </w:rPr>
          <w:delText>Methanosarcina barkeri</w:delText>
        </w:r>
        <w:r w:rsidRPr="002D7B41" w:rsidDel="00D61662">
          <w:delText xml:space="preserve"> Fusaro, iMG746. Biotechnol J </w:delText>
        </w:r>
        <w:r w:rsidRPr="002D7B41" w:rsidDel="00D61662">
          <w:rPr>
            <w:b/>
            <w:bCs/>
          </w:rPr>
          <w:delText>8</w:delText>
        </w:r>
        <w:r w:rsidRPr="002D7B41" w:rsidDel="00D61662">
          <w:delText>:1070–1079.</w:delText>
        </w:r>
      </w:del>
    </w:p>
    <w:p w14:paraId="319D9B64" w14:textId="1076928C" w:rsidR="0079505E" w:rsidRPr="002D7B41" w:rsidDel="00D61662" w:rsidRDefault="0079505E">
      <w:pPr>
        <w:pStyle w:val="Bibliography"/>
        <w:rPr>
          <w:del w:id="376" w:author="T L" w:date="2016-01-11T22:49:00Z"/>
        </w:rPr>
        <w:pPrChange w:id="377" w:author="T L" w:date="2016-01-12T00:05:00Z">
          <w:pPr>
            <w:pStyle w:val="Bibliography1"/>
          </w:pPr>
        </w:pPrChange>
      </w:pPr>
      <w:del w:id="378" w:author="T L" w:date="2016-01-11T22:49:00Z">
        <w:r w:rsidRPr="002D7B41" w:rsidDel="00D61662">
          <w:delText xml:space="preserve">63. </w:delText>
        </w:r>
        <w:r w:rsidRPr="002D7B41" w:rsidDel="00D61662">
          <w:tab/>
        </w:r>
        <w:r w:rsidRPr="002D7B41" w:rsidDel="00D61662">
          <w:rPr>
            <w:b/>
            <w:bCs/>
          </w:rPr>
          <w:delText>Feist AM</w:delText>
        </w:r>
        <w:r w:rsidRPr="002D7B41" w:rsidDel="00D61662">
          <w:delText xml:space="preserve">, </w:delText>
        </w:r>
        <w:r w:rsidRPr="002D7B41" w:rsidDel="00D61662">
          <w:rPr>
            <w:b/>
            <w:bCs/>
          </w:rPr>
          <w:delText>Henry CS</w:delText>
        </w:r>
        <w:r w:rsidRPr="002D7B41" w:rsidDel="00D61662">
          <w:delText xml:space="preserve">, </w:delText>
        </w:r>
        <w:r w:rsidRPr="002D7B41" w:rsidDel="00D61662">
          <w:rPr>
            <w:b/>
            <w:bCs/>
          </w:rPr>
          <w:delText>Reed JL</w:delText>
        </w:r>
        <w:r w:rsidRPr="002D7B41" w:rsidDel="00D61662">
          <w:delText xml:space="preserve">, </w:delText>
        </w:r>
        <w:r w:rsidRPr="002D7B41" w:rsidDel="00D61662">
          <w:rPr>
            <w:b/>
            <w:bCs/>
          </w:rPr>
          <w:delText>Krummenacker M</w:delText>
        </w:r>
        <w:r w:rsidRPr="002D7B41" w:rsidDel="00D61662">
          <w:delText xml:space="preserve">, </w:delText>
        </w:r>
        <w:r w:rsidRPr="002D7B41" w:rsidDel="00D61662">
          <w:rPr>
            <w:b/>
            <w:bCs/>
          </w:rPr>
          <w:delText>Joyce AR</w:delText>
        </w:r>
        <w:r w:rsidRPr="002D7B41" w:rsidDel="00D61662">
          <w:delText xml:space="preserve">, </w:delText>
        </w:r>
        <w:r w:rsidRPr="002D7B41" w:rsidDel="00D61662">
          <w:rPr>
            <w:b/>
            <w:bCs/>
          </w:rPr>
          <w:delText>Karp PD</w:delText>
        </w:r>
        <w:r w:rsidRPr="002D7B41" w:rsidDel="00D61662">
          <w:delText xml:space="preserve">, </w:delText>
        </w:r>
        <w:r w:rsidRPr="002D7B41" w:rsidDel="00D61662">
          <w:rPr>
            <w:b/>
            <w:bCs/>
          </w:rPr>
          <w:delText>Broadbelt LJ</w:delText>
        </w:r>
        <w:r w:rsidRPr="002D7B41" w:rsidDel="00D61662">
          <w:delText xml:space="preserve">, </w:delText>
        </w:r>
        <w:r w:rsidRPr="002D7B41" w:rsidDel="00D61662">
          <w:rPr>
            <w:b/>
            <w:bCs/>
          </w:rPr>
          <w:delText>Hatzimanikatis V</w:delText>
        </w:r>
        <w:r w:rsidRPr="002D7B41" w:rsidDel="00D61662">
          <w:delText xml:space="preserve">, </w:delText>
        </w:r>
        <w:r w:rsidRPr="002D7B41" w:rsidDel="00D61662">
          <w:rPr>
            <w:b/>
            <w:bCs/>
          </w:rPr>
          <w:delText>Palsson BØ</w:delText>
        </w:r>
        <w:r w:rsidRPr="002D7B41" w:rsidDel="00D61662">
          <w:delText xml:space="preserve">. 2007. A genome-scale metabolic reconstruction for Escherichia coli K-12 MG1655 that accounts for 1260 ORFs and thermodynamic information. Mol Syst Biol </w:delText>
        </w:r>
        <w:r w:rsidRPr="002D7B41" w:rsidDel="00D61662">
          <w:rPr>
            <w:b/>
            <w:bCs/>
          </w:rPr>
          <w:delText>3</w:delText>
        </w:r>
        <w:r w:rsidRPr="002D7B41" w:rsidDel="00D61662">
          <w:delText>.</w:delText>
        </w:r>
      </w:del>
    </w:p>
    <w:p w14:paraId="065F08FF" w14:textId="732FAD34" w:rsidR="0079505E" w:rsidRPr="002D7B41" w:rsidDel="00D61662" w:rsidRDefault="0079505E">
      <w:pPr>
        <w:pStyle w:val="Bibliography"/>
        <w:rPr>
          <w:del w:id="379" w:author="T L" w:date="2016-01-11T22:49:00Z"/>
        </w:rPr>
        <w:pPrChange w:id="380" w:author="T L" w:date="2016-01-12T00:05:00Z">
          <w:pPr>
            <w:pStyle w:val="Bibliography1"/>
          </w:pPr>
        </w:pPrChange>
      </w:pPr>
      <w:del w:id="381" w:author="T L" w:date="2016-01-11T22:49:00Z">
        <w:r w:rsidRPr="002D7B41" w:rsidDel="00D61662">
          <w:delText xml:space="preserve">64. </w:delText>
        </w:r>
        <w:r w:rsidRPr="002D7B41" w:rsidDel="00D61662">
          <w:tab/>
        </w:r>
        <w:r w:rsidRPr="002D7B41" w:rsidDel="00D61662">
          <w:rPr>
            <w:b/>
            <w:bCs/>
          </w:rPr>
          <w:delText>Orth JD</w:delText>
        </w:r>
        <w:r w:rsidRPr="002D7B41" w:rsidDel="00D61662">
          <w:delText xml:space="preserve">, </w:delText>
        </w:r>
        <w:r w:rsidRPr="002D7B41" w:rsidDel="00D61662">
          <w:rPr>
            <w:b/>
            <w:bCs/>
          </w:rPr>
          <w:delText>Conrad TM</w:delText>
        </w:r>
        <w:r w:rsidRPr="002D7B41" w:rsidDel="00D61662">
          <w:delText xml:space="preserve">, </w:delText>
        </w:r>
        <w:r w:rsidRPr="002D7B41" w:rsidDel="00D61662">
          <w:rPr>
            <w:b/>
            <w:bCs/>
          </w:rPr>
          <w:delText>Na J</w:delText>
        </w:r>
        <w:r w:rsidRPr="002D7B41" w:rsidDel="00D61662">
          <w:delText xml:space="preserve">, </w:delText>
        </w:r>
        <w:r w:rsidRPr="002D7B41" w:rsidDel="00D61662">
          <w:rPr>
            <w:b/>
            <w:bCs/>
          </w:rPr>
          <w:delText>Lerman JA</w:delText>
        </w:r>
        <w:r w:rsidRPr="002D7B41" w:rsidDel="00D61662">
          <w:delText xml:space="preserve">, </w:delText>
        </w:r>
        <w:r w:rsidRPr="002D7B41" w:rsidDel="00D61662">
          <w:rPr>
            <w:b/>
            <w:bCs/>
          </w:rPr>
          <w:delText>Nam H</w:delText>
        </w:r>
        <w:r w:rsidRPr="002D7B41" w:rsidDel="00D61662">
          <w:delText xml:space="preserve">, </w:delText>
        </w:r>
        <w:r w:rsidRPr="002D7B41" w:rsidDel="00D61662">
          <w:rPr>
            <w:b/>
            <w:bCs/>
          </w:rPr>
          <w:delText>Feist AM</w:delText>
        </w:r>
        <w:r w:rsidRPr="002D7B41" w:rsidDel="00D61662">
          <w:delText xml:space="preserve">, </w:delText>
        </w:r>
        <w:r w:rsidRPr="002D7B41" w:rsidDel="00D61662">
          <w:rPr>
            <w:b/>
            <w:bCs/>
          </w:rPr>
          <w:delText>Palsson BO</w:delText>
        </w:r>
        <w:r w:rsidRPr="002D7B41" w:rsidDel="00D61662">
          <w:delText xml:space="preserve">. 2014. A comprehensive genome-scale reconstruction of </w:delText>
        </w:r>
        <w:r w:rsidRPr="002D7B41" w:rsidDel="00D61662">
          <w:rPr>
            <w:i/>
            <w:iCs/>
          </w:rPr>
          <w:delText>Escherichia coli</w:delText>
        </w:r>
        <w:r w:rsidRPr="002D7B41" w:rsidDel="00D61662">
          <w:delText xml:space="preserve"> metabolism--2011. Mol Syst Biol </w:delText>
        </w:r>
        <w:r w:rsidRPr="002D7B41" w:rsidDel="00D61662">
          <w:rPr>
            <w:b/>
            <w:bCs/>
          </w:rPr>
          <w:delText>7</w:delText>
        </w:r>
        <w:r w:rsidRPr="002D7B41" w:rsidDel="00D61662">
          <w:delText>:535–535.</w:delText>
        </w:r>
      </w:del>
    </w:p>
    <w:p w14:paraId="06E8E4EC" w14:textId="5B275755" w:rsidR="0079505E" w:rsidRPr="002D7B41" w:rsidDel="00D61662" w:rsidRDefault="0079505E">
      <w:pPr>
        <w:pStyle w:val="Bibliography"/>
        <w:rPr>
          <w:del w:id="382" w:author="T L" w:date="2016-01-11T22:49:00Z"/>
        </w:rPr>
        <w:pPrChange w:id="383" w:author="T L" w:date="2016-01-12T00:05:00Z">
          <w:pPr>
            <w:pStyle w:val="Bibliography1"/>
          </w:pPr>
        </w:pPrChange>
      </w:pPr>
      <w:del w:id="384" w:author="T L" w:date="2016-01-11T22:49:00Z">
        <w:r w:rsidRPr="002D7B41" w:rsidDel="00D61662">
          <w:delText xml:space="preserve">65. </w:delText>
        </w:r>
        <w:r w:rsidRPr="002D7B41" w:rsidDel="00D61662">
          <w:tab/>
        </w:r>
        <w:r w:rsidRPr="002D7B41" w:rsidDel="00D61662">
          <w:rPr>
            <w:b/>
            <w:bCs/>
          </w:rPr>
          <w:delText>Sarmiento F</w:delText>
        </w:r>
        <w:r w:rsidRPr="002D7B41" w:rsidDel="00D61662">
          <w:delText xml:space="preserve">, </w:delText>
        </w:r>
        <w:r w:rsidRPr="002D7B41" w:rsidDel="00D61662">
          <w:rPr>
            <w:b/>
            <w:bCs/>
          </w:rPr>
          <w:delText>Mrázek J</w:delText>
        </w:r>
        <w:r w:rsidRPr="002D7B41" w:rsidDel="00D61662">
          <w:delText xml:space="preserve">, </w:delText>
        </w:r>
        <w:r w:rsidRPr="002D7B41" w:rsidDel="00D61662">
          <w:rPr>
            <w:b/>
            <w:bCs/>
          </w:rPr>
          <w:delText>Whitman WB</w:delText>
        </w:r>
        <w:r w:rsidRPr="002D7B41" w:rsidDel="00D61662">
          <w:delText xml:space="preserve">. 2013. Genome-scale analysis of gene function in the hydrogenotrophic methanogenic archaeon </w:delText>
        </w:r>
        <w:r w:rsidRPr="002D7B41" w:rsidDel="00D61662">
          <w:rPr>
            <w:i/>
            <w:iCs/>
          </w:rPr>
          <w:delText>Methanococcus maripaludis</w:delText>
        </w:r>
        <w:r w:rsidRPr="002D7B41" w:rsidDel="00D61662">
          <w:delText xml:space="preserve">. Proc Natl Acad Sci </w:delText>
        </w:r>
        <w:r w:rsidRPr="002D7B41" w:rsidDel="00D61662">
          <w:rPr>
            <w:b/>
            <w:bCs/>
          </w:rPr>
          <w:delText>110</w:delText>
        </w:r>
        <w:r w:rsidRPr="002D7B41" w:rsidDel="00D61662">
          <w:delText>:4726–4731.</w:delText>
        </w:r>
      </w:del>
    </w:p>
    <w:p w14:paraId="2FA2F3BF" w14:textId="409FF1E9" w:rsidR="0079505E" w:rsidRPr="002D7B41" w:rsidDel="00D61662" w:rsidRDefault="0079505E">
      <w:pPr>
        <w:pStyle w:val="Bibliography"/>
        <w:rPr>
          <w:del w:id="385" w:author="T L" w:date="2016-01-11T22:49:00Z"/>
        </w:rPr>
        <w:pPrChange w:id="386" w:author="T L" w:date="2016-01-12T00:05:00Z">
          <w:pPr>
            <w:pStyle w:val="Bibliography1"/>
          </w:pPr>
        </w:pPrChange>
      </w:pPr>
      <w:del w:id="387" w:author="T L" w:date="2016-01-11T22:49:00Z">
        <w:r w:rsidRPr="002D7B41" w:rsidDel="00D61662">
          <w:delText xml:space="preserve">66. </w:delText>
        </w:r>
        <w:r w:rsidRPr="002D7B41" w:rsidDel="00D61662">
          <w:tab/>
        </w:r>
        <w:r w:rsidRPr="002D7B41" w:rsidDel="00D61662">
          <w:rPr>
            <w:b/>
            <w:bCs/>
          </w:rPr>
          <w:delText>Degtyarenko K</w:delText>
        </w:r>
        <w:r w:rsidRPr="002D7B41" w:rsidDel="00D61662">
          <w:delText xml:space="preserve">, </w:delText>
        </w:r>
        <w:r w:rsidRPr="002D7B41" w:rsidDel="00D61662">
          <w:rPr>
            <w:b/>
            <w:bCs/>
          </w:rPr>
          <w:delText>Matos P de</w:delText>
        </w:r>
        <w:r w:rsidRPr="002D7B41" w:rsidDel="00D61662">
          <w:delText xml:space="preserve">, </w:delText>
        </w:r>
        <w:r w:rsidRPr="002D7B41" w:rsidDel="00D61662">
          <w:rPr>
            <w:b/>
            <w:bCs/>
          </w:rPr>
          <w:delText>Ennis M</w:delText>
        </w:r>
        <w:r w:rsidRPr="002D7B41" w:rsidDel="00D61662">
          <w:delText xml:space="preserve">, </w:delText>
        </w:r>
        <w:r w:rsidRPr="002D7B41" w:rsidDel="00D61662">
          <w:rPr>
            <w:b/>
            <w:bCs/>
          </w:rPr>
          <w:delText>Hastings J</w:delText>
        </w:r>
        <w:r w:rsidRPr="002D7B41" w:rsidDel="00D61662">
          <w:delText xml:space="preserve">, </w:delText>
        </w:r>
        <w:r w:rsidRPr="002D7B41" w:rsidDel="00D61662">
          <w:rPr>
            <w:b/>
            <w:bCs/>
          </w:rPr>
          <w:delText>Zbinden M</w:delText>
        </w:r>
        <w:r w:rsidRPr="002D7B41" w:rsidDel="00D61662">
          <w:delText xml:space="preserve">, </w:delText>
        </w:r>
        <w:r w:rsidRPr="002D7B41" w:rsidDel="00D61662">
          <w:rPr>
            <w:b/>
            <w:bCs/>
          </w:rPr>
          <w:delText>McNaught A</w:delText>
        </w:r>
        <w:r w:rsidRPr="002D7B41" w:rsidDel="00D61662">
          <w:delText xml:space="preserve">, </w:delText>
        </w:r>
        <w:r w:rsidRPr="002D7B41" w:rsidDel="00D61662">
          <w:rPr>
            <w:b/>
            <w:bCs/>
          </w:rPr>
          <w:delText>Alcántara R</w:delText>
        </w:r>
        <w:r w:rsidRPr="002D7B41" w:rsidDel="00D61662">
          <w:delText xml:space="preserve">, </w:delText>
        </w:r>
        <w:r w:rsidRPr="002D7B41" w:rsidDel="00D61662">
          <w:rPr>
            <w:b/>
            <w:bCs/>
          </w:rPr>
          <w:delText>Darsow M</w:delText>
        </w:r>
        <w:r w:rsidRPr="002D7B41" w:rsidDel="00D61662">
          <w:delText xml:space="preserve">, </w:delText>
        </w:r>
        <w:r w:rsidRPr="002D7B41" w:rsidDel="00D61662">
          <w:rPr>
            <w:b/>
            <w:bCs/>
          </w:rPr>
          <w:delText>Guedj M</w:delText>
        </w:r>
        <w:r w:rsidRPr="002D7B41" w:rsidDel="00D61662">
          <w:delText xml:space="preserve">, </w:delText>
        </w:r>
        <w:r w:rsidRPr="002D7B41" w:rsidDel="00D61662">
          <w:rPr>
            <w:b/>
            <w:bCs/>
          </w:rPr>
          <w:delText>Ashburner M</w:delText>
        </w:r>
        <w:r w:rsidRPr="002D7B41" w:rsidDel="00D61662">
          <w:delText xml:space="preserve">. 2008. ChEBI: a database and ontology for chemical entities of biological interest. Nucleic Acids Res </w:delText>
        </w:r>
        <w:r w:rsidRPr="002D7B41" w:rsidDel="00D61662">
          <w:rPr>
            <w:b/>
            <w:bCs/>
          </w:rPr>
          <w:delText>36</w:delText>
        </w:r>
        <w:r w:rsidRPr="002D7B41" w:rsidDel="00D61662">
          <w:delText>:D344–D350.</w:delText>
        </w:r>
      </w:del>
    </w:p>
    <w:p w14:paraId="196DC134" w14:textId="2197A93E" w:rsidR="0079505E" w:rsidRPr="002D7B41" w:rsidDel="00D61662" w:rsidRDefault="0079505E">
      <w:pPr>
        <w:pStyle w:val="Bibliography"/>
        <w:rPr>
          <w:del w:id="388" w:author="T L" w:date="2016-01-11T22:49:00Z"/>
        </w:rPr>
        <w:pPrChange w:id="389" w:author="T L" w:date="2016-01-12T00:05:00Z">
          <w:pPr>
            <w:pStyle w:val="Bibliography1"/>
          </w:pPr>
        </w:pPrChange>
      </w:pPr>
      <w:del w:id="390" w:author="T L" w:date="2016-01-11T22:49:00Z">
        <w:r w:rsidRPr="002D7B41" w:rsidDel="00D61662">
          <w:delText xml:space="preserve">67. </w:delText>
        </w:r>
        <w:r w:rsidRPr="002D7B41" w:rsidDel="00D61662">
          <w:tab/>
        </w:r>
        <w:r w:rsidRPr="002D7B41" w:rsidDel="00D61662">
          <w:rPr>
            <w:b/>
            <w:bCs/>
          </w:rPr>
          <w:delText>Hucka M</w:delText>
        </w:r>
        <w:r w:rsidRPr="002D7B41" w:rsidDel="00D61662">
          <w:delText xml:space="preserve">, </w:delText>
        </w:r>
        <w:r w:rsidRPr="002D7B41" w:rsidDel="00D61662">
          <w:rPr>
            <w:b/>
            <w:bCs/>
          </w:rPr>
          <w:delText>Finney A</w:delText>
        </w:r>
        <w:r w:rsidRPr="002D7B41" w:rsidDel="00D61662">
          <w:delText xml:space="preserve">, </w:delText>
        </w:r>
        <w:r w:rsidRPr="002D7B41" w:rsidDel="00D61662">
          <w:rPr>
            <w:b/>
            <w:bCs/>
          </w:rPr>
          <w:delText>Sauro HM</w:delText>
        </w:r>
        <w:r w:rsidRPr="002D7B41" w:rsidDel="00D61662">
          <w:delText xml:space="preserve">, </w:delText>
        </w:r>
        <w:r w:rsidRPr="002D7B41" w:rsidDel="00D61662">
          <w:rPr>
            <w:b/>
            <w:bCs/>
          </w:rPr>
          <w:delText>Bolouri H</w:delText>
        </w:r>
        <w:r w:rsidRPr="002D7B41" w:rsidDel="00D61662">
          <w:delText xml:space="preserve">, </w:delText>
        </w:r>
        <w:r w:rsidRPr="002D7B41" w:rsidDel="00D61662">
          <w:rPr>
            <w:b/>
            <w:bCs/>
          </w:rPr>
          <w:delText>Doyle JC</w:delText>
        </w:r>
        <w:r w:rsidRPr="002D7B41" w:rsidDel="00D61662">
          <w:delText xml:space="preserve">, </w:delText>
        </w:r>
        <w:r w:rsidRPr="002D7B41" w:rsidDel="00D61662">
          <w:rPr>
            <w:b/>
            <w:bCs/>
          </w:rPr>
          <w:delText>Kitano H</w:delText>
        </w:r>
        <w:r w:rsidRPr="002D7B41" w:rsidDel="00D61662">
          <w:delText xml:space="preserve">, </w:delText>
        </w:r>
        <w:r w:rsidRPr="002D7B41" w:rsidDel="00D61662">
          <w:rPr>
            <w:b/>
            <w:bCs/>
          </w:rPr>
          <w:delText>Forum</w:delText>
        </w:r>
        <w:r w:rsidR="00A24A0D" w:rsidRPr="002D7B41" w:rsidDel="00D61662">
          <w:rPr>
            <w:b/>
            <w:bCs/>
          </w:rPr>
          <w:delText xml:space="preserve"> </w:delText>
        </w:r>
        <w:r w:rsidRPr="002D7B41" w:rsidDel="00D61662">
          <w:rPr>
            <w:b/>
            <w:bCs/>
          </w:rPr>
          <w:delText>and the rest of the S</w:delText>
        </w:r>
        <w:r w:rsidRPr="002D7B41" w:rsidDel="00D61662">
          <w:delText xml:space="preserve">, </w:delText>
        </w:r>
        <w:r w:rsidRPr="002D7B41" w:rsidDel="00D61662">
          <w:rPr>
            <w:b/>
            <w:bCs/>
          </w:rPr>
          <w:delText>Arkin AP</w:delText>
        </w:r>
        <w:r w:rsidRPr="002D7B41" w:rsidDel="00D61662">
          <w:delText xml:space="preserve">, </w:delText>
        </w:r>
        <w:r w:rsidRPr="002D7B41" w:rsidDel="00D61662">
          <w:rPr>
            <w:b/>
            <w:bCs/>
          </w:rPr>
          <w:delText>Bornstein BJ</w:delText>
        </w:r>
        <w:r w:rsidRPr="002D7B41" w:rsidDel="00D61662">
          <w:delText xml:space="preserve">, </w:delText>
        </w:r>
        <w:r w:rsidRPr="002D7B41" w:rsidDel="00D61662">
          <w:rPr>
            <w:b/>
            <w:bCs/>
          </w:rPr>
          <w:delText>Bray D</w:delText>
        </w:r>
        <w:r w:rsidRPr="002D7B41" w:rsidDel="00D61662">
          <w:delText xml:space="preserve">, </w:delText>
        </w:r>
        <w:r w:rsidRPr="002D7B41" w:rsidDel="00D61662">
          <w:rPr>
            <w:b/>
            <w:bCs/>
          </w:rPr>
          <w:delText>Cornish-Bowden A</w:delText>
        </w:r>
        <w:r w:rsidRPr="002D7B41" w:rsidDel="00D61662">
          <w:delText xml:space="preserve">, </w:delText>
        </w:r>
        <w:r w:rsidRPr="002D7B41" w:rsidDel="00D61662">
          <w:rPr>
            <w:b/>
            <w:bCs/>
          </w:rPr>
          <w:delText>Cuellar AA</w:delText>
        </w:r>
        <w:r w:rsidRPr="002D7B41" w:rsidDel="00D61662">
          <w:delText xml:space="preserve">, </w:delText>
        </w:r>
        <w:r w:rsidRPr="002D7B41" w:rsidDel="00D61662">
          <w:rPr>
            <w:b/>
            <w:bCs/>
          </w:rPr>
          <w:delText>Dronov S</w:delText>
        </w:r>
        <w:r w:rsidRPr="002D7B41" w:rsidDel="00D61662">
          <w:delText xml:space="preserve">, </w:delText>
        </w:r>
        <w:r w:rsidRPr="002D7B41" w:rsidDel="00D61662">
          <w:rPr>
            <w:b/>
            <w:bCs/>
          </w:rPr>
          <w:delText>Gilles ED</w:delText>
        </w:r>
        <w:r w:rsidRPr="002D7B41" w:rsidDel="00D61662">
          <w:delText xml:space="preserve">, </w:delText>
        </w:r>
        <w:r w:rsidRPr="002D7B41" w:rsidDel="00D61662">
          <w:rPr>
            <w:b/>
            <w:bCs/>
          </w:rPr>
          <w:delText>Ginkel M</w:delText>
        </w:r>
        <w:r w:rsidRPr="002D7B41" w:rsidDel="00D61662">
          <w:delText xml:space="preserve">, </w:delText>
        </w:r>
        <w:r w:rsidRPr="002D7B41" w:rsidDel="00D61662">
          <w:rPr>
            <w:b/>
            <w:bCs/>
          </w:rPr>
          <w:delText>Gor V</w:delText>
        </w:r>
        <w:r w:rsidRPr="002D7B41" w:rsidDel="00D61662">
          <w:delText xml:space="preserve">, </w:delText>
        </w:r>
        <w:r w:rsidRPr="002D7B41" w:rsidDel="00D61662">
          <w:rPr>
            <w:b/>
            <w:bCs/>
          </w:rPr>
          <w:delText>Goryanin II</w:delText>
        </w:r>
        <w:r w:rsidRPr="002D7B41" w:rsidDel="00D61662">
          <w:delText xml:space="preserve">, </w:delText>
        </w:r>
        <w:r w:rsidRPr="002D7B41" w:rsidDel="00D61662">
          <w:rPr>
            <w:b/>
            <w:bCs/>
          </w:rPr>
          <w:delText>Hedley WJ</w:delText>
        </w:r>
        <w:r w:rsidRPr="002D7B41" w:rsidDel="00D61662">
          <w:delText xml:space="preserve">, </w:delText>
        </w:r>
        <w:r w:rsidRPr="002D7B41" w:rsidDel="00D61662">
          <w:rPr>
            <w:b/>
            <w:bCs/>
          </w:rPr>
          <w:delText>Hodgman TC</w:delText>
        </w:r>
        <w:r w:rsidRPr="002D7B41" w:rsidDel="00D61662">
          <w:delText xml:space="preserve">, </w:delText>
        </w:r>
        <w:r w:rsidRPr="002D7B41" w:rsidDel="00D61662">
          <w:rPr>
            <w:b/>
            <w:bCs/>
          </w:rPr>
          <w:delText>Hofmeyr J-H</w:delText>
        </w:r>
        <w:r w:rsidRPr="002D7B41" w:rsidDel="00D61662">
          <w:delText xml:space="preserve">, </w:delText>
        </w:r>
        <w:r w:rsidRPr="002D7B41" w:rsidDel="00D61662">
          <w:rPr>
            <w:b/>
            <w:bCs/>
          </w:rPr>
          <w:delText>Hunter PJ</w:delText>
        </w:r>
        <w:r w:rsidRPr="002D7B41" w:rsidDel="00D61662">
          <w:delText xml:space="preserve">, </w:delText>
        </w:r>
        <w:r w:rsidRPr="002D7B41" w:rsidDel="00D61662">
          <w:rPr>
            <w:b/>
            <w:bCs/>
          </w:rPr>
          <w:delText>Juty NS</w:delText>
        </w:r>
        <w:r w:rsidRPr="002D7B41" w:rsidDel="00D61662">
          <w:delText xml:space="preserve">, </w:delText>
        </w:r>
        <w:r w:rsidRPr="002D7B41" w:rsidDel="00D61662">
          <w:rPr>
            <w:b/>
            <w:bCs/>
          </w:rPr>
          <w:delText>Kasberger JL</w:delText>
        </w:r>
        <w:r w:rsidRPr="002D7B41" w:rsidDel="00D61662">
          <w:delText xml:space="preserve">, </w:delText>
        </w:r>
        <w:r w:rsidRPr="002D7B41" w:rsidDel="00D61662">
          <w:rPr>
            <w:b/>
            <w:bCs/>
          </w:rPr>
          <w:delText>Kremling A</w:delText>
        </w:r>
        <w:r w:rsidRPr="002D7B41" w:rsidDel="00D61662">
          <w:delText xml:space="preserve">, </w:delText>
        </w:r>
        <w:r w:rsidRPr="002D7B41" w:rsidDel="00D61662">
          <w:rPr>
            <w:b/>
            <w:bCs/>
          </w:rPr>
          <w:delText>Kummer U</w:delText>
        </w:r>
        <w:r w:rsidRPr="002D7B41" w:rsidDel="00D61662">
          <w:delText xml:space="preserve">, </w:delText>
        </w:r>
        <w:r w:rsidRPr="002D7B41" w:rsidDel="00D61662">
          <w:rPr>
            <w:b/>
            <w:bCs/>
          </w:rPr>
          <w:delText>Novère NL</w:delText>
        </w:r>
        <w:r w:rsidRPr="002D7B41" w:rsidDel="00D61662">
          <w:delText xml:space="preserve">, </w:delText>
        </w:r>
        <w:r w:rsidRPr="002D7B41" w:rsidDel="00D61662">
          <w:rPr>
            <w:b/>
            <w:bCs/>
          </w:rPr>
          <w:delText>Loew LM</w:delText>
        </w:r>
        <w:r w:rsidRPr="002D7B41" w:rsidDel="00D61662">
          <w:delText xml:space="preserve">, </w:delText>
        </w:r>
        <w:r w:rsidRPr="002D7B41" w:rsidDel="00D61662">
          <w:rPr>
            <w:b/>
            <w:bCs/>
          </w:rPr>
          <w:delText>Lucio D</w:delText>
        </w:r>
        <w:r w:rsidRPr="002D7B41" w:rsidDel="00D61662">
          <w:delText xml:space="preserve">, </w:delText>
        </w:r>
        <w:r w:rsidRPr="002D7B41" w:rsidDel="00D61662">
          <w:rPr>
            <w:b/>
            <w:bCs/>
          </w:rPr>
          <w:delText>Mendes P</w:delText>
        </w:r>
        <w:r w:rsidRPr="002D7B41" w:rsidDel="00D61662">
          <w:delText xml:space="preserve">, </w:delText>
        </w:r>
        <w:r w:rsidRPr="002D7B41" w:rsidDel="00D61662">
          <w:rPr>
            <w:b/>
            <w:bCs/>
          </w:rPr>
          <w:delText>Minch E</w:delText>
        </w:r>
        <w:r w:rsidRPr="002D7B41" w:rsidDel="00D61662">
          <w:delText xml:space="preserve">, </w:delText>
        </w:r>
        <w:r w:rsidRPr="002D7B41" w:rsidDel="00D61662">
          <w:rPr>
            <w:b/>
            <w:bCs/>
          </w:rPr>
          <w:delText>Mjolsness ED</w:delText>
        </w:r>
        <w:r w:rsidRPr="002D7B41" w:rsidDel="00D61662">
          <w:delText xml:space="preserve">, </w:delText>
        </w:r>
        <w:r w:rsidRPr="002D7B41" w:rsidDel="00D61662">
          <w:rPr>
            <w:b/>
            <w:bCs/>
          </w:rPr>
          <w:delText>Nakayama Y</w:delText>
        </w:r>
        <w:r w:rsidRPr="002D7B41" w:rsidDel="00D61662">
          <w:delText xml:space="preserve">, </w:delText>
        </w:r>
        <w:r w:rsidRPr="002D7B41" w:rsidDel="00D61662">
          <w:rPr>
            <w:b/>
            <w:bCs/>
          </w:rPr>
          <w:delText>Nelson MR</w:delText>
        </w:r>
        <w:r w:rsidRPr="002D7B41" w:rsidDel="00D61662">
          <w:delText xml:space="preserve">, </w:delText>
        </w:r>
        <w:r w:rsidRPr="002D7B41" w:rsidDel="00D61662">
          <w:rPr>
            <w:b/>
            <w:bCs/>
          </w:rPr>
          <w:delText>Nielsen PF</w:delText>
        </w:r>
        <w:r w:rsidRPr="002D7B41" w:rsidDel="00D61662">
          <w:delText xml:space="preserve">, </w:delText>
        </w:r>
        <w:r w:rsidRPr="002D7B41" w:rsidDel="00D61662">
          <w:rPr>
            <w:b/>
            <w:bCs/>
          </w:rPr>
          <w:delText>Sakurada T</w:delText>
        </w:r>
        <w:r w:rsidRPr="002D7B41" w:rsidDel="00D61662">
          <w:delText xml:space="preserve">, </w:delText>
        </w:r>
        <w:r w:rsidRPr="002D7B41" w:rsidDel="00D61662">
          <w:rPr>
            <w:b/>
            <w:bCs/>
          </w:rPr>
          <w:delText>Schaff JC</w:delText>
        </w:r>
        <w:r w:rsidRPr="002D7B41" w:rsidDel="00D61662">
          <w:delText xml:space="preserve">, </w:delText>
        </w:r>
        <w:r w:rsidRPr="002D7B41" w:rsidDel="00D61662">
          <w:rPr>
            <w:b/>
            <w:bCs/>
          </w:rPr>
          <w:delText>Shapiro BE</w:delText>
        </w:r>
        <w:r w:rsidRPr="002D7B41" w:rsidDel="00D61662">
          <w:delText xml:space="preserve">, </w:delText>
        </w:r>
        <w:r w:rsidRPr="002D7B41" w:rsidDel="00D61662">
          <w:rPr>
            <w:b/>
            <w:bCs/>
          </w:rPr>
          <w:delText>Shimizu TS</w:delText>
        </w:r>
        <w:r w:rsidRPr="002D7B41" w:rsidDel="00D61662">
          <w:delText xml:space="preserve">, </w:delText>
        </w:r>
        <w:r w:rsidRPr="002D7B41" w:rsidDel="00D61662">
          <w:rPr>
            <w:b/>
            <w:bCs/>
          </w:rPr>
          <w:delText>Spence HD</w:delText>
        </w:r>
        <w:r w:rsidRPr="002D7B41" w:rsidDel="00D61662">
          <w:delText xml:space="preserve">, </w:delText>
        </w:r>
        <w:r w:rsidRPr="002D7B41" w:rsidDel="00D61662">
          <w:rPr>
            <w:b/>
            <w:bCs/>
          </w:rPr>
          <w:delText>Stelling J</w:delText>
        </w:r>
        <w:r w:rsidRPr="002D7B41" w:rsidDel="00D61662">
          <w:delText xml:space="preserve">, </w:delText>
        </w:r>
        <w:r w:rsidRPr="002D7B41" w:rsidDel="00D61662">
          <w:rPr>
            <w:b/>
            <w:bCs/>
          </w:rPr>
          <w:delText>Takahashi K</w:delText>
        </w:r>
        <w:r w:rsidRPr="002D7B41" w:rsidDel="00D61662">
          <w:delText xml:space="preserve">, </w:delText>
        </w:r>
        <w:r w:rsidRPr="002D7B41" w:rsidDel="00D61662">
          <w:rPr>
            <w:b/>
            <w:bCs/>
          </w:rPr>
          <w:delText>Tomita M</w:delText>
        </w:r>
        <w:r w:rsidRPr="002D7B41" w:rsidDel="00D61662">
          <w:delText xml:space="preserve">, </w:delText>
        </w:r>
        <w:r w:rsidRPr="002D7B41" w:rsidDel="00D61662">
          <w:rPr>
            <w:b/>
            <w:bCs/>
          </w:rPr>
          <w:delText>Wagner J</w:delText>
        </w:r>
        <w:r w:rsidRPr="002D7B41" w:rsidDel="00D61662">
          <w:delText xml:space="preserve">, </w:delText>
        </w:r>
        <w:r w:rsidRPr="002D7B41" w:rsidDel="00D61662">
          <w:rPr>
            <w:b/>
            <w:bCs/>
          </w:rPr>
          <w:delText>Wang J</w:delText>
        </w:r>
        <w:r w:rsidRPr="002D7B41" w:rsidDel="00D61662">
          <w:delText xml:space="preserve">. 2003. The systems biology markup language (SBML): a medium for representation and exchange of biochemical network models. Bioinformatics </w:delText>
        </w:r>
        <w:r w:rsidRPr="002D7B41" w:rsidDel="00D61662">
          <w:rPr>
            <w:b/>
            <w:bCs/>
          </w:rPr>
          <w:delText>19</w:delText>
        </w:r>
        <w:r w:rsidRPr="002D7B41" w:rsidDel="00D61662">
          <w:delText>:524–531.</w:delText>
        </w:r>
      </w:del>
    </w:p>
    <w:p w14:paraId="2299A110" w14:textId="6E83EFAA" w:rsidR="0079505E" w:rsidRPr="002D7B41" w:rsidDel="00D61662" w:rsidRDefault="0079505E">
      <w:pPr>
        <w:pStyle w:val="Bibliography"/>
        <w:rPr>
          <w:del w:id="391" w:author="T L" w:date="2016-01-11T22:49:00Z"/>
        </w:rPr>
        <w:pPrChange w:id="392" w:author="T L" w:date="2016-01-12T00:05:00Z">
          <w:pPr>
            <w:pStyle w:val="Bibliography1"/>
          </w:pPr>
        </w:pPrChange>
      </w:pPr>
      <w:del w:id="393" w:author="T L" w:date="2016-01-11T22:49:00Z">
        <w:r w:rsidRPr="002D7B41" w:rsidDel="00D61662">
          <w:delText xml:space="preserve">68. </w:delText>
        </w:r>
        <w:r w:rsidRPr="002D7B41" w:rsidDel="00D61662">
          <w:tab/>
        </w:r>
        <w:r w:rsidRPr="002D7B41" w:rsidDel="00D61662">
          <w:rPr>
            <w:b/>
            <w:bCs/>
          </w:rPr>
          <w:delText>Benedict MN</w:delText>
        </w:r>
        <w:r w:rsidRPr="002D7B41" w:rsidDel="00D61662">
          <w:delText xml:space="preserve">, </w:delText>
        </w:r>
        <w:r w:rsidRPr="002D7B41" w:rsidDel="00D61662">
          <w:rPr>
            <w:b/>
            <w:bCs/>
          </w:rPr>
          <w:delText>Gonnerman MC</w:delText>
        </w:r>
        <w:r w:rsidRPr="002D7B41" w:rsidDel="00D61662">
          <w:delText xml:space="preserve">, </w:delText>
        </w:r>
        <w:r w:rsidRPr="002D7B41" w:rsidDel="00D61662">
          <w:rPr>
            <w:b/>
            <w:bCs/>
          </w:rPr>
          <w:delText>Metcalf WW</w:delText>
        </w:r>
        <w:r w:rsidRPr="002D7B41" w:rsidDel="00D61662">
          <w:delText xml:space="preserve">, </w:delText>
        </w:r>
        <w:r w:rsidRPr="002D7B41" w:rsidDel="00D61662">
          <w:rPr>
            <w:b/>
            <w:bCs/>
          </w:rPr>
          <w:delText>Price ND</w:delText>
        </w:r>
        <w:r w:rsidRPr="002D7B41" w:rsidDel="00D61662">
          <w:delText xml:space="preserve">. 2012. Genome-Scale Metabolic Reconstruction and Hypothesis Testing in the Methanogenic Archaeon </w:delText>
        </w:r>
        <w:r w:rsidRPr="002D7B41" w:rsidDel="00D61662">
          <w:rPr>
            <w:i/>
            <w:iCs/>
          </w:rPr>
          <w:delText>Methanosarcina acetivorans</w:delText>
        </w:r>
        <w:r w:rsidRPr="002D7B41" w:rsidDel="00D61662">
          <w:delText xml:space="preserve"> C2A. J Bacteriol </w:delText>
        </w:r>
        <w:r w:rsidRPr="002D7B41" w:rsidDel="00D61662">
          <w:rPr>
            <w:b/>
            <w:bCs/>
          </w:rPr>
          <w:delText>194</w:delText>
        </w:r>
        <w:r w:rsidRPr="002D7B41" w:rsidDel="00D61662">
          <w:delText>:855–865.</w:delText>
        </w:r>
      </w:del>
    </w:p>
    <w:p w14:paraId="4BCC3E1F" w14:textId="77777777" w:rsidR="002D7B41" w:rsidRPr="002D7B41" w:rsidRDefault="002D7B41">
      <w:pPr>
        <w:pStyle w:val="Bibliography"/>
        <w:rPr>
          <w:ins w:id="394" w:author="T L" w:date="2016-01-12T00:05:00Z"/>
          <w:szCs w:val="24"/>
        </w:rPr>
        <w:pPrChange w:id="395" w:author="T L" w:date="2016-01-12T00:05:00Z">
          <w:pPr>
            <w:widowControl w:val="0"/>
            <w:autoSpaceDE w:val="0"/>
            <w:autoSpaceDN w:val="0"/>
            <w:adjustRightInd w:val="0"/>
          </w:pPr>
        </w:pPrChange>
      </w:pPr>
      <w:ins w:id="396" w:author="T L" w:date="2016-01-12T00:05:00Z">
        <w:r w:rsidRPr="002D7B41">
          <w:rPr>
            <w:szCs w:val="24"/>
          </w:rPr>
          <w:t xml:space="preserve">1. </w:t>
        </w:r>
        <w:r w:rsidRPr="002D7B41">
          <w:rPr>
            <w:szCs w:val="24"/>
          </w:rPr>
          <w:tab/>
        </w:r>
        <w:r w:rsidRPr="002D7B41">
          <w:rPr>
            <w:b/>
            <w:bCs/>
            <w:szCs w:val="24"/>
          </w:rPr>
          <w:t>Haynes CA</w:t>
        </w:r>
        <w:r w:rsidRPr="002D7B41">
          <w:rPr>
            <w:szCs w:val="24"/>
          </w:rPr>
          <w:t xml:space="preserve">, </w:t>
        </w:r>
        <w:r w:rsidRPr="002D7B41">
          <w:rPr>
            <w:b/>
            <w:bCs/>
            <w:szCs w:val="24"/>
          </w:rPr>
          <w:t>Gonzalez R</w:t>
        </w:r>
        <w:r w:rsidRPr="002D7B41">
          <w:rPr>
            <w:szCs w:val="24"/>
          </w:rPr>
          <w:t xml:space="preserve">. 2014. Rethinking biological activation of methane and conversion to liquid fuels. Nat Chem Biol </w:t>
        </w:r>
        <w:r w:rsidRPr="002D7B41">
          <w:rPr>
            <w:b/>
            <w:bCs/>
            <w:szCs w:val="24"/>
          </w:rPr>
          <w:t>10</w:t>
        </w:r>
        <w:r w:rsidRPr="002D7B41">
          <w:rPr>
            <w:szCs w:val="24"/>
          </w:rPr>
          <w:t>:331–339.</w:t>
        </w:r>
      </w:ins>
    </w:p>
    <w:p w14:paraId="7577F836" w14:textId="77777777" w:rsidR="002D7B41" w:rsidRPr="002D7B41" w:rsidRDefault="002D7B41">
      <w:pPr>
        <w:pStyle w:val="Bibliography"/>
        <w:rPr>
          <w:ins w:id="397" w:author="T L" w:date="2016-01-12T00:05:00Z"/>
          <w:szCs w:val="24"/>
        </w:rPr>
        <w:pPrChange w:id="398" w:author="T L" w:date="2016-01-12T00:05:00Z">
          <w:pPr>
            <w:widowControl w:val="0"/>
            <w:autoSpaceDE w:val="0"/>
            <w:autoSpaceDN w:val="0"/>
            <w:adjustRightInd w:val="0"/>
          </w:pPr>
        </w:pPrChange>
      </w:pPr>
      <w:ins w:id="399" w:author="T L" w:date="2016-01-12T00:05:00Z">
        <w:r w:rsidRPr="002D7B41">
          <w:rPr>
            <w:szCs w:val="24"/>
          </w:rPr>
          <w:t xml:space="preserve">2. </w:t>
        </w:r>
        <w:r w:rsidRPr="002D7B41">
          <w:rPr>
            <w:szCs w:val="24"/>
          </w:rPr>
          <w:tab/>
        </w:r>
        <w:r w:rsidRPr="002D7B41">
          <w:rPr>
            <w:b/>
            <w:bCs/>
            <w:szCs w:val="24"/>
          </w:rPr>
          <w:t>Levi M</w:t>
        </w:r>
        <w:r w:rsidRPr="002D7B41">
          <w:rPr>
            <w:szCs w:val="24"/>
          </w:rPr>
          <w:t xml:space="preserve">. 2013. Climate consequences of natural gas as a bridge fuel. Clim Change </w:t>
        </w:r>
        <w:r w:rsidRPr="002D7B41">
          <w:rPr>
            <w:b/>
            <w:bCs/>
            <w:szCs w:val="24"/>
          </w:rPr>
          <w:t>118</w:t>
        </w:r>
        <w:r w:rsidRPr="002D7B41">
          <w:rPr>
            <w:szCs w:val="24"/>
          </w:rPr>
          <w:t>:609–623.</w:t>
        </w:r>
      </w:ins>
    </w:p>
    <w:p w14:paraId="167A1E5D" w14:textId="77777777" w:rsidR="002D7B41" w:rsidRPr="002D7B41" w:rsidRDefault="002D7B41">
      <w:pPr>
        <w:pStyle w:val="Bibliography"/>
        <w:rPr>
          <w:ins w:id="400" w:author="T L" w:date="2016-01-12T00:05:00Z"/>
          <w:szCs w:val="24"/>
        </w:rPr>
        <w:pPrChange w:id="401" w:author="T L" w:date="2016-01-12T00:05:00Z">
          <w:pPr>
            <w:widowControl w:val="0"/>
            <w:autoSpaceDE w:val="0"/>
            <w:autoSpaceDN w:val="0"/>
            <w:adjustRightInd w:val="0"/>
          </w:pPr>
        </w:pPrChange>
      </w:pPr>
      <w:ins w:id="402" w:author="T L" w:date="2016-01-12T00:05:00Z">
        <w:r w:rsidRPr="002D7B41">
          <w:rPr>
            <w:szCs w:val="24"/>
          </w:rPr>
          <w:t xml:space="preserve">3. </w:t>
        </w:r>
        <w:r w:rsidRPr="002D7B41">
          <w:rPr>
            <w:szCs w:val="24"/>
          </w:rPr>
          <w:tab/>
        </w:r>
        <w:r w:rsidRPr="002D7B41">
          <w:rPr>
            <w:b/>
            <w:bCs/>
            <w:szCs w:val="24"/>
          </w:rPr>
          <w:t>Mueller TJ</w:t>
        </w:r>
        <w:r w:rsidRPr="002D7B41">
          <w:rPr>
            <w:szCs w:val="24"/>
          </w:rPr>
          <w:t xml:space="preserve">, </w:t>
        </w:r>
        <w:r w:rsidRPr="002D7B41">
          <w:rPr>
            <w:b/>
            <w:bCs/>
            <w:szCs w:val="24"/>
          </w:rPr>
          <w:t>Grisewood MJ</w:t>
        </w:r>
        <w:r w:rsidRPr="002D7B41">
          <w:rPr>
            <w:szCs w:val="24"/>
          </w:rPr>
          <w:t xml:space="preserve">, </w:t>
        </w:r>
        <w:r w:rsidRPr="002D7B41">
          <w:rPr>
            <w:b/>
            <w:bCs/>
            <w:szCs w:val="24"/>
          </w:rPr>
          <w:t>Nazem-Bokaee H</w:t>
        </w:r>
        <w:r w:rsidRPr="002D7B41">
          <w:rPr>
            <w:szCs w:val="24"/>
          </w:rPr>
          <w:t xml:space="preserve">, </w:t>
        </w:r>
        <w:r w:rsidRPr="002D7B41">
          <w:rPr>
            <w:b/>
            <w:bCs/>
            <w:szCs w:val="24"/>
          </w:rPr>
          <w:t>Gopalakrishnan S</w:t>
        </w:r>
        <w:r w:rsidRPr="002D7B41">
          <w:rPr>
            <w:szCs w:val="24"/>
          </w:rPr>
          <w:t xml:space="preserve">, </w:t>
        </w:r>
        <w:r w:rsidRPr="002D7B41">
          <w:rPr>
            <w:b/>
            <w:bCs/>
            <w:szCs w:val="24"/>
          </w:rPr>
          <w:t>Ferry JG</w:t>
        </w:r>
        <w:r w:rsidRPr="002D7B41">
          <w:rPr>
            <w:szCs w:val="24"/>
          </w:rPr>
          <w:t xml:space="preserve">, </w:t>
        </w:r>
        <w:r w:rsidRPr="002D7B41">
          <w:rPr>
            <w:b/>
            <w:bCs/>
            <w:szCs w:val="24"/>
          </w:rPr>
          <w:t>Wood TK</w:t>
        </w:r>
        <w:r w:rsidRPr="002D7B41">
          <w:rPr>
            <w:szCs w:val="24"/>
          </w:rPr>
          <w:t xml:space="preserve">, </w:t>
        </w:r>
        <w:r w:rsidRPr="002D7B41">
          <w:rPr>
            <w:b/>
            <w:bCs/>
            <w:szCs w:val="24"/>
          </w:rPr>
          <w:t>Maranas CD</w:t>
        </w:r>
        <w:r w:rsidRPr="002D7B41">
          <w:rPr>
            <w:szCs w:val="24"/>
          </w:rPr>
          <w:t xml:space="preserve">. 2014. Methane oxidation by anaerobic archaea for conversion to liquid fuels. J Ind Microbiol Biotechnol </w:t>
        </w:r>
        <w:r w:rsidRPr="002D7B41">
          <w:rPr>
            <w:b/>
            <w:bCs/>
            <w:szCs w:val="24"/>
          </w:rPr>
          <w:t>42</w:t>
        </w:r>
        <w:r w:rsidRPr="002D7B41">
          <w:rPr>
            <w:szCs w:val="24"/>
          </w:rPr>
          <w:t>:391–401.</w:t>
        </w:r>
      </w:ins>
    </w:p>
    <w:p w14:paraId="65EB9B3E" w14:textId="77777777" w:rsidR="002D7B41" w:rsidRPr="002D7B41" w:rsidRDefault="002D7B41">
      <w:pPr>
        <w:pStyle w:val="Bibliography"/>
        <w:rPr>
          <w:ins w:id="403" w:author="T L" w:date="2016-01-12T00:05:00Z"/>
          <w:szCs w:val="24"/>
        </w:rPr>
        <w:pPrChange w:id="404" w:author="T L" w:date="2016-01-12T00:05:00Z">
          <w:pPr>
            <w:widowControl w:val="0"/>
            <w:autoSpaceDE w:val="0"/>
            <w:autoSpaceDN w:val="0"/>
            <w:adjustRightInd w:val="0"/>
          </w:pPr>
        </w:pPrChange>
      </w:pPr>
      <w:ins w:id="405" w:author="T L" w:date="2016-01-12T00:05:00Z">
        <w:r w:rsidRPr="002D7B41">
          <w:rPr>
            <w:szCs w:val="24"/>
          </w:rPr>
          <w:t xml:space="preserve">4. </w:t>
        </w:r>
        <w:r w:rsidRPr="002D7B41">
          <w:rPr>
            <w:szCs w:val="24"/>
          </w:rPr>
          <w:tab/>
        </w:r>
        <w:r w:rsidRPr="002D7B41">
          <w:rPr>
            <w:b/>
            <w:bCs/>
            <w:szCs w:val="24"/>
          </w:rPr>
          <w:t>Kirschke S</w:t>
        </w:r>
        <w:r w:rsidRPr="002D7B41">
          <w:rPr>
            <w:szCs w:val="24"/>
          </w:rPr>
          <w:t xml:space="preserve">, </w:t>
        </w:r>
        <w:r w:rsidRPr="002D7B41">
          <w:rPr>
            <w:b/>
            <w:bCs/>
            <w:szCs w:val="24"/>
          </w:rPr>
          <w:t>Bousquet P</w:t>
        </w:r>
        <w:r w:rsidRPr="002D7B41">
          <w:rPr>
            <w:szCs w:val="24"/>
          </w:rPr>
          <w:t xml:space="preserve">, </w:t>
        </w:r>
        <w:r w:rsidRPr="002D7B41">
          <w:rPr>
            <w:b/>
            <w:bCs/>
            <w:szCs w:val="24"/>
          </w:rPr>
          <w:t>Ciais P</w:t>
        </w:r>
        <w:r w:rsidRPr="002D7B41">
          <w:rPr>
            <w:szCs w:val="24"/>
          </w:rPr>
          <w:t xml:space="preserve">, </w:t>
        </w:r>
        <w:r w:rsidRPr="002D7B41">
          <w:rPr>
            <w:b/>
            <w:bCs/>
            <w:szCs w:val="24"/>
          </w:rPr>
          <w:t>Saunois M</w:t>
        </w:r>
        <w:r w:rsidRPr="002D7B41">
          <w:rPr>
            <w:szCs w:val="24"/>
          </w:rPr>
          <w:t xml:space="preserve">, </w:t>
        </w:r>
        <w:r w:rsidRPr="002D7B41">
          <w:rPr>
            <w:b/>
            <w:bCs/>
            <w:szCs w:val="24"/>
          </w:rPr>
          <w:t>Canadell JG</w:t>
        </w:r>
        <w:r w:rsidRPr="002D7B41">
          <w:rPr>
            <w:szCs w:val="24"/>
          </w:rPr>
          <w:t xml:space="preserve">, </w:t>
        </w:r>
        <w:r w:rsidRPr="002D7B41">
          <w:rPr>
            <w:b/>
            <w:bCs/>
            <w:szCs w:val="24"/>
          </w:rPr>
          <w:t>Dlugokencky EJ</w:t>
        </w:r>
        <w:r w:rsidRPr="002D7B41">
          <w:rPr>
            <w:szCs w:val="24"/>
          </w:rPr>
          <w:t xml:space="preserve">, </w:t>
        </w:r>
        <w:r w:rsidRPr="002D7B41">
          <w:rPr>
            <w:b/>
            <w:bCs/>
            <w:szCs w:val="24"/>
          </w:rPr>
          <w:t>Bergamaschi P</w:t>
        </w:r>
        <w:r w:rsidRPr="002D7B41">
          <w:rPr>
            <w:szCs w:val="24"/>
          </w:rPr>
          <w:t xml:space="preserve">, </w:t>
        </w:r>
        <w:r w:rsidRPr="002D7B41">
          <w:rPr>
            <w:b/>
            <w:bCs/>
            <w:szCs w:val="24"/>
          </w:rPr>
          <w:t>Bergmann D</w:t>
        </w:r>
        <w:r w:rsidRPr="002D7B41">
          <w:rPr>
            <w:szCs w:val="24"/>
          </w:rPr>
          <w:t xml:space="preserve">, </w:t>
        </w:r>
        <w:r w:rsidRPr="002D7B41">
          <w:rPr>
            <w:b/>
            <w:bCs/>
            <w:szCs w:val="24"/>
          </w:rPr>
          <w:t>Blake DR</w:t>
        </w:r>
        <w:r w:rsidRPr="002D7B41">
          <w:rPr>
            <w:szCs w:val="24"/>
          </w:rPr>
          <w:t xml:space="preserve">, </w:t>
        </w:r>
        <w:r w:rsidRPr="002D7B41">
          <w:rPr>
            <w:b/>
            <w:bCs/>
            <w:szCs w:val="24"/>
          </w:rPr>
          <w:t>Bruhwiler L</w:t>
        </w:r>
        <w:r w:rsidRPr="002D7B41">
          <w:rPr>
            <w:szCs w:val="24"/>
          </w:rPr>
          <w:t xml:space="preserve">, </w:t>
        </w:r>
        <w:r w:rsidRPr="002D7B41">
          <w:rPr>
            <w:b/>
            <w:bCs/>
            <w:szCs w:val="24"/>
          </w:rPr>
          <w:t>Cameron-Smith P</w:t>
        </w:r>
        <w:r w:rsidRPr="002D7B41">
          <w:rPr>
            <w:szCs w:val="24"/>
          </w:rPr>
          <w:t xml:space="preserve">, </w:t>
        </w:r>
        <w:r w:rsidRPr="002D7B41">
          <w:rPr>
            <w:b/>
            <w:bCs/>
            <w:szCs w:val="24"/>
          </w:rPr>
          <w:t>Castaldi S</w:t>
        </w:r>
        <w:r w:rsidRPr="002D7B41">
          <w:rPr>
            <w:szCs w:val="24"/>
          </w:rPr>
          <w:t xml:space="preserve">, </w:t>
        </w:r>
        <w:r w:rsidRPr="002D7B41">
          <w:rPr>
            <w:b/>
            <w:bCs/>
            <w:szCs w:val="24"/>
          </w:rPr>
          <w:t>Chevallier F</w:t>
        </w:r>
        <w:r w:rsidRPr="002D7B41">
          <w:rPr>
            <w:szCs w:val="24"/>
          </w:rPr>
          <w:t xml:space="preserve">, </w:t>
        </w:r>
        <w:r w:rsidRPr="002D7B41">
          <w:rPr>
            <w:b/>
            <w:bCs/>
            <w:szCs w:val="24"/>
          </w:rPr>
          <w:t>Feng L</w:t>
        </w:r>
        <w:r w:rsidRPr="002D7B41">
          <w:rPr>
            <w:szCs w:val="24"/>
          </w:rPr>
          <w:t xml:space="preserve">, </w:t>
        </w:r>
        <w:r w:rsidRPr="002D7B41">
          <w:rPr>
            <w:b/>
            <w:bCs/>
            <w:szCs w:val="24"/>
          </w:rPr>
          <w:t>Fraser A</w:t>
        </w:r>
        <w:r w:rsidRPr="002D7B41">
          <w:rPr>
            <w:szCs w:val="24"/>
          </w:rPr>
          <w:t xml:space="preserve">, </w:t>
        </w:r>
        <w:r w:rsidRPr="002D7B41">
          <w:rPr>
            <w:b/>
            <w:bCs/>
            <w:szCs w:val="24"/>
          </w:rPr>
          <w:t>Heimann M</w:t>
        </w:r>
        <w:r w:rsidRPr="002D7B41">
          <w:rPr>
            <w:szCs w:val="24"/>
          </w:rPr>
          <w:t xml:space="preserve">, </w:t>
        </w:r>
        <w:r w:rsidRPr="002D7B41">
          <w:rPr>
            <w:b/>
            <w:bCs/>
            <w:szCs w:val="24"/>
          </w:rPr>
          <w:t>Hodson EL</w:t>
        </w:r>
        <w:r w:rsidRPr="002D7B41">
          <w:rPr>
            <w:szCs w:val="24"/>
          </w:rPr>
          <w:t xml:space="preserve">, </w:t>
        </w:r>
        <w:r w:rsidRPr="002D7B41">
          <w:rPr>
            <w:b/>
            <w:bCs/>
            <w:szCs w:val="24"/>
          </w:rPr>
          <w:t>Houweling S</w:t>
        </w:r>
        <w:r w:rsidRPr="002D7B41">
          <w:rPr>
            <w:szCs w:val="24"/>
          </w:rPr>
          <w:t xml:space="preserve">, </w:t>
        </w:r>
        <w:r w:rsidRPr="002D7B41">
          <w:rPr>
            <w:b/>
            <w:bCs/>
            <w:szCs w:val="24"/>
          </w:rPr>
          <w:t>Josse B</w:t>
        </w:r>
        <w:r w:rsidRPr="002D7B41">
          <w:rPr>
            <w:szCs w:val="24"/>
          </w:rPr>
          <w:t xml:space="preserve">, </w:t>
        </w:r>
        <w:r w:rsidRPr="002D7B41">
          <w:rPr>
            <w:b/>
            <w:bCs/>
            <w:szCs w:val="24"/>
          </w:rPr>
          <w:t>Fraser PJ</w:t>
        </w:r>
        <w:r w:rsidRPr="002D7B41">
          <w:rPr>
            <w:szCs w:val="24"/>
          </w:rPr>
          <w:t xml:space="preserve">, </w:t>
        </w:r>
        <w:r w:rsidRPr="002D7B41">
          <w:rPr>
            <w:b/>
            <w:bCs/>
            <w:szCs w:val="24"/>
          </w:rPr>
          <w:t>Krummel PB</w:t>
        </w:r>
        <w:r w:rsidRPr="002D7B41">
          <w:rPr>
            <w:szCs w:val="24"/>
          </w:rPr>
          <w:t xml:space="preserve">, </w:t>
        </w:r>
        <w:r w:rsidRPr="002D7B41">
          <w:rPr>
            <w:b/>
            <w:bCs/>
            <w:szCs w:val="24"/>
          </w:rPr>
          <w:t>Lamarque J-F</w:t>
        </w:r>
        <w:r w:rsidRPr="002D7B41">
          <w:rPr>
            <w:szCs w:val="24"/>
          </w:rPr>
          <w:t xml:space="preserve">, </w:t>
        </w:r>
        <w:r w:rsidRPr="002D7B41">
          <w:rPr>
            <w:b/>
            <w:bCs/>
            <w:szCs w:val="24"/>
          </w:rPr>
          <w:t>Langenfelds RL</w:t>
        </w:r>
        <w:r w:rsidRPr="002D7B41">
          <w:rPr>
            <w:szCs w:val="24"/>
          </w:rPr>
          <w:t xml:space="preserve">, </w:t>
        </w:r>
        <w:r w:rsidRPr="002D7B41">
          <w:rPr>
            <w:b/>
            <w:bCs/>
            <w:szCs w:val="24"/>
          </w:rPr>
          <w:t>Le Quéré C</w:t>
        </w:r>
        <w:r w:rsidRPr="002D7B41">
          <w:rPr>
            <w:szCs w:val="24"/>
          </w:rPr>
          <w:t xml:space="preserve">, </w:t>
        </w:r>
        <w:r w:rsidRPr="002D7B41">
          <w:rPr>
            <w:b/>
            <w:bCs/>
            <w:szCs w:val="24"/>
          </w:rPr>
          <w:t>Naik V</w:t>
        </w:r>
        <w:r w:rsidRPr="002D7B41">
          <w:rPr>
            <w:szCs w:val="24"/>
          </w:rPr>
          <w:t xml:space="preserve">, </w:t>
        </w:r>
        <w:r w:rsidRPr="002D7B41">
          <w:rPr>
            <w:b/>
            <w:bCs/>
            <w:szCs w:val="24"/>
          </w:rPr>
          <w:t>O’Doherty S</w:t>
        </w:r>
        <w:r w:rsidRPr="002D7B41">
          <w:rPr>
            <w:szCs w:val="24"/>
          </w:rPr>
          <w:t xml:space="preserve">, </w:t>
        </w:r>
        <w:r w:rsidRPr="002D7B41">
          <w:rPr>
            <w:b/>
            <w:bCs/>
            <w:szCs w:val="24"/>
          </w:rPr>
          <w:t>Palmer PI</w:t>
        </w:r>
        <w:r w:rsidRPr="002D7B41">
          <w:rPr>
            <w:szCs w:val="24"/>
          </w:rPr>
          <w:t xml:space="preserve">, </w:t>
        </w:r>
        <w:r w:rsidRPr="002D7B41">
          <w:rPr>
            <w:b/>
            <w:bCs/>
            <w:szCs w:val="24"/>
          </w:rPr>
          <w:t>Pison I</w:t>
        </w:r>
        <w:r w:rsidRPr="002D7B41">
          <w:rPr>
            <w:szCs w:val="24"/>
          </w:rPr>
          <w:t xml:space="preserve">, </w:t>
        </w:r>
        <w:r w:rsidRPr="002D7B41">
          <w:rPr>
            <w:b/>
            <w:bCs/>
            <w:szCs w:val="24"/>
          </w:rPr>
          <w:t>Plummer D</w:t>
        </w:r>
        <w:r w:rsidRPr="002D7B41">
          <w:rPr>
            <w:szCs w:val="24"/>
          </w:rPr>
          <w:t xml:space="preserve">, </w:t>
        </w:r>
        <w:r w:rsidRPr="002D7B41">
          <w:rPr>
            <w:b/>
            <w:bCs/>
            <w:szCs w:val="24"/>
          </w:rPr>
          <w:t>Poulter B</w:t>
        </w:r>
        <w:r w:rsidRPr="002D7B41">
          <w:rPr>
            <w:szCs w:val="24"/>
          </w:rPr>
          <w:t xml:space="preserve">, </w:t>
        </w:r>
        <w:r w:rsidRPr="002D7B41">
          <w:rPr>
            <w:b/>
            <w:bCs/>
            <w:szCs w:val="24"/>
          </w:rPr>
          <w:t>Prinn RG</w:t>
        </w:r>
        <w:r w:rsidRPr="002D7B41">
          <w:rPr>
            <w:szCs w:val="24"/>
          </w:rPr>
          <w:t xml:space="preserve">, </w:t>
        </w:r>
        <w:r w:rsidRPr="002D7B41">
          <w:rPr>
            <w:b/>
            <w:bCs/>
            <w:szCs w:val="24"/>
          </w:rPr>
          <w:t>Rigby M</w:t>
        </w:r>
        <w:r w:rsidRPr="002D7B41">
          <w:rPr>
            <w:szCs w:val="24"/>
          </w:rPr>
          <w:t xml:space="preserve">, </w:t>
        </w:r>
        <w:r w:rsidRPr="002D7B41">
          <w:rPr>
            <w:b/>
            <w:bCs/>
            <w:szCs w:val="24"/>
          </w:rPr>
          <w:t>Ringeval B</w:t>
        </w:r>
        <w:r w:rsidRPr="002D7B41">
          <w:rPr>
            <w:szCs w:val="24"/>
          </w:rPr>
          <w:t xml:space="preserve">, </w:t>
        </w:r>
        <w:r w:rsidRPr="002D7B41">
          <w:rPr>
            <w:b/>
            <w:bCs/>
            <w:szCs w:val="24"/>
          </w:rPr>
          <w:t>Santini M</w:t>
        </w:r>
        <w:r w:rsidRPr="002D7B41">
          <w:rPr>
            <w:szCs w:val="24"/>
          </w:rPr>
          <w:t xml:space="preserve">, </w:t>
        </w:r>
        <w:r w:rsidRPr="002D7B41">
          <w:rPr>
            <w:b/>
            <w:bCs/>
            <w:szCs w:val="24"/>
          </w:rPr>
          <w:t>Schmidt M</w:t>
        </w:r>
        <w:r w:rsidRPr="002D7B41">
          <w:rPr>
            <w:szCs w:val="24"/>
          </w:rPr>
          <w:t xml:space="preserve">, </w:t>
        </w:r>
        <w:r w:rsidRPr="002D7B41">
          <w:rPr>
            <w:b/>
            <w:bCs/>
            <w:szCs w:val="24"/>
          </w:rPr>
          <w:t>Shindell DT</w:t>
        </w:r>
        <w:r w:rsidRPr="002D7B41">
          <w:rPr>
            <w:szCs w:val="24"/>
          </w:rPr>
          <w:t xml:space="preserve">, </w:t>
        </w:r>
        <w:r w:rsidRPr="002D7B41">
          <w:rPr>
            <w:b/>
            <w:bCs/>
            <w:szCs w:val="24"/>
          </w:rPr>
          <w:t>Simpson IJ</w:t>
        </w:r>
        <w:r w:rsidRPr="002D7B41">
          <w:rPr>
            <w:szCs w:val="24"/>
          </w:rPr>
          <w:t xml:space="preserve">, </w:t>
        </w:r>
        <w:r w:rsidRPr="002D7B41">
          <w:rPr>
            <w:b/>
            <w:bCs/>
            <w:szCs w:val="24"/>
          </w:rPr>
          <w:t>Spahni R</w:t>
        </w:r>
        <w:r w:rsidRPr="002D7B41">
          <w:rPr>
            <w:szCs w:val="24"/>
          </w:rPr>
          <w:t xml:space="preserve">, </w:t>
        </w:r>
        <w:r w:rsidRPr="002D7B41">
          <w:rPr>
            <w:b/>
            <w:bCs/>
            <w:szCs w:val="24"/>
          </w:rPr>
          <w:t>Steele LP</w:t>
        </w:r>
        <w:r w:rsidRPr="002D7B41">
          <w:rPr>
            <w:szCs w:val="24"/>
          </w:rPr>
          <w:t xml:space="preserve">, </w:t>
        </w:r>
        <w:r w:rsidRPr="002D7B41">
          <w:rPr>
            <w:b/>
            <w:bCs/>
            <w:szCs w:val="24"/>
          </w:rPr>
          <w:t>Strode SA</w:t>
        </w:r>
        <w:r w:rsidRPr="002D7B41">
          <w:rPr>
            <w:szCs w:val="24"/>
          </w:rPr>
          <w:t xml:space="preserve">, </w:t>
        </w:r>
        <w:r w:rsidRPr="002D7B41">
          <w:rPr>
            <w:b/>
            <w:bCs/>
            <w:szCs w:val="24"/>
          </w:rPr>
          <w:t>Sudo K</w:t>
        </w:r>
        <w:r w:rsidRPr="002D7B41">
          <w:rPr>
            <w:szCs w:val="24"/>
          </w:rPr>
          <w:t xml:space="preserve">, </w:t>
        </w:r>
        <w:r w:rsidRPr="002D7B41">
          <w:rPr>
            <w:b/>
            <w:bCs/>
            <w:szCs w:val="24"/>
          </w:rPr>
          <w:t>Szopa S</w:t>
        </w:r>
        <w:r w:rsidRPr="002D7B41">
          <w:rPr>
            <w:szCs w:val="24"/>
          </w:rPr>
          <w:t xml:space="preserve">, </w:t>
        </w:r>
        <w:r w:rsidRPr="002D7B41">
          <w:rPr>
            <w:b/>
            <w:bCs/>
            <w:szCs w:val="24"/>
          </w:rPr>
          <w:t>van der Werf GR</w:t>
        </w:r>
        <w:r w:rsidRPr="002D7B41">
          <w:rPr>
            <w:szCs w:val="24"/>
          </w:rPr>
          <w:t xml:space="preserve">, </w:t>
        </w:r>
        <w:r w:rsidRPr="002D7B41">
          <w:rPr>
            <w:b/>
            <w:bCs/>
            <w:szCs w:val="24"/>
          </w:rPr>
          <w:t>Voulgarakis A</w:t>
        </w:r>
        <w:r w:rsidRPr="002D7B41">
          <w:rPr>
            <w:szCs w:val="24"/>
          </w:rPr>
          <w:t xml:space="preserve">, </w:t>
        </w:r>
        <w:r w:rsidRPr="002D7B41">
          <w:rPr>
            <w:b/>
            <w:bCs/>
            <w:szCs w:val="24"/>
          </w:rPr>
          <w:t>van Weele M</w:t>
        </w:r>
        <w:r w:rsidRPr="002D7B41">
          <w:rPr>
            <w:szCs w:val="24"/>
          </w:rPr>
          <w:t xml:space="preserve">, </w:t>
        </w:r>
        <w:r w:rsidRPr="002D7B41">
          <w:rPr>
            <w:b/>
            <w:bCs/>
            <w:szCs w:val="24"/>
          </w:rPr>
          <w:t>Weiss RF</w:t>
        </w:r>
        <w:r w:rsidRPr="002D7B41">
          <w:rPr>
            <w:szCs w:val="24"/>
          </w:rPr>
          <w:t xml:space="preserve">, </w:t>
        </w:r>
        <w:r w:rsidRPr="002D7B41">
          <w:rPr>
            <w:b/>
            <w:bCs/>
            <w:szCs w:val="24"/>
          </w:rPr>
          <w:t>Williams JE</w:t>
        </w:r>
        <w:r w:rsidRPr="002D7B41">
          <w:rPr>
            <w:szCs w:val="24"/>
          </w:rPr>
          <w:t xml:space="preserve">, </w:t>
        </w:r>
        <w:r w:rsidRPr="002D7B41">
          <w:rPr>
            <w:b/>
            <w:bCs/>
            <w:szCs w:val="24"/>
          </w:rPr>
          <w:t>Zeng G</w:t>
        </w:r>
        <w:r w:rsidRPr="002D7B41">
          <w:rPr>
            <w:szCs w:val="24"/>
          </w:rPr>
          <w:t xml:space="preserve">. 2013. Three decades of global methane sources and sinks. Nat Geosci </w:t>
        </w:r>
        <w:r w:rsidRPr="002D7B41">
          <w:rPr>
            <w:b/>
            <w:bCs/>
            <w:szCs w:val="24"/>
          </w:rPr>
          <w:t>6</w:t>
        </w:r>
        <w:r w:rsidRPr="002D7B41">
          <w:rPr>
            <w:szCs w:val="24"/>
          </w:rPr>
          <w:t>:813–823.</w:t>
        </w:r>
      </w:ins>
    </w:p>
    <w:p w14:paraId="1AAF81FA" w14:textId="77777777" w:rsidR="002D7B41" w:rsidRPr="002D7B41" w:rsidRDefault="002D7B41">
      <w:pPr>
        <w:pStyle w:val="Bibliography"/>
        <w:rPr>
          <w:ins w:id="406" w:author="T L" w:date="2016-01-12T00:05:00Z"/>
          <w:szCs w:val="24"/>
        </w:rPr>
        <w:pPrChange w:id="407" w:author="T L" w:date="2016-01-12T00:05:00Z">
          <w:pPr>
            <w:widowControl w:val="0"/>
            <w:autoSpaceDE w:val="0"/>
            <w:autoSpaceDN w:val="0"/>
            <w:adjustRightInd w:val="0"/>
          </w:pPr>
        </w:pPrChange>
      </w:pPr>
      <w:ins w:id="408" w:author="T L" w:date="2016-01-12T00:05:00Z">
        <w:r w:rsidRPr="002D7B41">
          <w:rPr>
            <w:szCs w:val="24"/>
          </w:rPr>
          <w:t xml:space="preserve">5. </w:t>
        </w:r>
        <w:r w:rsidRPr="002D7B41">
          <w:rPr>
            <w:szCs w:val="24"/>
          </w:rPr>
          <w:tab/>
        </w:r>
        <w:r w:rsidRPr="002D7B41">
          <w:rPr>
            <w:b/>
            <w:bCs/>
            <w:szCs w:val="24"/>
          </w:rPr>
          <w:t>Thauer RK</w:t>
        </w:r>
        <w:r w:rsidRPr="002D7B41">
          <w:rPr>
            <w:szCs w:val="24"/>
          </w:rPr>
          <w:t xml:space="preserve">, </w:t>
        </w:r>
        <w:r w:rsidRPr="002D7B41">
          <w:rPr>
            <w:b/>
            <w:bCs/>
            <w:szCs w:val="24"/>
          </w:rPr>
          <w:t>Kaster A-K</w:t>
        </w:r>
        <w:r w:rsidRPr="002D7B41">
          <w:rPr>
            <w:szCs w:val="24"/>
          </w:rPr>
          <w:t xml:space="preserve">, </w:t>
        </w:r>
        <w:r w:rsidRPr="002D7B41">
          <w:rPr>
            <w:b/>
            <w:bCs/>
            <w:szCs w:val="24"/>
          </w:rPr>
          <w:t>Seedorf H</w:t>
        </w:r>
        <w:r w:rsidRPr="002D7B41">
          <w:rPr>
            <w:szCs w:val="24"/>
          </w:rPr>
          <w:t xml:space="preserve">, </w:t>
        </w:r>
        <w:r w:rsidRPr="002D7B41">
          <w:rPr>
            <w:b/>
            <w:bCs/>
            <w:szCs w:val="24"/>
          </w:rPr>
          <w:t>Buckel W</w:t>
        </w:r>
        <w:r w:rsidRPr="002D7B41">
          <w:rPr>
            <w:szCs w:val="24"/>
          </w:rPr>
          <w:t xml:space="preserve">, </w:t>
        </w:r>
        <w:r w:rsidRPr="002D7B41">
          <w:rPr>
            <w:b/>
            <w:bCs/>
            <w:szCs w:val="24"/>
          </w:rPr>
          <w:t>Hedderich R</w:t>
        </w:r>
        <w:r w:rsidRPr="002D7B41">
          <w:rPr>
            <w:szCs w:val="24"/>
          </w:rPr>
          <w:t xml:space="preserve">. 2008. Methanogenic archaea: ecologically relevant differences in energy conservation. Nat Rev Microbiol </w:t>
        </w:r>
        <w:r w:rsidRPr="002D7B41">
          <w:rPr>
            <w:b/>
            <w:bCs/>
            <w:szCs w:val="24"/>
          </w:rPr>
          <w:t>6</w:t>
        </w:r>
        <w:r w:rsidRPr="002D7B41">
          <w:rPr>
            <w:szCs w:val="24"/>
          </w:rPr>
          <w:t>:579–591.</w:t>
        </w:r>
      </w:ins>
    </w:p>
    <w:p w14:paraId="5A1A0F3D" w14:textId="77777777" w:rsidR="002D7B41" w:rsidRPr="002D7B41" w:rsidRDefault="002D7B41">
      <w:pPr>
        <w:pStyle w:val="Bibliography"/>
        <w:rPr>
          <w:ins w:id="409" w:author="T L" w:date="2016-01-12T00:05:00Z"/>
          <w:szCs w:val="24"/>
        </w:rPr>
        <w:pPrChange w:id="410" w:author="T L" w:date="2016-01-12T00:05:00Z">
          <w:pPr>
            <w:widowControl w:val="0"/>
            <w:autoSpaceDE w:val="0"/>
            <w:autoSpaceDN w:val="0"/>
            <w:adjustRightInd w:val="0"/>
          </w:pPr>
        </w:pPrChange>
      </w:pPr>
      <w:ins w:id="411" w:author="T L" w:date="2016-01-12T00:05:00Z">
        <w:r w:rsidRPr="002D7B41">
          <w:rPr>
            <w:szCs w:val="24"/>
          </w:rPr>
          <w:t xml:space="preserve">6. </w:t>
        </w:r>
        <w:r w:rsidRPr="002D7B41">
          <w:rPr>
            <w:szCs w:val="24"/>
          </w:rPr>
          <w:tab/>
        </w:r>
        <w:r w:rsidRPr="002D7B41">
          <w:rPr>
            <w:b/>
            <w:bCs/>
            <w:szCs w:val="24"/>
          </w:rPr>
          <w:t>DiMarco AA</w:t>
        </w:r>
        <w:r w:rsidRPr="002D7B41">
          <w:rPr>
            <w:szCs w:val="24"/>
          </w:rPr>
          <w:t xml:space="preserve">, </w:t>
        </w:r>
        <w:r w:rsidRPr="002D7B41">
          <w:rPr>
            <w:b/>
            <w:bCs/>
            <w:szCs w:val="24"/>
          </w:rPr>
          <w:t>Bobik TA</w:t>
        </w:r>
        <w:r w:rsidRPr="002D7B41">
          <w:rPr>
            <w:szCs w:val="24"/>
          </w:rPr>
          <w:t xml:space="preserve">, </w:t>
        </w:r>
        <w:r w:rsidRPr="002D7B41">
          <w:rPr>
            <w:b/>
            <w:bCs/>
            <w:szCs w:val="24"/>
          </w:rPr>
          <w:t>Wolfe RS</w:t>
        </w:r>
        <w:r w:rsidRPr="002D7B41">
          <w:rPr>
            <w:szCs w:val="24"/>
          </w:rPr>
          <w:t xml:space="preserve">. 1990. Unusual coenzymes of methanogenesis. Annu Rev Biochem </w:t>
        </w:r>
        <w:r w:rsidRPr="002D7B41">
          <w:rPr>
            <w:b/>
            <w:bCs/>
            <w:szCs w:val="24"/>
          </w:rPr>
          <w:t>59</w:t>
        </w:r>
        <w:r w:rsidRPr="002D7B41">
          <w:rPr>
            <w:szCs w:val="24"/>
          </w:rPr>
          <w:t>:355–394.</w:t>
        </w:r>
      </w:ins>
    </w:p>
    <w:p w14:paraId="34C77293" w14:textId="77777777" w:rsidR="002D7B41" w:rsidRPr="002D7B41" w:rsidRDefault="002D7B41">
      <w:pPr>
        <w:pStyle w:val="Bibliography"/>
        <w:rPr>
          <w:ins w:id="412" w:author="T L" w:date="2016-01-12T00:05:00Z"/>
          <w:szCs w:val="24"/>
        </w:rPr>
        <w:pPrChange w:id="413" w:author="T L" w:date="2016-01-12T00:05:00Z">
          <w:pPr>
            <w:widowControl w:val="0"/>
            <w:autoSpaceDE w:val="0"/>
            <w:autoSpaceDN w:val="0"/>
            <w:adjustRightInd w:val="0"/>
          </w:pPr>
        </w:pPrChange>
      </w:pPr>
      <w:ins w:id="414" w:author="T L" w:date="2016-01-12T00:05:00Z">
        <w:r w:rsidRPr="002D7B41">
          <w:rPr>
            <w:szCs w:val="24"/>
          </w:rPr>
          <w:t xml:space="preserve">7. </w:t>
        </w:r>
        <w:r w:rsidRPr="002D7B41">
          <w:rPr>
            <w:szCs w:val="24"/>
          </w:rPr>
          <w:tab/>
          <w:t xml:space="preserve"> structure of func of enzymes H2CO2 pathway 2002.pdf.</w:t>
        </w:r>
      </w:ins>
    </w:p>
    <w:p w14:paraId="62833BF4" w14:textId="77777777" w:rsidR="002D7B41" w:rsidRPr="002D7B41" w:rsidRDefault="002D7B41">
      <w:pPr>
        <w:pStyle w:val="Bibliography"/>
        <w:rPr>
          <w:ins w:id="415" w:author="T L" w:date="2016-01-12T00:05:00Z"/>
          <w:szCs w:val="24"/>
        </w:rPr>
        <w:pPrChange w:id="416" w:author="T L" w:date="2016-01-12T00:05:00Z">
          <w:pPr>
            <w:widowControl w:val="0"/>
            <w:autoSpaceDE w:val="0"/>
            <w:autoSpaceDN w:val="0"/>
            <w:adjustRightInd w:val="0"/>
          </w:pPr>
        </w:pPrChange>
      </w:pPr>
      <w:ins w:id="417" w:author="T L" w:date="2016-01-12T00:05:00Z">
        <w:r w:rsidRPr="002D7B41">
          <w:rPr>
            <w:szCs w:val="24"/>
          </w:rPr>
          <w:t xml:space="preserve">8. </w:t>
        </w:r>
        <w:r w:rsidRPr="002D7B41">
          <w:rPr>
            <w:szCs w:val="24"/>
          </w:rPr>
          <w:tab/>
        </w:r>
        <w:r w:rsidRPr="002D7B41">
          <w:rPr>
            <w:b/>
            <w:bCs/>
            <w:szCs w:val="24"/>
          </w:rPr>
          <w:t>Costa KC</w:t>
        </w:r>
        <w:r w:rsidRPr="002D7B41">
          <w:rPr>
            <w:szCs w:val="24"/>
          </w:rPr>
          <w:t xml:space="preserve">, </w:t>
        </w:r>
        <w:r w:rsidRPr="002D7B41">
          <w:rPr>
            <w:b/>
            <w:bCs/>
            <w:szCs w:val="24"/>
          </w:rPr>
          <w:t>Leigh JA</w:t>
        </w:r>
        <w:r w:rsidRPr="002D7B41">
          <w:rPr>
            <w:szCs w:val="24"/>
          </w:rPr>
          <w:t xml:space="preserve">. 2014. Metabolic versatility in methanogens. Curr Opin Biotechnol </w:t>
        </w:r>
        <w:r w:rsidRPr="002D7B41">
          <w:rPr>
            <w:b/>
            <w:bCs/>
            <w:szCs w:val="24"/>
          </w:rPr>
          <w:t>29</w:t>
        </w:r>
        <w:r w:rsidRPr="002D7B41">
          <w:rPr>
            <w:szCs w:val="24"/>
          </w:rPr>
          <w:t>:70–75.</w:t>
        </w:r>
      </w:ins>
    </w:p>
    <w:p w14:paraId="5F9FF593" w14:textId="77777777" w:rsidR="002D7B41" w:rsidRPr="002D7B41" w:rsidRDefault="002D7B41">
      <w:pPr>
        <w:pStyle w:val="Bibliography"/>
        <w:rPr>
          <w:ins w:id="418" w:author="T L" w:date="2016-01-12T00:05:00Z"/>
          <w:szCs w:val="24"/>
        </w:rPr>
        <w:pPrChange w:id="419" w:author="T L" w:date="2016-01-12T00:05:00Z">
          <w:pPr>
            <w:widowControl w:val="0"/>
            <w:autoSpaceDE w:val="0"/>
            <w:autoSpaceDN w:val="0"/>
            <w:adjustRightInd w:val="0"/>
          </w:pPr>
        </w:pPrChange>
      </w:pPr>
      <w:ins w:id="420" w:author="T L" w:date="2016-01-12T00:05:00Z">
        <w:r w:rsidRPr="002D7B41">
          <w:rPr>
            <w:szCs w:val="24"/>
          </w:rPr>
          <w:t xml:space="preserve">9. </w:t>
        </w:r>
        <w:r w:rsidRPr="002D7B41">
          <w:rPr>
            <w:szCs w:val="24"/>
          </w:rPr>
          <w:tab/>
        </w:r>
        <w:r w:rsidRPr="002D7B41">
          <w:rPr>
            <w:b/>
            <w:bCs/>
            <w:szCs w:val="24"/>
          </w:rPr>
          <w:t>Welte C</w:t>
        </w:r>
        <w:r w:rsidRPr="002D7B41">
          <w:rPr>
            <w:szCs w:val="24"/>
          </w:rPr>
          <w:t xml:space="preserve">, </w:t>
        </w:r>
        <w:r w:rsidRPr="002D7B41">
          <w:rPr>
            <w:b/>
            <w:bCs/>
            <w:szCs w:val="24"/>
          </w:rPr>
          <w:t>Deppenmeier U</w:t>
        </w:r>
        <w:r w:rsidRPr="002D7B41">
          <w:rPr>
            <w:szCs w:val="24"/>
          </w:rPr>
          <w:t xml:space="preserve">. 2014. Bioenergetics and anaerobic respiratory chains of aceticlastic methanogens. Biochim Biophys Acta BBA - Bioenerg </w:t>
        </w:r>
        <w:r w:rsidRPr="002D7B41">
          <w:rPr>
            <w:b/>
            <w:bCs/>
            <w:szCs w:val="24"/>
          </w:rPr>
          <w:t>1837</w:t>
        </w:r>
        <w:r w:rsidRPr="002D7B41">
          <w:rPr>
            <w:szCs w:val="24"/>
          </w:rPr>
          <w:t>:1130–1147.</w:t>
        </w:r>
      </w:ins>
    </w:p>
    <w:p w14:paraId="169D04DC" w14:textId="77777777" w:rsidR="002D7B41" w:rsidRPr="002D7B41" w:rsidRDefault="002D7B41">
      <w:pPr>
        <w:pStyle w:val="Bibliography"/>
        <w:rPr>
          <w:ins w:id="421" w:author="T L" w:date="2016-01-12T00:05:00Z"/>
          <w:szCs w:val="24"/>
        </w:rPr>
        <w:pPrChange w:id="422" w:author="T L" w:date="2016-01-12T00:05:00Z">
          <w:pPr>
            <w:widowControl w:val="0"/>
            <w:autoSpaceDE w:val="0"/>
            <w:autoSpaceDN w:val="0"/>
            <w:adjustRightInd w:val="0"/>
          </w:pPr>
        </w:pPrChange>
      </w:pPr>
      <w:ins w:id="423" w:author="T L" w:date="2016-01-12T00:05:00Z">
        <w:r w:rsidRPr="002D7B41">
          <w:rPr>
            <w:szCs w:val="24"/>
          </w:rPr>
          <w:t xml:space="preserve">10. </w:t>
        </w:r>
        <w:r w:rsidRPr="002D7B41">
          <w:rPr>
            <w:szCs w:val="24"/>
          </w:rPr>
          <w:tab/>
        </w:r>
        <w:r w:rsidRPr="002D7B41">
          <w:rPr>
            <w:b/>
            <w:bCs/>
            <w:szCs w:val="24"/>
          </w:rPr>
          <w:t>Heiden S</w:t>
        </w:r>
        <w:r w:rsidRPr="002D7B41">
          <w:rPr>
            <w:szCs w:val="24"/>
          </w:rPr>
          <w:t xml:space="preserve">, </w:t>
        </w:r>
        <w:r w:rsidRPr="002D7B41">
          <w:rPr>
            <w:b/>
            <w:bCs/>
            <w:szCs w:val="24"/>
          </w:rPr>
          <w:t>Hedderich R</w:t>
        </w:r>
        <w:r w:rsidRPr="002D7B41">
          <w:rPr>
            <w:szCs w:val="24"/>
          </w:rPr>
          <w:t xml:space="preserve">, </w:t>
        </w:r>
        <w:r w:rsidRPr="002D7B41">
          <w:rPr>
            <w:b/>
            <w:bCs/>
            <w:szCs w:val="24"/>
          </w:rPr>
          <w:t>Setzke E</w:t>
        </w:r>
        <w:r w:rsidRPr="002D7B41">
          <w:rPr>
            <w:szCs w:val="24"/>
          </w:rPr>
          <w:t xml:space="preserve">, </w:t>
        </w:r>
        <w:r w:rsidRPr="002D7B41">
          <w:rPr>
            <w:b/>
            <w:bCs/>
            <w:szCs w:val="24"/>
          </w:rPr>
          <w:t>Thauer RK</w:t>
        </w:r>
        <w:r w:rsidRPr="002D7B41">
          <w:rPr>
            <w:szCs w:val="24"/>
          </w:rPr>
          <w:t xml:space="preserve">. 1993. Purification of a cytochrome b containing H2:heterodisulfide oxidoreductase complex from membranes of </w:t>
        </w:r>
        <w:r w:rsidRPr="002D7B41">
          <w:rPr>
            <w:i/>
            <w:iCs/>
            <w:szCs w:val="24"/>
          </w:rPr>
          <w:t>Methanosarcina barkeri</w:t>
        </w:r>
        <w:r w:rsidRPr="002D7B41">
          <w:rPr>
            <w:szCs w:val="24"/>
          </w:rPr>
          <w:t xml:space="preserve">. Eur J Biochem </w:t>
        </w:r>
        <w:r w:rsidRPr="002D7B41">
          <w:rPr>
            <w:b/>
            <w:bCs/>
            <w:szCs w:val="24"/>
          </w:rPr>
          <w:t>213</w:t>
        </w:r>
        <w:r w:rsidRPr="002D7B41">
          <w:rPr>
            <w:szCs w:val="24"/>
          </w:rPr>
          <w:t>:529–535.</w:t>
        </w:r>
      </w:ins>
    </w:p>
    <w:p w14:paraId="20D03A73" w14:textId="77777777" w:rsidR="002D7B41" w:rsidRPr="002D7B41" w:rsidRDefault="002D7B41">
      <w:pPr>
        <w:pStyle w:val="Bibliography"/>
        <w:rPr>
          <w:ins w:id="424" w:author="T L" w:date="2016-01-12T00:05:00Z"/>
          <w:szCs w:val="24"/>
        </w:rPr>
        <w:pPrChange w:id="425" w:author="T L" w:date="2016-01-12T00:05:00Z">
          <w:pPr>
            <w:widowControl w:val="0"/>
            <w:autoSpaceDE w:val="0"/>
            <w:autoSpaceDN w:val="0"/>
            <w:adjustRightInd w:val="0"/>
          </w:pPr>
        </w:pPrChange>
      </w:pPr>
      <w:ins w:id="426" w:author="T L" w:date="2016-01-12T00:05:00Z">
        <w:r w:rsidRPr="002D7B41">
          <w:rPr>
            <w:szCs w:val="24"/>
          </w:rPr>
          <w:t xml:space="preserve">11. </w:t>
        </w:r>
        <w:r w:rsidRPr="002D7B41">
          <w:rPr>
            <w:szCs w:val="24"/>
          </w:rPr>
          <w:tab/>
        </w:r>
        <w:r w:rsidRPr="002D7B41">
          <w:rPr>
            <w:b/>
            <w:bCs/>
            <w:szCs w:val="24"/>
          </w:rPr>
          <w:t>Kaster A-K</w:t>
        </w:r>
        <w:r w:rsidRPr="002D7B41">
          <w:rPr>
            <w:szCs w:val="24"/>
          </w:rPr>
          <w:t xml:space="preserve">, </w:t>
        </w:r>
        <w:r w:rsidRPr="002D7B41">
          <w:rPr>
            <w:b/>
            <w:bCs/>
            <w:szCs w:val="24"/>
          </w:rPr>
          <w:t>Moll J</w:t>
        </w:r>
        <w:r w:rsidRPr="002D7B41">
          <w:rPr>
            <w:szCs w:val="24"/>
          </w:rPr>
          <w:t xml:space="preserve">, </w:t>
        </w:r>
        <w:r w:rsidRPr="002D7B41">
          <w:rPr>
            <w:b/>
            <w:bCs/>
            <w:szCs w:val="24"/>
          </w:rPr>
          <w:t>Parey K</w:t>
        </w:r>
        <w:r w:rsidRPr="002D7B41">
          <w:rPr>
            <w:szCs w:val="24"/>
          </w:rPr>
          <w:t xml:space="preserve">, </w:t>
        </w:r>
        <w:r w:rsidRPr="002D7B41">
          <w:rPr>
            <w:b/>
            <w:bCs/>
            <w:szCs w:val="24"/>
          </w:rPr>
          <w:t>Thauer RK</w:t>
        </w:r>
        <w:r w:rsidRPr="002D7B41">
          <w:rPr>
            <w:szCs w:val="24"/>
          </w:rPr>
          <w:t xml:space="preserve">. 2011. Coupling of ferredoxin and heterodisulfide reduction via electron bifurcation in hydrogenotrophic methanogenic archaea. Proc Natl Acad Sci </w:t>
        </w:r>
        <w:r w:rsidRPr="002D7B41">
          <w:rPr>
            <w:b/>
            <w:bCs/>
            <w:szCs w:val="24"/>
          </w:rPr>
          <w:t>108</w:t>
        </w:r>
        <w:r w:rsidRPr="002D7B41">
          <w:rPr>
            <w:szCs w:val="24"/>
          </w:rPr>
          <w:t>:2981–2986.</w:t>
        </w:r>
      </w:ins>
    </w:p>
    <w:p w14:paraId="6F5F0F0A" w14:textId="77777777" w:rsidR="002D7B41" w:rsidRPr="002D7B41" w:rsidRDefault="002D7B41">
      <w:pPr>
        <w:pStyle w:val="Bibliography"/>
        <w:rPr>
          <w:ins w:id="427" w:author="T L" w:date="2016-01-12T00:05:00Z"/>
          <w:szCs w:val="24"/>
        </w:rPr>
        <w:pPrChange w:id="428" w:author="T L" w:date="2016-01-12T00:05:00Z">
          <w:pPr>
            <w:widowControl w:val="0"/>
            <w:autoSpaceDE w:val="0"/>
            <w:autoSpaceDN w:val="0"/>
            <w:adjustRightInd w:val="0"/>
          </w:pPr>
        </w:pPrChange>
      </w:pPr>
      <w:ins w:id="429" w:author="T L" w:date="2016-01-12T00:05:00Z">
        <w:r w:rsidRPr="002D7B41">
          <w:rPr>
            <w:szCs w:val="24"/>
          </w:rPr>
          <w:t xml:space="preserve">12. </w:t>
        </w:r>
        <w:r w:rsidRPr="002D7B41">
          <w:rPr>
            <w:szCs w:val="24"/>
          </w:rPr>
          <w:tab/>
        </w:r>
        <w:r w:rsidRPr="002D7B41">
          <w:rPr>
            <w:b/>
            <w:bCs/>
            <w:szCs w:val="24"/>
          </w:rPr>
          <w:t>Jones WJ</w:t>
        </w:r>
        <w:r w:rsidRPr="002D7B41">
          <w:rPr>
            <w:szCs w:val="24"/>
          </w:rPr>
          <w:t xml:space="preserve">, </w:t>
        </w:r>
        <w:r w:rsidRPr="002D7B41">
          <w:rPr>
            <w:b/>
            <w:bCs/>
            <w:szCs w:val="24"/>
          </w:rPr>
          <w:t>Paynter MJB</w:t>
        </w:r>
        <w:r w:rsidRPr="002D7B41">
          <w:rPr>
            <w:szCs w:val="24"/>
          </w:rPr>
          <w:t xml:space="preserve">, </w:t>
        </w:r>
        <w:r w:rsidRPr="002D7B41">
          <w:rPr>
            <w:b/>
            <w:bCs/>
            <w:szCs w:val="24"/>
          </w:rPr>
          <w:t>Gupta R</w:t>
        </w:r>
        <w:r w:rsidRPr="002D7B41">
          <w:rPr>
            <w:szCs w:val="24"/>
          </w:rPr>
          <w:t xml:space="preserve">. 1983. Characterization of </w:t>
        </w:r>
        <w:r w:rsidRPr="002D7B41">
          <w:rPr>
            <w:i/>
            <w:iCs/>
            <w:szCs w:val="24"/>
          </w:rPr>
          <w:t>Methanococcus maripaludis</w:t>
        </w:r>
        <w:r w:rsidRPr="002D7B41">
          <w:rPr>
            <w:szCs w:val="24"/>
          </w:rPr>
          <w:t xml:space="preserve"> sp. nov., a new methanogen isolated from salt marsh sediment. Arch Microbiol </w:t>
        </w:r>
        <w:r w:rsidRPr="002D7B41">
          <w:rPr>
            <w:b/>
            <w:bCs/>
            <w:szCs w:val="24"/>
          </w:rPr>
          <w:t>135</w:t>
        </w:r>
        <w:r w:rsidRPr="002D7B41">
          <w:rPr>
            <w:szCs w:val="24"/>
          </w:rPr>
          <w:t>:91–97.</w:t>
        </w:r>
      </w:ins>
    </w:p>
    <w:p w14:paraId="2CD0D47E" w14:textId="77777777" w:rsidR="002D7B41" w:rsidRPr="002D7B41" w:rsidRDefault="002D7B41">
      <w:pPr>
        <w:pStyle w:val="Bibliography"/>
        <w:rPr>
          <w:ins w:id="430" w:author="T L" w:date="2016-01-12T00:05:00Z"/>
          <w:szCs w:val="24"/>
        </w:rPr>
        <w:pPrChange w:id="431" w:author="T L" w:date="2016-01-12T00:05:00Z">
          <w:pPr>
            <w:widowControl w:val="0"/>
            <w:autoSpaceDE w:val="0"/>
            <w:autoSpaceDN w:val="0"/>
            <w:adjustRightInd w:val="0"/>
          </w:pPr>
        </w:pPrChange>
      </w:pPr>
      <w:ins w:id="432" w:author="T L" w:date="2016-01-12T00:05:00Z">
        <w:r w:rsidRPr="002D7B41">
          <w:rPr>
            <w:szCs w:val="24"/>
          </w:rPr>
          <w:t xml:space="preserve">13. </w:t>
        </w:r>
        <w:r w:rsidRPr="002D7B41">
          <w:rPr>
            <w:szCs w:val="24"/>
          </w:rPr>
          <w:tab/>
        </w:r>
        <w:r w:rsidRPr="002D7B41">
          <w:rPr>
            <w:b/>
            <w:bCs/>
            <w:szCs w:val="24"/>
          </w:rPr>
          <w:t>Hendrickson EL</w:t>
        </w:r>
        <w:r w:rsidRPr="002D7B41">
          <w:rPr>
            <w:szCs w:val="24"/>
          </w:rPr>
          <w:t xml:space="preserve">, </w:t>
        </w:r>
        <w:r w:rsidRPr="002D7B41">
          <w:rPr>
            <w:b/>
            <w:bCs/>
            <w:szCs w:val="24"/>
          </w:rPr>
          <w:t>Kaul R</w:t>
        </w:r>
        <w:r w:rsidRPr="002D7B41">
          <w:rPr>
            <w:szCs w:val="24"/>
          </w:rPr>
          <w:t xml:space="preserve">, </w:t>
        </w:r>
        <w:r w:rsidRPr="002D7B41">
          <w:rPr>
            <w:b/>
            <w:bCs/>
            <w:szCs w:val="24"/>
          </w:rPr>
          <w:t>Zhou Y</w:t>
        </w:r>
        <w:r w:rsidRPr="002D7B41">
          <w:rPr>
            <w:szCs w:val="24"/>
          </w:rPr>
          <w:t xml:space="preserve">, </w:t>
        </w:r>
        <w:r w:rsidRPr="002D7B41">
          <w:rPr>
            <w:b/>
            <w:bCs/>
            <w:szCs w:val="24"/>
          </w:rPr>
          <w:t>Bovee D</w:t>
        </w:r>
        <w:r w:rsidRPr="002D7B41">
          <w:rPr>
            <w:szCs w:val="24"/>
          </w:rPr>
          <w:t xml:space="preserve">, </w:t>
        </w:r>
        <w:r w:rsidRPr="002D7B41">
          <w:rPr>
            <w:b/>
            <w:bCs/>
            <w:szCs w:val="24"/>
          </w:rPr>
          <w:t>Chapman P</w:t>
        </w:r>
        <w:r w:rsidRPr="002D7B41">
          <w:rPr>
            <w:szCs w:val="24"/>
          </w:rPr>
          <w:t xml:space="preserve">, </w:t>
        </w:r>
        <w:r w:rsidRPr="002D7B41">
          <w:rPr>
            <w:b/>
            <w:bCs/>
            <w:szCs w:val="24"/>
          </w:rPr>
          <w:t>Chung J</w:t>
        </w:r>
        <w:r w:rsidRPr="002D7B41">
          <w:rPr>
            <w:szCs w:val="24"/>
          </w:rPr>
          <w:t xml:space="preserve">, </w:t>
        </w:r>
        <w:r w:rsidRPr="002D7B41">
          <w:rPr>
            <w:b/>
            <w:bCs/>
            <w:szCs w:val="24"/>
          </w:rPr>
          <w:t>Macario EC de</w:t>
        </w:r>
        <w:r w:rsidRPr="002D7B41">
          <w:rPr>
            <w:szCs w:val="24"/>
          </w:rPr>
          <w:t xml:space="preserve">, </w:t>
        </w:r>
        <w:r w:rsidRPr="002D7B41">
          <w:rPr>
            <w:b/>
            <w:bCs/>
            <w:szCs w:val="24"/>
          </w:rPr>
          <w:t>Dodsworth JA</w:t>
        </w:r>
        <w:r w:rsidRPr="002D7B41">
          <w:rPr>
            <w:szCs w:val="24"/>
          </w:rPr>
          <w:t xml:space="preserve">, </w:t>
        </w:r>
        <w:r w:rsidRPr="002D7B41">
          <w:rPr>
            <w:b/>
            <w:bCs/>
            <w:szCs w:val="24"/>
          </w:rPr>
          <w:t>Gillett W</w:t>
        </w:r>
        <w:r w:rsidRPr="002D7B41">
          <w:rPr>
            <w:szCs w:val="24"/>
          </w:rPr>
          <w:t xml:space="preserve">, </w:t>
        </w:r>
        <w:r w:rsidRPr="002D7B41">
          <w:rPr>
            <w:b/>
            <w:bCs/>
            <w:szCs w:val="24"/>
          </w:rPr>
          <w:t>Graham DE</w:t>
        </w:r>
        <w:r w:rsidRPr="002D7B41">
          <w:rPr>
            <w:szCs w:val="24"/>
          </w:rPr>
          <w:t xml:space="preserve">, </w:t>
        </w:r>
        <w:r w:rsidRPr="002D7B41">
          <w:rPr>
            <w:b/>
            <w:bCs/>
            <w:szCs w:val="24"/>
          </w:rPr>
          <w:t>Hackett M</w:t>
        </w:r>
        <w:r w:rsidRPr="002D7B41">
          <w:rPr>
            <w:szCs w:val="24"/>
          </w:rPr>
          <w:t xml:space="preserve">, </w:t>
        </w:r>
        <w:r w:rsidRPr="002D7B41">
          <w:rPr>
            <w:b/>
            <w:bCs/>
            <w:szCs w:val="24"/>
          </w:rPr>
          <w:t>Haydock AK</w:t>
        </w:r>
        <w:r w:rsidRPr="002D7B41">
          <w:rPr>
            <w:szCs w:val="24"/>
          </w:rPr>
          <w:t xml:space="preserve">, </w:t>
        </w:r>
        <w:r w:rsidRPr="002D7B41">
          <w:rPr>
            <w:b/>
            <w:bCs/>
            <w:szCs w:val="24"/>
          </w:rPr>
          <w:t>Kang A</w:t>
        </w:r>
        <w:r w:rsidRPr="002D7B41">
          <w:rPr>
            <w:szCs w:val="24"/>
          </w:rPr>
          <w:t xml:space="preserve">, </w:t>
        </w:r>
        <w:r w:rsidRPr="002D7B41">
          <w:rPr>
            <w:b/>
            <w:bCs/>
            <w:szCs w:val="24"/>
          </w:rPr>
          <w:t>Land ML</w:t>
        </w:r>
        <w:r w:rsidRPr="002D7B41">
          <w:rPr>
            <w:szCs w:val="24"/>
          </w:rPr>
          <w:t xml:space="preserve">, </w:t>
        </w:r>
        <w:r w:rsidRPr="002D7B41">
          <w:rPr>
            <w:b/>
            <w:bCs/>
            <w:szCs w:val="24"/>
          </w:rPr>
          <w:t>Levy R</w:t>
        </w:r>
        <w:r w:rsidRPr="002D7B41">
          <w:rPr>
            <w:szCs w:val="24"/>
          </w:rPr>
          <w:t xml:space="preserve">, </w:t>
        </w:r>
        <w:r w:rsidRPr="002D7B41">
          <w:rPr>
            <w:b/>
            <w:bCs/>
            <w:szCs w:val="24"/>
          </w:rPr>
          <w:t>Lie TJ</w:t>
        </w:r>
        <w:r w:rsidRPr="002D7B41">
          <w:rPr>
            <w:szCs w:val="24"/>
          </w:rPr>
          <w:t xml:space="preserve">, </w:t>
        </w:r>
        <w:r w:rsidRPr="002D7B41">
          <w:rPr>
            <w:b/>
            <w:bCs/>
            <w:szCs w:val="24"/>
          </w:rPr>
          <w:t>Major TA</w:t>
        </w:r>
        <w:r w:rsidRPr="002D7B41">
          <w:rPr>
            <w:szCs w:val="24"/>
          </w:rPr>
          <w:t xml:space="preserve">, </w:t>
        </w:r>
        <w:r w:rsidRPr="002D7B41">
          <w:rPr>
            <w:b/>
            <w:bCs/>
            <w:szCs w:val="24"/>
          </w:rPr>
          <w:t>Moore BC</w:t>
        </w:r>
        <w:r w:rsidRPr="002D7B41">
          <w:rPr>
            <w:szCs w:val="24"/>
          </w:rPr>
          <w:t xml:space="preserve">, </w:t>
        </w:r>
        <w:r w:rsidRPr="002D7B41">
          <w:rPr>
            <w:b/>
            <w:bCs/>
            <w:szCs w:val="24"/>
          </w:rPr>
          <w:t>Porat I</w:t>
        </w:r>
        <w:r w:rsidRPr="002D7B41">
          <w:rPr>
            <w:szCs w:val="24"/>
          </w:rPr>
          <w:t xml:space="preserve">, </w:t>
        </w:r>
        <w:r w:rsidRPr="002D7B41">
          <w:rPr>
            <w:b/>
            <w:bCs/>
            <w:szCs w:val="24"/>
          </w:rPr>
          <w:t>Palmeiri A</w:t>
        </w:r>
        <w:r w:rsidRPr="002D7B41">
          <w:rPr>
            <w:szCs w:val="24"/>
          </w:rPr>
          <w:t xml:space="preserve">, </w:t>
        </w:r>
        <w:r w:rsidRPr="002D7B41">
          <w:rPr>
            <w:b/>
            <w:bCs/>
            <w:szCs w:val="24"/>
          </w:rPr>
          <w:t>Rouse G</w:t>
        </w:r>
        <w:r w:rsidRPr="002D7B41">
          <w:rPr>
            <w:szCs w:val="24"/>
          </w:rPr>
          <w:t xml:space="preserve">, </w:t>
        </w:r>
        <w:r w:rsidRPr="002D7B41">
          <w:rPr>
            <w:b/>
            <w:bCs/>
            <w:szCs w:val="24"/>
          </w:rPr>
          <w:t>Saenphimmachak C</w:t>
        </w:r>
        <w:r w:rsidRPr="002D7B41">
          <w:rPr>
            <w:szCs w:val="24"/>
          </w:rPr>
          <w:t xml:space="preserve">, </w:t>
        </w:r>
        <w:r w:rsidRPr="002D7B41">
          <w:rPr>
            <w:b/>
            <w:bCs/>
            <w:szCs w:val="24"/>
          </w:rPr>
          <w:t>Söll D</w:t>
        </w:r>
        <w:r w:rsidRPr="002D7B41">
          <w:rPr>
            <w:szCs w:val="24"/>
          </w:rPr>
          <w:t xml:space="preserve">, </w:t>
        </w:r>
        <w:r w:rsidRPr="002D7B41">
          <w:rPr>
            <w:b/>
            <w:bCs/>
            <w:szCs w:val="24"/>
          </w:rPr>
          <w:t>Dien SV</w:t>
        </w:r>
        <w:r w:rsidRPr="002D7B41">
          <w:rPr>
            <w:szCs w:val="24"/>
          </w:rPr>
          <w:t xml:space="preserve">, </w:t>
        </w:r>
        <w:r w:rsidRPr="002D7B41">
          <w:rPr>
            <w:b/>
            <w:bCs/>
            <w:szCs w:val="24"/>
          </w:rPr>
          <w:t>Wang T</w:t>
        </w:r>
        <w:r w:rsidRPr="002D7B41">
          <w:rPr>
            <w:szCs w:val="24"/>
          </w:rPr>
          <w:t xml:space="preserve">, </w:t>
        </w:r>
        <w:r w:rsidRPr="002D7B41">
          <w:rPr>
            <w:b/>
            <w:bCs/>
            <w:szCs w:val="24"/>
          </w:rPr>
          <w:t>Whitman WB</w:t>
        </w:r>
        <w:r w:rsidRPr="002D7B41">
          <w:rPr>
            <w:szCs w:val="24"/>
          </w:rPr>
          <w:t xml:space="preserve">, </w:t>
        </w:r>
        <w:r w:rsidRPr="002D7B41">
          <w:rPr>
            <w:b/>
            <w:bCs/>
            <w:szCs w:val="24"/>
          </w:rPr>
          <w:t>Xia Q</w:t>
        </w:r>
        <w:r w:rsidRPr="002D7B41">
          <w:rPr>
            <w:szCs w:val="24"/>
          </w:rPr>
          <w:t xml:space="preserve">, </w:t>
        </w:r>
        <w:r w:rsidRPr="002D7B41">
          <w:rPr>
            <w:b/>
            <w:bCs/>
            <w:szCs w:val="24"/>
          </w:rPr>
          <w:t>Zhang Y</w:t>
        </w:r>
        <w:r w:rsidRPr="002D7B41">
          <w:rPr>
            <w:szCs w:val="24"/>
          </w:rPr>
          <w:t xml:space="preserve">, </w:t>
        </w:r>
        <w:r w:rsidRPr="002D7B41">
          <w:rPr>
            <w:b/>
            <w:bCs/>
            <w:szCs w:val="24"/>
          </w:rPr>
          <w:t>Larimer FW</w:t>
        </w:r>
        <w:r w:rsidRPr="002D7B41">
          <w:rPr>
            <w:szCs w:val="24"/>
          </w:rPr>
          <w:t xml:space="preserve">, </w:t>
        </w:r>
        <w:r w:rsidRPr="002D7B41">
          <w:rPr>
            <w:b/>
            <w:bCs/>
            <w:szCs w:val="24"/>
          </w:rPr>
          <w:t>Olson MV</w:t>
        </w:r>
        <w:r w:rsidRPr="002D7B41">
          <w:rPr>
            <w:szCs w:val="24"/>
          </w:rPr>
          <w:t xml:space="preserve">, </w:t>
        </w:r>
        <w:r w:rsidRPr="002D7B41">
          <w:rPr>
            <w:b/>
            <w:bCs/>
            <w:szCs w:val="24"/>
          </w:rPr>
          <w:t>Leigh JA</w:t>
        </w:r>
        <w:r w:rsidRPr="002D7B41">
          <w:rPr>
            <w:szCs w:val="24"/>
          </w:rPr>
          <w:t xml:space="preserve">. 2004. Complete Genome Sequence of the Genetically Tractable Hydrogenotrophic Methanogen </w:t>
        </w:r>
        <w:r w:rsidRPr="002D7B41">
          <w:rPr>
            <w:i/>
            <w:iCs/>
            <w:szCs w:val="24"/>
          </w:rPr>
          <w:t>Methanococcus maripaludis</w:t>
        </w:r>
        <w:r w:rsidRPr="002D7B41">
          <w:rPr>
            <w:szCs w:val="24"/>
          </w:rPr>
          <w:t xml:space="preserve">. J Bacteriol </w:t>
        </w:r>
        <w:r w:rsidRPr="002D7B41">
          <w:rPr>
            <w:b/>
            <w:bCs/>
            <w:szCs w:val="24"/>
          </w:rPr>
          <w:t>186</w:t>
        </w:r>
        <w:r w:rsidRPr="002D7B41">
          <w:rPr>
            <w:szCs w:val="24"/>
          </w:rPr>
          <w:t>:6956–6969.</w:t>
        </w:r>
      </w:ins>
    </w:p>
    <w:p w14:paraId="6274A1F0" w14:textId="77777777" w:rsidR="002D7B41" w:rsidRPr="002D7B41" w:rsidRDefault="002D7B41">
      <w:pPr>
        <w:pStyle w:val="Bibliography"/>
        <w:rPr>
          <w:ins w:id="433" w:author="T L" w:date="2016-01-12T00:05:00Z"/>
          <w:szCs w:val="24"/>
        </w:rPr>
        <w:pPrChange w:id="434" w:author="T L" w:date="2016-01-12T00:05:00Z">
          <w:pPr>
            <w:widowControl w:val="0"/>
            <w:autoSpaceDE w:val="0"/>
            <w:autoSpaceDN w:val="0"/>
            <w:adjustRightInd w:val="0"/>
          </w:pPr>
        </w:pPrChange>
      </w:pPr>
      <w:ins w:id="435" w:author="T L" w:date="2016-01-12T00:05:00Z">
        <w:r w:rsidRPr="002D7B41">
          <w:rPr>
            <w:szCs w:val="24"/>
          </w:rPr>
          <w:t xml:space="preserve">14. </w:t>
        </w:r>
        <w:r w:rsidRPr="002D7B41">
          <w:rPr>
            <w:szCs w:val="24"/>
          </w:rPr>
          <w:tab/>
        </w:r>
        <w:r w:rsidRPr="002D7B41">
          <w:rPr>
            <w:b/>
            <w:bCs/>
            <w:szCs w:val="24"/>
          </w:rPr>
          <w:t>Sarmiento FB</w:t>
        </w:r>
        <w:r w:rsidRPr="002D7B41">
          <w:rPr>
            <w:szCs w:val="24"/>
          </w:rPr>
          <w:t xml:space="preserve">, </w:t>
        </w:r>
        <w:r w:rsidRPr="002D7B41">
          <w:rPr>
            <w:b/>
            <w:bCs/>
            <w:szCs w:val="24"/>
          </w:rPr>
          <w:t>Leigh JA</w:t>
        </w:r>
        <w:r w:rsidRPr="002D7B41">
          <w:rPr>
            <w:szCs w:val="24"/>
          </w:rPr>
          <w:t xml:space="preserve">, </w:t>
        </w:r>
        <w:r w:rsidRPr="002D7B41">
          <w:rPr>
            <w:b/>
            <w:bCs/>
            <w:szCs w:val="24"/>
          </w:rPr>
          <w:t>Whitman WB</w:t>
        </w:r>
        <w:r w:rsidRPr="002D7B41">
          <w:rPr>
            <w:szCs w:val="24"/>
          </w:rPr>
          <w:t xml:space="preserve">. 2011. Chapter three - Genetic Systems for Hydrogenotrophic Methanogens, p. 43–73. </w:t>
        </w:r>
        <w:r w:rsidRPr="002D7B41">
          <w:rPr>
            <w:i/>
            <w:iCs/>
            <w:szCs w:val="24"/>
          </w:rPr>
          <w:t>In</w:t>
        </w:r>
        <w:r w:rsidRPr="002D7B41">
          <w:rPr>
            <w:szCs w:val="24"/>
          </w:rPr>
          <w:t xml:space="preserve"> Ragsdale, ACR and SW (ed.), Methods in Enzymology. Academic Press.</w:t>
        </w:r>
      </w:ins>
    </w:p>
    <w:p w14:paraId="2F756EEC" w14:textId="77777777" w:rsidR="002D7B41" w:rsidRPr="002D7B41" w:rsidRDefault="002D7B41">
      <w:pPr>
        <w:pStyle w:val="Bibliography"/>
        <w:rPr>
          <w:ins w:id="436" w:author="T L" w:date="2016-01-12T00:05:00Z"/>
          <w:szCs w:val="24"/>
        </w:rPr>
        <w:pPrChange w:id="437" w:author="T L" w:date="2016-01-12T00:05:00Z">
          <w:pPr>
            <w:widowControl w:val="0"/>
            <w:autoSpaceDE w:val="0"/>
            <w:autoSpaceDN w:val="0"/>
            <w:adjustRightInd w:val="0"/>
          </w:pPr>
        </w:pPrChange>
      </w:pPr>
      <w:ins w:id="438" w:author="T L" w:date="2016-01-12T00:05:00Z">
        <w:r w:rsidRPr="002D7B41">
          <w:rPr>
            <w:szCs w:val="24"/>
          </w:rPr>
          <w:t xml:space="preserve">15. </w:t>
        </w:r>
        <w:r w:rsidRPr="002D7B41">
          <w:rPr>
            <w:szCs w:val="24"/>
          </w:rPr>
          <w:tab/>
        </w:r>
        <w:r w:rsidRPr="002D7B41">
          <w:rPr>
            <w:b/>
            <w:bCs/>
            <w:szCs w:val="24"/>
          </w:rPr>
          <w:t>Graham DE</w:t>
        </w:r>
        <w:r w:rsidRPr="002D7B41">
          <w:rPr>
            <w:szCs w:val="24"/>
          </w:rPr>
          <w:t xml:space="preserve">, </w:t>
        </w:r>
        <w:r w:rsidRPr="002D7B41">
          <w:rPr>
            <w:b/>
            <w:bCs/>
            <w:szCs w:val="24"/>
          </w:rPr>
          <w:t>White RH</w:t>
        </w:r>
        <w:r w:rsidRPr="002D7B41">
          <w:rPr>
            <w:szCs w:val="24"/>
          </w:rPr>
          <w:t xml:space="preserve">. 2002. Elucidation of methanogenic coenzyme biosyntheses: from spectroscopy to genomics. Nat Prod Rep </w:t>
        </w:r>
        <w:r w:rsidRPr="002D7B41">
          <w:rPr>
            <w:b/>
            <w:bCs/>
            <w:szCs w:val="24"/>
          </w:rPr>
          <w:t>19</w:t>
        </w:r>
        <w:r w:rsidRPr="002D7B41">
          <w:rPr>
            <w:szCs w:val="24"/>
          </w:rPr>
          <w:t>:133–147.</w:t>
        </w:r>
      </w:ins>
    </w:p>
    <w:p w14:paraId="472D1B71" w14:textId="77777777" w:rsidR="002D7B41" w:rsidRPr="002D7B41" w:rsidRDefault="002D7B41">
      <w:pPr>
        <w:pStyle w:val="Bibliography"/>
        <w:rPr>
          <w:ins w:id="439" w:author="T L" w:date="2016-01-12T00:05:00Z"/>
          <w:szCs w:val="24"/>
        </w:rPr>
        <w:pPrChange w:id="440" w:author="T L" w:date="2016-01-12T00:05:00Z">
          <w:pPr>
            <w:widowControl w:val="0"/>
            <w:autoSpaceDE w:val="0"/>
            <w:autoSpaceDN w:val="0"/>
            <w:adjustRightInd w:val="0"/>
          </w:pPr>
        </w:pPrChange>
      </w:pPr>
      <w:ins w:id="441" w:author="T L" w:date="2016-01-12T00:05:00Z">
        <w:r w:rsidRPr="002D7B41">
          <w:rPr>
            <w:szCs w:val="24"/>
          </w:rPr>
          <w:t xml:space="preserve">16. </w:t>
        </w:r>
        <w:r w:rsidRPr="002D7B41">
          <w:rPr>
            <w:szCs w:val="24"/>
          </w:rPr>
          <w:tab/>
        </w:r>
        <w:r w:rsidRPr="002D7B41">
          <w:rPr>
            <w:b/>
            <w:bCs/>
            <w:szCs w:val="24"/>
          </w:rPr>
          <w:t>Stock T</w:t>
        </w:r>
        <w:r w:rsidRPr="002D7B41">
          <w:rPr>
            <w:szCs w:val="24"/>
          </w:rPr>
          <w:t xml:space="preserve">, </w:t>
        </w:r>
        <w:r w:rsidRPr="002D7B41">
          <w:rPr>
            <w:b/>
            <w:bCs/>
            <w:szCs w:val="24"/>
          </w:rPr>
          <w:t>Selzer M</w:t>
        </w:r>
        <w:r w:rsidRPr="002D7B41">
          <w:rPr>
            <w:szCs w:val="24"/>
          </w:rPr>
          <w:t xml:space="preserve">, </w:t>
        </w:r>
        <w:r w:rsidRPr="002D7B41">
          <w:rPr>
            <w:b/>
            <w:bCs/>
            <w:szCs w:val="24"/>
          </w:rPr>
          <w:t>Connery S</w:t>
        </w:r>
        <w:r w:rsidRPr="002D7B41">
          <w:rPr>
            <w:szCs w:val="24"/>
          </w:rPr>
          <w:t xml:space="preserve">, </w:t>
        </w:r>
        <w:r w:rsidRPr="002D7B41">
          <w:rPr>
            <w:b/>
            <w:bCs/>
            <w:szCs w:val="24"/>
          </w:rPr>
          <w:t>Seyhan D</w:t>
        </w:r>
        <w:r w:rsidRPr="002D7B41">
          <w:rPr>
            <w:szCs w:val="24"/>
          </w:rPr>
          <w:t xml:space="preserve">, </w:t>
        </w:r>
        <w:r w:rsidRPr="002D7B41">
          <w:rPr>
            <w:b/>
            <w:bCs/>
            <w:szCs w:val="24"/>
          </w:rPr>
          <w:t>Resch A</w:t>
        </w:r>
        <w:r w:rsidRPr="002D7B41">
          <w:rPr>
            <w:szCs w:val="24"/>
          </w:rPr>
          <w:t xml:space="preserve">, </w:t>
        </w:r>
        <w:r w:rsidRPr="002D7B41">
          <w:rPr>
            <w:b/>
            <w:bCs/>
            <w:szCs w:val="24"/>
          </w:rPr>
          <w:t>Rother M</w:t>
        </w:r>
        <w:r w:rsidRPr="002D7B41">
          <w:rPr>
            <w:szCs w:val="24"/>
          </w:rPr>
          <w:t xml:space="preserve">. 2011. Disruption and complementation of the selenocysteine biosynthesis pathway reveals a hierarchy of selenoprotein gene expression in the archaeon </w:t>
        </w:r>
        <w:r w:rsidRPr="002D7B41">
          <w:rPr>
            <w:i/>
            <w:iCs/>
            <w:szCs w:val="24"/>
          </w:rPr>
          <w:t>Methanococcus maripaludis</w:t>
        </w:r>
        <w:r w:rsidRPr="002D7B41">
          <w:rPr>
            <w:szCs w:val="24"/>
          </w:rPr>
          <w:t xml:space="preserve">. Mol Microbiol </w:t>
        </w:r>
        <w:r w:rsidRPr="002D7B41">
          <w:rPr>
            <w:b/>
            <w:bCs/>
            <w:szCs w:val="24"/>
          </w:rPr>
          <w:t>82</w:t>
        </w:r>
        <w:r w:rsidRPr="002D7B41">
          <w:rPr>
            <w:szCs w:val="24"/>
          </w:rPr>
          <w:t>:734–747.</w:t>
        </w:r>
      </w:ins>
    </w:p>
    <w:p w14:paraId="2882915F" w14:textId="77777777" w:rsidR="002D7B41" w:rsidRPr="002D7B41" w:rsidRDefault="002D7B41">
      <w:pPr>
        <w:pStyle w:val="Bibliography"/>
        <w:rPr>
          <w:ins w:id="442" w:author="T L" w:date="2016-01-12T00:05:00Z"/>
          <w:szCs w:val="24"/>
        </w:rPr>
        <w:pPrChange w:id="443" w:author="T L" w:date="2016-01-12T00:05:00Z">
          <w:pPr>
            <w:widowControl w:val="0"/>
            <w:autoSpaceDE w:val="0"/>
            <w:autoSpaceDN w:val="0"/>
            <w:adjustRightInd w:val="0"/>
          </w:pPr>
        </w:pPrChange>
      </w:pPr>
      <w:ins w:id="444" w:author="T L" w:date="2016-01-12T00:05:00Z">
        <w:r w:rsidRPr="002D7B41">
          <w:rPr>
            <w:szCs w:val="24"/>
          </w:rPr>
          <w:t xml:space="preserve">17. </w:t>
        </w:r>
        <w:r w:rsidRPr="002D7B41">
          <w:rPr>
            <w:szCs w:val="24"/>
          </w:rPr>
          <w:tab/>
        </w:r>
        <w:r w:rsidRPr="002D7B41">
          <w:rPr>
            <w:b/>
            <w:bCs/>
            <w:szCs w:val="24"/>
          </w:rPr>
          <w:t>Haydock AK</w:t>
        </w:r>
        <w:r w:rsidRPr="002D7B41">
          <w:rPr>
            <w:szCs w:val="24"/>
          </w:rPr>
          <w:t xml:space="preserve">, </w:t>
        </w:r>
        <w:r w:rsidRPr="002D7B41">
          <w:rPr>
            <w:b/>
            <w:bCs/>
            <w:szCs w:val="24"/>
          </w:rPr>
          <w:t>Porat I</w:t>
        </w:r>
        <w:r w:rsidRPr="002D7B41">
          <w:rPr>
            <w:szCs w:val="24"/>
          </w:rPr>
          <w:t xml:space="preserve">, </w:t>
        </w:r>
        <w:r w:rsidRPr="002D7B41">
          <w:rPr>
            <w:b/>
            <w:bCs/>
            <w:szCs w:val="24"/>
          </w:rPr>
          <w:t>Whitman WB</w:t>
        </w:r>
        <w:r w:rsidRPr="002D7B41">
          <w:rPr>
            <w:szCs w:val="24"/>
          </w:rPr>
          <w:t xml:space="preserve">, </w:t>
        </w:r>
        <w:r w:rsidRPr="002D7B41">
          <w:rPr>
            <w:b/>
            <w:bCs/>
            <w:szCs w:val="24"/>
          </w:rPr>
          <w:t>Leigh JA</w:t>
        </w:r>
        <w:r w:rsidRPr="002D7B41">
          <w:rPr>
            <w:szCs w:val="24"/>
          </w:rPr>
          <w:t xml:space="preserve">. 2004. Continuous culture of </w:t>
        </w:r>
        <w:r w:rsidRPr="002D7B41">
          <w:rPr>
            <w:i/>
            <w:iCs/>
            <w:szCs w:val="24"/>
          </w:rPr>
          <w:t>Methanococcus maripaludis</w:t>
        </w:r>
        <w:r w:rsidRPr="002D7B41">
          <w:rPr>
            <w:szCs w:val="24"/>
          </w:rPr>
          <w:t xml:space="preserve"> under defined nutrient conditions. FEMS Microbiol Lett </w:t>
        </w:r>
        <w:r w:rsidRPr="002D7B41">
          <w:rPr>
            <w:b/>
            <w:bCs/>
            <w:szCs w:val="24"/>
          </w:rPr>
          <w:t>238</w:t>
        </w:r>
        <w:r w:rsidRPr="002D7B41">
          <w:rPr>
            <w:szCs w:val="24"/>
          </w:rPr>
          <w:t>:85–91.</w:t>
        </w:r>
      </w:ins>
    </w:p>
    <w:p w14:paraId="340FC2C1" w14:textId="77777777" w:rsidR="002D7B41" w:rsidRPr="002D7B41" w:rsidRDefault="002D7B41">
      <w:pPr>
        <w:pStyle w:val="Bibliography"/>
        <w:rPr>
          <w:ins w:id="445" w:author="T L" w:date="2016-01-12T00:05:00Z"/>
          <w:szCs w:val="24"/>
        </w:rPr>
        <w:pPrChange w:id="446" w:author="T L" w:date="2016-01-12T00:05:00Z">
          <w:pPr>
            <w:widowControl w:val="0"/>
            <w:autoSpaceDE w:val="0"/>
            <w:autoSpaceDN w:val="0"/>
            <w:adjustRightInd w:val="0"/>
          </w:pPr>
        </w:pPrChange>
      </w:pPr>
      <w:ins w:id="447" w:author="T L" w:date="2016-01-12T00:05:00Z">
        <w:r w:rsidRPr="002D7B41">
          <w:rPr>
            <w:szCs w:val="24"/>
          </w:rPr>
          <w:t xml:space="preserve">18. </w:t>
        </w:r>
        <w:r w:rsidRPr="002D7B41">
          <w:rPr>
            <w:szCs w:val="24"/>
          </w:rPr>
          <w:tab/>
        </w:r>
        <w:r w:rsidRPr="002D7B41">
          <w:rPr>
            <w:b/>
            <w:bCs/>
            <w:szCs w:val="24"/>
          </w:rPr>
          <w:t>Hendrickson EL</w:t>
        </w:r>
        <w:r w:rsidRPr="002D7B41">
          <w:rPr>
            <w:szCs w:val="24"/>
          </w:rPr>
          <w:t xml:space="preserve">, </w:t>
        </w:r>
        <w:r w:rsidRPr="002D7B41">
          <w:rPr>
            <w:b/>
            <w:bCs/>
            <w:szCs w:val="24"/>
          </w:rPr>
          <w:t>Liu Y</w:t>
        </w:r>
        <w:r w:rsidRPr="002D7B41">
          <w:rPr>
            <w:szCs w:val="24"/>
          </w:rPr>
          <w:t xml:space="preserve">, </w:t>
        </w:r>
        <w:r w:rsidRPr="002D7B41">
          <w:rPr>
            <w:b/>
            <w:bCs/>
            <w:szCs w:val="24"/>
          </w:rPr>
          <w:t>Rosas-Sandoval G</w:t>
        </w:r>
        <w:r w:rsidRPr="002D7B41">
          <w:rPr>
            <w:szCs w:val="24"/>
          </w:rPr>
          <w:t xml:space="preserve">, </w:t>
        </w:r>
        <w:r w:rsidRPr="002D7B41">
          <w:rPr>
            <w:b/>
            <w:bCs/>
            <w:szCs w:val="24"/>
          </w:rPr>
          <w:t>Porat I</w:t>
        </w:r>
        <w:r w:rsidRPr="002D7B41">
          <w:rPr>
            <w:szCs w:val="24"/>
          </w:rPr>
          <w:t xml:space="preserve">, </w:t>
        </w:r>
        <w:r w:rsidRPr="002D7B41">
          <w:rPr>
            <w:b/>
            <w:bCs/>
            <w:szCs w:val="24"/>
          </w:rPr>
          <w:t>Soll D</w:t>
        </w:r>
        <w:r w:rsidRPr="002D7B41">
          <w:rPr>
            <w:szCs w:val="24"/>
          </w:rPr>
          <w:t xml:space="preserve">, </w:t>
        </w:r>
        <w:r w:rsidRPr="002D7B41">
          <w:rPr>
            <w:b/>
            <w:bCs/>
            <w:szCs w:val="24"/>
          </w:rPr>
          <w:t>Whitman WB</w:t>
        </w:r>
        <w:r w:rsidRPr="002D7B41">
          <w:rPr>
            <w:szCs w:val="24"/>
          </w:rPr>
          <w:t xml:space="preserve">, </w:t>
        </w:r>
        <w:r w:rsidRPr="002D7B41">
          <w:rPr>
            <w:b/>
            <w:bCs/>
            <w:szCs w:val="24"/>
          </w:rPr>
          <w:t>Leigh JA</w:t>
        </w:r>
        <w:r w:rsidRPr="002D7B41">
          <w:rPr>
            <w:szCs w:val="24"/>
          </w:rPr>
          <w:t xml:space="preserve">. 2008. Global Responses of Methanococcus maripaludis to Specific Nutrient Limitations and Growth Rate. J Bacteriol </w:t>
        </w:r>
        <w:r w:rsidRPr="002D7B41">
          <w:rPr>
            <w:b/>
            <w:bCs/>
            <w:szCs w:val="24"/>
          </w:rPr>
          <w:t>190</w:t>
        </w:r>
        <w:r w:rsidRPr="002D7B41">
          <w:rPr>
            <w:szCs w:val="24"/>
          </w:rPr>
          <w:t>:2198–2205.</w:t>
        </w:r>
      </w:ins>
    </w:p>
    <w:p w14:paraId="5BAF2667" w14:textId="77777777" w:rsidR="002D7B41" w:rsidRPr="002D7B41" w:rsidRDefault="002D7B41">
      <w:pPr>
        <w:pStyle w:val="Bibliography"/>
        <w:rPr>
          <w:ins w:id="448" w:author="T L" w:date="2016-01-12T00:05:00Z"/>
          <w:szCs w:val="24"/>
        </w:rPr>
        <w:pPrChange w:id="449" w:author="T L" w:date="2016-01-12T00:05:00Z">
          <w:pPr>
            <w:widowControl w:val="0"/>
            <w:autoSpaceDE w:val="0"/>
            <w:autoSpaceDN w:val="0"/>
            <w:adjustRightInd w:val="0"/>
          </w:pPr>
        </w:pPrChange>
      </w:pPr>
      <w:ins w:id="450" w:author="T L" w:date="2016-01-12T00:05:00Z">
        <w:r w:rsidRPr="002D7B41">
          <w:rPr>
            <w:szCs w:val="24"/>
          </w:rPr>
          <w:t xml:space="preserve">19. </w:t>
        </w:r>
        <w:r w:rsidRPr="002D7B41">
          <w:rPr>
            <w:szCs w:val="24"/>
          </w:rPr>
          <w:tab/>
        </w:r>
        <w:r w:rsidRPr="002D7B41">
          <w:rPr>
            <w:b/>
            <w:bCs/>
            <w:szCs w:val="24"/>
          </w:rPr>
          <w:t>Xia Q</w:t>
        </w:r>
        <w:r w:rsidRPr="002D7B41">
          <w:rPr>
            <w:szCs w:val="24"/>
          </w:rPr>
          <w:t xml:space="preserve">, </w:t>
        </w:r>
        <w:r w:rsidRPr="002D7B41">
          <w:rPr>
            <w:b/>
            <w:bCs/>
            <w:szCs w:val="24"/>
          </w:rPr>
          <w:t>Wang T</w:t>
        </w:r>
        <w:r w:rsidRPr="002D7B41">
          <w:rPr>
            <w:szCs w:val="24"/>
          </w:rPr>
          <w:t xml:space="preserve">, </w:t>
        </w:r>
        <w:r w:rsidRPr="002D7B41">
          <w:rPr>
            <w:b/>
            <w:bCs/>
            <w:szCs w:val="24"/>
          </w:rPr>
          <w:t>Hendrickson EL</w:t>
        </w:r>
        <w:r w:rsidRPr="002D7B41">
          <w:rPr>
            <w:szCs w:val="24"/>
          </w:rPr>
          <w:t xml:space="preserve">, </w:t>
        </w:r>
        <w:r w:rsidRPr="002D7B41">
          <w:rPr>
            <w:b/>
            <w:bCs/>
            <w:szCs w:val="24"/>
          </w:rPr>
          <w:t>Lie TJ</w:t>
        </w:r>
        <w:r w:rsidRPr="002D7B41">
          <w:rPr>
            <w:szCs w:val="24"/>
          </w:rPr>
          <w:t xml:space="preserve">, </w:t>
        </w:r>
        <w:r w:rsidRPr="002D7B41">
          <w:rPr>
            <w:b/>
            <w:bCs/>
            <w:szCs w:val="24"/>
          </w:rPr>
          <w:t>Hackett M</w:t>
        </w:r>
        <w:r w:rsidRPr="002D7B41">
          <w:rPr>
            <w:szCs w:val="24"/>
          </w:rPr>
          <w:t xml:space="preserve">, </w:t>
        </w:r>
        <w:r w:rsidRPr="002D7B41">
          <w:rPr>
            <w:b/>
            <w:bCs/>
            <w:szCs w:val="24"/>
          </w:rPr>
          <w:t>Leigh JA</w:t>
        </w:r>
        <w:r w:rsidRPr="002D7B41">
          <w:rPr>
            <w:szCs w:val="24"/>
          </w:rPr>
          <w:t xml:space="preserve">. 2009. Quantitative proteomics of nutrient limitation in the hydrogenotrophic methanogen Methanococcus maripaludis. BMC Microbiol </w:t>
        </w:r>
        <w:r w:rsidRPr="002D7B41">
          <w:rPr>
            <w:b/>
            <w:bCs/>
            <w:szCs w:val="24"/>
          </w:rPr>
          <w:t>9</w:t>
        </w:r>
        <w:r w:rsidRPr="002D7B41">
          <w:rPr>
            <w:szCs w:val="24"/>
          </w:rPr>
          <w:t>:149.</w:t>
        </w:r>
      </w:ins>
    </w:p>
    <w:p w14:paraId="69611169" w14:textId="77777777" w:rsidR="002D7B41" w:rsidRPr="002D7B41" w:rsidRDefault="002D7B41">
      <w:pPr>
        <w:pStyle w:val="Bibliography"/>
        <w:rPr>
          <w:ins w:id="451" w:author="T L" w:date="2016-01-12T00:05:00Z"/>
          <w:szCs w:val="24"/>
        </w:rPr>
        <w:pPrChange w:id="452" w:author="T L" w:date="2016-01-12T00:05:00Z">
          <w:pPr>
            <w:widowControl w:val="0"/>
            <w:autoSpaceDE w:val="0"/>
            <w:autoSpaceDN w:val="0"/>
            <w:adjustRightInd w:val="0"/>
          </w:pPr>
        </w:pPrChange>
      </w:pPr>
      <w:ins w:id="453" w:author="T L" w:date="2016-01-12T00:05:00Z">
        <w:r w:rsidRPr="002D7B41">
          <w:rPr>
            <w:szCs w:val="24"/>
          </w:rPr>
          <w:t xml:space="preserve">20. </w:t>
        </w:r>
        <w:r w:rsidRPr="002D7B41">
          <w:rPr>
            <w:szCs w:val="24"/>
          </w:rPr>
          <w:tab/>
        </w:r>
        <w:r w:rsidRPr="002D7B41">
          <w:rPr>
            <w:b/>
            <w:bCs/>
            <w:szCs w:val="24"/>
          </w:rPr>
          <w:t>Yoon SH</w:t>
        </w:r>
        <w:r w:rsidRPr="002D7B41">
          <w:rPr>
            <w:szCs w:val="24"/>
          </w:rPr>
          <w:t xml:space="preserve">, </w:t>
        </w:r>
        <w:r w:rsidRPr="002D7B41">
          <w:rPr>
            <w:b/>
            <w:bCs/>
            <w:szCs w:val="24"/>
          </w:rPr>
          <w:t>Turkarslan S</w:t>
        </w:r>
        <w:r w:rsidRPr="002D7B41">
          <w:rPr>
            <w:szCs w:val="24"/>
          </w:rPr>
          <w:t xml:space="preserve">, </w:t>
        </w:r>
        <w:r w:rsidRPr="002D7B41">
          <w:rPr>
            <w:b/>
            <w:bCs/>
            <w:szCs w:val="24"/>
          </w:rPr>
          <w:t>Reiss DJ</w:t>
        </w:r>
        <w:r w:rsidRPr="002D7B41">
          <w:rPr>
            <w:szCs w:val="24"/>
          </w:rPr>
          <w:t xml:space="preserve">, </w:t>
        </w:r>
        <w:r w:rsidRPr="002D7B41">
          <w:rPr>
            <w:b/>
            <w:bCs/>
            <w:szCs w:val="24"/>
          </w:rPr>
          <w:t>Pan M</w:t>
        </w:r>
        <w:r w:rsidRPr="002D7B41">
          <w:rPr>
            <w:szCs w:val="24"/>
          </w:rPr>
          <w:t xml:space="preserve">, </w:t>
        </w:r>
        <w:r w:rsidRPr="002D7B41">
          <w:rPr>
            <w:b/>
            <w:bCs/>
            <w:szCs w:val="24"/>
          </w:rPr>
          <w:t>Burn JA</w:t>
        </w:r>
        <w:r w:rsidRPr="002D7B41">
          <w:rPr>
            <w:szCs w:val="24"/>
          </w:rPr>
          <w:t xml:space="preserve">, </w:t>
        </w:r>
        <w:r w:rsidRPr="002D7B41">
          <w:rPr>
            <w:b/>
            <w:bCs/>
            <w:szCs w:val="24"/>
          </w:rPr>
          <w:t>Costa KC</w:t>
        </w:r>
        <w:r w:rsidRPr="002D7B41">
          <w:rPr>
            <w:szCs w:val="24"/>
          </w:rPr>
          <w:t xml:space="preserve">, </w:t>
        </w:r>
        <w:r w:rsidRPr="002D7B41">
          <w:rPr>
            <w:b/>
            <w:bCs/>
            <w:szCs w:val="24"/>
          </w:rPr>
          <w:t>Lie TJ</w:t>
        </w:r>
        <w:r w:rsidRPr="002D7B41">
          <w:rPr>
            <w:szCs w:val="24"/>
          </w:rPr>
          <w:t xml:space="preserve">, </w:t>
        </w:r>
        <w:r w:rsidRPr="002D7B41">
          <w:rPr>
            <w:b/>
            <w:bCs/>
            <w:szCs w:val="24"/>
          </w:rPr>
          <w:t>Slagel J</w:t>
        </w:r>
        <w:r w:rsidRPr="002D7B41">
          <w:rPr>
            <w:szCs w:val="24"/>
          </w:rPr>
          <w:t xml:space="preserve">, </w:t>
        </w:r>
        <w:r w:rsidRPr="002D7B41">
          <w:rPr>
            <w:b/>
            <w:bCs/>
            <w:szCs w:val="24"/>
          </w:rPr>
          <w:t>Moritz RL</w:t>
        </w:r>
        <w:r w:rsidRPr="002D7B41">
          <w:rPr>
            <w:szCs w:val="24"/>
          </w:rPr>
          <w:t xml:space="preserve">, </w:t>
        </w:r>
        <w:r w:rsidRPr="002D7B41">
          <w:rPr>
            <w:b/>
            <w:bCs/>
            <w:szCs w:val="24"/>
          </w:rPr>
          <w:t>Hackett M</w:t>
        </w:r>
        <w:r w:rsidRPr="002D7B41">
          <w:rPr>
            <w:szCs w:val="24"/>
          </w:rPr>
          <w:t xml:space="preserve">, </w:t>
        </w:r>
        <w:r w:rsidRPr="002D7B41">
          <w:rPr>
            <w:b/>
            <w:bCs/>
            <w:szCs w:val="24"/>
          </w:rPr>
          <w:t>Leigh JA</w:t>
        </w:r>
        <w:r w:rsidRPr="002D7B41">
          <w:rPr>
            <w:szCs w:val="24"/>
          </w:rPr>
          <w:t xml:space="preserve">, </w:t>
        </w:r>
        <w:r w:rsidRPr="002D7B41">
          <w:rPr>
            <w:b/>
            <w:bCs/>
            <w:szCs w:val="24"/>
          </w:rPr>
          <w:t>Baliga NS</w:t>
        </w:r>
        <w:r w:rsidRPr="002D7B41">
          <w:rPr>
            <w:szCs w:val="24"/>
          </w:rPr>
          <w:t xml:space="preserve">. 2013. A systems level predictive model for global gene regulation of methanogenesis in a hydrogenotrophic methanogen. Genome Res </w:t>
        </w:r>
        <w:r w:rsidRPr="002D7B41">
          <w:rPr>
            <w:b/>
            <w:bCs/>
            <w:szCs w:val="24"/>
          </w:rPr>
          <w:t>23</w:t>
        </w:r>
        <w:r w:rsidRPr="002D7B41">
          <w:rPr>
            <w:szCs w:val="24"/>
          </w:rPr>
          <w:t>:1839–1851.</w:t>
        </w:r>
      </w:ins>
    </w:p>
    <w:p w14:paraId="4BE5DABC" w14:textId="77777777" w:rsidR="002D7B41" w:rsidRPr="002D7B41" w:rsidRDefault="002D7B41">
      <w:pPr>
        <w:pStyle w:val="Bibliography"/>
        <w:rPr>
          <w:ins w:id="454" w:author="T L" w:date="2016-01-12T00:05:00Z"/>
          <w:szCs w:val="24"/>
        </w:rPr>
        <w:pPrChange w:id="455" w:author="T L" w:date="2016-01-12T00:05:00Z">
          <w:pPr>
            <w:widowControl w:val="0"/>
            <w:autoSpaceDE w:val="0"/>
            <w:autoSpaceDN w:val="0"/>
            <w:adjustRightInd w:val="0"/>
          </w:pPr>
        </w:pPrChange>
      </w:pPr>
      <w:ins w:id="456" w:author="T L" w:date="2016-01-12T00:05:00Z">
        <w:r w:rsidRPr="002D7B41">
          <w:rPr>
            <w:szCs w:val="24"/>
          </w:rPr>
          <w:t xml:space="preserve">21. </w:t>
        </w:r>
        <w:r w:rsidRPr="002D7B41">
          <w:rPr>
            <w:szCs w:val="24"/>
          </w:rPr>
          <w:tab/>
        </w:r>
        <w:r w:rsidRPr="002D7B41">
          <w:rPr>
            <w:b/>
            <w:bCs/>
            <w:szCs w:val="24"/>
          </w:rPr>
          <w:t>Johnson EF</w:t>
        </w:r>
        <w:r w:rsidRPr="002D7B41">
          <w:rPr>
            <w:szCs w:val="24"/>
          </w:rPr>
          <w:t xml:space="preserve">, </w:t>
        </w:r>
        <w:r w:rsidRPr="002D7B41">
          <w:rPr>
            <w:b/>
            <w:bCs/>
            <w:szCs w:val="24"/>
          </w:rPr>
          <w:t>Mukhopadhyay B</w:t>
        </w:r>
        <w:r w:rsidRPr="002D7B41">
          <w:rPr>
            <w:szCs w:val="24"/>
          </w:rPr>
          <w:t xml:space="preserve">. 2008. Coenzyme F420-Dependent Sulfite Reductase-Enabled Sulfite Detoxification and Use of Sulfite as a Sole Sulfur Source by Methanococcus maripaludis. Appl Environ Microbiol </w:t>
        </w:r>
        <w:r w:rsidRPr="002D7B41">
          <w:rPr>
            <w:b/>
            <w:bCs/>
            <w:szCs w:val="24"/>
          </w:rPr>
          <w:t>74</w:t>
        </w:r>
        <w:r w:rsidRPr="002D7B41">
          <w:rPr>
            <w:szCs w:val="24"/>
          </w:rPr>
          <w:t>:3591–3595.</w:t>
        </w:r>
      </w:ins>
    </w:p>
    <w:p w14:paraId="4C054639" w14:textId="77777777" w:rsidR="002D7B41" w:rsidRPr="002D7B41" w:rsidRDefault="002D7B41">
      <w:pPr>
        <w:pStyle w:val="Bibliography"/>
        <w:rPr>
          <w:ins w:id="457" w:author="T L" w:date="2016-01-12T00:05:00Z"/>
          <w:szCs w:val="24"/>
        </w:rPr>
        <w:pPrChange w:id="458" w:author="T L" w:date="2016-01-12T00:05:00Z">
          <w:pPr>
            <w:widowControl w:val="0"/>
            <w:autoSpaceDE w:val="0"/>
            <w:autoSpaceDN w:val="0"/>
            <w:adjustRightInd w:val="0"/>
          </w:pPr>
        </w:pPrChange>
      </w:pPr>
      <w:ins w:id="459" w:author="T L" w:date="2016-01-12T00:05:00Z">
        <w:r w:rsidRPr="002D7B41">
          <w:rPr>
            <w:szCs w:val="24"/>
          </w:rPr>
          <w:t xml:space="preserve">22. </w:t>
        </w:r>
        <w:r w:rsidRPr="002D7B41">
          <w:rPr>
            <w:szCs w:val="24"/>
          </w:rPr>
          <w:tab/>
        </w:r>
        <w:r w:rsidRPr="002D7B41">
          <w:rPr>
            <w:b/>
            <w:bCs/>
            <w:szCs w:val="24"/>
          </w:rPr>
          <w:t>Lie TJ</w:t>
        </w:r>
        <w:r w:rsidRPr="002D7B41">
          <w:rPr>
            <w:szCs w:val="24"/>
          </w:rPr>
          <w:t xml:space="preserve">, </w:t>
        </w:r>
        <w:r w:rsidRPr="002D7B41">
          <w:rPr>
            <w:b/>
            <w:bCs/>
            <w:szCs w:val="24"/>
          </w:rPr>
          <w:t>Dodsworth JA</w:t>
        </w:r>
        <w:r w:rsidRPr="002D7B41">
          <w:rPr>
            <w:szCs w:val="24"/>
          </w:rPr>
          <w:t xml:space="preserve">, </w:t>
        </w:r>
        <w:r w:rsidRPr="002D7B41">
          <w:rPr>
            <w:b/>
            <w:bCs/>
            <w:szCs w:val="24"/>
          </w:rPr>
          <w:t>Nickle DC</w:t>
        </w:r>
        <w:r w:rsidRPr="002D7B41">
          <w:rPr>
            <w:szCs w:val="24"/>
          </w:rPr>
          <w:t xml:space="preserve">, </w:t>
        </w:r>
        <w:r w:rsidRPr="002D7B41">
          <w:rPr>
            <w:b/>
            <w:bCs/>
            <w:szCs w:val="24"/>
          </w:rPr>
          <w:t>Leigh JA</w:t>
        </w:r>
        <w:r w:rsidRPr="002D7B41">
          <w:rPr>
            <w:szCs w:val="24"/>
          </w:rPr>
          <w:t xml:space="preserve">. 2007. Diverse homologues of the archaeal repressor NrpR function similarly in nitrogen regulation. FEMS Microbiol Lett </w:t>
        </w:r>
        <w:r w:rsidRPr="002D7B41">
          <w:rPr>
            <w:b/>
            <w:bCs/>
            <w:szCs w:val="24"/>
          </w:rPr>
          <w:t>271</w:t>
        </w:r>
        <w:r w:rsidRPr="002D7B41">
          <w:rPr>
            <w:szCs w:val="24"/>
          </w:rPr>
          <w:t>:281–288.</w:t>
        </w:r>
      </w:ins>
    </w:p>
    <w:p w14:paraId="0163D014" w14:textId="77777777" w:rsidR="002D7B41" w:rsidRPr="002D7B41" w:rsidRDefault="002D7B41">
      <w:pPr>
        <w:pStyle w:val="Bibliography"/>
        <w:rPr>
          <w:ins w:id="460" w:author="T L" w:date="2016-01-12T00:05:00Z"/>
          <w:szCs w:val="24"/>
        </w:rPr>
        <w:pPrChange w:id="461" w:author="T L" w:date="2016-01-12T00:05:00Z">
          <w:pPr>
            <w:widowControl w:val="0"/>
            <w:autoSpaceDE w:val="0"/>
            <w:autoSpaceDN w:val="0"/>
            <w:adjustRightInd w:val="0"/>
          </w:pPr>
        </w:pPrChange>
      </w:pPr>
      <w:ins w:id="462" w:author="T L" w:date="2016-01-12T00:05:00Z">
        <w:r w:rsidRPr="002D7B41">
          <w:rPr>
            <w:szCs w:val="24"/>
          </w:rPr>
          <w:t xml:space="preserve">23. </w:t>
        </w:r>
        <w:r w:rsidRPr="002D7B41">
          <w:rPr>
            <w:szCs w:val="24"/>
          </w:rPr>
          <w:tab/>
        </w:r>
        <w:r w:rsidRPr="002D7B41">
          <w:rPr>
            <w:b/>
            <w:bCs/>
            <w:szCs w:val="24"/>
          </w:rPr>
          <w:t>Kauffman KJ</w:t>
        </w:r>
        <w:r w:rsidRPr="002D7B41">
          <w:rPr>
            <w:szCs w:val="24"/>
          </w:rPr>
          <w:t xml:space="preserve">, </w:t>
        </w:r>
        <w:r w:rsidRPr="002D7B41">
          <w:rPr>
            <w:b/>
            <w:bCs/>
            <w:szCs w:val="24"/>
          </w:rPr>
          <w:t>Prakash P</w:t>
        </w:r>
        <w:r w:rsidRPr="002D7B41">
          <w:rPr>
            <w:szCs w:val="24"/>
          </w:rPr>
          <w:t xml:space="preserve">, </w:t>
        </w:r>
        <w:r w:rsidRPr="002D7B41">
          <w:rPr>
            <w:b/>
            <w:bCs/>
            <w:szCs w:val="24"/>
          </w:rPr>
          <w:t>Edwards JS</w:t>
        </w:r>
        <w:r w:rsidRPr="002D7B41">
          <w:rPr>
            <w:szCs w:val="24"/>
          </w:rPr>
          <w:t xml:space="preserve">. 2003. Advances in flux balance analysis. Curr Opin Biotechnol </w:t>
        </w:r>
        <w:r w:rsidRPr="002D7B41">
          <w:rPr>
            <w:b/>
            <w:bCs/>
            <w:szCs w:val="24"/>
          </w:rPr>
          <w:t>14</w:t>
        </w:r>
        <w:r w:rsidRPr="002D7B41">
          <w:rPr>
            <w:szCs w:val="24"/>
          </w:rPr>
          <w:t>:491–496.</w:t>
        </w:r>
      </w:ins>
    </w:p>
    <w:p w14:paraId="6D323ACC" w14:textId="77777777" w:rsidR="002D7B41" w:rsidRPr="002D7B41" w:rsidRDefault="002D7B41">
      <w:pPr>
        <w:pStyle w:val="Bibliography"/>
        <w:rPr>
          <w:ins w:id="463" w:author="T L" w:date="2016-01-12T00:05:00Z"/>
          <w:szCs w:val="24"/>
        </w:rPr>
        <w:pPrChange w:id="464" w:author="T L" w:date="2016-01-12T00:05:00Z">
          <w:pPr>
            <w:widowControl w:val="0"/>
            <w:autoSpaceDE w:val="0"/>
            <w:autoSpaceDN w:val="0"/>
            <w:adjustRightInd w:val="0"/>
          </w:pPr>
        </w:pPrChange>
      </w:pPr>
      <w:ins w:id="465" w:author="T L" w:date="2016-01-12T00:05:00Z">
        <w:r w:rsidRPr="002D7B41">
          <w:rPr>
            <w:szCs w:val="24"/>
          </w:rPr>
          <w:t xml:space="preserve">24. </w:t>
        </w:r>
        <w:r w:rsidRPr="002D7B41">
          <w:rPr>
            <w:szCs w:val="24"/>
          </w:rPr>
          <w:tab/>
        </w:r>
        <w:r w:rsidRPr="002D7B41">
          <w:rPr>
            <w:b/>
            <w:bCs/>
            <w:szCs w:val="24"/>
          </w:rPr>
          <w:t>Simeonidis E</w:t>
        </w:r>
        <w:r w:rsidRPr="002D7B41">
          <w:rPr>
            <w:szCs w:val="24"/>
          </w:rPr>
          <w:t xml:space="preserve">, </w:t>
        </w:r>
        <w:r w:rsidRPr="002D7B41">
          <w:rPr>
            <w:b/>
            <w:bCs/>
            <w:szCs w:val="24"/>
          </w:rPr>
          <w:t>Price ND</w:t>
        </w:r>
        <w:r w:rsidRPr="002D7B41">
          <w:rPr>
            <w:szCs w:val="24"/>
          </w:rPr>
          <w:t xml:space="preserve">. 2015. Genome-scale modeling for metabolic engineering. J Ind Microbiol Biotechnol </w:t>
        </w:r>
        <w:r w:rsidRPr="002D7B41">
          <w:rPr>
            <w:b/>
            <w:bCs/>
            <w:szCs w:val="24"/>
          </w:rPr>
          <w:t>42</w:t>
        </w:r>
        <w:r w:rsidRPr="002D7B41">
          <w:rPr>
            <w:szCs w:val="24"/>
          </w:rPr>
          <w:t>:327–338.</w:t>
        </w:r>
      </w:ins>
    </w:p>
    <w:p w14:paraId="3B069268" w14:textId="77777777" w:rsidR="002D7B41" w:rsidRPr="002D7B41" w:rsidRDefault="002D7B41">
      <w:pPr>
        <w:pStyle w:val="Bibliography"/>
        <w:rPr>
          <w:ins w:id="466" w:author="T L" w:date="2016-01-12T00:05:00Z"/>
          <w:szCs w:val="24"/>
        </w:rPr>
        <w:pPrChange w:id="467" w:author="T L" w:date="2016-01-12T00:05:00Z">
          <w:pPr>
            <w:widowControl w:val="0"/>
            <w:autoSpaceDE w:val="0"/>
            <w:autoSpaceDN w:val="0"/>
            <w:adjustRightInd w:val="0"/>
          </w:pPr>
        </w:pPrChange>
      </w:pPr>
      <w:ins w:id="468" w:author="T L" w:date="2016-01-12T00:05:00Z">
        <w:r w:rsidRPr="002D7B41">
          <w:rPr>
            <w:szCs w:val="24"/>
          </w:rPr>
          <w:t xml:space="preserve">25. </w:t>
        </w:r>
        <w:r w:rsidRPr="002D7B41">
          <w:rPr>
            <w:szCs w:val="24"/>
          </w:rPr>
          <w:tab/>
        </w:r>
        <w:r w:rsidRPr="002D7B41">
          <w:rPr>
            <w:b/>
            <w:bCs/>
            <w:szCs w:val="24"/>
          </w:rPr>
          <w:t>Milne CB</w:t>
        </w:r>
        <w:r w:rsidRPr="002D7B41">
          <w:rPr>
            <w:szCs w:val="24"/>
          </w:rPr>
          <w:t xml:space="preserve">, </w:t>
        </w:r>
        <w:r w:rsidRPr="002D7B41">
          <w:rPr>
            <w:b/>
            <w:bCs/>
            <w:szCs w:val="24"/>
          </w:rPr>
          <w:t>Kim P-J</w:t>
        </w:r>
        <w:r w:rsidRPr="002D7B41">
          <w:rPr>
            <w:szCs w:val="24"/>
          </w:rPr>
          <w:t xml:space="preserve">, </w:t>
        </w:r>
        <w:r w:rsidRPr="002D7B41">
          <w:rPr>
            <w:b/>
            <w:bCs/>
            <w:szCs w:val="24"/>
          </w:rPr>
          <w:t>Eddy JA</w:t>
        </w:r>
        <w:r w:rsidRPr="002D7B41">
          <w:rPr>
            <w:szCs w:val="24"/>
          </w:rPr>
          <w:t xml:space="preserve">, </w:t>
        </w:r>
        <w:r w:rsidRPr="002D7B41">
          <w:rPr>
            <w:b/>
            <w:bCs/>
            <w:szCs w:val="24"/>
          </w:rPr>
          <w:t>Price ND</w:t>
        </w:r>
        <w:r w:rsidRPr="002D7B41">
          <w:rPr>
            <w:szCs w:val="24"/>
          </w:rPr>
          <w:t xml:space="preserve">. 2009. Accomplishments in genome-scale in silico modeling for industrial and medical biotechnology. Biotechnol J </w:t>
        </w:r>
        <w:r w:rsidRPr="002D7B41">
          <w:rPr>
            <w:b/>
            <w:bCs/>
            <w:szCs w:val="24"/>
          </w:rPr>
          <w:t>4</w:t>
        </w:r>
        <w:r w:rsidRPr="002D7B41">
          <w:rPr>
            <w:szCs w:val="24"/>
          </w:rPr>
          <w:t>:1653–1670.</w:t>
        </w:r>
      </w:ins>
    </w:p>
    <w:p w14:paraId="062B6D30" w14:textId="77777777" w:rsidR="002D7B41" w:rsidRPr="002D7B41" w:rsidRDefault="002D7B41">
      <w:pPr>
        <w:pStyle w:val="Bibliography"/>
        <w:rPr>
          <w:ins w:id="469" w:author="T L" w:date="2016-01-12T00:05:00Z"/>
          <w:szCs w:val="24"/>
        </w:rPr>
        <w:pPrChange w:id="470" w:author="T L" w:date="2016-01-12T00:05:00Z">
          <w:pPr>
            <w:widowControl w:val="0"/>
            <w:autoSpaceDE w:val="0"/>
            <w:autoSpaceDN w:val="0"/>
            <w:adjustRightInd w:val="0"/>
          </w:pPr>
        </w:pPrChange>
      </w:pPr>
      <w:ins w:id="471" w:author="T L" w:date="2016-01-12T00:05:00Z">
        <w:r w:rsidRPr="002D7B41">
          <w:rPr>
            <w:szCs w:val="24"/>
          </w:rPr>
          <w:t xml:space="preserve">26. </w:t>
        </w:r>
        <w:r w:rsidRPr="002D7B41">
          <w:rPr>
            <w:szCs w:val="24"/>
          </w:rPr>
          <w:tab/>
        </w:r>
        <w:r w:rsidRPr="002D7B41">
          <w:rPr>
            <w:b/>
            <w:bCs/>
            <w:szCs w:val="24"/>
          </w:rPr>
          <w:t>Stolyar S</w:t>
        </w:r>
        <w:r w:rsidRPr="002D7B41">
          <w:rPr>
            <w:szCs w:val="24"/>
          </w:rPr>
          <w:t xml:space="preserve">, </w:t>
        </w:r>
        <w:r w:rsidRPr="002D7B41">
          <w:rPr>
            <w:b/>
            <w:bCs/>
            <w:szCs w:val="24"/>
          </w:rPr>
          <w:t>Van Dien S</w:t>
        </w:r>
        <w:r w:rsidRPr="002D7B41">
          <w:rPr>
            <w:szCs w:val="24"/>
          </w:rPr>
          <w:t xml:space="preserve">, </w:t>
        </w:r>
        <w:r w:rsidRPr="002D7B41">
          <w:rPr>
            <w:b/>
            <w:bCs/>
            <w:szCs w:val="24"/>
          </w:rPr>
          <w:t>Hillesland KL</w:t>
        </w:r>
        <w:r w:rsidRPr="002D7B41">
          <w:rPr>
            <w:szCs w:val="24"/>
          </w:rPr>
          <w:t xml:space="preserve">, </w:t>
        </w:r>
        <w:r w:rsidRPr="002D7B41">
          <w:rPr>
            <w:b/>
            <w:bCs/>
            <w:szCs w:val="24"/>
          </w:rPr>
          <w:t>Pinel N</w:t>
        </w:r>
        <w:r w:rsidRPr="002D7B41">
          <w:rPr>
            <w:szCs w:val="24"/>
          </w:rPr>
          <w:t xml:space="preserve">, </w:t>
        </w:r>
        <w:r w:rsidRPr="002D7B41">
          <w:rPr>
            <w:b/>
            <w:bCs/>
            <w:szCs w:val="24"/>
          </w:rPr>
          <w:t>Lie TJ</w:t>
        </w:r>
        <w:r w:rsidRPr="002D7B41">
          <w:rPr>
            <w:szCs w:val="24"/>
          </w:rPr>
          <w:t xml:space="preserve">, </w:t>
        </w:r>
        <w:r w:rsidRPr="002D7B41">
          <w:rPr>
            <w:b/>
            <w:bCs/>
            <w:szCs w:val="24"/>
          </w:rPr>
          <w:t>Leigh JA</w:t>
        </w:r>
        <w:r w:rsidRPr="002D7B41">
          <w:rPr>
            <w:szCs w:val="24"/>
          </w:rPr>
          <w:t xml:space="preserve">, </w:t>
        </w:r>
        <w:r w:rsidRPr="002D7B41">
          <w:rPr>
            <w:b/>
            <w:bCs/>
            <w:szCs w:val="24"/>
          </w:rPr>
          <w:t>Stahl DA</w:t>
        </w:r>
        <w:r w:rsidRPr="002D7B41">
          <w:rPr>
            <w:szCs w:val="24"/>
          </w:rPr>
          <w:t xml:space="preserve">. 2007. Metabolic modeling of a mutualistic microbial community. Mol Syst Biol </w:t>
        </w:r>
        <w:r w:rsidRPr="002D7B41">
          <w:rPr>
            <w:b/>
            <w:bCs/>
            <w:szCs w:val="24"/>
          </w:rPr>
          <w:t>3</w:t>
        </w:r>
        <w:r w:rsidRPr="002D7B41">
          <w:rPr>
            <w:szCs w:val="24"/>
          </w:rPr>
          <w:t>:92.</w:t>
        </w:r>
      </w:ins>
    </w:p>
    <w:p w14:paraId="4B086FE7" w14:textId="77777777" w:rsidR="002D7B41" w:rsidRPr="002D7B41" w:rsidRDefault="002D7B41">
      <w:pPr>
        <w:pStyle w:val="Bibliography"/>
        <w:rPr>
          <w:ins w:id="472" w:author="T L" w:date="2016-01-12T00:05:00Z"/>
          <w:szCs w:val="24"/>
        </w:rPr>
        <w:pPrChange w:id="473" w:author="T L" w:date="2016-01-12T00:05:00Z">
          <w:pPr>
            <w:widowControl w:val="0"/>
            <w:autoSpaceDE w:val="0"/>
            <w:autoSpaceDN w:val="0"/>
            <w:adjustRightInd w:val="0"/>
          </w:pPr>
        </w:pPrChange>
      </w:pPr>
      <w:ins w:id="474" w:author="T L" w:date="2016-01-12T00:05:00Z">
        <w:r w:rsidRPr="002D7B41">
          <w:rPr>
            <w:szCs w:val="24"/>
          </w:rPr>
          <w:t xml:space="preserve">27. </w:t>
        </w:r>
        <w:r w:rsidRPr="002D7B41">
          <w:rPr>
            <w:szCs w:val="24"/>
          </w:rPr>
          <w:tab/>
        </w:r>
        <w:r w:rsidRPr="002D7B41">
          <w:rPr>
            <w:b/>
            <w:bCs/>
            <w:szCs w:val="24"/>
          </w:rPr>
          <w:t>Goyal N</w:t>
        </w:r>
        <w:r w:rsidRPr="002D7B41">
          <w:rPr>
            <w:szCs w:val="24"/>
          </w:rPr>
          <w:t xml:space="preserve">, </w:t>
        </w:r>
        <w:r w:rsidRPr="002D7B41">
          <w:rPr>
            <w:b/>
            <w:bCs/>
            <w:szCs w:val="24"/>
          </w:rPr>
          <w:t>Widiastuti H</w:t>
        </w:r>
        <w:r w:rsidRPr="002D7B41">
          <w:rPr>
            <w:szCs w:val="24"/>
          </w:rPr>
          <w:t xml:space="preserve">, </w:t>
        </w:r>
        <w:r w:rsidRPr="002D7B41">
          <w:rPr>
            <w:b/>
            <w:bCs/>
            <w:szCs w:val="24"/>
          </w:rPr>
          <w:t>Karimi IA</w:t>
        </w:r>
        <w:r w:rsidRPr="002D7B41">
          <w:rPr>
            <w:szCs w:val="24"/>
          </w:rPr>
          <w:t xml:space="preserve">, </w:t>
        </w:r>
        <w:r w:rsidRPr="002D7B41">
          <w:rPr>
            <w:b/>
            <w:bCs/>
            <w:szCs w:val="24"/>
          </w:rPr>
          <w:t>Zhou Z</w:t>
        </w:r>
        <w:r w:rsidRPr="002D7B41">
          <w:rPr>
            <w:szCs w:val="24"/>
          </w:rPr>
          <w:t xml:space="preserve">. 2014. A genome-scale metabolic model of </w:t>
        </w:r>
        <w:r w:rsidRPr="002D7B41">
          <w:rPr>
            <w:i/>
            <w:iCs/>
            <w:szCs w:val="24"/>
          </w:rPr>
          <w:t>Methanococcus maripaludis S2</w:t>
        </w:r>
        <w:r w:rsidRPr="002D7B41">
          <w:rPr>
            <w:szCs w:val="24"/>
          </w:rPr>
          <w:t xml:space="preserve"> for CO2 capture and conversion to methane. Mol Biosyst </w:t>
        </w:r>
        <w:r w:rsidRPr="002D7B41">
          <w:rPr>
            <w:b/>
            <w:bCs/>
            <w:szCs w:val="24"/>
          </w:rPr>
          <w:t>10</w:t>
        </w:r>
        <w:r w:rsidRPr="002D7B41">
          <w:rPr>
            <w:szCs w:val="24"/>
          </w:rPr>
          <w:t>:1043–1054.</w:t>
        </w:r>
      </w:ins>
    </w:p>
    <w:p w14:paraId="1DB9C3DE" w14:textId="77777777" w:rsidR="002D7B41" w:rsidRPr="002D7B41" w:rsidRDefault="002D7B41">
      <w:pPr>
        <w:pStyle w:val="Bibliography"/>
        <w:rPr>
          <w:ins w:id="475" w:author="T L" w:date="2016-01-12T00:05:00Z"/>
          <w:szCs w:val="24"/>
        </w:rPr>
        <w:pPrChange w:id="476" w:author="T L" w:date="2016-01-12T00:05:00Z">
          <w:pPr>
            <w:widowControl w:val="0"/>
            <w:autoSpaceDE w:val="0"/>
            <w:autoSpaceDN w:val="0"/>
            <w:adjustRightInd w:val="0"/>
          </w:pPr>
        </w:pPrChange>
      </w:pPr>
      <w:ins w:id="477" w:author="T L" w:date="2016-01-12T00:05:00Z">
        <w:r w:rsidRPr="002D7B41">
          <w:rPr>
            <w:szCs w:val="24"/>
          </w:rPr>
          <w:t xml:space="preserve">28. </w:t>
        </w:r>
        <w:r w:rsidRPr="002D7B41">
          <w:rPr>
            <w:szCs w:val="24"/>
          </w:rPr>
          <w:tab/>
        </w:r>
        <w:r w:rsidRPr="002D7B41">
          <w:rPr>
            <w:b/>
            <w:bCs/>
            <w:szCs w:val="24"/>
          </w:rPr>
          <w:t>Susanti D</w:t>
        </w:r>
        <w:r w:rsidRPr="002D7B41">
          <w:rPr>
            <w:szCs w:val="24"/>
          </w:rPr>
          <w:t xml:space="preserve">, </w:t>
        </w:r>
        <w:r w:rsidRPr="002D7B41">
          <w:rPr>
            <w:b/>
            <w:bCs/>
            <w:szCs w:val="24"/>
          </w:rPr>
          <w:t>Mukhopadhyay B</w:t>
        </w:r>
        <w:r w:rsidRPr="002D7B41">
          <w:rPr>
            <w:szCs w:val="24"/>
          </w:rPr>
          <w:t xml:space="preserve">. 2012. An Intertwined Evolutionary History of Methanogenic Archaea and Sulfate Reduction. PLoS ONE </w:t>
        </w:r>
        <w:r w:rsidRPr="002D7B41">
          <w:rPr>
            <w:b/>
            <w:bCs/>
            <w:szCs w:val="24"/>
          </w:rPr>
          <w:t>7</w:t>
        </w:r>
        <w:r w:rsidRPr="002D7B41">
          <w:rPr>
            <w:szCs w:val="24"/>
          </w:rPr>
          <w:t>:e45313.</w:t>
        </w:r>
      </w:ins>
    </w:p>
    <w:p w14:paraId="7A9BD20B" w14:textId="77777777" w:rsidR="002D7B41" w:rsidRPr="002D7B41" w:rsidRDefault="002D7B41">
      <w:pPr>
        <w:pStyle w:val="Bibliography"/>
        <w:rPr>
          <w:ins w:id="478" w:author="T L" w:date="2016-01-12T00:05:00Z"/>
          <w:szCs w:val="24"/>
        </w:rPr>
        <w:pPrChange w:id="479" w:author="T L" w:date="2016-01-12T00:05:00Z">
          <w:pPr>
            <w:widowControl w:val="0"/>
            <w:autoSpaceDE w:val="0"/>
            <w:autoSpaceDN w:val="0"/>
            <w:adjustRightInd w:val="0"/>
          </w:pPr>
        </w:pPrChange>
      </w:pPr>
      <w:ins w:id="480" w:author="T L" w:date="2016-01-12T00:05:00Z">
        <w:r w:rsidRPr="002D7B41">
          <w:rPr>
            <w:szCs w:val="24"/>
          </w:rPr>
          <w:t xml:space="preserve">29. </w:t>
        </w:r>
        <w:r w:rsidRPr="002D7B41">
          <w:rPr>
            <w:szCs w:val="24"/>
          </w:rPr>
          <w:tab/>
        </w:r>
        <w:r w:rsidRPr="002D7B41">
          <w:rPr>
            <w:b/>
            <w:bCs/>
            <w:szCs w:val="24"/>
          </w:rPr>
          <w:t>Graham DE</w:t>
        </w:r>
        <w:r w:rsidRPr="002D7B41">
          <w:rPr>
            <w:szCs w:val="24"/>
          </w:rPr>
          <w:t xml:space="preserve">, </w:t>
        </w:r>
        <w:r w:rsidRPr="002D7B41">
          <w:rPr>
            <w:b/>
            <w:bCs/>
            <w:szCs w:val="24"/>
          </w:rPr>
          <w:t>White RH</w:t>
        </w:r>
        <w:r w:rsidRPr="002D7B41">
          <w:rPr>
            <w:szCs w:val="24"/>
          </w:rPr>
          <w:t xml:space="preserve">. 2002. Elucidation of methanogenic coenzyme biosyntheses: from spectroscopy to genomics. Nat Prod Rep </w:t>
        </w:r>
        <w:r w:rsidRPr="002D7B41">
          <w:rPr>
            <w:b/>
            <w:bCs/>
            <w:szCs w:val="24"/>
          </w:rPr>
          <w:t>19</w:t>
        </w:r>
        <w:r w:rsidRPr="002D7B41">
          <w:rPr>
            <w:szCs w:val="24"/>
          </w:rPr>
          <w:t>:133–147.</w:t>
        </w:r>
      </w:ins>
    </w:p>
    <w:p w14:paraId="46D5EB41" w14:textId="77777777" w:rsidR="002D7B41" w:rsidRPr="002D7B41" w:rsidRDefault="002D7B41">
      <w:pPr>
        <w:pStyle w:val="Bibliography"/>
        <w:rPr>
          <w:ins w:id="481" w:author="T L" w:date="2016-01-12T00:05:00Z"/>
          <w:szCs w:val="24"/>
        </w:rPr>
        <w:pPrChange w:id="482" w:author="T L" w:date="2016-01-12T00:05:00Z">
          <w:pPr>
            <w:widowControl w:val="0"/>
            <w:autoSpaceDE w:val="0"/>
            <w:autoSpaceDN w:val="0"/>
            <w:adjustRightInd w:val="0"/>
          </w:pPr>
        </w:pPrChange>
      </w:pPr>
      <w:ins w:id="483" w:author="T L" w:date="2016-01-12T00:05:00Z">
        <w:r w:rsidRPr="002D7B41">
          <w:rPr>
            <w:szCs w:val="24"/>
          </w:rPr>
          <w:t xml:space="preserve">30. </w:t>
        </w:r>
        <w:r w:rsidRPr="002D7B41">
          <w:rPr>
            <w:szCs w:val="24"/>
          </w:rPr>
          <w:tab/>
        </w:r>
        <w:r w:rsidRPr="002D7B41">
          <w:rPr>
            <w:b/>
            <w:bCs/>
            <w:szCs w:val="24"/>
          </w:rPr>
          <w:t>Benedict MN</w:t>
        </w:r>
        <w:r w:rsidRPr="002D7B41">
          <w:rPr>
            <w:szCs w:val="24"/>
          </w:rPr>
          <w:t xml:space="preserve">, </w:t>
        </w:r>
        <w:r w:rsidRPr="002D7B41">
          <w:rPr>
            <w:b/>
            <w:bCs/>
            <w:szCs w:val="24"/>
          </w:rPr>
          <w:t>Mundy MB</w:t>
        </w:r>
        <w:r w:rsidRPr="002D7B41">
          <w:rPr>
            <w:szCs w:val="24"/>
          </w:rPr>
          <w:t xml:space="preserve">, </w:t>
        </w:r>
        <w:r w:rsidRPr="002D7B41">
          <w:rPr>
            <w:b/>
            <w:bCs/>
            <w:szCs w:val="24"/>
          </w:rPr>
          <w:t>Henry CS</w:t>
        </w:r>
        <w:r w:rsidRPr="002D7B41">
          <w:rPr>
            <w:szCs w:val="24"/>
          </w:rPr>
          <w:t xml:space="preserve">, </w:t>
        </w:r>
        <w:r w:rsidRPr="002D7B41">
          <w:rPr>
            <w:b/>
            <w:bCs/>
            <w:szCs w:val="24"/>
          </w:rPr>
          <w:t>Chia N</w:t>
        </w:r>
        <w:r w:rsidRPr="002D7B41">
          <w:rPr>
            <w:szCs w:val="24"/>
          </w:rPr>
          <w:t xml:space="preserve">, </w:t>
        </w:r>
        <w:r w:rsidRPr="002D7B41">
          <w:rPr>
            <w:b/>
            <w:bCs/>
            <w:szCs w:val="24"/>
          </w:rPr>
          <w:t>Price ND</w:t>
        </w:r>
        <w:r w:rsidRPr="002D7B41">
          <w:rPr>
            <w:szCs w:val="24"/>
          </w:rPr>
          <w:t xml:space="preserve">. 2014. Likelihood-Based Gene Annotations for Gap Filling and Quality Assessment in Genome-Scale Metabolic Models. PLoS Comput Biol </w:t>
        </w:r>
        <w:r w:rsidRPr="002D7B41">
          <w:rPr>
            <w:b/>
            <w:bCs/>
            <w:szCs w:val="24"/>
          </w:rPr>
          <w:t>10</w:t>
        </w:r>
        <w:r w:rsidRPr="002D7B41">
          <w:rPr>
            <w:szCs w:val="24"/>
          </w:rPr>
          <w:t>:e1003882.</w:t>
        </w:r>
      </w:ins>
    </w:p>
    <w:p w14:paraId="17AEEED0" w14:textId="77777777" w:rsidR="002D7B41" w:rsidRPr="002D7B41" w:rsidRDefault="002D7B41">
      <w:pPr>
        <w:pStyle w:val="Bibliography"/>
        <w:rPr>
          <w:ins w:id="484" w:author="T L" w:date="2016-01-12T00:05:00Z"/>
          <w:szCs w:val="24"/>
        </w:rPr>
        <w:pPrChange w:id="485" w:author="T L" w:date="2016-01-12T00:05:00Z">
          <w:pPr>
            <w:widowControl w:val="0"/>
            <w:autoSpaceDE w:val="0"/>
            <w:autoSpaceDN w:val="0"/>
            <w:adjustRightInd w:val="0"/>
          </w:pPr>
        </w:pPrChange>
      </w:pPr>
      <w:ins w:id="486" w:author="T L" w:date="2016-01-12T00:05:00Z">
        <w:r w:rsidRPr="002D7B41">
          <w:rPr>
            <w:szCs w:val="24"/>
          </w:rPr>
          <w:t xml:space="preserve">31. </w:t>
        </w:r>
        <w:r w:rsidRPr="002D7B41">
          <w:rPr>
            <w:szCs w:val="24"/>
          </w:rPr>
          <w:tab/>
        </w:r>
        <w:r w:rsidRPr="002D7B41">
          <w:rPr>
            <w:b/>
            <w:bCs/>
            <w:szCs w:val="24"/>
          </w:rPr>
          <w:t>Jackson BE</w:t>
        </w:r>
        <w:r w:rsidRPr="002D7B41">
          <w:rPr>
            <w:szCs w:val="24"/>
          </w:rPr>
          <w:t xml:space="preserve">, </w:t>
        </w:r>
        <w:r w:rsidRPr="002D7B41">
          <w:rPr>
            <w:b/>
            <w:bCs/>
            <w:szCs w:val="24"/>
          </w:rPr>
          <w:t>McInerney MJ</w:t>
        </w:r>
        <w:r w:rsidRPr="002D7B41">
          <w:rPr>
            <w:szCs w:val="24"/>
          </w:rPr>
          <w:t xml:space="preserve">. 2002. Anaerobic microbial metabolism can proceed close to thermodynamic limits. Nature </w:t>
        </w:r>
        <w:r w:rsidRPr="002D7B41">
          <w:rPr>
            <w:b/>
            <w:bCs/>
            <w:szCs w:val="24"/>
          </w:rPr>
          <w:t>415</w:t>
        </w:r>
        <w:r w:rsidRPr="002D7B41">
          <w:rPr>
            <w:szCs w:val="24"/>
          </w:rPr>
          <w:t>:454–456.</w:t>
        </w:r>
      </w:ins>
    </w:p>
    <w:p w14:paraId="2D0C5F01" w14:textId="77777777" w:rsidR="002D7B41" w:rsidRPr="002D7B41" w:rsidRDefault="002D7B41">
      <w:pPr>
        <w:pStyle w:val="Bibliography"/>
        <w:rPr>
          <w:ins w:id="487" w:author="T L" w:date="2016-01-12T00:05:00Z"/>
          <w:szCs w:val="24"/>
        </w:rPr>
        <w:pPrChange w:id="488" w:author="T L" w:date="2016-01-12T00:05:00Z">
          <w:pPr>
            <w:widowControl w:val="0"/>
            <w:autoSpaceDE w:val="0"/>
            <w:autoSpaceDN w:val="0"/>
            <w:adjustRightInd w:val="0"/>
          </w:pPr>
        </w:pPrChange>
      </w:pPr>
      <w:ins w:id="489" w:author="T L" w:date="2016-01-12T00:05:00Z">
        <w:r w:rsidRPr="002D7B41">
          <w:rPr>
            <w:szCs w:val="24"/>
          </w:rPr>
          <w:t xml:space="preserve">32. </w:t>
        </w:r>
        <w:r w:rsidRPr="002D7B41">
          <w:rPr>
            <w:szCs w:val="24"/>
          </w:rPr>
          <w:tab/>
        </w:r>
        <w:r w:rsidRPr="002D7B41">
          <w:rPr>
            <w:b/>
            <w:bCs/>
            <w:szCs w:val="24"/>
          </w:rPr>
          <w:t>Henry CS</w:t>
        </w:r>
        <w:r w:rsidRPr="002D7B41">
          <w:rPr>
            <w:szCs w:val="24"/>
          </w:rPr>
          <w:t xml:space="preserve">, </w:t>
        </w:r>
        <w:r w:rsidRPr="002D7B41">
          <w:rPr>
            <w:b/>
            <w:bCs/>
            <w:szCs w:val="24"/>
          </w:rPr>
          <w:t>Broadbelt LJ</w:t>
        </w:r>
        <w:r w:rsidRPr="002D7B41">
          <w:rPr>
            <w:szCs w:val="24"/>
          </w:rPr>
          <w:t xml:space="preserve">, </w:t>
        </w:r>
        <w:r w:rsidRPr="002D7B41">
          <w:rPr>
            <w:b/>
            <w:bCs/>
            <w:szCs w:val="24"/>
          </w:rPr>
          <w:t>Hatzimanikatis V</w:t>
        </w:r>
        <w:r w:rsidRPr="002D7B41">
          <w:rPr>
            <w:szCs w:val="24"/>
          </w:rPr>
          <w:t xml:space="preserve">. 2007. Thermodynamics-Based Metabolic Flux Analysis. Biophys J </w:t>
        </w:r>
        <w:r w:rsidRPr="002D7B41">
          <w:rPr>
            <w:b/>
            <w:bCs/>
            <w:szCs w:val="24"/>
          </w:rPr>
          <w:t>92</w:t>
        </w:r>
        <w:r w:rsidRPr="002D7B41">
          <w:rPr>
            <w:szCs w:val="24"/>
          </w:rPr>
          <w:t>:1792–1805.</w:t>
        </w:r>
      </w:ins>
    </w:p>
    <w:p w14:paraId="4EA5811B" w14:textId="77777777" w:rsidR="002D7B41" w:rsidRPr="002D7B41" w:rsidRDefault="002D7B41">
      <w:pPr>
        <w:pStyle w:val="Bibliography"/>
        <w:rPr>
          <w:ins w:id="490" w:author="T L" w:date="2016-01-12T00:05:00Z"/>
          <w:szCs w:val="24"/>
        </w:rPr>
        <w:pPrChange w:id="491" w:author="T L" w:date="2016-01-12T00:05:00Z">
          <w:pPr>
            <w:widowControl w:val="0"/>
            <w:autoSpaceDE w:val="0"/>
            <w:autoSpaceDN w:val="0"/>
            <w:adjustRightInd w:val="0"/>
          </w:pPr>
        </w:pPrChange>
      </w:pPr>
      <w:ins w:id="492" w:author="T L" w:date="2016-01-12T00:05:00Z">
        <w:r w:rsidRPr="002D7B41">
          <w:rPr>
            <w:szCs w:val="24"/>
          </w:rPr>
          <w:t xml:space="preserve">33. </w:t>
        </w:r>
        <w:r w:rsidRPr="002D7B41">
          <w:rPr>
            <w:szCs w:val="24"/>
          </w:rPr>
          <w:tab/>
        </w:r>
        <w:r w:rsidRPr="002D7B41">
          <w:rPr>
            <w:b/>
            <w:bCs/>
            <w:szCs w:val="24"/>
          </w:rPr>
          <w:t>Hoppe A</w:t>
        </w:r>
        <w:r w:rsidRPr="002D7B41">
          <w:rPr>
            <w:szCs w:val="24"/>
          </w:rPr>
          <w:t xml:space="preserve">, </w:t>
        </w:r>
        <w:r w:rsidRPr="002D7B41">
          <w:rPr>
            <w:b/>
            <w:bCs/>
            <w:szCs w:val="24"/>
          </w:rPr>
          <w:t>Hoffmann S</w:t>
        </w:r>
        <w:r w:rsidRPr="002D7B41">
          <w:rPr>
            <w:szCs w:val="24"/>
          </w:rPr>
          <w:t xml:space="preserve">, </w:t>
        </w:r>
        <w:r w:rsidRPr="002D7B41">
          <w:rPr>
            <w:b/>
            <w:bCs/>
            <w:szCs w:val="24"/>
          </w:rPr>
          <w:t>Holzhütter H-G</w:t>
        </w:r>
        <w:r w:rsidRPr="002D7B41">
          <w:rPr>
            <w:szCs w:val="24"/>
          </w:rPr>
          <w:t xml:space="preserve">. 2007. Including metabolite concentrations into flux balance analysis: thermodynamic realizability as a constraint on flux distributions in metabolic networks. BMC Syst Biol </w:t>
        </w:r>
        <w:r w:rsidRPr="002D7B41">
          <w:rPr>
            <w:b/>
            <w:bCs/>
            <w:szCs w:val="24"/>
          </w:rPr>
          <w:t>1</w:t>
        </w:r>
        <w:r w:rsidRPr="002D7B41">
          <w:rPr>
            <w:szCs w:val="24"/>
          </w:rPr>
          <w:t>:23.</w:t>
        </w:r>
      </w:ins>
    </w:p>
    <w:p w14:paraId="3E56B72F" w14:textId="77777777" w:rsidR="002D7B41" w:rsidRPr="002D7B41" w:rsidRDefault="002D7B41">
      <w:pPr>
        <w:pStyle w:val="Bibliography"/>
        <w:rPr>
          <w:ins w:id="493" w:author="T L" w:date="2016-01-12T00:05:00Z"/>
          <w:szCs w:val="24"/>
        </w:rPr>
        <w:pPrChange w:id="494" w:author="T L" w:date="2016-01-12T00:05:00Z">
          <w:pPr>
            <w:widowControl w:val="0"/>
            <w:autoSpaceDE w:val="0"/>
            <w:autoSpaceDN w:val="0"/>
            <w:adjustRightInd w:val="0"/>
          </w:pPr>
        </w:pPrChange>
      </w:pPr>
      <w:ins w:id="495" w:author="T L" w:date="2016-01-12T00:05:00Z">
        <w:r w:rsidRPr="002D7B41">
          <w:rPr>
            <w:szCs w:val="24"/>
          </w:rPr>
          <w:t xml:space="preserve">34. </w:t>
        </w:r>
        <w:r w:rsidRPr="002D7B41">
          <w:rPr>
            <w:szCs w:val="24"/>
          </w:rPr>
          <w:tab/>
        </w:r>
        <w:r w:rsidRPr="002D7B41">
          <w:rPr>
            <w:b/>
            <w:bCs/>
            <w:szCs w:val="24"/>
          </w:rPr>
          <w:t>Thiele I</w:t>
        </w:r>
        <w:r w:rsidRPr="002D7B41">
          <w:rPr>
            <w:szCs w:val="24"/>
          </w:rPr>
          <w:t xml:space="preserve">, </w:t>
        </w:r>
        <w:r w:rsidRPr="002D7B41">
          <w:rPr>
            <w:b/>
            <w:bCs/>
            <w:szCs w:val="24"/>
          </w:rPr>
          <w:t>Palsson BØ</w:t>
        </w:r>
        <w:r w:rsidRPr="002D7B41">
          <w:rPr>
            <w:szCs w:val="24"/>
          </w:rPr>
          <w:t xml:space="preserve">. 2010. A protocol for generating a high-quality genome-scale metabolic reconstruction. Nat Protoc </w:t>
        </w:r>
        <w:r w:rsidRPr="002D7B41">
          <w:rPr>
            <w:b/>
            <w:bCs/>
            <w:szCs w:val="24"/>
          </w:rPr>
          <w:t>5</w:t>
        </w:r>
        <w:r w:rsidRPr="002D7B41">
          <w:rPr>
            <w:szCs w:val="24"/>
          </w:rPr>
          <w:t>:93–121.</w:t>
        </w:r>
      </w:ins>
    </w:p>
    <w:p w14:paraId="1FBE5FC4" w14:textId="77777777" w:rsidR="002D7B41" w:rsidRPr="002D7B41" w:rsidRDefault="002D7B41">
      <w:pPr>
        <w:pStyle w:val="Bibliography"/>
        <w:rPr>
          <w:ins w:id="496" w:author="T L" w:date="2016-01-12T00:05:00Z"/>
          <w:szCs w:val="24"/>
        </w:rPr>
        <w:pPrChange w:id="497" w:author="T L" w:date="2016-01-12T00:05:00Z">
          <w:pPr>
            <w:widowControl w:val="0"/>
            <w:autoSpaceDE w:val="0"/>
            <w:autoSpaceDN w:val="0"/>
            <w:adjustRightInd w:val="0"/>
          </w:pPr>
        </w:pPrChange>
      </w:pPr>
      <w:ins w:id="498" w:author="T L" w:date="2016-01-12T00:05:00Z">
        <w:r w:rsidRPr="002D7B41">
          <w:rPr>
            <w:szCs w:val="24"/>
          </w:rPr>
          <w:t xml:space="preserve">35. </w:t>
        </w:r>
        <w:r w:rsidRPr="002D7B41">
          <w:rPr>
            <w:szCs w:val="24"/>
          </w:rPr>
          <w:tab/>
        </w:r>
        <w:r w:rsidRPr="002D7B41">
          <w:rPr>
            <w:b/>
            <w:bCs/>
            <w:szCs w:val="24"/>
          </w:rPr>
          <w:t>Kanehisa M</w:t>
        </w:r>
        <w:r w:rsidRPr="002D7B41">
          <w:rPr>
            <w:szCs w:val="24"/>
          </w:rPr>
          <w:t xml:space="preserve">, </w:t>
        </w:r>
        <w:r w:rsidRPr="002D7B41">
          <w:rPr>
            <w:b/>
            <w:bCs/>
            <w:szCs w:val="24"/>
          </w:rPr>
          <w:t>Goto S</w:t>
        </w:r>
        <w:r w:rsidRPr="002D7B41">
          <w:rPr>
            <w:szCs w:val="24"/>
          </w:rPr>
          <w:t xml:space="preserve">. 2000. KEGG: Kyoto Encyclopedia of Genes and Genomes. Nucleic Acids Res </w:t>
        </w:r>
        <w:r w:rsidRPr="002D7B41">
          <w:rPr>
            <w:b/>
            <w:bCs/>
            <w:szCs w:val="24"/>
          </w:rPr>
          <w:t>28</w:t>
        </w:r>
        <w:r w:rsidRPr="002D7B41">
          <w:rPr>
            <w:szCs w:val="24"/>
          </w:rPr>
          <w:t>:27–30.</w:t>
        </w:r>
      </w:ins>
    </w:p>
    <w:p w14:paraId="656CA5F0" w14:textId="77777777" w:rsidR="002D7B41" w:rsidRPr="002D7B41" w:rsidRDefault="002D7B41">
      <w:pPr>
        <w:pStyle w:val="Bibliography"/>
        <w:rPr>
          <w:ins w:id="499" w:author="T L" w:date="2016-01-12T00:05:00Z"/>
          <w:szCs w:val="24"/>
        </w:rPr>
        <w:pPrChange w:id="500" w:author="T L" w:date="2016-01-12T00:05:00Z">
          <w:pPr>
            <w:widowControl w:val="0"/>
            <w:autoSpaceDE w:val="0"/>
            <w:autoSpaceDN w:val="0"/>
            <w:adjustRightInd w:val="0"/>
          </w:pPr>
        </w:pPrChange>
      </w:pPr>
      <w:ins w:id="501" w:author="T L" w:date="2016-01-12T00:05:00Z">
        <w:r w:rsidRPr="002D7B41">
          <w:rPr>
            <w:szCs w:val="24"/>
          </w:rPr>
          <w:t xml:space="preserve">36. </w:t>
        </w:r>
        <w:r w:rsidRPr="002D7B41">
          <w:rPr>
            <w:szCs w:val="24"/>
          </w:rPr>
          <w:tab/>
        </w:r>
        <w:r w:rsidRPr="002D7B41">
          <w:rPr>
            <w:b/>
            <w:bCs/>
            <w:szCs w:val="24"/>
          </w:rPr>
          <w:t>Caspi R</w:t>
        </w:r>
        <w:r w:rsidRPr="002D7B41">
          <w:rPr>
            <w:szCs w:val="24"/>
          </w:rPr>
          <w:t xml:space="preserve">, </w:t>
        </w:r>
        <w:r w:rsidRPr="002D7B41">
          <w:rPr>
            <w:b/>
            <w:bCs/>
            <w:szCs w:val="24"/>
          </w:rPr>
          <w:t>Altman T</w:t>
        </w:r>
        <w:r w:rsidRPr="002D7B41">
          <w:rPr>
            <w:szCs w:val="24"/>
          </w:rPr>
          <w:t xml:space="preserve">, </w:t>
        </w:r>
        <w:r w:rsidRPr="002D7B41">
          <w:rPr>
            <w:b/>
            <w:bCs/>
            <w:szCs w:val="24"/>
          </w:rPr>
          <w:t>Dale JM</w:t>
        </w:r>
        <w:r w:rsidRPr="002D7B41">
          <w:rPr>
            <w:szCs w:val="24"/>
          </w:rPr>
          <w:t xml:space="preserve">, </w:t>
        </w:r>
        <w:r w:rsidRPr="002D7B41">
          <w:rPr>
            <w:b/>
            <w:bCs/>
            <w:szCs w:val="24"/>
          </w:rPr>
          <w:t>Dreher K</w:t>
        </w:r>
        <w:r w:rsidRPr="002D7B41">
          <w:rPr>
            <w:szCs w:val="24"/>
          </w:rPr>
          <w:t xml:space="preserve">, </w:t>
        </w:r>
        <w:r w:rsidRPr="002D7B41">
          <w:rPr>
            <w:b/>
            <w:bCs/>
            <w:szCs w:val="24"/>
          </w:rPr>
          <w:t>Fulcher CA</w:t>
        </w:r>
        <w:r w:rsidRPr="002D7B41">
          <w:rPr>
            <w:szCs w:val="24"/>
          </w:rPr>
          <w:t xml:space="preserve">, </w:t>
        </w:r>
        <w:r w:rsidRPr="002D7B41">
          <w:rPr>
            <w:b/>
            <w:bCs/>
            <w:szCs w:val="24"/>
          </w:rPr>
          <w:t>Gilham F</w:t>
        </w:r>
        <w:r w:rsidRPr="002D7B41">
          <w:rPr>
            <w:szCs w:val="24"/>
          </w:rPr>
          <w:t xml:space="preserve">, </w:t>
        </w:r>
        <w:r w:rsidRPr="002D7B41">
          <w:rPr>
            <w:b/>
            <w:bCs/>
            <w:szCs w:val="24"/>
          </w:rPr>
          <w:t>Kaipa P</w:t>
        </w:r>
        <w:r w:rsidRPr="002D7B41">
          <w:rPr>
            <w:szCs w:val="24"/>
          </w:rPr>
          <w:t xml:space="preserve">, </w:t>
        </w:r>
        <w:r w:rsidRPr="002D7B41">
          <w:rPr>
            <w:b/>
            <w:bCs/>
            <w:szCs w:val="24"/>
          </w:rPr>
          <w:t>Karthikeyan AS</w:t>
        </w:r>
        <w:r w:rsidRPr="002D7B41">
          <w:rPr>
            <w:szCs w:val="24"/>
          </w:rPr>
          <w:t xml:space="preserve">, </w:t>
        </w:r>
        <w:r w:rsidRPr="002D7B41">
          <w:rPr>
            <w:b/>
            <w:bCs/>
            <w:szCs w:val="24"/>
          </w:rPr>
          <w:t>Kothari A</w:t>
        </w:r>
        <w:r w:rsidRPr="002D7B41">
          <w:rPr>
            <w:szCs w:val="24"/>
          </w:rPr>
          <w:t xml:space="preserve">, </w:t>
        </w:r>
        <w:r w:rsidRPr="002D7B41">
          <w:rPr>
            <w:b/>
            <w:bCs/>
            <w:szCs w:val="24"/>
          </w:rPr>
          <w:t>Krummenacker M</w:t>
        </w:r>
        <w:r w:rsidRPr="002D7B41">
          <w:rPr>
            <w:szCs w:val="24"/>
          </w:rPr>
          <w:t xml:space="preserve">, </w:t>
        </w:r>
        <w:r w:rsidRPr="002D7B41">
          <w:rPr>
            <w:b/>
            <w:bCs/>
            <w:szCs w:val="24"/>
          </w:rPr>
          <w:t>Latendresse M</w:t>
        </w:r>
        <w:r w:rsidRPr="002D7B41">
          <w:rPr>
            <w:szCs w:val="24"/>
          </w:rPr>
          <w:t xml:space="preserve">, </w:t>
        </w:r>
        <w:r w:rsidRPr="002D7B41">
          <w:rPr>
            <w:b/>
            <w:bCs/>
            <w:szCs w:val="24"/>
          </w:rPr>
          <w:t>Mueller LA</w:t>
        </w:r>
        <w:r w:rsidRPr="002D7B41">
          <w:rPr>
            <w:szCs w:val="24"/>
          </w:rPr>
          <w:t xml:space="preserve">, </w:t>
        </w:r>
        <w:r w:rsidRPr="002D7B41">
          <w:rPr>
            <w:b/>
            <w:bCs/>
            <w:szCs w:val="24"/>
          </w:rPr>
          <w:t>Paley S</w:t>
        </w:r>
        <w:r w:rsidRPr="002D7B41">
          <w:rPr>
            <w:szCs w:val="24"/>
          </w:rPr>
          <w:t xml:space="preserve">, </w:t>
        </w:r>
        <w:r w:rsidRPr="002D7B41">
          <w:rPr>
            <w:b/>
            <w:bCs/>
            <w:szCs w:val="24"/>
          </w:rPr>
          <w:t>Popescu L</w:t>
        </w:r>
        <w:r w:rsidRPr="002D7B41">
          <w:rPr>
            <w:szCs w:val="24"/>
          </w:rPr>
          <w:t xml:space="preserve">, </w:t>
        </w:r>
        <w:r w:rsidRPr="002D7B41">
          <w:rPr>
            <w:b/>
            <w:bCs/>
            <w:szCs w:val="24"/>
          </w:rPr>
          <w:t>Pujar A</w:t>
        </w:r>
        <w:r w:rsidRPr="002D7B41">
          <w:rPr>
            <w:szCs w:val="24"/>
          </w:rPr>
          <w:t xml:space="preserve">, </w:t>
        </w:r>
        <w:r w:rsidRPr="002D7B41">
          <w:rPr>
            <w:b/>
            <w:bCs/>
            <w:szCs w:val="24"/>
          </w:rPr>
          <w:t>Shearer AG</w:t>
        </w:r>
        <w:r w:rsidRPr="002D7B41">
          <w:rPr>
            <w:szCs w:val="24"/>
          </w:rPr>
          <w:t xml:space="preserve">, </w:t>
        </w:r>
        <w:r w:rsidRPr="002D7B41">
          <w:rPr>
            <w:b/>
            <w:bCs/>
            <w:szCs w:val="24"/>
          </w:rPr>
          <w:t>Zhang P</w:t>
        </w:r>
        <w:r w:rsidRPr="002D7B41">
          <w:rPr>
            <w:szCs w:val="24"/>
          </w:rPr>
          <w:t xml:space="preserve">, </w:t>
        </w:r>
        <w:r w:rsidRPr="002D7B41">
          <w:rPr>
            <w:b/>
            <w:bCs/>
            <w:szCs w:val="24"/>
          </w:rPr>
          <w:t>Karp PD</w:t>
        </w:r>
        <w:r w:rsidRPr="002D7B41">
          <w:rPr>
            <w:szCs w:val="24"/>
          </w:rPr>
          <w:t xml:space="preserve">. 2010. The MetaCyc database of metabolic pathways and enzymes and the BioCyc collection of pathway/genome databases. Nucleic Acids Res </w:t>
        </w:r>
        <w:r w:rsidRPr="002D7B41">
          <w:rPr>
            <w:b/>
            <w:bCs/>
            <w:szCs w:val="24"/>
          </w:rPr>
          <w:t>38</w:t>
        </w:r>
        <w:r w:rsidRPr="002D7B41">
          <w:rPr>
            <w:szCs w:val="24"/>
          </w:rPr>
          <w:t>:D473–D479.</w:t>
        </w:r>
      </w:ins>
    </w:p>
    <w:p w14:paraId="1426C9D2" w14:textId="77777777" w:rsidR="002D7B41" w:rsidRPr="002D7B41" w:rsidRDefault="002D7B41">
      <w:pPr>
        <w:pStyle w:val="Bibliography"/>
        <w:rPr>
          <w:ins w:id="502" w:author="T L" w:date="2016-01-12T00:05:00Z"/>
          <w:szCs w:val="24"/>
        </w:rPr>
        <w:pPrChange w:id="503" w:author="T L" w:date="2016-01-12T00:05:00Z">
          <w:pPr>
            <w:widowControl w:val="0"/>
            <w:autoSpaceDE w:val="0"/>
            <w:autoSpaceDN w:val="0"/>
            <w:adjustRightInd w:val="0"/>
          </w:pPr>
        </w:pPrChange>
      </w:pPr>
      <w:ins w:id="504" w:author="T L" w:date="2016-01-12T00:05:00Z">
        <w:r w:rsidRPr="002D7B41">
          <w:rPr>
            <w:szCs w:val="24"/>
          </w:rPr>
          <w:t xml:space="preserve">37. </w:t>
        </w:r>
        <w:r w:rsidRPr="002D7B41">
          <w:rPr>
            <w:szCs w:val="24"/>
          </w:rPr>
          <w:tab/>
        </w:r>
        <w:r w:rsidRPr="002D7B41">
          <w:rPr>
            <w:b/>
            <w:bCs/>
            <w:szCs w:val="24"/>
          </w:rPr>
          <w:t>Henry CS</w:t>
        </w:r>
        <w:r w:rsidRPr="002D7B41">
          <w:rPr>
            <w:szCs w:val="24"/>
          </w:rPr>
          <w:t xml:space="preserve">, </w:t>
        </w:r>
        <w:r w:rsidRPr="002D7B41">
          <w:rPr>
            <w:b/>
            <w:bCs/>
            <w:szCs w:val="24"/>
          </w:rPr>
          <w:t>DeJongh M</w:t>
        </w:r>
        <w:r w:rsidRPr="002D7B41">
          <w:rPr>
            <w:szCs w:val="24"/>
          </w:rPr>
          <w:t xml:space="preserve">, </w:t>
        </w:r>
        <w:r w:rsidRPr="002D7B41">
          <w:rPr>
            <w:b/>
            <w:bCs/>
            <w:szCs w:val="24"/>
          </w:rPr>
          <w:t>Best AA</w:t>
        </w:r>
        <w:r w:rsidRPr="002D7B41">
          <w:rPr>
            <w:szCs w:val="24"/>
          </w:rPr>
          <w:t xml:space="preserve">, </w:t>
        </w:r>
        <w:r w:rsidRPr="002D7B41">
          <w:rPr>
            <w:b/>
            <w:bCs/>
            <w:szCs w:val="24"/>
          </w:rPr>
          <w:t>Frybarger PM</w:t>
        </w:r>
        <w:r w:rsidRPr="002D7B41">
          <w:rPr>
            <w:szCs w:val="24"/>
          </w:rPr>
          <w:t xml:space="preserve">, </w:t>
        </w:r>
        <w:r w:rsidRPr="002D7B41">
          <w:rPr>
            <w:b/>
            <w:bCs/>
            <w:szCs w:val="24"/>
          </w:rPr>
          <w:t>Linsay B</w:t>
        </w:r>
        <w:r w:rsidRPr="002D7B41">
          <w:rPr>
            <w:szCs w:val="24"/>
          </w:rPr>
          <w:t xml:space="preserve">, </w:t>
        </w:r>
        <w:r w:rsidRPr="002D7B41">
          <w:rPr>
            <w:b/>
            <w:bCs/>
            <w:szCs w:val="24"/>
          </w:rPr>
          <w:t>Stevens RL</w:t>
        </w:r>
        <w:r w:rsidRPr="002D7B41">
          <w:rPr>
            <w:szCs w:val="24"/>
          </w:rPr>
          <w:t xml:space="preserve">. 2010. High-throughput generation, optimization and analysis of genome-scale metabolic models. Nat Biotechnol </w:t>
        </w:r>
        <w:r w:rsidRPr="002D7B41">
          <w:rPr>
            <w:b/>
            <w:bCs/>
            <w:szCs w:val="24"/>
          </w:rPr>
          <w:t>28</w:t>
        </w:r>
        <w:r w:rsidRPr="002D7B41">
          <w:rPr>
            <w:szCs w:val="24"/>
          </w:rPr>
          <w:t>:977–982.</w:t>
        </w:r>
      </w:ins>
    </w:p>
    <w:p w14:paraId="2F194AC4" w14:textId="77777777" w:rsidR="002D7B41" w:rsidRPr="002D7B41" w:rsidRDefault="002D7B41">
      <w:pPr>
        <w:pStyle w:val="Bibliography"/>
        <w:rPr>
          <w:ins w:id="505" w:author="T L" w:date="2016-01-12T00:05:00Z"/>
          <w:szCs w:val="24"/>
        </w:rPr>
        <w:pPrChange w:id="506" w:author="T L" w:date="2016-01-12T00:05:00Z">
          <w:pPr>
            <w:widowControl w:val="0"/>
            <w:autoSpaceDE w:val="0"/>
            <w:autoSpaceDN w:val="0"/>
            <w:adjustRightInd w:val="0"/>
          </w:pPr>
        </w:pPrChange>
      </w:pPr>
      <w:ins w:id="507" w:author="T L" w:date="2016-01-12T00:05:00Z">
        <w:r w:rsidRPr="002D7B41">
          <w:rPr>
            <w:szCs w:val="24"/>
          </w:rPr>
          <w:t xml:space="preserve">38. </w:t>
        </w:r>
        <w:r w:rsidRPr="002D7B41">
          <w:rPr>
            <w:szCs w:val="24"/>
          </w:rPr>
          <w:tab/>
        </w:r>
        <w:r w:rsidRPr="002D7B41">
          <w:rPr>
            <w:b/>
            <w:bCs/>
            <w:szCs w:val="24"/>
          </w:rPr>
          <w:t>Price ND</w:t>
        </w:r>
        <w:r w:rsidRPr="002D7B41">
          <w:rPr>
            <w:szCs w:val="24"/>
          </w:rPr>
          <w:t xml:space="preserve">, </w:t>
        </w:r>
        <w:r w:rsidRPr="002D7B41">
          <w:rPr>
            <w:b/>
            <w:bCs/>
            <w:szCs w:val="24"/>
          </w:rPr>
          <w:t>Reed JL</w:t>
        </w:r>
        <w:r w:rsidRPr="002D7B41">
          <w:rPr>
            <w:szCs w:val="24"/>
          </w:rPr>
          <w:t xml:space="preserve">, </w:t>
        </w:r>
        <w:r w:rsidRPr="002D7B41">
          <w:rPr>
            <w:b/>
            <w:bCs/>
            <w:szCs w:val="24"/>
          </w:rPr>
          <w:t>Palsson BØ</w:t>
        </w:r>
        <w:r w:rsidRPr="002D7B41">
          <w:rPr>
            <w:szCs w:val="24"/>
          </w:rPr>
          <w:t xml:space="preserve">. 2004. Genome-scale models of microbial cells: evaluating the consequences of constraints. Nat Rev Microbiol </w:t>
        </w:r>
        <w:r w:rsidRPr="002D7B41">
          <w:rPr>
            <w:b/>
            <w:bCs/>
            <w:szCs w:val="24"/>
          </w:rPr>
          <w:t>2</w:t>
        </w:r>
        <w:r w:rsidRPr="002D7B41">
          <w:rPr>
            <w:szCs w:val="24"/>
          </w:rPr>
          <w:t>:886–897.</w:t>
        </w:r>
      </w:ins>
    </w:p>
    <w:p w14:paraId="785613FF" w14:textId="77777777" w:rsidR="002D7B41" w:rsidRPr="002D7B41" w:rsidRDefault="002D7B41">
      <w:pPr>
        <w:pStyle w:val="Bibliography"/>
        <w:rPr>
          <w:ins w:id="508" w:author="T L" w:date="2016-01-12T00:05:00Z"/>
          <w:szCs w:val="24"/>
        </w:rPr>
        <w:pPrChange w:id="509" w:author="T L" w:date="2016-01-12T00:05:00Z">
          <w:pPr>
            <w:widowControl w:val="0"/>
            <w:autoSpaceDE w:val="0"/>
            <w:autoSpaceDN w:val="0"/>
            <w:adjustRightInd w:val="0"/>
          </w:pPr>
        </w:pPrChange>
      </w:pPr>
      <w:ins w:id="510" w:author="T L" w:date="2016-01-12T00:05:00Z">
        <w:r w:rsidRPr="002D7B41">
          <w:rPr>
            <w:szCs w:val="24"/>
          </w:rPr>
          <w:t xml:space="preserve">39. </w:t>
        </w:r>
        <w:r w:rsidRPr="002D7B41">
          <w:rPr>
            <w:szCs w:val="24"/>
          </w:rPr>
          <w:tab/>
        </w:r>
        <w:r w:rsidRPr="002D7B41">
          <w:rPr>
            <w:b/>
            <w:bCs/>
            <w:szCs w:val="24"/>
          </w:rPr>
          <w:t>Feist AM</w:t>
        </w:r>
        <w:r w:rsidRPr="002D7B41">
          <w:rPr>
            <w:szCs w:val="24"/>
          </w:rPr>
          <w:t xml:space="preserve">, </w:t>
        </w:r>
        <w:r w:rsidRPr="002D7B41">
          <w:rPr>
            <w:b/>
            <w:bCs/>
            <w:szCs w:val="24"/>
          </w:rPr>
          <w:t>Palsson BO</w:t>
        </w:r>
        <w:r w:rsidRPr="002D7B41">
          <w:rPr>
            <w:szCs w:val="24"/>
          </w:rPr>
          <w:t xml:space="preserve">. 2010. The biomass objective function. Curr Opin Microbiol </w:t>
        </w:r>
        <w:r w:rsidRPr="002D7B41">
          <w:rPr>
            <w:b/>
            <w:bCs/>
            <w:szCs w:val="24"/>
          </w:rPr>
          <w:t>13</w:t>
        </w:r>
        <w:r w:rsidRPr="002D7B41">
          <w:rPr>
            <w:szCs w:val="24"/>
          </w:rPr>
          <w:t>:344–349.</w:t>
        </w:r>
      </w:ins>
    </w:p>
    <w:p w14:paraId="194A12D4" w14:textId="77777777" w:rsidR="002D7B41" w:rsidRPr="002D7B41" w:rsidRDefault="002D7B41">
      <w:pPr>
        <w:pStyle w:val="Bibliography"/>
        <w:rPr>
          <w:ins w:id="511" w:author="T L" w:date="2016-01-12T00:05:00Z"/>
          <w:szCs w:val="24"/>
        </w:rPr>
        <w:pPrChange w:id="512" w:author="T L" w:date="2016-01-12T00:05:00Z">
          <w:pPr>
            <w:widowControl w:val="0"/>
            <w:autoSpaceDE w:val="0"/>
            <w:autoSpaceDN w:val="0"/>
            <w:adjustRightInd w:val="0"/>
          </w:pPr>
        </w:pPrChange>
      </w:pPr>
      <w:ins w:id="513" w:author="T L" w:date="2016-01-12T00:05:00Z">
        <w:r w:rsidRPr="002D7B41">
          <w:rPr>
            <w:szCs w:val="24"/>
          </w:rPr>
          <w:t xml:space="preserve">40. </w:t>
        </w:r>
        <w:r w:rsidRPr="002D7B41">
          <w:rPr>
            <w:szCs w:val="24"/>
          </w:rPr>
          <w:tab/>
        </w:r>
        <w:r w:rsidRPr="002D7B41">
          <w:rPr>
            <w:b/>
            <w:bCs/>
            <w:szCs w:val="24"/>
          </w:rPr>
          <w:t>Schellenberger J</w:t>
        </w:r>
        <w:r w:rsidRPr="002D7B41">
          <w:rPr>
            <w:szCs w:val="24"/>
          </w:rPr>
          <w:t xml:space="preserve">, </w:t>
        </w:r>
        <w:r w:rsidRPr="002D7B41">
          <w:rPr>
            <w:b/>
            <w:bCs/>
            <w:szCs w:val="24"/>
          </w:rPr>
          <w:t>Que R</w:t>
        </w:r>
        <w:r w:rsidRPr="002D7B41">
          <w:rPr>
            <w:szCs w:val="24"/>
          </w:rPr>
          <w:t xml:space="preserve">, </w:t>
        </w:r>
        <w:r w:rsidRPr="002D7B41">
          <w:rPr>
            <w:b/>
            <w:bCs/>
            <w:szCs w:val="24"/>
          </w:rPr>
          <w:t>Fleming RMT</w:t>
        </w:r>
        <w:r w:rsidRPr="002D7B41">
          <w:rPr>
            <w:szCs w:val="24"/>
          </w:rPr>
          <w:t xml:space="preserve">, </w:t>
        </w:r>
        <w:r w:rsidRPr="002D7B41">
          <w:rPr>
            <w:b/>
            <w:bCs/>
            <w:szCs w:val="24"/>
          </w:rPr>
          <w:t>Thiele I</w:t>
        </w:r>
        <w:r w:rsidRPr="002D7B41">
          <w:rPr>
            <w:szCs w:val="24"/>
          </w:rPr>
          <w:t xml:space="preserve">, </w:t>
        </w:r>
        <w:r w:rsidRPr="002D7B41">
          <w:rPr>
            <w:b/>
            <w:bCs/>
            <w:szCs w:val="24"/>
          </w:rPr>
          <w:t>Orth JD</w:t>
        </w:r>
        <w:r w:rsidRPr="002D7B41">
          <w:rPr>
            <w:szCs w:val="24"/>
          </w:rPr>
          <w:t xml:space="preserve">, </w:t>
        </w:r>
        <w:r w:rsidRPr="002D7B41">
          <w:rPr>
            <w:b/>
            <w:bCs/>
            <w:szCs w:val="24"/>
          </w:rPr>
          <w:t>Feist AM</w:t>
        </w:r>
        <w:r w:rsidRPr="002D7B41">
          <w:rPr>
            <w:szCs w:val="24"/>
          </w:rPr>
          <w:t xml:space="preserve">, </w:t>
        </w:r>
        <w:r w:rsidRPr="002D7B41">
          <w:rPr>
            <w:b/>
            <w:bCs/>
            <w:szCs w:val="24"/>
          </w:rPr>
          <w:t>Zielinski DC</w:t>
        </w:r>
        <w:r w:rsidRPr="002D7B41">
          <w:rPr>
            <w:szCs w:val="24"/>
          </w:rPr>
          <w:t xml:space="preserve">, </w:t>
        </w:r>
        <w:r w:rsidRPr="002D7B41">
          <w:rPr>
            <w:b/>
            <w:bCs/>
            <w:szCs w:val="24"/>
          </w:rPr>
          <w:t>Bordbar A</w:t>
        </w:r>
        <w:r w:rsidRPr="002D7B41">
          <w:rPr>
            <w:szCs w:val="24"/>
          </w:rPr>
          <w:t xml:space="preserve">, </w:t>
        </w:r>
        <w:r w:rsidRPr="002D7B41">
          <w:rPr>
            <w:b/>
            <w:bCs/>
            <w:szCs w:val="24"/>
          </w:rPr>
          <w:t>Lewis NE</w:t>
        </w:r>
        <w:r w:rsidRPr="002D7B41">
          <w:rPr>
            <w:szCs w:val="24"/>
          </w:rPr>
          <w:t xml:space="preserve">, </w:t>
        </w:r>
        <w:r w:rsidRPr="002D7B41">
          <w:rPr>
            <w:b/>
            <w:bCs/>
            <w:szCs w:val="24"/>
          </w:rPr>
          <w:t>Rahmanian S</w:t>
        </w:r>
        <w:r w:rsidRPr="002D7B41">
          <w:rPr>
            <w:szCs w:val="24"/>
          </w:rPr>
          <w:t xml:space="preserve">, </w:t>
        </w:r>
        <w:r w:rsidRPr="002D7B41">
          <w:rPr>
            <w:b/>
            <w:bCs/>
            <w:szCs w:val="24"/>
          </w:rPr>
          <w:t>Kang J</w:t>
        </w:r>
        <w:r w:rsidRPr="002D7B41">
          <w:rPr>
            <w:szCs w:val="24"/>
          </w:rPr>
          <w:t xml:space="preserve">, </w:t>
        </w:r>
        <w:r w:rsidRPr="002D7B41">
          <w:rPr>
            <w:b/>
            <w:bCs/>
            <w:szCs w:val="24"/>
          </w:rPr>
          <w:t>Hyduke DR</w:t>
        </w:r>
        <w:r w:rsidRPr="002D7B41">
          <w:rPr>
            <w:szCs w:val="24"/>
          </w:rPr>
          <w:t xml:space="preserve">, </w:t>
        </w:r>
        <w:r w:rsidRPr="002D7B41">
          <w:rPr>
            <w:b/>
            <w:bCs/>
            <w:szCs w:val="24"/>
          </w:rPr>
          <w:t>Palsson BØ</w:t>
        </w:r>
        <w:r w:rsidRPr="002D7B41">
          <w:rPr>
            <w:szCs w:val="24"/>
          </w:rPr>
          <w:t xml:space="preserve">. 2011. Quantitative prediction of cellular metabolism with constraint-based models: the COBRA Toolbox v2.0. Nat Protoc </w:t>
        </w:r>
        <w:r w:rsidRPr="002D7B41">
          <w:rPr>
            <w:b/>
            <w:bCs/>
            <w:szCs w:val="24"/>
          </w:rPr>
          <w:t>6</w:t>
        </w:r>
        <w:r w:rsidRPr="002D7B41">
          <w:rPr>
            <w:szCs w:val="24"/>
          </w:rPr>
          <w:t>:1290–1307.</w:t>
        </w:r>
      </w:ins>
    </w:p>
    <w:p w14:paraId="49C105CA" w14:textId="77777777" w:rsidR="002D7B41" w:rsidRPr="002D7B41" w:rsidRDefault="002D7B41">
      <w:pPr>
        <w:pStyle w:val="Bibliography"/>
        <w:rPr>
          <w:ins w:id="514" w:author="T L" w:date="2016-01-12T00:05:00Z"/>
          <w:szCs w:val="24"/>
        </w:rPr>
        <w:pPrChange w:id="515" w:author="T L" w:date="2016-01-12T00:05:00Z">
          <w:pPr>
            <w:widowControl w:val="0"/>
            <w:autoSpaceDE w:val="0"/>
            <w:autoSpaceDN w:val="0"/>
            <w:adjustRightInd w:val="0"/>
          </w:pPr>
        </w:pPrChange>
      </w:pPr>
      <w:ins w:id="516" w:author="T L" w:date="2016-01-12T00:05:00Z">
        <w:r w:rsidRPr="002D7B41">
          <w:rPr>
            <w:szCs w:val="24"/>
          </w:rPr>
          <w:t xml:space="preserve">41. </w:t>
        </w:r>
        <w:r w:rsidRPr="002D7B41">
          <w:rPr>
            <w:szCs w:val="24"/>
          </w:rPr>
          <w:tab/>
        </w:r>
        <w:r w:rsidRPr="002D7B41">
          <w:rPr>
            <w:b/>
            <w:bCs/>
            <w:szCs w:val="24"/>
          </w:rPr>
          <w:t>Heavner BD</w:t>
        </w:r>
        <w:r w:rsidRPr="002D7B41">
          <w:rPr>
            <w:szCs w:val="24"/>
          </w:rPr>
          <w:t xml:space="preserve">, </w:t>
        </w:r>
        <w:r w:rsidRPr="002D7B41">
          <w:rPr>
            <w:b/>
            <w:bCs/>
            <w:szCs w:val="24"/>
          </w:rPr>
          <w:t>Price ND</w:t>
        </w:r>
        <w:r w:rsidRPr="002D7B41">
          <w:rPr>
            <w:szCs w:val="24"/>
          </w:rPr>
          <w:t xml:space="preserve">. 2015. Transparency in metabolic network reconstruction enables scalable biological discovery. Curr Opin Biotechnol </w:t>
        </w:r>
        <w:r w:rsidRPr="002D7B41">
          <w:rPr>
            <w:b/>
            <w:bCs/>
            <w:szCs w:val="24"/>
          </w:rPr>
          <w:t>34</w:t>
        </w:r>
        <w:r w:rsidRPr="002D7B41">
          <w:rPr>
            <w:szCs w:val="24"/>
          </w:rPr>
          <w:t>:105–109.</w:t>
        </w:r>
      </w:ins>
    </w:p>
    <w:p w14:paraId="0D07E7C2" w14:textId="77777777" w:rsidR="002D7B41" w:rsidRPr="002D7B41" w:rsidRDefault="002D7B41">
      <w:pPr>
        <w:pStyle w:val="Bibliography"/>
        <w:rPr>
          <w:ins w:id="517" w:author="T L" w:date="2016-01-12T00:05:00Z"/>
          <w:szCs w:val="24"/>
        </w:rPr>
        <w:pPrChange w:id="518" w:author="T L" w:date="2016-01-12T00:05:00Z">
          <w:pPr>
            <w:widowControl w:val="0"/>
            <w:autoSpaceDE w:val="0"/>
            <w:autoSpaceDN w:val="0"/>
            <w:adjustRightInd w:val="0"/>
          </w:pPr>
        </w:pPrChange>
      </w:pPr>
      <w:ins w:id="519" w:author="T L" w:date="2016-01-12T00:05:00Z">
        <w:r w:rsidRPr="002D7B41">
          <w:rPr>
            <w:szCs w:val="24"/>
          </w:rPr>
          <w:t xml:space="preserve">42. </w:t>
        </w:r>
        <w:r w:rsidRPr="002D7B41">
          <w:rPr>
            <w:szCs w:val="24"/>
          </w:rPr>
          <w:tab/>
        </w:r>
        <w:r w:rsidRPr="002D7B41">
          <w:rPr>
            <w:b/>
            <w:bCs/>
            <w:szCs w:val="24"/>
          </w:rPr>
          <w:t>Kostromins A</w:t>
        </w:r>
        <w:r w:rsidRPr="002D7B41">
          <w:rPr>
            <w:szCs w:val="24"/>
          </w:rPr>
          <w:t xml:space="preserve">, </w:t>
        </w:r>
        <w:r w:rsidRPr="002D7B41">
          <w:rPr>
            <w:b/>
            <w:bCs/>
            <w:szCs w:val="24"/>
          </w:rPr>
          <w:t>Stalidzans E</w:t>
        </w:r>
        <w:r w:rsidRPr="002D7B41">
          <w:rPr>
            <w:szCs w:val="24"/>
          </w:rPr>
          <w:t xml:space="preserve">. 2012. Paint4Net: COBRA Toolbox extension for visualization of stoichiometric models of metabolism. Biosystems </w:t>
        </w:r>
        <w:r w:rsidRPr="002D7B41">
          <w:rPr>
            <w:b/>
            <w:bCs/>
            <w:szCs w:val="24"/>
          </w:rPr>
          <w:t>109</w:t>
        </w:r>
        <w:r w:rsidRPr="002D7B41">
          <w:rPr>
            <w:szCs w:val="24"/>
          </w:rPr>
          <w:t>:233–239.</w:t>
        </w:r>
      </w:ins>
    </w:p>
    <w:p w14:paraId="0352BAFF" w14:textId="77777777" w:rsidR="002D7B41" w:rsidRPr="002D7B41" w:rsidRDefault="002D7B41">
      <w:pPr>
        <w:pStyle w:val="Bibliography"/>
        <w:rPr>
          <w:ins w:id="520" w:author="T L" w:date="2016-01-12T00:05:00Z"/>
          <w:szCs w:val="24"/>
        </w:rPr>
        <w:pPrChange w:id="521" w:author="T L" w:date="2016-01-12T00:05:00Z">
          <w:pPr>
            <w:widowControl w:val="0"/>
            <w:autoSpaceDE w:val="0"/>
            <w:autoSpaceDN w:val="0"/>
            <w:adjustRightInd w:val="0"/>
          </w:pPr>
        </w:pPrChange>
      </w:pPr>
      <w:ins w:id="522" w:author="T L" w:date="2016-01-12T00:05:00Z">
        <w:r w:rsidRPr="002D7B41">
          <w:rPr>
            <w:szCs w:val="24"/>
          </w:rPr>
          <w:t xml:space="preserve">43. </w:t>
        </w:r>
        <w:r w:rsidRPr="002D7B41">
          <w:rPr>
            <w:szCs w:val="24"/>
          </w:rPr>
          <w:tab/>
        </w:r>
        <w:r w:rsidRPr="002D7B41">
          <w:rPr>
            <w:b/>
            <w:bCs/>
            <w:szCs w:val="24"/>
          </w:rPr>
          <w:t>Porat I</w:t>
        </w:r>
        <w:r w:rsidRPr="002D7B41">
          <w:rPr>
            <w:szCs w:val="24"/>
          </w:rPr>
          <w:t xml:space="preserve">, </w:t>
        </w:r>
        <w:r w:rsidRPr="002D7B41">
          <w:rPr>
            <w:b/>
            <w:bCs/>
            <w:szCs w:val="24"/>
          </w:rPr>
          <w:t>Kim W</w:t>
        </w:r>
        <w:r w:rsidRPr="002D7B41">
          <w:rPr>
            <w:szCs w:val="24"/>
          </w:rPr>
          <w:t xml:space="preserve">, </w:t>
        </w:r>
        <w:r w:rsidRPr="002D7B41">
          <w:rPr>
            <w:b/>
            <w:bCs/>
            <w:szCs w:val="24"/>
          </w:rPr>
          <w:t>Hendrickson EL</w:t>
        </w:r>
        <w:r w:rsidRPr="002D7B41">
          <w:rPr>
            <w:szCs w:val="24"/>
          </w:rPr>
          <w:t xml:space="preserve">, </w:t>
        </w:r>
        <w:r w:rsidRPr="002D7B41">
          <w:rPr>
            <w:b/>
            <w:bCs/>
            <w:szCs w:val="24"/>
          </w:rPr>
          <w:t>Xia Q</w:t>
        </w:r>
        <w:r w:rsidRPr="002D7B41">
          <w:rPr>
            <w:szCs w:val="24"/>
          </w:rPr>
          <w:t xml:space="preserve">, </w:t>
        </w:r>
        <w:r w:rsidRPr="002D7B41">
          <w:rPr>
            <w:b/>
            <w:bCs/>
            <w:szCs w:val="24"/>
          </w:rPr>
          <w:t>Zhang Y</w:t>
        </w:r>
        <w:r w:rsidRPr="002D7B41">
          <w:rPr>
            <w:szCs w:val="24"/>
          </w:rPr>
          <w:t xml:space="preserve">, </w:t>
        </w:r>
        <w:r w:rsidRPr="002D7B41">
          <w:rPr>
            <w:b/>
            <w:bCs/>
            <w:szCs w:val="24"/>
          </w:rPr>
          <w:t>Wang T</w:t>
        </w:r>
        <w:r w:rsidRPr="002D7B41">
          <w:rPr>
            <w:szCs w:val="24"/>
          </w:rPr>
          <w:t xml:space="preserve">, </w:t>
        </w:r>
        <w:r w:rsidRPr="002D7B41">
          <w:rPr>
            <w:b/>
            <w:bCs/>
            <w:szCs w:val="24"/>
          </w:rPr>
          <w:t>Taub F</w:t>
        </w:r>
        <w:r w:rsidRPr="002D7B41">
          <w:rPr>
            <w:szCs w:val="24"/>
          </w:rPr>
          <w:t xml:space="preserve">, </w:t>
        </w:r>
        <w:r w:rsidRPr="002D7B41">
          <w:rPr>
            <w:b/>
            <w:bCs/>
            <w:szCs w:val="24"/>
          </w:rPr>
          <w:t>Moore BC</w:t>
        </w:r>
        <w:r w:rsidRPr="002D7B41">
          <w:rPr>
            <w:szCs w:val="24"/>
          </w:rPr>
          <w:t xml:space="preserve">, </w:t>
        </w:r>
        <w:r w:rsidRPr="002D7B41">
          <w:rPr>
            <w:b/>
            <w:bCs/>
            <w:szCs w:val="24"/>
          </w:rPr>
          <w:t>Anderson IJ</w:t>
        </w:r>
        <w:r w:rsidRPr="002D7B41">
          <w:rPr>
            <w:szCs w:val="24"/>
          </w:rPr>
          <w:t xml:space="preserve">, </w:t>
        </w:r>
        <w:r w:rsidRPr="002D7B41">
          <w:rPr>
            <w:b/>
            <w:bCs/>
            <w:szCs w:val="24"/>
          </w:rPr>
          <w:t>Hackett M</w:t>
        </w:r>
        <w:r w:rsidRPr="002D7B41">
          <w:rPr>
            <w:szCs w:val="24"/>
          </w:rPr>
          <w:t xml:space="preserve">, </w:t>
        </w:r>
        <w:r w:rsidRPr="002D7B41">
          <w:rPr>
            <w:b/>
            <w:bCs/>
            <w:szCs w:val="24"/>
          </w:rPr>
          <w:t>Leigh JA</w:t>
        </w:r>
        <w:r w:rsidRPr="002D7B41">
          <w:rPr>
            <w:szCs w:val="24"/>
          </w:rPr>
          <w:t xml:space="preserve">, </w:t>
        </w:r>
        <w:r w:rsidRPr="002D7B41">
          <w:rPr>
            <w:b/>
            <w:bCs/>
            <w:szCs w:val="24"/>
          </w:rPr>
          <w:t>Whitman WB</w:t>
        </w:r>
        <w:r w:rsidRPr="002D7B41">
          <w:rPr>
            <w:szCs w:val="24"/>
          </w:rPr>
          <w:t xml:space="preserve">. 2006. Disruption of the Operon Encoding Ehb Hydrogenase Limits Anabolic CO2 Assimilation in the Archaeon </w:t>
        </w:r>
        <w:r w:rsidRPr="002D7B41">
          <w:rPr>
            <w:i/>
            <w:iCs/>
            <w:szCs w:val="24"/>
          </w:rPr>
          <w:t>Methanococcus maripaludis</w:t>
        </w:r>
        <w:r w:rsidRPr="002D7B41">
          <w:rPr>
            <w:szCs w:val="24"/>
          </w:rPr>
          <w:t xml:space="preserve">. J Bacteriol </w:t>
        </w:r>
        <w:r w:rsidRPr="002D7B41">
          <w:rPr>
            <w:b/>
            <w:bCs/>
            <w:szCs w:val="24"/>
          </w:rPr>
          <w:t>188</w:t>
        </w:r>
        <w:r w:rsidRPr="002D7B41">
          <w:rPr>
            <w:szCs w:val="24"/>
          </w:rPr>
          <w:t>:1373–1380.</w:t>
        </w:r>
      </w:ins>
    </w:p>
    <w:p w14:paraId="17DC80FC" w14:textId="77777777" w:rsidR="002D7B41" w:rsidRPr="002D7B41" w:rsidRDefault="002D7B41">
      <w:pPr>
        <w:pStyle w:val="Bibliography"/>
        <w:rPr>
          <w:ins w:id="523" w:author="T L" w:date="2016-01-12T00:05:00Z"/>
          <w:szCs w:val="24"/>
        </w:rPr>
        <w:pPrChange w:id="524" w:author="T L" w:date="2016-01-12T00:05:00Z">
          <w:pPr>
            <w:widowControl w:val="0"/>
            <w:autoSpaceDE w:val="0"/>
            <w:autoSpaceDN w:val="0"/>
            <w:adjustRightInd w:val="0"/>
          </w:pPr>
        </w:pPrChange>
      </w:pPr>
      <w:ins w:id="525" w:author="T L" w:date="2016-01-12T00:05:00Z">
        <w:r w:rsidRPr="002D7B41">
          <w:rPr>
            <w:szCs w:val="24"/>
          </w:rPr>
          <w:t xml:space="preserve">44. </w:t>
        </w:r>
        <w:r w:rsidRPr="002D7B41">
          <w:rPr>
            <w:szCs w:val="24"/>
          </w:rPr>
          <w:tab/>
        </w:r>
        <w:r w:rsidRPr="002D7B41">
          <w:rPr>
            <w:b/>
            <w:bCs/>
            <w:szCs w:val="24"/>
          </w:rPr>
          <w:t>Lie TJ</w:t>
        </w:r>
        <w:r w:rsidRPr="002D7B41">
          <w:rPr>
            <w:szCs w:val="24"/>
          </w:rPr>
          <w:t xml:space="preserve">, </w:t>
        </w:r>
        <w:r w:rsidRPr="002D7B41">
          <w:rPr>
            <w:b/>
            <w:bCs/>
            <w:szCs w:val="24"/>
          </w:rPr>
          <w:t>Costa KC</w:t>
        </w:r>
        <w:r w:rsidRPr="002D7B41">
          <w:rPr>
            <w:szCs w:val="24"/>
          </w:rPr>
          <w:t xml:space="preserve">, </w:t>
        </w:r>
        <w:r w:rsidRPr="002D7B41">
          <w:rPr>
            <w:b/>
            <w:bCs/>
            <w:szCs w:val="24"/>
          </w:rPr>
          <w:t>Lupa B</w:t>
        </w:r>
        <w:r w:rsidRPr="002D7B41">
          <w:rPr>
            <w:szCs w:val="24"/>
          </w:rPr>
          <w:t xml:space="preserve">, </w:t>
        </w:r>
        <w:r w:rsidRPr="002D7B41">
          <w:rPr>
            <w:b/>
            <w:bCs/>
            <w:szCs w:val="24"/>
          </w:rPr>
          <w:t>Korpole S</w:t>
        </w:r>
        <w:r w:rsidRPr="002D7B41">
          <w:rPr>
            <w:szCs w:val="24"/>
          </w:rPr>
          <w:t xml:space="preserve">, </w:t>
        </w:r>
        <w:r w:rsidRPr="002D7B41">
          <w:rPr>
            <w:b/>
            <w:bCs/>
            <w:szCs w:val="24"/>
          </w:rPr>
          <w:t>Whitman WB</w:t>
        </w:r>
        <w:r w:rsidRPr="002D7B41">
          <w:rPr>
            <w:szCs w:val="24"/>
          </w:rPr>
          <w:t xml:space="preserve">, </w:t>
        </w:r>
        <w:r w:rsidRPr="002D7B41">
          <w:rPr>
            <w:b/>
            <w:bCs/>
            <w:szCs w:val="24"/>
          </w:rPr>
          <w:t>Leigh JA</w:t>
        </w:r>
        <w:r w:rsidRPr="002D7B41">
          <w:rPr>
            <w:szCs w:val="24"/>
          </w:rPr>
          <w:t xml:space="preserve">. 2012. Essential anaplerotic role for the energy-converting hydrogenase Eha in hydrogenotrophic methanogenesis. Proc Natl Acad Sci </w:t>
        </w:r>
        <w:r w:rsidRPr="002D7B41">
          <w:rPr>
            <w:b/>
            <w:bCs/>
            <w:szCs w:val="24"/>
          </w:rPr>
          <w:t>109</w:t>
        </w:r>
        <w:r w:rsidRPr="002D7B41">
          <w:rPr>
            <w:szCs w:val="24"/>
          </w:rPr>
          <w:t>:15473–15478.</w:t>
        </w:r>
      </w:ins>
    </w:p>
    <w:p w14:paraId="014D0DCF" w14:textId="77777777" w:rsidR="002D7B41" w:rsidRPr="002D7B41" w:rsidRDefault="002D7B41">
      <w:pPr>
        <w:pStyle w:val="Bibliography"/>
        <w:rPr>
          <w:ins w:id="526" w:author="T L" w:date="2016-01-12T00:05:00Z"/>
          <w:szCs w:val="24"/>
        </w:rPr>
        <w:pPrChange w:id="527" w:author="T L" w:date="2016-01-12T00:05:00Z">
          <w:pPr>
            <w:widowControl w:val="0"/>
            <w:autoSpaceDE w:val="0"/>
            <w:autoSpaceDN w:val="0"/>
            <w:adjustRightInd w:val="0"/>
          </w:pPr>
        </w:pPrChange>
      </w:pPr>
      <w:ins w:id="528" w:author="T L" w:date="2016-01-12T00:05:00Z">
        <w:r w:rsidRPr="002D7B41">
          <w:rPr>
            <w:szCs w:val="24"/>
          </w:rPr>
          <w:t xml:space="preserve">45. </w:t>
        </w:r>
        <w:r w:rsidRPr="002D7B41">
          <w:rPr>
            <w:szCs w:val="24"/>
          </w:rPr>
          <w:tab/>
        </w:r>
        <w:r w:rsidRPr="002D7B41">
          <w:rPr>
            <w:b/>
            <w:bCs/>
            <w:szCs w:val="24"/>
          </w:rPr>
          <w:t>Lupa B</w:t>
        </w:r>
        <w:r w:rsidRPr="002D7B41">
          <w:rPr>
            <w:szCs w:val="24"/>
          </w:rPr>
          <w:t xml:space="preserve">, </w:t>
        </w:r>
        <w:r w:rsidRPr="002D7B41">
          <w:rPr>
            <w:b/>
            <w:bCs/>
            <w:szCs w:val="24"/>
          </w:rPr>
          <w:t>Hendrickson EL</w:t>
        </w:r>
        <w:r w:rsidRPr="002D7B41">
          <w:rPr>
            <w:szCs w:val="24"/>
          </w:rPr>
          <w:t xml:space="preserve">, </w:t>
        </w:r>
        <w:r w:rsidRPr="002D7B41">
          <w:rPr>
            <w:b/>
            <w:bCs/>
            <w:szCs w:val="24"/>
          </w:rPr>
          <w:t>Leigh JA</w:t>
        </w:r>
        <w:r w:rsidRPr="002D7B41">
          <w:rPr>
            <w:szCs w:val="24"/>
          </w:rPr>
          <w:t xml:space="preserve">, </w:t>
        </w:r>
        <w:r w:rsidRPr="002D7B41">
          <w:rPr>
            <w:b/>
            <w:bCs/>
            <w:szCs w:val="24"/>
          </w:rPr>
          <w:t>Whitman WB</w:t>
        </w:r>
        <w:r w:rsidRPr="002D7B41">
          <w:rPr>
            <w:szCs w:val="24"/>
          </w:rPr>
          <w:t xml:space="preserve">. 2008. Formate-Dependent H2 Production by the Mesophilic Methanogen </w:t>
        </w:r>
        <w:r w:rsidRPr="002D7B41">
          <w:rPr>
            <w:i/>
            <w:iCs/>
            <w:szCs w:val="24"/>
          </w:rPr>
          <w:t>Methanococcus maripaludis</w:t>
        </w:r>
        <w:r w:rsidRPr="002D7B41">
          <w:rPr>
            <w:szCs w:val="24"/>
          </w:rPr>
          <w:t xml:space="preserve">. Appl Environ Microbiol </w:t>
        </w:r>
        <w:r w:rsidRPr="002D7B41">
          <w:rPr>
            <w:b/>
            <w:bCs/>
            <w:szCs w:val="24"/>
          </w:rPr>
          <w:t>74</w:t>
        </w:r>
        <w:r w:rsidRPr="002D7B41">
          <w:rPr>
            <w:szCs w:val="24"/>
          </w:rPr>
          <w:t>:6584–6590.</w:t>
        </w:r>
      </w:ins>
    </w:p>
    <w:p w14:paraId="0417628B" w14:textId="77777777" w:rsidR="002D7B41" w:rsidRPr="002D7B41" w:rsidRDefault="002D7B41">
      <w:pPr>
        <w:pStyle w:val="Bibliography"/>
        <w:rPr>
          <w:ins w:id="529" w:author="T L" w:date="2016-01-12T00:05:00Z"/>
          <w:szCs w:val="24"/>
        </w:rPr>
        <w:pPrChange w:id="530" w:author="T L" w:date="2016-01-12T00:05:00Z">
          <w:pPr>
            <w:widowControl w:val="0"/>
            <w:autoSpaceDE w:val="0"/>
            <w:autoSpaceDN w:val="0"/>
            <w:adjustRightInd w:val="0"/>
          </w:pPr>
        </w:pPrChange>
      </w:pPr>
      <w:ins w:id="531" w:author="T L" w:date="2016-01-12T00:05:00Z">
        <w:r w:rsidRPr="002D7B41">
          <w:rPr>
            <w:szCs w:val="24"/>
          </w:rPr>
          <w:t xml:space="preserve">46. </w:t>
        </w:r>
        <w:r w:rsidRPr="002D7B41">
          <w:rPr>
            <w:szCs w:val="24"/>
          </w:rPr>
          <w:tab/>
        </w:r>
        <w:r w:rsidRPr="002D7B41">
          <w:rPr>
            <w:b/>
            <w:bCs/>
            <w:szCs w:val="24"/>
          </w:rPr>
          <w:t>Costa KC</w:t>
        </w:r>
        <w:r w:rsidRPr="002D7B41">
          <w:rPr>
            <w:szCs w:val="24"/>
          </w:rPr>
          <w:t xml:space="preserve">, </w:t>
        </w:r>
        <w:r w:rsidRPr="002D7B41">
          <w:rPr>
            <w:b/>
            <w:bCs/>
            <w:szCs w:val="24"/>
          </w:rPr>
          <w:t>Lie TJ</w:t>
        </w:r>
        <w:r w:rsidRPr="002D7B41">
          <w:rPr>
            <w:szCs w:val="24"/>
          </w:rPr>
          <w:t xml:space="preserve">, </w:t>
        </w:r>
        <w:r w:rsidRPr="002D7B41">
          <w:rPr>
            <w:b/>
            <w:bCs/>
            <w:szCs w:val="24"/>
          </w:rPr>
          <w:t>Jacobs MA</w:t>
        </w:r>
        <w:r w:rsidRPr="002D7B41">
          <w:rPr>
            <w:szCs w:val="24"/>
          </w:rPr>
          <w:t xml:space="preserve">, </w:t>
        </w:r>
        <w:r w:rsidRPr="002D7B41">
          <w:rPr>
            <w:b/>
            <w:bCs/>
            <w:szCs w:val="24"/>
          </w:rPr>
          <w:t>Leigh JA</w:t>
        </w:r>
        <w:r w:rsidRPr="002D7B41">
          <w:rPr>
            <w:szCs w:val="24"/>
          </w:rPr>
          <w:t xml:space="preserve">. 2013. H2-Independent Growth of the Hydrogenotrophic Methanogen </w:t>
        </w:r>
        <w:r w:rsidRPr="002D7B41">
          <w:rPr>
            <w:i/>
            <w:iCs/>
            <w:szCs w:val="24"/>
          </w:rPr>
          <w:t>Methanococcus maripaludis</w:t>
        </w:r>
        <w:r w:rsidRPr="002D7B41">
          <w:rPr>
            <w:szCs w:val="24"/>
          </w:rPr>
          <w:t xml:space="preserve">. mBio </w:t>
        </w:r>
        <w:r w:rsidRPr="002D7B41">
          <w:rPr>
            <w:b/>
            <w:bCs/>
            <w:szCs w:val="24"/>
          </w:rPr>
          <w:t>4</w:t>
        </w:r>
        <w:r w:rsidRPr="002D7B41">
          <w:rPr>
            <w:szCs w:val="24"/>
          </w:rPr>
          <w:t>:e00062–13.</w:t>
        </w:r>
      </w:ins>
    </w:p>
    <w:p w14:paraId="102C25A6" w14:textId="77777777" w:rsidR="002D7B41" w:rsidRPr="002D7B41" w:rsidRDefault="002D7B41">
      <w:pPr>
        <w:pStyle w:val="Bibliography"/>
        <w:rPr>
          <w:ins w:id="532" w:author="T L" w:date="2016-01-12T00:05:00Z"/>
          <w:szCs w:val="24"/>
        </w:rPr>
        <w:pPrChange w:id="533" w:author="T L" w:date="2016-01-12T00:05:00Z">
          <w:pPr>
            <w:widowControl w:val="0"/>
            <w:autoSpaceDE w:val="0"/>
            <w:autoSpaceDN w:val="0"/>
            <w:adjustRightInd w:val="0"/>
          </w:pPr>
        </w:pPrChange>
      </w:pPr>
      <w:ins w:id="534" w:author="T L" w:date="2016-01-12T00:05:00Z">
        <w:r w:rsidRPr="002D7B41">
          <w:rPr>
            <w:szCs w:val="24"/>
          </w:rPr>
          <w:t xml:space="preserve">47. </w:t>
        </w:r>
        <w:r w:rsidRPr="002D7B41">
          <w:rPr>
            <w:szCs w:val="24"/>
          </w:rPr>
          <w:tab/>
        </w:r>
        <w:r w:rsidRPr="002D7B41">
          <w:rPr>
            <w:b/>
            <w:bCs/>
            <w:szCs w:val="24"/>
          </w:rPr>
          <w:t>Costa KC</w:t>
        </w:r>
        <w:r w:rsidRPr="002D7B41">
          <w:rPr>
            <w:szCs w:val="24"/>
          </w:rPr>
          <w:t xml:space="preserve">, </w:t>
        </w:r>
        <w:r w:rsidRPr="002D7B41">
          <w:rPr>
            <w:b/>
            <w:bCs/>
            <w:szCs w:val="24"/>
          </w:rPr>
          <w:t>Wong PM</w:t>
        </w:r>
        <w:r w:rsidRPr="002D7B41">
          <w:rPr>
            <w:szCs w:val="24"/>
          </w:rPr>
          <w:t xml:space="preserve">, </w:t>
        </w:r>
        <w:r w:rsidRPr="002D7B41">
          <w:rPr>
            <w:b/>
            <w:bCs/>
            <w:szCs w:val="24"/>
          </w:rPr>
          <w:t>Wang T</w:t>
        </w:r>
        <w:r w:rsidRPr="002D7B41">
          <w:rPr>
            <w:szCs w:val="24"/>
          </w:rPr>
          <w:t xml:space="preserve">, </w:t>
        </w:r>
        <w:r w:rsidRPr="002D7B41">
          <w:rPr>
            <w:b/>
            <w:bCs/>
            <w:szCs w:val="24"/>
          </w:rPr>
          <w:t>Lie TJ</w:t>
        </w:r>
        <w:r w:rsidRPr="002D7B41">
          <w:rPr>
            <w:szCs w:val="24"/>
          </w:rPr>
          <w:t xml:space="preserve">, </w:t>
        </w:r>
        <w:r w:rsidRPr="002D7B41">
          <w:rPr>
            <w:b/>
            <w:bCs/>
            <w:szCs w:val="24"/>
          </w:rPr>
          <w:t>Dodsworth JA</w:t>
        </w:r>
        <w:r w:rsidRPr="002D7B41">
          <w:rPr>
            <w:szCs w:val="24"/>
          </w:rPr>
          <w:t xml:space="preserve">, </w:t>
        </w:r>
        <w:r w:rsidRPr="002D7B41">
          <w:rPr>
            <w:b/>
            <w:bCs/>
            <w:szCs w:val="24"/>
          </w:rPr>
          <w:t>Swanson I</w:t>
        </w:r>
        <w:r w:rsidRPr="002D7B41">
          <w:rPr>
            <w:szCs w:val="24"/>
          </w:rPr>
          <w:t xml:space="preserve">, </w:t>
        </w:r>
        <w:r w:rsidRPr="002D7B41">
          <w:rPr>
            <w:b/>
            <w:bCs/>
            <w:szCs w:val="24"/>
          </w:rPr>
          <w:t>Burn JA</w:t>
        </w:r>
        <w:r w:rsidRPr="002D7B41">
          <w:rPr>
            <w:szCs w:val="24"/>
          </w:rPr>
          <w:t xml:space="preserve">, </w:t>
        </w:r>
        <w:r w:rsidRPr="002D7B41">
          <w:rPr>
            <w:b/>
            <w:bCs/>
            <w:szCs w:val="24"/>
          </w:rPr>
          <w:t>Hackett M</w:t>
        </w:r>
        <w:r w:rsidRPr="002D7B41">
          <w:rPr>
            <w:szCs w:val="24"/>
          </w:rPr>
          <w:t xml:space="preserve">, </w:t>
        </w:r>
        <w:r w:rsidRPr="002D7B41">
          <w:rPr>
            <w:b/>
            <w:bCs/>
            <w:szCs w:val="24"/>
          </w:rPr>
          <w:t>Leigh JA</w:t>
        </w:r>
        <w:r w:rsidRPr="002D7B41">
          <w:rPr>
            <w:szCs w:val="24"/>
          </w:rPr>
          <w:t xml:space="preserve">. 2010. Protein complexing in a methanogen suggests electron bifurcation and electron delivery from formate to heterodisulfide reductase. Proc Natl Acad Sci </w:t>
        </w:r>
        <w:r w:rsidRPr="002D7B41">
          <w:rPr>
            <w:b/>
            <w:bCs/>
            <w:szCs w:val="24"/>
          </w:rPr>
          <w:t>107</w:t>
        </w:r>
        <w:r w:rsidRPr="002D7B41">
          <w:rPr>
            <w:szCs w:val="24"/>
          </w:rPr>
          <w:t>:11050–11055.</w:t>
        </w:r>
      </w:ins>
    </w:p>
    <w:p w14:paraId="08AD044B" w14:textId="77777777" w:rsidR="002D7B41" w:rsidRPr="002D7B41" w:rsidRDefault="002D7B41">
      <w:pPr>
        <w:pStyle w:val="Bibliography"/>
        <w:rPr>
          <w:ins w:id="535" w:author="T L" w:date="2016-01-12T00:05:00Z"/>
          <w:szCs w:val="24"/>
        </w:rPr>
        <w:pPrChange w:id="536" w:author="T L" w:date="2016-01-12T00:05:00Z">
          <w:pPr>
            <w:widowControl w:val="0"/>
            <w:autoSpaceDE w:val="0"/>
            <w:autoSpaceDN w:val="0"/>
            <w:adjustRightInd w:val="0"/>
          </w:pPr>
        </w:pPrChange>
      </w:pPr>
      <w:ins w:id="537" w:author="T L" w:date="2016-01-12T00:05:00Z">
        <w:r w:rsidRPr="002D7B41">
          <w:rPr>
            <w:szCs w:val="24"/>
          </w:rPr>
          <w:t xml:space="preserve">48. </w:t>
        </w:r>
        <w:r w:rsidRPr="002D7B41">
          <w:rPr>
            <w:szCs w:val="24"/>
          </w:rPr>
          <w:tab/>
        </w:r>
        <w:r w:rsidRPr="002D7B41">
          <w:rPr>
            <w:b/>
            <w:bCs/>
            <w:szCs w:val="24"/>
          </w:rPr>
          <w:t>Hendrickson EL</w:t>
        </w:r>
        <w:r w:rsidRPr="002D7B41">
          <w:rPr>
            <w:szCs w:val="24"/>
          </w:rPr>
          <w:t xml:space="preserve">, </w:t>
        </w:r>
        <w:r w:rsidRPr="002D7B41">
          <w:rPr>
            <w:b/>
            <w:bCs/>
            <w:szCs w:val="24"/>
          </w:rPr>
          <w:t>Leigh JA</w:t>
        </w:r>
        <w:r w:rsidRPr="002D7B41">
          <w:rPr>
            <w:szCs w:val="24"/>
          </w:rPr>
          <w:t xml:space="preserve">. 2008. Roles of Coenzyme F420-Reducing Hydrogenases and Hydrogen- and F420-Dependent Methylenetetrahydromethanopterin Dehydrogenases in Reduction of F420 and Production of Hydrogen during Methanogenesis. J Bacteriol </w:t>
        </w:r>
        <w:r w:rsidRPr="002D7B41">
          <w:rPr>
            <w:b/>
            <w:bCs/>
            <w:szCs w:val="24"/>
          </w:rPr>
          <w:t>190</w:t>
        </w:r>
        <w:r w:rsidRPr="002D7B41">
          <w:rPr>
            <w:szCs w:val="24"/>
          </w:rPr>
          <w:t>:4818–4821.</w:t>
        </w:r>
      </w:ins>
    </w:p>
    <w:p w14:paraId="708A612E" w14:textId="77777777" w:rsidR="002D7B41" w:rsidRPr="002D7B41" w:rsidRDefault="002D7B41">
      <w:pPr>
        <w:pStyle w:val="Bibliography"/>
        <w:rPr>
          <w:ins w:id="538" w:author="T L" w:date="2016-01-12T00:05:00Z"/>
          <w:szCs w:val="24"/>
        </w:rPr>
        <w:pPrChange w:id="539" w:author="T L" w:date="2016-01-12T00:05:00Z">
          <w:pPr>
            <w:widowControl w:val="0"/>
            <w:autoSpaceDE w:val="0"/>
            <w:autoSpaceDN w:val="0"/>
            <w:adjustRightInd w:val="0"/>
          </w:pPr>
        </w:pPrChange>
      </w:pPr>
      <w:ins w:id="540" w:author="T L" w:date="2016-01-12T00:05:00Z">
        <w:r w:rsidRPr="002D7B41">
          <w:rPr>
            <w:szCs w:val="24"/>
          </w:rPr>
          <w:t xml:space="preserve">49. </w:t>
        </w:r>
        <w:r w:rsidRPr="002D7B41">
          <w:rPr>
            <w:szCs w:val="24"/>
          </w:rPr>
          <w:tab/>
        </w:r>
        <w:r w:rsidRPr="002D7B41">
          <w:rPr>
            <w:b/>
            <w:bCs/>
            <w:szCs w:val="24"/>
          </w:rPr>
          <w:t>Matthews BW</w:t>
        </w:r>
        <w:r w:rsidRPr="002D7B41">
          <w:rPr>
            <w:szCs w:val="24"/>
          </w:rPr>
          <w:t xml:space="preserve">. 1975. Comparison of the predicted and observed secondary structure of T4 phage lysozyme. Biochim Biophys Acta BBA - Protein Struct </w:t>
        </w:r>
        <w:r w:rsidRPr="002D7B41">
          <w:rPr>
            <w:b/>
            <w:bCs/>
            <w:szCs w:val="24"/>
          </w:rPr>
          <w:t>405</w:t>
        </w:r>
        <w:r w:rsidRPr="002D7B41">
          <w:rPr>
            <w:szCs w:val="24"/>
          </w:rPr>
          <w:t>:442–451.</w:t>
        </w:r>
      </w:ins>
    </w:p>
    <w:p w14:paraId="07BF0CFE" w14:textId="77777777" w:rsidR="002D7B41" w:rsidRPr="002D7B41" w:rsidRDefault="002D7B41">
      <w:pPr>
        <w:pStyle w:val="Bibliography"/>
        <w:rPr>
          <w:ins w:id="541" w:author="T L" w:date="2016-01-12T00:05:00Z"/>
          <w:szCs w:val="24"/>
        </w:rPr>
        <w:pPrChange w:id="542" w:author="T L" w:date="2016-01-12T00:05:00Z">
          <w:pPr>
            <w:widowControl w:val="0"/>
            <w:autoSpaceDE w:val="0"/>
            <w:autoSpaceDN w:val="0"/>
            <w:adjustRightInd w:val="0"/>
          </w:pPr>
        </w:pPrChange>
      </w:pPr>
      <w:ins w:id="543" w:author="T L" w:date="2016-01-12T00:05:00Z">
        <w:r w:rsidRPr="002D7B41">
          <w:rPr>
            <w:szCs w:val="24"/>
          </w:rPr>
          <w:t xml:space="preserve">50. </w:t>
        </w:r>
        <w:r w:rsidRPr="002D7B41">
          <w:rPr>
            <w:szCs w:val="24"/>
          </w:rPr>
          <w:tab/>
        </w:r>
        <w:r w:rsidRPr="002D7B41">
          <w:rPr>
            <w:b/>
            <w:bCs/>
            <w:szCs w:val="24"/>
          </w:rPr>
          <w:t>Flamholz A</w:t>
        </w:r>
        <w:r w:rsidRPr="002D7B41">
          <w:rPr>
            <w:szCs w:val="24"/>
          </w:rPr>
          <w:t xml:space="preserve">, </w:t>
        </w:r>
        <w:r w:rsidRPr="002D7B41">
          <w:rPr>
            <w:b/>
            <w:bCs/>
            <w:szCs w:val="24"/>
          </w:rPr>
          <w:t>Noor E</w:t>
        </w:r>
        <w:r w:rsidRPr="002D7B41">
          <w:rPr>
            <w:szCs w:val="24"/>
          </w:rPr>
          <w:t xml:space="preserve">, </w:t>
        </w:r>
        <w:r w:rsidRPr="002D7B41">
          <w:rPr>
            <w:b/>
            <w:bCs/>
            <w:szCs w:val="24"/>
          </w:rPr>
          <w:t>Bar-Even A</w:t>
        </w:r>
        <w:r w:rsidRPr="002D7B41">
          <w:rPr>
            <w:szCs w:val="24"/>
          </w:rPr>
          <w:t xml:space="preserve">, </w:t>
        </w:r>
        <w:r w:rsidRPr="002D7B41">
          <w:rPr>
            <w:b/>
            <w:bCs/>
            <w:szCs w:val="24"/>
          </w:rPr>
          <w:t>Milo R</w:t>
        </w:r>
        <w:r w:rsidRPr="002D7B41">
          <w:rPr>
            <w:szCs w:val="24"/>
          </w:rPr>
          <w:t>. 2011. eQuilibrator—the biochemical thermodynamics calculator. Nucleic Acids Res gkr874.</w:t>
        </w:r>
      </w:ins>
    </w:p>
    <w:p w14:paraId="47622BE3" w14:textId="77777777" w:rsidR="002D7B41" w:rsidRPr="002D7B41" w:rsidRDefault="002D7B41">
      <w:pPr>
        <w:pStyle w:val="Bibliography"/>
        <w:rPr>
          <w:ins w:id="544" w:author="T L" w:date="2016-01-12T00:05:00Z"/>
          <w:szCs w:val="24"/>
        </w:rPr>
        <w:pPrChange w:id="545" w:author="T L" w:date="2016-01-12T00:05:00Z">
          <w:pPr>
            <w:widowControl w:val="0"/>
            <w:autoSpaceDE w:val="0"/>
            <w:autoSpaceDN w:val="0"/>
            <w:adjustRightInd w:val="0"/>
          </w:pPr>
        </w:pPrChange>
      </w:pPr>
      <w:ins w:id="546" w:author="T L" w:date="2016-01-12T00:05:00Z">
        <w:r w:rsidRPr="002D7B41">
          <w:rPr>
            <w:szCs w:val="24"/>
          </w:rPr>
          <w:t xml:space="preserve">51. </w:t>
        </w:r>
        <w:r w:rsidRPr="002D7B41">
          <w:rPr>
            <w:szCs w:val="24"/>
          </w:rPr>
          <w:tab/>
        </w:r>
        <w:r w:rsidRPr="002D7B41">
          <w:rPr>
            <w:b/>
            <w:bCs/>
            <w:szCs w:val="24"/>
          </w:rPr>
          <w:t>Jankowski MD</w:t>
        </w:r>
        <w:r w:rsidRPr="002D7B41">
          <w:rPr>
            <w:szCs w:val="24"/>
          </w:rPr>
          <w:t xml:space="preserve">, </w:t>
        </w:r>
        <w:r w:rsidRPr="002D7B41">
          <w:rPr>
            <w:b/>
            <w:bCs/>
            <w:szCs w:val="24"/>
          </w:rPr>
          <w:t>Henry CS</w:t>
        </w:r>
        <w:r w:rsidRPr="002D7B41">
          <w:rPr>
            <w:szCs w:val="24"/>
          </w:rPr>
          <w:t xml:space="preserve">, </w:t>
        </w:r>
        <w:r w:rsidRPr="002D7B41">
          <w:rPr>
            <w:b/>
            <w:bCs/>
            <w:szCs w:val="24"/>
          </w:rPr>
          <w:t>Broadbelt LJ</w:t>
        </w:r>
        <w:r w:rsidRPr="002D7B41">
          <w:rPr>
            <w:szCs w:val="24"/>
          </w:rPr>
          <w:t xml:space="preserve">, </w:t>
        </w:r>
        <w:r w:rsidRPr="002D7B41">
          <w:rPr>
            <w:b/>
            <w:bCs/>
            <w:szCs w:val="24"/>
          </w:rPr>
          <w:t>Hatzimanikatis V</w:t>
        </w:r>
        <w:r w:rsidRPr="002D7B41">
          <w:rPr>
            <w:szCs w:val="24"/>
          </w:rPr>
          <w:t xml:space="preserve">. 2008. Group Contribution Method for Thermodynamic Analysis of Complex Metabolic Networks. Biophys J </w:t>
        </w:r>
        <w:r w:rsidRPr="002D7B41">
          <w:rPr>
            <w:b/>
            <w:bCs/>
            <w:szCs w:val="24"/>
          </w:rPr>
          <w:t>95</w:t>
        </w:r>
        <w:r w:rsidRPr="002D7B41">
          <w:rPr>
            <w:szCs w:val="24"/>
          </w:rPr>
          <w:t>:1487–1499.</w:t>
        </w:r>
      </w:ins>
    </w:p>
    <w:p w14:paraId="1C3A8579" w14:textId="77777777" w:rsidR="002D7B41" w:rsidRPr="002D7B41" w:rsidRDefault="002D7B41">
      <w:pPr>
        <w:pStyle w:val="Bibliography"/>
        <w:rPr>
          <w:ins w:id="547" w:author="T L" w:date="2016-01-12T00:05:00Z"/>
          <w:szCs w:val="24"/>
        </w:rPr>
        <w:pPrChange w:id="548" w:author="T L" w:date="2016-01-12T00:05:00Z">
          <w:pPr>
            <w:widowControl w:val="0"/>
            <w:autoSpaceDE w:val="0"/>
            <w:autoSpaceDN w:val="0"/>
            <w:adjustRightInd w:val="0"/>
          </w:pPr>
        </w:pPrChange>
      </w:pPr>
      <w:ins w:id="549" w:author="T L" w:date="2016-01-12T00:05:00Z">
        <w:r w:rsidRPr="002D7B41">
          <w:rPr>
            <w:szCs w:val="24"/>
          </w:rPr>
          <w:t xml:space="preserve">52. </w:t>
        </w:r>
        <w:r w:rsidRPr="002D7B41">
          <w:rPr>
            <w:szCs w:val="24"/>
          </w:rPr>
          <w:tab/>
        </w:r>
        <w:r w:rsidRPr="002D7B41">
          <w:rPr>
            <w:b/>
            <w:bCs/>
            <w:szCs w:val="24"/>
          </w:rPr>
          <w:t>Costa KC</w:t>
        </w:r>
        <w:r w:rsidRPr="002D7B41">
          <w:rPr>
            <w:szCs w:val="24"/>
          </w:rPr>
          <w:t xml:space="preserve">, </w:t>
        </w:r>
        <w:r w:rsidRPr="002D7B41">
          <w:rPr>
            <w:b/>
            <w:bCs/>
            <w:szCs w:val="24"/>
          </w:rPr>
          <w:t>Yoon SH</w:t>
        </w:r>
        <w:r w:rsidRPr="002D7B41">
          <w:rPr>
            <w:szCs w:val="24"/>
          </w:rPr>
          <w:t xml:space="preserve">, </w:t>
        </w:r>
        <w:r w:rsidRPr="002D7B41">
          <w:rPr>
            <w:b/>
            <w:bCs/>
            <w:szCs w:val="24"/>
          </w:rPr>
          <w:t>Pan M</w:t>
        </w:r>
        <w:r w:rsidRPr="002D7B41">
          <w:rPr>
            <w:szCs w:val="24"/>
          </w:rPr>
          <w:t xml:space="preserve">, </w:t>
        </w:r>
        <w:r w:rsidRPr="002D7B41">
          <w:rPr>
            <w:b/>
            <w:bCs/>
            <w:szCs w:val="24"/>
          </w:rPr>
          <w:t>Burn JA</w:t>
        </w:r>
        <w:r w:rsidRPr="002D7B41">
          <w:rPr>
            <w:szCs w:val="24"/>
          </w:rPr>
          <w:t xml:space="preserve">, </w:t>
        </w:r>
        <w:r w:rsidRPr="002D7B41">
          <w:rPr>
            <w:b/>
            <w:bCs/>
            <w:szCs w:val="24"/>
          </w:rPr>
          <w:t>Baliga NS</w:t>
        </w:r>
        <w:r w:rsidRPr="002D7B41">
          <w:rPr>
            <w:szCs w:val="24"/>
          </w:rPr>
          <w:t xml:space="preserve">, </w:t>
        </w:r>
        <w:r w:rsidRPr="002D7B41">
          <w:rPr>
            <w:b/>
            <w:bCs/>
            <w:szCs w:val="24"/>
          </w:rPr>
          <w:t>Leigh JA</w:t>
        </w:r>
        <w:r w:rsidRPr="002D7B41">
          <w:rPr>
            <w:szCs w:val="24"/>
          </w:rPr>
          <w:t xml:space="preserve">. 2013. Effects of H2 and Formate on Growth Yield and Regulation of Methanogenesis in </w:t>
        </w:r>
        <w:r w:rsidRPr="002D7B41">
          <w:rPr>
            <w:i/>
            <w:iCs/>
            <w:szCs w:val="24"/>
          </w:rPr>
          <w:t>Methanococcus maripaludis</w:t>
        </w:r>
        <w:r w:rsidRPr="002D7B41">
          <w:rPr>
            <w:szCs w:val="24"/>
          </w:rPr>
          <w:t xml:space="preserve">. J Bacteriol </w:t>
        </w:r>
        <w:r w:rsidRPr="002D7B41">
          <w:rPr>
            <w:b/>
            <w:bCs/>
            <w:szCs w:val="24"/>
          </w:rPr>
          <w:t>195</w:t>
        </w:r>
        <w:r w:rsidRPr="002D7B41">
          <w:rPr>
            <w:szCs w:val="24"/>
          </w:rPr>
          <w:t>:1456–1462.</w:t>
        </w:r>
      </w:ins>
    </w:p>
    <w:p w14:paraId="0C1F3CEA" w14:textId="77777777" w:rsidR="002D7B41" w:rsidRPr="002D7B41" w:rsidRDefault="002D7B41">
      <w:pPr>
        <w:pStyle w:val="Bibliography"/>
        <w:rPr>
          <w:ins w:id="550" w:author="T L" w:date="2016-01-12T00:05:00Z"/>
          <w:szCs w:val="24"/>
        </w:rPr>
        <w:pPrChange w:id="551" w:author="T L" w:date="2016-01-12T00:05:00Z">
          <w:pPr>
            <w:widowControl w:val="0"/>
            <w:autoSpaceDE w:val="0"/>
            <w:autoSpaceDN w:val="0"/>
            <w:adjustRightInd w:val="0"/>
          </w:pPr>
        </w:pPrChange>
      </w:pPr>
      <w:ins w:id="552" w:author="T L" w:date="2016-01-12T00:05:00Z">
        <w:r w:rsidRPr="002D7B41">
          <w:rPr>
            <w:szCs w:val="24"/>
          </w:rPr>
          <w:t xml:space="preserve">53. </w:t>
        </w:r>
        <w:r w:rsidRPr="002D7B41">
          <w:rPr>
            <w:szCs w:val="24"/>
          </w:rPr>
          <w:tab/>
        </w:r>
        <w:r w:rsidRPr="002D7B41">
          <w:rPr>
            <w:b/>
            <w:bCs/>
            <w:szCs w:val="24"/>
          </w:rPr>
          <w:t>Setzke E</w:t>
        </w:r>
        <w:r w:rsidRPr="002D7B41">
          <w:rPr>
            <w:szCs w:val="24"/>
          </w:rPr>
          <w:t xml:space="preserve">, </w:t>
        </w:r>
        <w:r w:rsidRPr="002D7B41">
          <w:rPr>
            <w:b/>
            <w:bCs/>
            <w:szCs w:val="24"/>
          </w:rPr>
          <w:t>Hedderich R</w:t>
        </w:r>
        <w:r w:rsidRPr="002D7B41">
          <w:rPr>
            <w:szCs w:val="24"/>
          </w:rPr>
          <w:t xml:space="preserve">, </w:t>
        </w:r>
        <w:r w:rsidRPr="002D7B41">
          <w:rPr>
            <w:b/>
            <w:bCs/>
            <w:szCs w:val="24"/>
          </w:rPr>
          <w:t>Heiden S</w:t>
        </w:r>
        <w:r w:rsidRPr="002D7B41">
          <w:rPr>
            <w:szCs w:val="24"/>
          </w:rPr>
          <w:t xml:space="preserve">, </w:t>
        </w:r>
        <w:r w:rsidRPr="002D7B41">
          <w:rPr>
            <w:b/>
            <w:bCs/>
            <w:szCs w:val="24"/>
          </w:rPr>
          <w:t>Thauer RK</w:t>
        </w:r>
        <w:r w:rsidRPr="002D7B41">
          <w:rPr>
            <w:szCs w:val="24"/>
          </w:rPr>
          <w:t xml:space="preserve">. 1994. H2: heterodisulfide oxidoreductase complex from </w:t>
        </w:r>
        <w:r w:rsidRPr="002D7B41">
          <w:rPr>
            <w:i/>
            <w:iCs/>
            <w:szCs w:val="24"/>
          </w:rPr>
          <w:t>Methanobacterium thermoautotrophicum</w:t>
        </w:r>
        <w:r w:rsidRPr="002D7B41">
          <w:rPr>
            <w:szCs w:val="24"/>
          </w:rPr>
          <w:t xml:space="preserve">. Eur J Biochem </w:t>
        </w:r>
        <w:r w:rsidRPr="002D7B41">
          <w:rPr>
            <w:b/>
            <w:bCs/>
            <w:szCs w:val="24"/>
          </w:rPr>
          <w:t>220</w:t>
        </w:r>
        <w:r w:rsidRPr="002D7B41">
          <w:rPr>
            <w:szCs w:val="24"/>
          </w:rPr>
          <w:t>:139–148.</w:t>
        </w:r>
      </w:ins>
    </w:p>
    <w:p w14:paraId="25709B33" w14:textId="77777777" w:rsidR="002D7B41" w:rsidRPr="002D7B41" w:rsidRDefault="002D7B41">
      <w:pPr>
        <w:pStyle w:val="Bibliography"/>
        <w:rPr>
          <w:ins w:id="553" w:author="T L" w:date="2016-01-12T00:05:00Z"/>
          <w:szCs w:val="24"/>
        </w:rPr>
        <w:pPrChange w:id="554" w:author="T L" w:date="2016-01-12T00:05:00Z">
          <w:pPr>
            <w:widowControl w:val="0"/>
            <w:autoSpaceDE w:val="0"/>
            <w:autoSpaceDN w:val="0"/>
            <w:adjustRightInd w:val="0"/>
          </w:pPr>
        </w:pPrChange>
      </w:pPr>
      <w:ins w:id="555" w:author="T L" w:date="2016-01-12T00:05:00Z">
        <w:r w:rsidRPr="002D7B41">
          <w:rPr>
            <w:szCs w:val="24"/>
          </w:rPr>
          <w:t xml:space="preserve">54. </w:t>
        </w:r>
        <w:r w:rsidRPr="002D7B41">
          <w:rPr>
            <w:szCs w:val="24"/>
          </w:rPr>
          <w:tab/>
        </w:r>
        <w:r w:rsidRPr="002D7B41">
          <w:rPr>
            <w:b/>
            <w:bCs/>
            <w:szCs w:val="24"/>
          </w:rPr>
          <w:t>Thauer RK</w:t>
        </w:r>
        <w:r w:rsidRPr="002D7B41">
          <w:rPr>
            <w:szCs w:val="24"/>
          </w:rPr>
          <w:t xml:space="preserve">, </w:t>
        </w:r>
        <w:r w:rsidRPr="002D7B41">
          <w:rPr>
            <w:b/>
            <w:bCs/>
            <w:szCs w:val="24"/>
          </w:rPr>
          <w:t>Kaster A-K</w:t>
        </w:r>
        <w:r w:rsidRPr="002D7B41">
          <w:rPr>
            <w:szCs w:val="24"/>
          </w:rPr>
          <w:t xml:space="preserve">, </w:t>
        </w:r>
        <w:r w:rsidRPr="002D7B41">
          <w:rPr>
            <w:b/>
            <w:bCs/>
            <w:szCs w:val="24"/>
          </w:rPr>
          <w:t>Seedorf H</w:t>
        </w:r>
        <w:r w:rsidRPr="002D7B41">
          <w:rPr>
            <w:szCs w:val="24"/>
          </w:rPr>
          <w:t xml:space="preserve">, </w:t>
        </w:r>
        <w:r w:rsidRPr="002D7B41">
          <w:rPr>
            <w:b/>
            <w:bCs/>
            <w:szCs w:val="24"/>
          </w:rPr>
          <w:t>Buckel W</w:t>
        </w:r>
        <w:r w:rsidRPr="002D7B41">
          <w:rPr>
            <w:szCs w:val="24"/>
          </w:rPr>
          <w:t xml:space="preserve">, </w:t>
        </w:r>
        <w:r w:rsidRPr="002D7B41">
          <w:rPr>
            <w:b/>
            <w:bCs/>
            <w:szCs w:val="24"/>
          </w:rPr>
          <w:t>Hedderich R</w:t>
        </w:r>
        <w:r w:rsidRPr="002D7B41">
          <w:rPr>
            <w:szCs w:val="24"/>
          </w:rPr>
          <w:t xml:space="preserve">. 2008. Methanogenic archaea: ecologically relevant differences in energy conservation. Nat Rev Microbiol </w:t>
        </w:r>
        <w:r w:rsidRPr="002D7B41">
          <w:rPr>
            <w:b/>
            <w:bCs/>
            <w:szCs w:val="24"/>
          </w:rPr>
          <w:t>6</w:t>
        </w:r>
        <w:r w:rsidRPr="002D7B41">
          <w:rPr>
            <w:szCs w:val="24"/>
          </w:rPr>
          <w:t>:579–591.</w:t>
        </w:r>
      </w:ins>
    </w:p>
    <w:p w14:paraId="6BFEC439" w14:textId="77777777" w:rsidR="002D7B41" w:rsidRPr="002D7B41" w:rsidRDefault="002D7B41">
      <w:pPr>
        <w:pStyle w:val="Bibliography"/>
        <w:rPr>
          <w:ins w:id="556" w:author="T L" w:date="2016-01-12T00:05:00Z"/>
          <w:szCs w:val="24"/>
        </w:rPr>
        <w:pPrChange w:id="557" w:author="T L" w:date="2016-01-12T00:05:00Z">
          <w:pPr>
            <w:widowControl w:val="0"/>
            <w:autoSpaceDE w:val="0"/>
            <w:autoSpaceDN w:val="0"/>
            <w:adjustRightInd w:val="0"/>
          </w:pPr>
        </w:pPrChange>
      </w:pPr>
      <w:ins w:id="558" w:author="T L" w:date="2016-01-12T00:05:00Z">
        <w:r w:rsidRPr="002D7B41">
          <w:rPr>
            <w:szCs w:val="24"/>
          </w:rPr>
          <w:t xml:space="preserve">55. </w:t>
        </w:r>
        <w:r w:rsidRPr="002D7B41">
          <w:rPr>
            <w:szCs w:val="24"/>
          </w:rPr>
          <w:tab/>
        </w:r>
        <w:r w:rsidRPr="002D7B41">
          <w:rPr>
            <w:b/>
            <w:bCs/>
            <w:szCs w:val="24"/>
          </w:rPr>
          <w:t>Nitschke W</w:t>
        </w:r>
        <w:r w:rsidRPr="002D7B41">
          <w:rPr>
            <w:szCs w:val="24"/>
          </w:rPr>
          <w:t xml:space="preserve">, </w:t>
        </w:r>
        <w:r w:rsidRPr="002D7B41">
          <w:rPr>
            <w:b/>
            <w:bCs/>
            <w:szCs w:val="24"/>
          </w:rPr>
          <w:t>Russell MJ</w:t>
        </w:r>
        <w:r w:rsidRPr="002D7B41">
          <w:rPr>
            <w:szCs w:val="24"/>
          </w:rPr>
          <w:t xml:space="preserve">. 2012. Redox bifurcations: Mechanisms and importance to life now, and at its origin: A widespread means of energy conversion in biology unfolds…. BioEssays </w:t>
        </w:r>
        <w:r w:rsidRPr="002D7B41">
          <w:rPr>
            <w:b/>
            <w:bCs/>
            <w:szCs w:val="24"/>
          </w:rPr>
          <w:t>34</w:t>
        </w:r>
        <w:r w:rsidRPr="002D7B41">
          <w:rPr>
            <w:szCs w:val="24"/>
          </w:rPr>
          <w:t>:106–109.</w:t>
        </w:r>
      </w:ins>
    </w:p>
    <w:p w14:paraId="27BAB09A" w14:textId="77777777" w:rsidR="002D7B41" w:rsidRPr="002D7B41" w:rsidRDefault="002D7B41">
      <w:pPr>
        <w:pStyle w:val="Bibliography"/>
        <w:rPr>
          <w:ins w:id="559" w:author="T L" w:date="2016-01-12T00:05:00Z"/>
          <w:szCs w:val="24"/>
        </w:rPr>
        <w:pPrChange w:id="560" w:author="T L" w:date="2016-01-12T00:05:00Z">
          <w:pPr>
            <w:widowControl w:val="0"/>
            <w:autoSpaceDE w:val="0"/>
            <w:autoSpaceDN w:val="0"/>
            <w:adjustRightInd w:val="0"/>
          </w:pPr>
        </w:pPrChange>
      </w:pPr>
      <w:ins w:id="561" w:author="T L" w:date="2016-01-12T00:05:00Z">
        <w:r w:rsidRPr="002D7B41">
          <w:rPr>
            <w:szCs w:val="24"/>
          </w:rPr>
          <w:t xml:space="preserve">56. </w:t>
        </w:r>
        <w:r w:rsidRPr="002D7B41">
          <w:rPr>
            <w:szCs w:val="24"/>
          </w:rPr>
          <w:tab/>
        </w:r>
        <w:r w:rsidRPr="002D7B41">
          <w:rPr>
            <w:b/>
            <w:bCs/>
            <w:szCs w:val="24"/>
          </w:rPr>
          <w:t>Herrmann G</w:t>
        </w:r>
        <w:r w:rsidRPr="002D7B41">
          <w:rPr>
            <w:szCs w:val="24"/>
          </w:rPr>
          <w:t xml:space="preserve">, </w:t>
        </w:r>
        <w:r w:rsidRPr="002D7B41">
          <w:rPr>
            <w:b/>
            <w:bCs/>
            <w:szCs w:val="24"/>
          </w:rPr>
          <w:t>Jayamani E</w:t>
        </w:r>
        <w:r w:rsidRPr="002D7B41">
          <w:rPr>
            <w:szCs w:val="24"/>
          </w:rPr>
          <w:t xml:space="preserve">, </w:t>
        </w:r>
        <w:r w:rsidRPr="002D7B41">
          <w:rPr>
            <w:b/>
            <w:bCs/>
            <w:szCs w:val="24"/>
          </w:rPr>
          <w:t>Mai G</w:t>
        </w:r>
        <w:r w:rsidRPr="002D7B41">
          <w:rPr>
            <w:szCs w:val="24"/>
          </w:rPr>
          <w:t xml:space="preserve">, </w:t>
        </w:r>
        <w:r w:rsidRPr="002D7B41">
          <w:rPr>
            <w:b/>
            <w:bCs/>
            <w:szCs w:val="24"/>
          </w:rPr>
          <w:t>Buckel W</w:t>
        </w:r>
        <w:r w:rsidRPr="002D7B41">
          <w:rPr>
            <w:szCs w:val="24"/>
          </w:rPr>
          <w:t xml:space="preserve">. 2008. Energy Conservation via Electron-Transferring Flavoprotein in Anaerobic Bacteria. J Bacteriol </w:t>
        </w:r>
        <w:r w:rsidRPr="002D7B41">
          <w:rPr>
            <w:b/>
            <w:bCs/>
            <w:szCs w:val="24"/>
          </w:rPr>
          <w:t>190</w:t>
        </w:r>
        <w:r w:rsidRPr="002D7B41">
          <w:rPr>
            <w:szCs w:val="24"/>
          </w:rPr>
          <w:t>:784–791.</w:t>
        </w:r>
      </w:ins>
    </w:p>
    <w:p w14:paraId="4015BB05" w14:textId="77777777" w:rsidR="002D7B41" w:rsidRPr="002D7B41" w:rsidRDefault="002D7B41">
      <w:pPr>
        <w:pStyle w:val="Bibliography"/>
        <w:rPr>
          <w:ins w:id="562" w:author="T L" w:date="2016-01-12T00:05:00Z"/>
          <w:szCs w:val="24"/>
        </w:rPr>
        <w:pPrChange w:id="563" w:author="T L" w:date="2016-01-12T00:05:00Z">
          <w:pPr>
            <w:widowControl w:val="0"/>
            <w:autoSpaceDE w:val="0"/>
            <w:autoSpaceDN w:val="0"/>
            <w:adjustRightInd w:val="0"/>
          </w:pPr>
        </w:pPrChange>
      </w:pPr>
      <w:ins w:id="564" w:author="T L" w:date="2016-01-12T00:05:00Z">
        <w:r w:rsidRPr="002D7B41">
          <w:rPr>
            <w:szCs w:val="24"/>
          </w:rPr>
          <w:t xml:space="preserve">57. </w:t>
        </w:r>
        <w:r w:rsidRPr="002D7B41">
          <w:rPr>
            <w:szCs w:val="24"/>
          </w:rPr>
          <w:tab/>
        </w:r>
        <w:r w:rsidRPr="002D7B41">
          <w:rPr>
            <w:b/>
            <w:bCs/>
            <w:szCs w:val="24"/>
          </w:rPr>
          <w:t>Costa KC</w:t>
        </w:r>
        <w:r w:rsidRPr="002D7B41">
          <w:rPr>
            <w:szCs w:val="24"/>
          </w:rPr>
          <w:t xml:space="preserve">, </w:t>
        </w:r>
        <w:r w:rsidRPr="002D7B41">
          <w:rPr>
            <w:b/>
            <w:bCs/>
            <w:szCs w:val="24"/>
          </w:rPr>
          <w:t>Wong PM</w:t>
        </w:r>
        <w:r w:rsidRPr="002D7B41">
          <w:rPr>
            <w:szCs w:val="24"/>
          </w:rPr>
          <w:t xml:space="preserve">, </w:t>
        </w:r>
        <w:r w:rsidRPr="002D7B41">
          <w:rPr>
            <w:b/>
            <w:bCs/>
            <w:szCs w:val="24"/>
          </w:rPr>
          <w:t>Wang T</w:t>
        </w:r>
        <w:r w:rsidRPr="002D7B41">
          <w:rPr>
            <w:szCs w:val="24"/>
          </w:rPr>
          <w:t xml:space="preserve">, </w:t>
        </w:r>
        <w:r w:rsidRPr="002D7B41">
          <w:rPr>
            <w:b/>
            <w:bCs/>
            <w:szCs w:val="24"/>
          </w:rPr>
          <w:t>Lie TJ</w:t>
        </w:r>
        <w:r w:rsidRPr="002D7B41">
          <w:rPr>
            <w:szCs w:val="24"/>
          </w:rPr>
          <w:t xml:space="preserve">, </w:t>
        </w:r>
        <w:r w:rsidRPr="002D7B41">
          <w:rPr>
            <w:b/>
            <w:bCs/>
            <w:szCs w:val="24"/>
          </w:rPr>
          <w:t>Dodsworth JA</w:t>
        </w:r>
        <w:r w:rsidRPr="002D7B41">
          <w:rPr>
            <w:szCs w:val="24"/>
          </w:rPr>
          <w:t xml:space="preserve">, </w:t>
        </w:r>
        <w:r w:rsidRPr="002D7B41">
          <w:rPr>
            <w:b/>
            <w:bCs/>
            <w:szCs w:val="24"/>
          </w:rPr>
          <w:t>Swanson I</w:t>
        </w:r>
        <w:r w:rsidRPr="002D7B41">
          <w:rPr>
            <w:szCs w:val="24"/>
          </w:rPr>
          <w:t xml:space="preserve">, </w:t>
        </w:r>
        <w:r w:rsidRPr="002D7B41">
          <w:rPr>
            <w:b/>
            <w:bCs/>
            <w:szCs w:val="24"/>
          </w:rPr>
          <w:t>Burn JA</w:t>
        </w:r>
        <w:r w:rsidRPr="002D7B41">
          <w:rPr>
            <w:szCs w:val="24"/>
          </w:rPr>
          <w:t xml:space="preserve">, </w:t>
        </w:r>
        <w:r w:rsidRPr="002D7B41">
          <w:rPr>
            <w:b/>
            <w:bCs/>
            <w:szCs w:val="24"/>
          </w:rPr>
          <w:t>Hackett M</w:t>
        </w:r>
        <w:r w:rsidRPr="002D7B41">
          <w:rPr>
            <w:szCs w:val="24"/>
          </w:rPr>
          <w:t xml:space="preserve">, </w:t>
        </w:r>
        <w:r w:rsidRPr="002D7B41">
          <w:rPr>
            <w:b/>
            <w:bCs/>
            <w:szCs w:val="24"/>
          </w:rPr>
          <w:t>Leigh JA</w:t>
        </w:r>
        <w:r w:rsidRPr="002D7B41">
          <w:rPr>
            <w:szCs w:val="24"/>
          </w:rPr>
          <w:t xml:space="preserve">. 2010. Protein complexing in a methanogen suggests electron bifurcation and electron delivery from formate to heterodisulfide reductase. Proc Natl Acad Sci </w:t>
        </w:r>
        <w:r w:rsidRPr="002D7B41">
          <w:rPr>
            <w:b/>
            <w:bCs/>
            <w:szCs w:val="24"/>
          </w:rPr>
          <w:t>107</w:t>
        </w:r>
        <w:r w:rsidRPr="002D7B41">
          <w:rPr>
            <w:szCs w:val="24"/>
          </w:rPr>
          <w:t>:11050–11055.</w:t>
        </w:r>
      </w:ins>
    </w:p>
    <w:p w14:paraId="1CB475B3" w14:textId="77777777" w:rsidR="002D7B41" w:rsidRPr="002D7B41" w:rsidRDefault="002D7B41">
      <w:pPr>
        <w:pStyle w:val="Bibliography"/>
        <w:rPr>
          <w:ins w:id="565" w:author="T L" w:date="2016-01-12T00:05:00Z"/>
          <w:szCs w:val="24"/>
        </w:rPr>
        <w:pPrChange w:id="566" w:author="T L" w:date="2016-01-12T00:05:00Z">
          <w:pPr>
            <w:widowControl w:val="0"/>
            <w:autoSpaceDE w:val="0"/>
            <w:autoSpaceDN w:val="0"/>
            <w:adjustRightInd w:val="0"/>
          </w:pPr>
        </w:pPrChange>
      </w:pPr>
      <w:ins w:id="567" w:author="T L" w:date="2016-01-12T00:05:00Z">
        <w:r w:rsidRPr="002D7B41">
          <w:rPr>
            <w:szCs w:val="24"/>
          </w:rPr>
          <w:t xml:space="preserve">58. </w:t>
        </w:r>
        <w:r w:rsidRPr="002D7B41">
          <w:rPr>
            <w:szCs w:val="24"/>
          </w:rPr>
          <w:tab/>
        </w:r>
        <w:r w:rsidRPr="002D7B41">
          <w:rPr>
            <w:b/>
            <w:bCs/>
            <w:szCs w:val="24"/>
          </w:rPr>
          <w:t>Thauer RK</w:t>
        </w:r>
        <w:r w:rsidRPr="002D7B41">
          <w:rPr>
            <w:szCs w:val="24"/>
          </w:rPr>
          <w:t xml:space="preserve">. 2012. The Wolfe cycle comes full circle. Proc Natl Acad Sci </w:t>
        </w:r>
        <w:r w:rsidRPr="002D7B41">
          <w:rPr>
            <w:b/>
            <w:bCs/>
            <w:szCs w:val="24"/>
          </w:rPr>
          <w:t>109</w:t>
        </w:r>
        <w:r w:rsidRPr="002D7B41">
          <w:rPr>
            <w:szCs w:val="24"/>
          </w:rPr>
          <w:t>:15084–15085.</w:t>
        </w:r>
      </w:ins>
    </w:p>
    <w:p w14:paraId="5214276C" w14:textId="77777777" w:rsidR="002D7B41" w:rsidRPr="002D7B41" w:rsidRDefault="002D7B41">
      <w:pPr>
        <w:pStyle w:val="Bibliography"/>
        <w:rPr>
          <w:ins w:id="568" w:author="T L" w:date="2016-01-12T00:05:00Z"/>
          <w:szCs w:val="24"/>
        </w:rPr>
        <w:pPrChange w:id="569" w:author="T L" w:date="2016-01-12T00:05:00Z">
          <w:pPr>
            <w:widowControl w:val="0"/>
            <w:autoSpaceDE w:val="0"/>
            <w:autoSpaceDN w:val="0"/>
            <w:adjustRightInd w:val="0"/>
          </w:pPr>
        </w:pPrChange>
      </w:pPr>
      <w:ins w:id="570" w:author="T L" w:date="2016-01-12T00:05:00Z">
        <w:r w:rsidRPr="002D7B41">
          <w:rPr>
            <w:szCs w:val="24"/>
          </w:rPr>
          <w:t xml:space="preserve">59. </w:t>
        </w:r>
        <w:r w:rsidRPr="002D7B41">
          <w:rPr>
            <w:szCs w:val="24"/>
          </w:rPr>
          <w:tab/>
        </w:r>
        <w:r w:rsidRPr="002D7B41">
          <w:rPr>
            <w:b/>
            <w:bCs/>
            <w:szCs w:val="24"/>
          </w:rPr>
          <w:t>Shieh JS</w:t>
        </w:r>
        <w:r w:rsidRPr="002D7B41">
          <w:rPr>
            <w:szCs w:val="24"/>
          </w:rPr>
          <w:t xml:space="preserve">, </w:t>
        </w:r>
        <w:r w:rsidRPr="002D7B41">
          <w:rPr>
            <w:b/>
            <w:bCs/>
            <w:szCs w:val="24"/>
          </w:rPr>
          <w:t>Whitman WB</w:t>
        </w:r>
        <w:r w:rsidRPr="002D7B41">
          <w:rPr>
            <w:szCs w:val="24"/>
          </w:rPr>
          <w:t xml:space="preserve">. 1987. Pathway of acetate assimilation in autotrophic and heterotrophic methanococci. J Bacteriol </w:t>
        </w:r>
        <w:r w:rsidRPr="002D7B41">
          <w:rPr>
            <w:b/>
            <w:bCs/>
            <w:szCs w:val="24"/>
          </w:rPr>
          <w:t>169</w:t>
        </w:r>
        <w:r w:rsidRPr="002D7B41">
          <w:rPr>
            <w:szCs w:val="24"/>
          </w:rPr>
          <w:t>:5327–5329.</w:t>
        </w:r>
      </w:ins>
    </w:p>
    <w:p w14:paraId="6A393A71" w14:textId="77777777" w:rsidR="002D7B41" w:rsidRPr="002D7B41" w:rsidRDefault="002D7B41">
      <w:pPr>
        <w:pStyle w:val="Bibliography"/>
        <w:rPr>
          <w:ins w:id="571" w:author="T L" w:date="2016-01-12T00:05:00Z"/>
          <w:szCs w:val="24"/>
        </w:rPr>
        <w:pPrChange w:id="572" w:author="T L" w:date="2016-01-12T00:05:00Z">
          <w:pPr>
            <w:widowControl w:val="0"/>
            <w:autoSpaceDE w:val="0"/>
            <w:autoSpaceDN w:val="0"/>
            <w:adjustRightInd w:val="0"/>
          </w:pPr>
        </w:pPrChange>
      </w:pPr>
      <w:ins w:id="573" w:author="T L" w:date="2016-01-12T00:05:00Z">
        <w:r w:rsidRPr="002D7B41">
          <w:rPr>
            <w:szCs w:val="24"/>
          </w:rPr>
          <w:t xml:space="preserve">60. </w:t>
        </w:r>
        <w:r w:rsidRPr="002D7B41">
          <w:rPr>
            <w:szCs w:val="24"/>
          </w:rPr>
          <w:tab/>
        </w:r>
        <w:r w:rsidRPr="002D7B41">
          <w:rPr>
            <w:b/>
            <w:bCs/>
            <w:szCs w:val="24"/>
          </w:rPr>
          <w:t>Welander PV</w:t>
        </w:r>
        <w:r w:rsidRPr="002D7B41">
          <w:rPr>
            <w:szCs w:val="24"/>
          </w:rPr>
          <w:t xml:space="preserve">, </w:t>
        </w:r>
        <w:r w:rsidRPr="002D7B41">
          <w:rPr>
            <w:b/>
            <w:bCs/>
            <w:szCs w:val="24"/>
          </w:rPr>
          <w:t>Metcalf WW</w:t>
        </w:r>
        <w:r w:rsidRPr="002D7B41">
          <w:rPr>
            <w:szCs w:val="24"/>
          </w:rPr>
          <w:t xml:space="preserve">. 2005. Loss of the </w:t>
        </w:r>
        <w:r w:rsidRPr="002D7B41">
          <w:rPr>
            <w:i/>
            <w:iCs/>
            <w:szCs w:val="24"/>
          </w:rPr>
          <w:t>mtr</w:t>
        </w:r>
        <w:r w:rsidRPr="002D7B41">
          <w:rPr>
            <w:szCs w:val="24"/>
          </w:rPr>
          <w:t xml:space="preserve"> operon in </w:t>
        </w:r>
        <w:r w:rsidRPr="002D7B41">
          <w:rPr>
            <w:i/>
            <w:iCs/>
            <w:szCs w:val="24"/>
          </w:rPr>
          <w:t>Methanosarcina</w:t>
        </w:r>
        <w:r w:rsidRPr="002D7B41">
          <w:rPr>
            <w:szCs w:val="24"/>
          </w:rPr>
          <w:t xml:space="preserve"> blocks growth on methanol, but not methanogenesis, and reveals an unknown methanogenic pathway. Proc Natl Acad Sci U S A </w:t>
        </w:r>
        <w:r w:rsidRPr="002D7B41">
          <w:rPr>
            <w:b/>
            <w:bCs/>
            <w:szCs w:val="24"/>
          </w:rPr>
          <w:t>102</w:t>
        </w:r>
        <w:r w:rsidRPr="002D7B41">
          <w:rPr>
            <w:szCs w:val="24"/>
          </w:rPr>
          <w:t>:10664–10669.</w:t>
        </w:r>
      </w:ins>
    </w:p>
    <w:p w14:paraId="3083E395" w14:textId="77777777" w:rsidR="002D7B41" w:rsidRPr="002D7B41" w:rsidRDefault="002D7B41">
      <w:pPr>
        <w:pStyle w:val="Bibliography"/>
        <w:rPr>
          <w:ins w:id="574" w:author="T L" w:date="2016-01-12T00:05:00Z"/>
          <w:szCs w:val="24"/>
        </w:rPr>
        <w:pPrChange w:id="575" w:author="T L" w:date="2016-01-12T00:05:00Z">
          <w:pPr>
            <w:widowControl w:val="0"/>
            <w:autoSpaceDE w:val="0"/>
            <w:autoSpaceDN w:val="0"/>
            <w:adjustRightInd w:val="0"/>
          </w:pPr>
        </w:pPrChange>
      </w:pPr>
      <w:ins w:id="576" w:author="T L" w:date="2016-01-12T00:05:00Z">
        <w:r w:rsidRPr="002D7B41">
          <w:rPr>
            <w:szCs w:val="24"/>
          </w:rPr>
          <w:t xml:space="preserve">61. </w:t>
        </w:r>
        <w:r w:rsidRPr="002D7B41">
          <w:rPr>
            <w:szCs w:val="24"/>
          </w:rPr>
          <w:tab/>
        </w:r>
        <w:r w:rsidRPr="002D7B41">
          <w:rPr>
            <w:b/>
            <w:bCs/>
            <w:szCs w:val="24"/>
          </w:rPr>
          <w:t>Kaster A-K</w:t>
        </w:r>
        <w:r w:rsidRPr="002D7B41">
          <w:rPr>
            <w:szCs w:val="24"/>
          </w:rPr>
          <w:t xml:space="preserve">, </w:t>
        </w:r>
        <w:r w:rsidRPr="002D7B41">
          <w:rPr>
            <w:b/>
            <w:bCs/>
            <w:szCs w:val="24"/>
          </w:rPr>
          <w:t>Goenrich M</w:t>
        </w:r>
        <w:r w:rsidRPr="002D7B41">
          <w:rPr>
            <w:szCs w:val="24"/>
          </w:rPr>
          <w:t xml:space="preserve">, </w:t>
        </w:r>
        <w:r w:rsidRPr="002D7B41">
          <w:rPr>
            <w:b/>
            <w:bCs/>
            <w:szCs w:val="24"/>
          </w:rPr>
          <w:t>Seedorf H</w:t>
        </w:r>
        <w:r w:rsidRPr="002D7B41">
          <w:rPr>
            <w:szCs w:val="24"/>
          </w:rPr>
          <w:t xml:space="preserve">, </w:t>
        </w:r>
        <w:r w:rsidRPr="002D7B41">
          <w:rPr>
            <w:b/>
            <w:bCs/>
            <w:szCs w:val="24"/>
          </w:rPr>
          <w:t>Liesegang H</w:t>
        </w:r>
        <w:r w:rsidRPr="002D7B41">
          <w:rPr>
            <w:szCs w:val="24"/>
          </w:rPr>
          <w:t xml:space="preserve">, </w:t>
        </w:r>
        <w:r w:rsidRPr="002D7B41">
          <w:rPr>
            <w:b/>
            <w:bCs/>
            <w:szCs w:val="24"/>
          </w:rPr>
          <w:t>Wollherr A</w:t>
        </w:r>
        <w:r w:rsidRPr="002D7B41">
          <w:rPr>
            <w:szCs w:val="24"/>
          </w:rPr>
          <w:t xml:space="preserve">, </w:t>
        </w:r>
        <w:r w:rsidRPr="002D7B41">
          <w:rPr>
            <w:b/>
            <w:bCs/>
            <w:szCs w:val="24"/>
          </w:rPr>
          <w:t>Gottschalk G</w:t>
        </w:r>
        <w:r w:rsidRPr="002D7B41">
          <w:rPr>
            <w:szCs w:val="24"/>
          </w:rPr>
          <w:t xml:space="preserve">, </w:t>
        </w:r>
        <w:r w:rsidRPr="002D7B41">
          <w:rPr>
            <w:b/>
            <w:bCs/>
            <w:szCs w:val="24"/>
          </w:rPr>
          <w:t>Thauer RK</w:t>
        </w:r>
        <w:r w:rsidRPr="002D7B41">
          <w:rPr>
            <w:szCs w:val="24"/>
          </w:rPr>
          <w:t xml:space="preserve">. 2011. More Than 200 Genes Required for Methane Formation from H2 and CO2 and Energy Conservation Are Present in </w:t>
        </w:r>
        <w:r w:rsidRPr="002D7B41">
          <w:rPr>
            <w:i/>
            <w:iCs/>
            <w:szCs w:val="24"/>
          </w:rPr>
          <w:t>Methanothermobacter marburgensis</w:t>
        </w:r>
        <w:r w:rsidRPr="002D7B41">
          <w:rPr>
            <w:szCs w:val="24"/>
          </w:rPr>
          <w:t xml:space="preserve"> and </w:t>
        </w:r>
        <w:r w:rsidRPr="002D7B41">
          <w:rPr>
            <w:i/>
            <w:iCs/>
            <w:szCs w:val="24"/>
          </w:rPr>
          <w:t>Methanothermobacter thermautotrophicus</w:t>
        </w:r>
        <w:r w:rsidRPr="002D7B41">
          <w:rPr>
            <w:szCs w:val="24"/>
          </w:rPr>
          <w:t xml:space="preserve">. Archaea </w:t>
        </w:r>
        <w:r w:rsidRPr="002D7B41">
          <w:rPr>
            <w:b/>
            <w:bCs/>
            <w:szCs w:val="24"/>
          </w:rPr>
          <w:t>2011</w:t>
        </w:r>
        <w:r w:rsidRPr="002D7B41">
          <w:rPr>
            <w:szCs w:val="24"/>
          </w:rPr>
          <w:t>:1–23.</w:t>
        </w:r>
      </w:ins>
    </w:p>
    <w:p w14:paraId="4EBE9F7F" w14:textId="77777777" w:rsidR="002D7B41" w:rsidRPr="002D7B41" w:rsidRDefault="002D7B41">
      <w:pPr>
        <w:pStyle w:val="Bibliography"/>
        <w:rPr>
          <w:ins w:id="577" w:author="T L" w:date="2016-01-12T00:05:00Z"/>
          <w:szCs w:val="24"/>
        </w:rPr>
        <w:pPrChange w:id="578" w:author="T L" w:date="2016-01-12T00:05:00Z">
          <w:pPr>
            <w:widowControl w:val="0"/>
            <w:autoSpaceDE w:val="0"/>
            <w:autoSpaceDN w:val="0"/>
            <w:adjustRightInd w:val="0"/>
          </w:pPr>
        </w:pPrChange>
      </w:pPr>
      <w:ins w:id="579" w:author="T L" w:date="2016-01-12T00:05:00Z">
        <w:r w:rsidRPr="002D7B41">
          <w:rPr>
            <w:szCs w:val="24"/>
          </w:rPr>
          <w:t xml:space="preserve">62. </w:t>
        </w:r>
        <w:r w:rsidRPr="002D7B41">
          <w:rPr>
            <w:szCs w:val="24"/>
          </w:rPr>
          <w:tab/>
        </w:r>
        <w:r w:rsidRPr="002D7B41">
          <w:rPr>
            <w:b/>
            <w:bCs/>
            <w:szCs w:val="24"/>
          </w:rPr>
          <w:t>DiMarco AA</w:t>
        </w:r>
        <w:r w:rsidRPr="002D7B41">
          <w:rPr>
            <w:szCs w:val="24"/>
          </w:rPr>
          <w:t xml:space="preserve">, </w:t>
        </w:r>
        <w:r w:rsidRPr="002D7B41">
          <w:rPr>
            <w:b/>
            <w:bCs/>
            <w:szCs w:val="24"/>
          </w:rPr>
          <w:t>Bobik TA</w:t>
        </w:r>
        <w:r w:rsidRPr="002D7B41">
          <w:rPr>
            <w:szCs w:val="24"/>
          </w:rPr>
          <w:t xml:space="preserve">, </w:t>
        </w:r>
        <w:r w:rsidRPr="002D7B41">
          <w:rPr>
            <w:b/>
            <w:bCs/>
            <w:szCs w:val="24"/>
          </w:rPr>
          <w:t>Wolfe RS</w:t>
        </w:r>
        <w:r w:rsidRPr="002D7B41">
          <w:rPr>
            <w:szCs w:val="24"/>
          </w:rPr>
          <w:t xml:space="preserve">. 1990. Unusual coenzymes of methanogenesis. Annu Rev Biochem </w:t>
        </w:r>
        <w:r w:rsidRPr="002D7B41">
          <w:rPr>
            <w:b/>
            <w:bCs/>
            <w:szCs w:val="24"/>
          </w:rPr>
          <w:t>59</w:t>
        </w:r>
        <w:r w:rsidRPr="002D7B41">
          <w:rPr>
            <w:szCs w:val="24"/>
          </w:rPr>
          <w:t>:355–394.</w:t>
        </w:r>
      </w:ins>
    </w:p>
    <w:p w14:paraId="01F9B936" w14:textId="77777777" w:rsidR="002D7B41" w:rsidRPr="002D7B41" w:rsidRDefault="002D7B41">
      <w:pPr>
        <w:pStyle w:val="Bibliography"/>
        <w:rPr>
          <w:ins w:id="580" w:author="T L" w:date="2016-01-12T00:05:00Z"/>
          <w:szCs w:val="24"/>
        </w:rPr>
        <w:pPrChange w:id="581" w:author="T L" w:date="2016-01-12T00:05:00Z">
          <w:pPr>
            <w:widowControl w:val="0"/>
            <w:autoSpaceDE w:val="0"/>
            <w:autoSpaceDN w:val="0"/>
            <w:adjustRightInd w:val="0"/>
          </w:pPr>
        </w:pPrChange>
      </w:pPr>
      <w:ins w:id="582" w:author="T L" w:date="2016-01-12T00:05:00Z">
        <w:r w:rsidRPr="002D7B41">
          <w:rPr>
            <w:szCs w:val="24"/>
          </w:rPr>
          <w:t xml:space="preserve">63. </w:t>
        </w:r>
        <w:r w:rsidRPr="002D7B41">
          <w:rPr>
            <w:szCs w:val="24"/>
          </w:rPr>
          <w:tab/>
        </w:r>
        <w:r w:rsidRPr="002D7B41">
          <w:rPr>
            <w:b/>
            <w:bCs/>
            <w:szCs w:val="24"/>
          </w:rPr>
          <w:t>Siu S</w:t>
        </w:r>
        <w:r w:rsidRPr="002D7B41">
          <w:rPr>
            <w:szCs w:val="24"/>
          </w:rPr>
          <w:t xml:space="preserve">, </w:t>
        </w:r>
        <w:r w:rsidRPr="002D7B41">
          <w:rPr>
            <w:b/>
            <w:bCs/>
            <w:szCs w:val="24"/>
          </w:rPr>
          <w:t>Robotham A</w:t>
        </w:r>
        <w:r w:rsidRPr="002D7B41">
          <w:rPr>
            <w:szCs w:val="24"/>
          </w:rPr>
          <w:t xml:space="preserve">, </w:t>
        </w:r>
        <w:r w:rsidRPr="002D7B41">
          <w:rPr>
            <w:b/>
            <w:bCs/>
            <w:szCs w:val="24"/>
          </w:rPr>
          <w:t>Logan SM</w:t>
        </w:r>
        <w:r w:rsidRPr="002D7B41">
          <w:rPr>
            <w:szCs w:val="24"/>
          </w:rPr>
          <w:t xml:space="preserve">, </w:t>
        </w:r>
        <w:r w:rsidRPr="002D7B41">
          <w:rPr>
            <w:b/>
            <w:bCs/>
            <w:szCs w:val="24"/>
          </w:rPr>
          <w:t>Kelly JF</w:t>
        </w:r>
        <w:r w:rsidRPr="002D7B41">
          <w:rPr>
            <w:szCs w:val="24"/>
          </w:rPr>
          <w:t xml:space="preserve">, </w:t>
        </w:r>
        <w:r w:rsidRPr="002D7B41">
          <w:rPr>
            <w:b/>
            <w:bCs/>
            <w:szCs w:val="24"/>
          </w:rPr>
          <w:t>Uchida K</w:t>
        </w:r>
        <w:r w:rsidRPr="002D7B41">
          <w:rPr>
            <w:szCs w:val="24"/>
          </w:rPr>
          <w:t xml:space="preserve">, </w:t>
        </w:r>
        <w:r w:rsidRPr="002D7B41">
          <w:rPr>
            <w:b/>
            <w:bCs/>
            <w:szCs w:val="24"/>
          </w:rPr>
          <w:t>Aizawa S-I</w:t>
        </w:r>
        <w:r w:rsidRPr="002D7B41">
          <w:rPr>
            <w:szCs w:val="24"/>
          </w:rPr>
          <w:t xml:space="preserve">, </w:t>
        </w:r>
        <w:r w:rsidRPr="002D7B41">
          <w:rPr>
            <w:b/>
            <w:bCs/>
            <w:szCs w:val="24"/>
          </w:rPr>
          <w:t>Jarrell KF</w:t>
        </w:r>
        <w:r w:rsidRPr="002D7B41">
          <w:rPr>
            <w:szCs w:val="24"/>
          </w:rPr>
          <w:t xml:space="preserve">. 2015. Evidence that Biosynthesis of the Second and Third Sugars of the Archaellin Tetrasaccharide in the Archaeon </w:t>
        </w:r>
        <w:r w:rsidRPr="002D7B41">
          <w:rPr>
            <w:i/>
            <w:iCs/>
            <w:szCs w:val="24"/>
          </w:rPr>
          <w:t>Methanococcus maripaludis</w:t>
        </w:r>
        <w:r w:rsidRPr="002D7B41">
          <w:rPr>
            <w:szCs w:val="24"/>
          </w:rPr>
          <w:t xml:space="preserve"> Occurs by the Same Pathway Used by </w:t>
        </w:r>
        <w:r w:rsidRPr="002D7B41">
          <w:rPr>
            <w:i/>
            <w:iCs/>
            <w:szCs w:val="24"/>
          </w:rPr>
          <w:t>Pseudomonas aeruginosa</w:t>
        </w:r>
        <w:r w:rsidRPr="002D7B41">
          <w:rPr>
            <w:szCs w:val="24"/>
          </w:rPr>
          <w:t xml:space="preserve"> To Make a Di-N-Acetylated Sugar. J Bacteriol </w:t>
        </w:r>
        <w:r w:rsidRPr="002D7B41">
          <w:rPr>
            <w:b/>
            <w:bCs/>
            <w:szCs w:val="24"/>
          </w:rPr>
          <w:t>197</w:t>
        </w:r>
        <w:r w:rsidRPr="002D7B41">
          <w:rPr>
            <w:szCs w:val="24"/>
          </w:rPr>
          <w:t>:1668–1680.</w:t>
        </w:r>
      </w:ins>
    </w:p>
    <w:p w14:paraId="6442F993" w14:textId="77777777" w:rsidR="002D7B41" w:rsidRPr="002D7B41" w:rsidRDefault="002D7B41">
      <w:pPr>
        <w:pStyle w:val="Bibliography"/>
        <w:rPr>
          <w:ins w:id="583" w:author="T L" w:date="2016-01-12T00:05:00Z"/>
          <w:szCs w:val="24"/>
        </w:rPr>
        <w:pPrChange w:id="584" w:author="T L" w:date="2016-01-12T00:05:00Z">
          <w:pPr>
            <w:widowControl w:val="0"/>
            <w:autoSpaceDE w:val="0"/>
            <w:autoSpaceDN w:val="0"/>
            <w:adjustRightInd w:val="0"/>
          </w:pPr>
        </w:pPrChange>
      </w:pPr>
      <w:ins w:id="585" w:author="T L" w:date="2016-01-12T00:05:00Z">
        <w:r w:rsidRPr="002D7B41">
          <w:rPr>
            <w:szCs w:val="24"/>
          </w:rPr>
          <w:t xml:space="preserve">64. </w:t>
        </w:r>
        <w:r w:rsidRPr="002D7B41">
          <w:rPr>
            <w:szCs w:val="24"/>
          </w:rPr>
          <w:tab/>
        </w:r>
        <w:r w:rsidRPr="002D7B41">
          <w:rPr>
            <w:b/>
            <w:bCs/>
            <w:szCs w:val="24"/>
          </w:rPr>
          <w:t>Jain S</w:t>
        </w:r>
        <w:r w:rsidRPr="002D7B41">
          <w:rPr>
            <w:szCs w:val="24"/>
          </w:rPr>
          <w:t xml:space="preserve">, </w:t>
        </w:r>
        <w:r w:rsidRPr="002D7B41">
          <w:rPr>
            <w:b/>
            <w:bCs/>
            <w:szCs w:val="24"/>
          </w:rPr>
          <w:t>Caforio A</w:t>
        </w:r>
        <w:r w:rsidRPr="002D7B41">
          <w:rPr>
            <w:szCs w:val="24"/>
          </w:rPr>
          <w:t xml:space="preserve">, </w:t>
        </w:r>
        <w:r w:rsidRPr="002D7B41">
          <w:rPr>
            <w:b/>
            <w:bCs/>
            <w:szCs w:val="24"/>
          </w:rPr>
          <w:t>Driessen AJM</w:t>
        </w:r>
        <w:r w:rsidRPr="002D7B41">
          <w:rPr>
            <w:szCs w:val="24"/>
          </w:rPr>
          <w:t xml:space="preserve">. 2014. Biosynthesis of archaeal membrane ether lipids. Front Microbiol </w:t>
        </w:r>
        <w:r w:rsidRPr="002D7B41">
          <w:rPr>
            <w:b/>
            <w:bCs/>
            <w:szCs w:val="24"/>
          </w:rPr>
          <w:t>5</w:t>
        </w:r>
        <w:r w:rsidRPr="002D7B41">
          <w:rPr>
            <w:szCs w:val="24"/>
          </w:rPr>
          <w:t>.</w:t>
        </w:r>
      </w:ins>
    </w:p>
    <w:p w14:paraId="786D55A4" w14:textId="77777777" w:rsidR="002D7B41" w:rsidRPr="002D7B41" w:rsidRDefault="002D7B41">
      <w:pPr>
        <w:pStyle w:val="Bibliography"/>
        <w:rPr>
          <w:ins w:id="586" w:author="T L" w:date="2016-01-12T00:05:00Z"/>
          <w:szCs w:val="24"/>
        </w:rPr>
        <w:pPrChange w:id="587" w:author="T L" w:date="2016-01-12T00:05:00Z">
          <w:pPr>
            <w:widowControl w:val="0"/>
            <w:autoSpaceDE w:val="0"/>
            <w:autoSpaceDN w:val="0"/>
            <w:adjustRightInd w:val="0"/>
          </w:pPr>
        </w:pPrChange>
      </w:pPr>
      <w:ins w:id="588" w:author="T L" w:date="2016-01-12T00:05:00Z">
        <w:r w:rsidRPr="002D7B41">
          <w:rPr>
            <w:szCs w:val="24"/>
          </w:rPr>
          <w:t xml:space="preserve">65. </w:t>
        </w:r>
        <w:r w:rsidRPr="002D7B41">
          <w:rPr>
            <w:szCs w:val="24"/>
          </w:rPr>
          <w:tab/>
        </w:r>
        <w:r w:rsidRPr="002D7B41">
          <w:rPr>
            <w:b/>
            <w:bCs/>
            <w:szCs w:val="24"/>
          </w:rPr>
          <w:t>Balderston WL</w:t>
        </w:r>
        <w:r w:rsidRPr="002D7B41">
          <w:rPr>
            <w:szCs w:val="24"/>
          </w:rPr>
          <w:t xml:space="preserve">, </w:t>
        </w:r>
        <w:r w:rsidRPr="002D7B41">
          <w:rPr>
            <w:b/>
            <w:bCs/>
            <w:szCs w:val="24"/>
          </w:rPr>
          <w:t>Payne WJ</w:t>
        </w:r>
        <w:r w:rsidRPr="002D7B41">
          <w:rPr>
            <w:szCs w:val="24"/>
          </w:rPr>
          <w:t xml:space="preserve">. 1976. Inhibition of methanogenesis in salt marsh sediments and whole-cell suspensions of methanogenic bacteria by nitrogen oxides. Appl Environ Microbiol </w:t>
        </w:r>
        <w:r w:rsidRPr="002D7B41">
          <w:rPr>
            <w:b/>
            <w:bCs/>
            <w:szCs w:val="24"/>
          </w:rPr>
          <w:t>32</w:t>
        </w:r>
        <w:r w:rsidRPr="002D7B41">
          <w:rPr>
            <w:szCs w:val="24"/>
          </w:rPr>
          <w:t>:264–269.</w:t>
        </w:r>
      </w:ins>
    </w:p>
    <w:p w14:paraId="157B723C" w14:textId="77777777" w:rsidR="002D7B41" w:rsidRPr="002D7B41" w:rsidRDefault="002D7B41">
      <w:pPr>
        <w:pStyle w:val="Bibliography"/>
        <w:rPr>
          <w:ins w:id="589" w:author="T L" w:date="2016-01-12T00:05:00Z"/>
          <w:szCs w:val="24"/>
        </w:rPr>
        <w:pPrChange w:id="590" w:author="T L" w:date="2016-01-12T00:05:00Z">
          <w:pPr>
            <w:widowControl w:val="0"/>
            <w:autoSpaceDE w:val="0"/>
            <w:autoSpaceDN w:val="0"/>
            <w:adjustRightInd w:val="0"/>
          </w:pPr>
        </w:pPrChange>
      </w:pPr>
      <w:ins w:id="591" w:author="T L" w:date="2016-01-12T00:05:00Z">
        <w:r w:rsidRPr="002D7B41">
          <w:rPr>
            <w:szCs w:val="24"/>
          </w:rPr>
          <w:t xml:space="preserve">66. </w:t>
        </w:r>
        <w:r w:rsidRPr="002D7B41">
          <w:rPr>
            <w:szCs w:val="24"/>
          </w:rPr>
          <w:tab/>
        </w:r>
        <w:r w:rsidRPr="002D7B41">
          <w:rPr>
            <w:b/>
            <w:bCs/>
            <w:szCs w:val="24"/>
          </w:rPr>
          <w:t>Gonnerman MC</w:t>
        </w:r>
        <w:r w:rsidRPr="002D7B41">
          <w:rPr>
            <w:szCs w:val="24"/>
          </w:rPr>
          <w:t xml:space="preserve">, </w:t>
        </w:r>
        <w:r w:rsidRPr="002D7B41">
          <w:rPr>
            <w:b/>
            <w:bCs/>
            <w:szCs w:val="24"/>
          </w:rPr>
          <w:t>Benedict MN</w:t>
        </w:r>
        <w:r w:rsidRPr="002D7B41">
          <w:rPr>
            <w:szCs w:val="24"/>
          </w:rPr>
          <w:t xml:space="preserve">, </w:t>
        </w:r>
        <w:r w:rsidRPr="002D7B41">
          <w:rPr>
            <w:b/>
            <w:bCs/>
            <w:szCs w:val="24"/>
          </w:rPr>
          <w:t>Feist AM</w:t>
        </w:r>
        <w:r w:rsidRPr="002D7B41">
          <w:rPr>
            <w:szCs w:val="24"/>
          </w:rPr>
          <w:t xml:space="preserve">, </w:t>
        </w:r>
        <w:r w:rsidRPr="002D7B41">
          <w:rPr>
            <w:b/>
            <w:bCs/>
            <w:szCs w:val="24"/>
          </w:rPr>
          <w:t>Metcalf WW</w:t>
        </w:r>
        <w:r w:rsidRPr="002D7B41">
          <w:rPr>
            <w:szCs w:val="24"/>
          </w:rPr>
          <w:t xml:space="preserve">, </w:t>
        </w:r>
        <w:r w:rsidRPr="002D7B41">
          <w:rPr>
            <w:b/>
            <w:bCs/>
            <w:szCs w:val="24"/>
          </w:rPr>
          <w:t>Price ND</w:t>
        </w:r>
        <w:r w:rsidRPr="002D7B41">
          <w:rPr>
            <w:szCs w:val="24"/>
          </w:rPr>
          <w:t xml:space="preserve">. 2013. Genomically and biochemically accurate metabolic reconstruction of </w:t>
        </w:r>
        <w:r w:rsidRPr="002D7B41">
          <w:rPr>
            <w:i/>
            <w:iCs/>
            <w:szCs w:val="24"/>
          </w:rPr>
          <w:t>Methanosarcina barkeri</w:t>
        </w:r>
        <w:r w:rsidRPr="002D7B41">
          <w:rPr>
            <w:szCs w:val="24"/>
          </w:rPr>
          <w:t xml:space="preserve"> Fusaro, iMG746. Biotechnol J </w:t>
        </w:r>
        <w:r w:rsidRPr="002D7B41">
          <w:rPr>
            <w:b/>
            <w:bCs/>
            <w:szCs w:val="24"/>
          </w:rPr>
          <w:t>8</w:t>
        </w:r>
        <w:r w:rsidRPr="002D7B41">
          <w:rPr>
            <w:szCs w:val="24"/>
          </w:rPr>
          <w:t>:1070–1079.</w:t>
        </w:r>
      </w:ins>
    </w:p>
    <w:p w14:paraId="3BDA32CD" w14:textId="77777777" w:rsidR="002D7B41" w:rsidRPr="002D7B41" w:rsidRDefault="002D7B41">
      <w:pPr>
        <w:pStyle w:val="Bibliography"/>
        <w:rPr>
          <w:ins w:id="592" w:author="T L" w:date="2016-01-12T00:05:00Z"/>
          <w:szCs w:val="24"/>
        </w:rPr>
        <w:pPrChange w:id="593" w:author="T L" w:date="2016-01-12T00:05:00Z">
          <w:pPr>
            <w:widowControl w:val="0"/>
            <w:autoSpaceDE w:val="0"/>
            <w:autoSpaceDN w:val="0"/>
            <w:adjustRightInd w:val="0"/>
          </w:pPr>
        </w:pPrChange>
      </w:pPr>
      <w:ins w:id="594" w:author="T L" w:date="2016-01-12T00:05:00Z">
        <w:r w:rsidRPr="002D7B41">
          <w:rPr>
            <w:szCs w:val="24"/>
          </w:rPr>
          <w:t xml:space="preserve">67. </w:t>
        </w:r>
        <w:r w:rsidRPr="002D7B41">
          <w:rPr>
            <w:szCs w:val="24"/>
          </w:rPr>
          <w:tab/>
        </w:r>
        <w:r w:rsidRPr="002D7B41">
          <w:rPr>
            <w:b/>
            <w:bCs/>
            <w:szCs w:val="24"/>
          </w:rPr>
          <w:t>Feist AM</w:t>
        </w:r>
        <w:r w:rsidRPr="002D7B41">
          <w:rPr>
            <w:szCs w:val="24"/>
          </w:rPr>
          <w:t xml:space="preserve">, </w:t>
        </w:r>
        <w:r w:rsidRPr="002D7B41">
          <w:rPr>
            <w:b/>
            <w:bCs/>
            <w:szCs w:val="24"/>
          </w:rPr>
          <w:t>Henry CS</w:t>
        </w:r>
        <w:r w:rsidRPr="002D7B41">
          <w:rPr>
            <w:szCs w:val="24"/>
          </w:rPr>
          <w:t xml:space="preserve">, </w:t>
        </w:r>
        <w:r w:rsidRPr="002D7B41">
          <w:rPr>
            <w:b/>
            <w:bCs/>
            <w:szCs w:val="24"/>
          </w:rPr>
          <w:t>Reed JL</w:t>
        </w:r>
        <w:r w:rsidRPr="002D7B41">
          <w:rPr>
            <w:szCs w:val="24"/>
          </w:rPr>
          <w:t xml:space="preserve">, </w:t>
        </w:r>
        <w:r w:rsidRPr="002D7B41">
          <w:rPr>
            <w:b/>
            <w:bCs/>
            <w:szCs w:val="24"/>
          </w:rPr>
          <w:t>Krummenacker M</w:t>
        </w:r>
        <w:r w:rsidRPr="002D7B41">
          <w:rPr>
            <w:szCs w:val="24"/>
          </w:rPr>
          <w:t xml:space="preserve">, </w:t>
        </w:r>
        <w:r w:rsidRPr="002D7B41">
          <w:rPr>
            <w:b/>
            <w:bCs/>
            <w:szCs w:val="24"/>
          </w:rPr>
          <w:t>Joyce AR</w:t>
        </w:r>
        <w:r w:rsidRPr="002D7B41">
          <w:rPr>
            <w:szCs w:val="24"/>
          </w:rPr>
          <w:t xml:space="preserve">, </w:t>
        </w:r>
        <w:r w:rsidRPr="002D7B41">
          <w:rPr>
            <w:b/>
            <w:bCs/>
            <w:szCs w:val="24"/>
          </w:rPr>
          <w:t>Karp PD</w:t>
        </w:r>
        <w:r w:rsidRPr="002D7B41">
          <w:rPr>
            <w:szCs w:val="24"/>
          </w:rPr>
          <w:t xml:space="preserve">, </w:t>
        </w:r>
        <w:r w:rsidRPr="002D7B41">
          <w:rPr>
            <w:b/>
            <w:bCs/>
            <w:szCs w:val="24"/>
          </w:rPr>
          <w:t>Broadbelt LJ</w:t>
        </w:r>
        <w:r w:rsidRPr="002D7B41">
          <w:rPr>
            <w:szCs w:val="24"/>
          </w:rPr>
          <w:t xml:space="preserve">, </w:t>
        </w:r>
        <w:r w:rsidRPr="002D7B41">
          <w:rPr>
            <w:b/>
            <w:bCs/>
            <w:szCs w:val="24"/>
          </w:rPr>
          <w:t>Hatzimanikatis V</w:t>
        </w:r>
        <w:r w:rsidRPr="002D7B41">
          <w:rPr>
            <w:szCs w:val="24"/>
          </w:rPr>
          <w:t xml:space="preserve">, </w:t>
        </w:r>
        <w:r w:rsidRPr="002D7B41">
          <w:rPr>
            <w:b/>
            <w:bCs/>
            <w:szCs w:val="24"/>
          </w:rPr>
          <w:t>Palsson BØ</w:t>
        </w:r>
        <w:r w:rsidRPr="002D7B41">
          <w:rPr>
            <w:szCs w:val="24"/>
          </w:rPr>
          <w:t xml:space="preserve">. 2007. A genome-scale metabolic reconstruction for Escherichia coli K-12 MG1655 that accounts for 1260 ORFs and thermodynamic information. Mol Syst Biol </w:t>
        </w:r>
        <w:r w:rsidRPr="002D7B41">
          <w:rPr>
            <w:b/>
            <w:bCs/>
            <w:szCs w:val="24"/>
          </w:rPr>
          <w:t>3</w:t>
        </w:r>
        <w:r w:rsidRPr="002D7B41">
          <w:rPr>
            <w:szCs w:val="24"/>
          </w:rPr>
          <w:t>.</w:t>
        </w:r>
      </w:ins>
    </w:p>
    <w:p w14:paraId="3CDBB57E" w14:textId="77777777" w:rsidR="002D7B41" w:rsidRPr="002D7B41" w:rsidRDefault="002D7B41">
      <w:pPr>
        <w:pStyle w:val="Bibliography"/>
        <w:rPr>
          <w:ins w:id="595" w:author="T L" w:date="2016-01-12T00:05:00Z"/>
          <w:szCs w:val="24"/>
        </w:rPr>
        <w:pPrChange w:id="596" w:author="T L" w:date="2016-01-12T00:05:00Z">
          <w:pPr>
            <w:widowControl w:val="0"/>
            <w:autoSpaceDE w:val="0"/>
            <w:autoSpaceDN w:val="0"/>
            <w:adjustRightInd w:val="0"/>
          </w:pPr>
        </w:pPrChange>
      </w:pPr>
      <w:ins w:id="597" w:author="T L" w:date="2016-01-12T00:05:00Z">
        <w:r w:rsidRPr="002D7B41">
          <w:rPr>
            <w:szCs w:val="24"/>
          </w:rPr>
          <w:t xml:space="preserve">68. </w:t>
        </w:r>
        <w:r w:rsidRPr="002D7B41">
          <w:rPr>
            <w:szCs w:val="24"/>
          </w:rPr>
          <w:tab/>
        </w:r>
        <w:r w:rsidRPr="002D7B41">
          <w:rPr>
            <w:b/>
            <w:bCs/>
            <w:szCs w:val="24"/>
          </w:rPr>
          <w:t>Orth JD</w:t>
        </w:r>
        <w:r w:rsidRPr="002D7B41">
          <w:rPr>
            <w:szCs w:val="24"/>
          </w:rPr>
          <w:t xml:space="preserve">, </w:t>
        </w:r>
        <w:r w:rsidRPr="002D7B41">
          <w:rPr>
            <w:b/>
            <w:bCs/>
            <w:szCs w:val="24"/>
          </w:rPr>
          <w:t>Conrad TM</w:t>
        </w:r>
        <w:r w:rsidRPr="002D7B41">
          <w:rPr>
            <w:szCs w:val="24"/>
          </w:rPr>
          <w:t xml:space="preserve">, </w:t>
        </w:r>
        <w:r w:rsidRPr="002D7B41">
          <w:rPr>
            <w:b/>
            <w:bCs/>
            <w:szCs w:val="24"/>
          </w:rPr>
          <w:t>Na J</w:t>
        </w:r>
        <w:r w:rsidRPr="002D7B41">
          <w:rPr>
            <w:szCs w:val="24"/>
          </w:rPr>
          <w:t xml:space="preserve">, </w:t>
        </w:r>
        <w:r w:rsidRPr="002D7B41">
          <w:rPr>
            <w:b/>
            <w:bCs/>
            <w:szCs w:val="24"/>
          </w:rPr>
          <w:t>Lerman JA</w:t>
        </w:r>
        <w:r w:rsidRPr="002D7B41">
          <w:rPr>
            <w:szCs w:val="24"/>
          </w:rPr>
          <w:t xml:space="preserve">, </w:t>
        </w:r>
        <w:r w:rsidRPr="002D7B41">
          <w:rPr>
            <w:b/>
            <w:bCs/>
            <w:szCs w:val="24"/>
          </w:rPr>
          <w:t>Nam H</w:t>
        </w:r>
        <w:r w:rsidRPr="002D7B41">
          <w:rPr>
            <w:szCs w:val="24"/>
          </w:rPr>
          <w:t xml:space="preserve">, </w:t>
        </w:r>
        <w:r w:rsidRPr="002D7B41">
          <w:rPr>
            <w:b/>
            <w:bCs/>
            <w:szCs w:val="24"/>
          </w:rPr>
          <w:t>Feist AM</w:t>
        </w:r>
        <w:r w:rsidRPr="002D7B41">
          <w:rPr>
            <w:szCs w:val="24"/>
          </w:rPr>
          <w:t xml:space="preserve">, </w:t>
        </w:r>
        <w:r w:rsidRPr="002D7B41">
          <w:rPr>
            <w:b/>
            <w:bCs/>
            <w:szCs w:val="24"/>
          </w:rPr>
          <w:t>Palsson BO</w:t>
        </w:r>
        <w:r w:rsidRPr="002D7B41">
          <w:rPr>
            <w:szCs w:val="24"/>
          </w:rPr>
          <w:t xml:space="preserve">. 2014. A comprehensive genome-scale reconstruction of </w:t>
        </w:r>
        <w:r w:rsidRPr="002D7B41">
          <w:rPr>
            <w:i/>
            <w:iCs/>
            <w:szCs w:val="24"/>
          </w:rPr>
          <w:t>Escherichia coli</w:t>
        </w:r>
        <w:r w:rsidRPr="002D7B41">
          <w:rPr>
            <w:szCs w:val="24"/>
          </w:rPr>
          <w:t xml:space="preserve"> metabolism--2011. Mol Syst Biol </w:t>
        </w:r>
        <w:r w:rsidRPr="002D7B41">
          <w:rPr>
            <w:b/>
            <w:bCs/>
            <w:szCs w:val="24"/>
          </w:rPr>
          <w:t>7</w:t>
        </w:r>
        <w:r w:rsidRPr="002D7B41">
          <w:rPr>
            <w:szCs w:val="24"/>
          </w:rPr>
          <w:t>:535–535.</w:t>
        </w:r>
      </w:ins>
    </w:p>
    <w:p w14:paraId="53CE8681" w14:textId="77777777" w:rsidR="002D7B41" w:rsidRPr="002D7B41" w:rsidRDefault="002D7B41">
      <w:pPr>
        <w:pStyle w:val="Bibliography"/>
        <w:rPr>
          <w:ins w:id="598" w:author="T L" w:date="2016-01-12T00:05:00Z"/>
          <w:szCs w:val="24"/>
        </w:rPr>
        <w:pPrChange w:id="599" w:author="T L" w:date="2016-01-12T00:05:00Z">
          <w:pPr>
            <w:widowControl w:val="0"/>
            <w:autoSpaceDE w:val="0"/>
            <w:autoSpaceDN w:val="0"/>
            <w:adjustRightInd w:val="0"/>
          </w:pPr>
        </w:pPrChange>
      </w:pPr>
      <w:ins w:id="600" w:author="T L" w:date="2016-01-12T00:05:00Z">
        <w:r w:rsidRPr="002D7B41">
          <w:rPr>
            <w:szCs w:val="24"/>
          </w:rPr>
          <w:t xml:space="preserve">69. </w:t>
        </w:r>
        <w:r w:rsidRPr="002D7B41">
          <w:rPr>
            <w:szCs w:val="24"/>
          </w:rPr>
          <w:tab/>
        </w:r>
        <w:r w:rsidRPr="002D7B41">
          <w:rPr>
            <w:b/>
            <w:bCs/>
            <w:szCs w:val="24"/>
          </w:rPr>
          <w:t>Sarmiento F</w:t>
        </w:r>
        <w:r w:rsidRPr="002D7B41">
          <w:rPr>
            <w:szCs w:val="24"/>
          </w:rPr>
          <w:t xml:space="preserve">, </w:t>
        </w:r>
        <w:r w:rsidRPr="002D7B41">
          <w:rPr>
            <w:b/>
            <w:bCs/>
            <w:szCs w:val="24"/>
          </w:rPr>
          <w:t>Mrázek J</w:t>
        </w:r>
        <w:r w:rsidRPr="002D7B41">
          <w:rPr>
            <w:szCs w:val="24"/>
          </w:rPr>
          <w:t xml:space="preserve">, </w:t>
        </w:r>
        <w:r w:rsidRPr="002D7B41">
          <w:rPr>
            <w:b/>
            <w:bCs/>
            <w:szCs w:val="24"/>
          </w:rPr>
          <w:t>Whitman WB</w:t>
        </w:r>
        <w:r w:rsidRPr="002D7B41">
          <w:rPr>
            <w:szCs w:val="24"/>
          </w:rPr>
          <w:t xml:space="preserve">. 2013. Genome-scale analysis of gene function in the hydrogenotrophic methanogenic archaeon </w:t>
        </w:r>
        <w:r w:rsidRPr="002D7B41">
          <w:rPr>
            <w:i/>
            <w:iCs/>
            <w:szCs w:val="24"/>
          </w:rPr>
          <w:t>Methanococcus maripaludis</w:t>
        </w:r>
        <w:r w:rsidRPr="002D7B41">
          <w:rPr>
            <w:szCs w:val="24"/>
          </w:rPr>
          <w:t xml:space="preserve">. Proc Natl Acad Sci </w:t>
        </w:r>
        <w:r w:rsidRPr="002D7B41">
          <w:rPr>
            <w:b/>
            <w:bCs/>
            <w:szCs w:val="24"/>
          </w:rPr>
          <w:t>110</w:t>
        </w:r>
        <w:r w:rsidRPr="002D7B41">
          <w:rPr>
            <w:szCs w:val="24"/>
          </w:rPr>
          <w:t>:4726–4731.</w:t>
        </w:r>
      </w:ins>
    </w:p>
    <w:p w14:paraId="350AD3A3" w14:textId="77777777" w:rsidR="002D7B41" w:rsidRPr="002D7B41" w:rsidRDefault="002D7B41">
      <w:pPr>
        <w:pStyle w:val="Bibliography"/>
        <w:rPr>
          <w:ins w:id="601" w:author="T L" w:date="2016-01-12T00:05:00Z"/>
          <w:szCs w:val="24"/>
        </w:rPr>
        <w:pPrChange w:id="602" w:author="T L" w:date="2016-01-12T00:05:00Z">
          <w:pPr>
            <w:widowControl w:val="0"/>
            <w:autoSpaceDE w:val="0"/>
            <w:autoSpaceDN w:val="0"/>
            <w:adjustRightInd w:val="0"/>
          </w:pPr>
        </w:pPrChange>
      </w:pPr>
      <w:ins w:id="603" w:author="T L" w:date="2016-01-12T00:05:00Z">
        <w:r w:rsidRPr="002D7B41">
          <w:rPr>
            <w:szCs w:val="24"/>
          </w:rPr>
          <w:t xml:space="preserve">70. </w:t>
        </w:r>
        <w:r w:rsidRPr="002D7B41">
          <w:rPr>
            <w:szCs w:val="24"/>
          </w:rPr>
          <w:tab/>
        </w:r>
        <w:r w:rsidRPr="002D7B41">
          <w:rPr>
            <w:b/>
            <w:bCs/>
            <w:szCs w:val="24"/>
          </w:rPr>
          <w:t>Degtyarenko K</w:t>
        </w:r>
        <w:r w:rsidRPr="002D7B41">
          <w:rPr>
            <w:szCs w:val="24"/>
          </w:rPr>
          <w:t xml:space="preserve">, </w:t>
        </w:r>
        <w:r w:rsidRPr="002D7B41">
          <w:rPr>
            <w:b/>
            <w:bCs/>
            <w:szCs w:val="24"/>
          </w:rPr>
          <w:t>Matos P de</w:t>
        </w:r>
        <w:r w:rsidRPr="002D7B41">
          <w:rPr>
            <w:szCs w:val="24"/>
          </w:rPr>
          <w:t xml:space="preserve">, </w:t>
        </w:r>
        <w:r w:rsidRPr="002D7B41">
          <w:rPr>
            <w:b/>
            <w:bCs/>
            <w:szCs w:val="24"/>
          </w:rPr>
          <w:t>Ennis M</w:t>
        </w:r>
        <w:r w:rsidRPr="002D7B41">
          <w:rPr>
            <w:szCs w:val="24"/>
          </w:rPr>
          <w:t xml:space="preserve">, </w:t>
        </w:r>
        <w:r w:rsidRPr="002D7B41">
          <w:rPr>
            <w:b/>
            <w:bCs/>
            <w:szCs w:val="24"/>
          </w:rPr>
          <w:t>Hastings J</w:t>
        </w:r>
        <w:r w:rsidRPr="002D7B41">
          <w:rPr>
            <w:szCs w:val="24"/>
          </w:rPr>
          <w:t xml:space="preserve">, </w:t>
        </w:r>
        <w:r w:rsidRPr="002D7B41">
          <w:rPr>
            <w:b/>
            <w:bCs/>
            <w:szCs w:val="24"/>
          </w:rPr>
          <w:t>Zbinden M</w:t>
        </w:r>
        <w:r w:rsidRPr="002D7B41">
          <w:rPr>
            <w:szCs w:val="24"/>
          </w:rPr>
          <w:t xml:space="preserve">, </w:t>
        </w:r>
        <w:r w:rsidRPr="002D7B41">
          <w:rPr>
            <w:b/>
            <w:bCs/>
            <w:szCs w:val="24"/>
          </w:rPr>
          <w:t>McNaught A</w:t>
        </w:r>
        <w:r w:rsidRPr="002D7B41">
          <w:rPr>
            <w:szCs w:val="24"/>
          </w:rPr>
          <w:t xml:space="preserve">, </w:t>
        </w:r>
        <w:r w:rsidRPr="002D7B41">
          <w:rPr>
            <w:b/>
            <w:bCs/>
            <w:szCs w:val="24"/>
          </w:rPr>
          <w:t>Alcántara R</w:t>
        </w:r>
        <w:r w:rsidRPr="002D7B41">
          <w:rPr>
            <w:szCs w:val="24"/>
          </w:rPr>
          <w:t xml:space="preserve">, </w:t>
        </w:r>
        <w:r w:rsidRPr="002D7B41">
          <w:rPr>
            <w:b/>
            <w:bCs/>
            <w:szCs w:val="24"/>
          </w:rPr>
          <w:t>Darsow M</w:t>
        </w:r>
        <w:r w:rsidRPr="002D7B41">
          <w:rPr>
            <w:szCs w:val="24"/>
          </w:rPr>
          <w:t xml:space="preserve">, </w:t>
        </w:r>
        <w:r w:rsidRPr="002D7B41">
          <w:rPr>
            <w:b/>
            <w:bCs/>
            <w:szCs w:val="24"/>
          </w:rPr>
          <w:t>Guedj M</w:t>
        </w:r>
        <w:r w:rsidRPr="002D7B41">
          <w:rPr>
            <w:szCs w:val="24"/>
          </w:rPr>
          <w:t xml:space="preserve">, </w:t>
        </w:r>
        <w:r w:rsidRPr="002D7B41">
          <w:rPr>
            <w:b/>
            <w:bCs/>
            <w:szCs w:val="24"/>
          </w:rPr>
          <w:t>Ashburner M</w:t>
        </w:r>
        <w:r w:rsidRPr="002D7B41">
          <w:rPr>
            <w:szCs w:val="24"/>
          </w:rPr>
          <w:t xml:space="preserve">. 2008. ChEBI: a database and ontology for chemical entities of biological interest. Nucleic Acids Res </w:t>
        </w:r>
        <w:r w:rsidRPr="002D7B41">
          <w:rPr>
            <w:b/>
            <w:bCs/>
            <w:szCs w:val="24"/>
          </w:rPr>
          <w:t>36</w:t>
        </w:r>
        <w:r w:rsidRPr="002D7B41">
          <w:rPr>
            <w:szCs w:val="24"/>
          </w:rPr>
          <w:t>:D344–D350.</w:t>
        </w:r>
      </w:ins>
    </w:p>
    <w:p w14:paraId="7B65E6B5" w14:textId="77777777" w:rsidR="002D7B41" w:rsidRPr="002D7B41" w:rsidRDefault="002D7B41">
      <w:pPr>
        <w:pStyle w:val="Bibliography"/>
        <w:rPr>
          <w:ins w:id="604" w:author="T L" w:date="2016-01-12T00:05:00Z"/>
          <w:szCs w:val="24"/>
        </w:rPr>
        <w:pPrChange w:id="605" w:author="T L" w:date="2016-01-12T00:05:00Z">
          <w:pPr>
            <w:widowControl w:val="0"/>
            <w:autoSpaceDE w:val="0"/>
            <w:autoSpaceDN w:val="0"/>
            <w:adjustRightInd w:val="0"/>
          </w:pPr>
        </w:pPrChange>
      </w:pPr>
      <w:ins w:id="606" w:author="T L" w:date="2016-01-12T00:05:00Z">
        <w:r w:rsidRPr="002D7B41">
          <w:rPr>
            <w:szCs w:val="24"/>
          </w:rPr>
          <w:t xml:space="preserve">71. </w:t>
        </w:r>
        <w:r w:rsidRPr="002D7B41">
          <w:rPr>
            <w:szCs w:val="24"/>
          </w:rPr>
          <w:tab/>
        </w:r>
        <w:r w:rsidRPr="002D7B41">
          <w:rPr>
            <w:b/>
            <w:bCs/>
            <w:szCs w:val="24"/>
          </w:rPr>
          <w:t>Hucka M</w:t>
        </w:r>
        <w:r w:rsidRPr="002D7B41">
          <w:rPr>
            <w:szCs w:val="24"/>
          </w:rPr>
          <w:t xml:space="preserve">, </w:t>
        </w:r>
        <w:r w:rsidRPr="002D7B41">
          <w:rPr>
            <w:b/>
            <w:bCs/>
            <w:szCs w:val="24"/>
          </w:rPr>
          <w:t>Finney A</w:t>
        </w:r>
        <w:r w:rsidRPr="002D7B41">
          <w:rPr>
            <w:szCs w:val="24"/>
          </w:rPr>
          <w:t xml:space="preserve">, </w:t>
        </w:r>
        <w:r w:rsidRPr="002D7B41">
          <w:rPr>
            <w:b/>
            <w:bCs/>
            <w:szCs w:val="24"/>
          </w:rPr>
          <w:t>Sauro HM</w:t>
        </w:r>
        <w:r w:rsidRPr="002D7B41">
          <w:rPr>
            <w:szCs w:val="24"/>
          </w:rPr>
          <w:t xml:space="preserve">, </w:t>
        </w:r>
        <w:r w:rsidRPr="002D7B41">
          <w:rPr>
            <w:b/>
            <w:bCs/>
            <w:szCs w:val="24"/>
          </w:rPr>
          <w:t>Bolouri H</w:t>
        </w:r>
        <w:r w:rsidRPr="002D7B41">
          <w:rPr>
            <w:szCs w:val="24"/>
          </w:rPr>
          <w:t xml:space="preserve">, </w:t>
        </w:r>
        <w:r w:rsidRPr="002D7B41">
          <w:rPr>
            <w:b/>
            <w:bCs/>
            <w:szCs w:val="24"/>
          </w:rPr>
          <w:t>Doyle JC</w:t>
        </w:r>
        <w:r w:rsidRPr="002D7B41">
          <w:rPr>
            <w:szCs w:val="24"/>
          </w:rPr>
          <w:t xml:space="preserve">, </w:t>
        </w:r>
        <w:r w:rsidRPr="002D7B41">
          <w:rPr>
            <w:b/>
            <w:bCs/>
            <w:szCs w:val="24"/>
          </w:rPr>
          <w:t>Kitano H</w:t>
        </w:r>
        <w:r w:rsidRPr="002D7B41">
          <w:rPr>
            <w:szCs w:val="24"/>
          </w:rPr>
          <w:t xml:space="preserve">, </w:t>
        </w:r>
        <w:r w:rsidRPr="002D7B41">
          <w:rPr>
            <w:b/>
            <w:bCs/>
            <w:szCs w:val="24"/>
          </w:rPr>
          <w:t>Forum  and the rest of the S</w:t>
        </w:r>
        <w:r w:rsidRPr="002D7B41">
          <w:rPr>
            <w:szCs w:val="24"/>
          </w:rPr>
          <w:t xml:space="preserve">, </w:t>
        </w:r>
        <w:r w:rsidRPr="002D7B41">
          <w:rPr>
            <w:b/>
            <w:bCs/>
            <w:szCs w:val="24"/>
          </w:rPr>
          <w:t>Arkin AP</w:t>
        </w:r>
        <w:r w:rsidRPr="002D7B41">
          <w:rPr>
            <w:szCs w:val="24"/>
          </w:rPr>
          <w:t xml:space="preserve">, </w:t>
        </w:r>
        <w:r w:rsidRPr="002D7B41">
          <w:rPr>
            <w:b/>
            <w:bCs/>
            <w:szCs w:val="24"/>
          </w:rPr>
          <w:t>Bornstein BJ</w:t>
        </w:r>
        <w:r w:rsidRPr="002D7B41">
          <w:rPr>
            <w:szCs w:val="24"/>
          </w:rPr>
          <w:t xml:space="preserve">, </w:t>
        </w:r>
        <w:r w:rsidRPr="002D7B41">
          <w:rPr>
            <w:b/>
            <w:bCs/>
            <w:szCs w:val="24"/>
          </w:rPr>
          <w:t>Bray D</w:t>
        </w:r>
        <w:r w:rsidRPr="002D7B41">
          <w:rPr>
            <w:szCs w:val="24"/>
          </w:rPr>
          <w:t xml:space="preserve">, </w:t>
        </w:r>
        <w:r w:rsidRPr="002D7B41">
          <w:rPr>
            <w:b/>
            <w:bCs/>
            <w:szCs w:val="24"/>
          </w:rPr>
          <w:t>Cornish-Bowden A</w:t>
        </w:r>
        <w:r w:rsidRPr="002D7B41">
          <w:rPr>
            <w:szCs w:val="24"/>
          </w:rPr>
          <w:t xml:space="preserve">, </w:t>
        </w:r>
        <w:r w:rsidRPr="002D7B41">
          <w:rPr>
            <w:b/>
            <w:bCs/>
            <w:szCs w:val="24"/>
          </w:rPr>
          <w:t>Cuellar AA</w:t>
        </w:r>
        <w:r w:rsidRPr="002D7B41">
          <w:rPr>
            <w:szCs w:val="24"/>
          </w:rPr>
          <w:t xml:space="preserve">, </w:t>
        </w:r>
        <w:r w:rsidRPr="002D7B41">
          <w:rPr>
            <w:b/>
            <w:bCs/>
            <w:szCs w:val="24"/>
          </w:rPr>
          <w:t>Dronov S</w:t>
        </w:r>
        <w:r w:rsidRPr="002D7B41">
          <w:rPr>
            <w:szCs w:val="24"/>
          </w:rPr>
          <w:t xml:space="preserve">, </w:t>
        </w:r>
        <w:r w:rsidRPr="002D7B41">
          <w:rPr>
            <w:b/>
            <w:bCs/>
            <w:szCs w:val="24"/>
          </w:rPr>
          <w:t>Gilles ED</w:t>
        </w:r>
        <w:r w:rsidRPr="002D7B41">
          <w:rPr>
            <w:szCs w:val="24"/>
          </w:rPr>
          <w:t xml:space="preserve">, </w:t>
        </w:r>
        <w:r w:rsidRPr="002D7B41">
          <w:rPr>
            <w:b/>
            <w:bCs/>
            <w:szCs w:val="24"/>
          </w:rPr>
          <w:t>Ginkel M</w:t>
        </w:r>
        <w:r w:rsidRPr="002D7B41">
          <w:rPr>
            <w:szCs w:val="24"/>
          </w:rPr>
          <w:t xml:space="preserve">, </w:t>
        </w:r>
        <w:r w:rsidRPr="002D7B41">
          <w:rPr>
            <w:b/>
            <w:bCs/>
            <w:szCs w:val="24"/>
          </w:rPr>
          <w:t>Gor V</w:t>
        </w:r>
        <w:r w:rsidRPr="002D7B41">
          <w:rPr>
            <w:szCs w:val="24"/>
          </w:rPr>
          <w:t xml:space="preserve">, </w:t>
        </w:r>
        <w:r w:rsidRPr="002D7B41">
          <w:rPr>
            <w:b/>
            <w:bCs/>
            <w:szCs w:val="24"/>
          </w:rPr>
          <w:t>Goryanin II</w:t>
        </w:r>
        <w:r w:rsidRPr="002D7B41">
          <w:rPr>
            <w:szCs w:val="24"/>
          </w:rPr>
          <w:t xml:space="preserve">, </w:t>
        </w:r>
        <w:r w:rsidRPr="002D7B41">
          <w:rPr>
            <w:b/>
            <w:bCs/>
            <w:szCs w:val="24"/>
          </w:rPr>
          <w:t>Hedley WJ</w:t>
        </w:r>
        <w:r w:rsidRPr="002D7B41">
          <w:rPr>
            <w:szCs w:val="24"/>
          </w:rPr>
          <w:t xml:space="preserve">, </w:t>
        </w:r>
        <w:r w:rsidRPr="002D7B41">
          <w:rPr>
            <w:b/>
            <w:bCs/>
            <w:szCs w:val="24"/>
          </w:rPr>
          <w:t>Hodgman TC</w:t>
        </w:r>
        <w:r w:rsidRPr="002D7B41">
          <w:rPr>
            <w:szCs w:val="24"/>
          </w:rPr>
          <w:t xml:space="preserve">, </w:t>
        </w:r>
        <w:r w:rsidRPr="002D7B41">
          <w:rPr>
            <w:b/>
            <w:bCs/>
            <w:szCs w:val="24"/>
          </w:rPr>
          <w:t>Hofmeyr J-H</w:t>
        </w:r>
        <w:r w:rsidRPr="002D7B41">
          <w:rPr>
            <w:szCs w:val="24"/>
          </w:rPr>
          <w:t xml:space="preserve">, </w:t>
        </w:r>
        <w:r w:rsidRPr="002D7B41">
          <w:rPr>
            <w:b/>
            <w:bCs/>
            <w:szCs w:val="24"/>
          </w:rPr>
          <w:t>Hunter PJ</w:t>
        </w:r>
        <w:r w:rsidRPr="002D7B41">
          <w:rPr>
            <w:szCs w:val="24"/>
          </w:rPr>
          <w:t xml:space="preserve">, </w:t>
        </w:r>
        <w:r w:rsidRPr="002D7B41">
          <w:rPr>
            <w:b/>
            <w:bCs/>
            <w:szCs w:val="24"/>
          </w:rPr>
          <w:t>Juty NS</w:t>
        </w:r>
        <w:r w:rsidRPr="002D7B41">
          <w:rPr>
            <w:szCs w:val="24"/>
          </w:rPr>
          <w:t xml:space="preserve">, </w:t>
        </w:r>
        <w:r w:rsidRPr="002D7B41">
          <w:rPr>
            <w:b/>
            <w:bCs/>
            <w:szCs w:val="24"/>
          </w:rPr>
          <w:t>Kasberger JL</w:t>
        </w:r>
        <w:r w:rsidRPr="002D7B41">
          <w:rPr>
            <w:szCs w:val="24"/>
          </w:rPr>
          <w:t xml:space="preserve">, </w:t>
        </w:r>
        <w:r w:rsidRPr="002D7B41">
          <w:rPr>
            <w:b/>
            <w:bCs/>
            <w:szCs w:val="24"/>
          </w:rPr>
          <w:t>Kremling A</w:t>
        </w:r>
        <w:r w:rsidRPr="002D7B41">
          <w:rPr>
            <w:szCs w:val="24"/>
          </w:rPr>
          <w:t xml:space="preserve">, </w:t>
        </w:r>
        <w:r w:rsidRPr="002D7B41">
          <w:rPr>
            <w:b/>
            <w:bCs/>
            <w:szCs w:val="24"/>
          </w:rPr>
          <w:t>Kummer U</w:t>
        </w:r>
        <w:r w:rsidRPr="002D7B41">
          <w:rPr>
            <w:szCs w:val="24"/>
          </w:rPr>
          <w:t xml:space="preserve">, </w:t>
        </w:r>
        <w:r w:rsidRPr="002D7B41">
          <w:rPr>
            <w:b/>
            <w:bCs/>
            <w:szCs w:val="24"/>
          </w:rPr>
          <w:t>Novère NL</w:t>
        </w:r>
        <w:r w:rsidRPr="002D7B41">
          <w:rPr>
            <w:szCs w:val="24"/>
          </w:rPr>
          <w:t xml:space="preserve">, </w:t>
        </w:r>
        <w:r w:rsidRPr="002D7B41">
          <w:rPr>
            <w:b/>
            <w:bCs/>
            <w:szCs w:val="24"/>
          </w:rPr>
          <w:t>Loew LM</w:t>
        </w:r>
        <w:r w:rsidRPr="002D7B41">
          <w:rPr>
            <w:szCs w:val="24"/>
          </w:rPr>
          <w:t xml:space="preserve">, </w:t>
        </w:r>
        <w:r w:rsidRPr="002D7B41">
          <w:rPr>
            <w:b/>
            <w:bCs/>
            <w:szCs w:val="24"/>
          </w:rPr>
          <w:t>Lucio D</w:t>
        </w:r>
        <w:r w:rsidRPr="002D7B41">
          <w:rPr>
            <w:szCs w:val="24"/>
          </w:rPr>
          <w:t xml:space="preserve">, </w:t>
        </w:r>
        <w:r w:rsidRPr="002D7B41">
          <w:rPr>
            <w:b/>
            <w:bCs/>
            <w:szCs w:val="24"/>
          </w:rPr>
          <w:t>Mendes P</w:t>
        </w:r>
        <w:r w:rsidRPr="002D7B41">
          <w:rPr>
            <w:szCs w:val="24"/>
          </w:rPr>
          <w:t xml:space="preserve">, </w:t>
        </w:r>
        <w:r w:rsidRPr="002D7B41">
          <w:rPr>
            <w:b/>
            <w:bCs/>
            <w:szCs w:val="24"/>
          </w:rPr>
          <w:t>Minch E</w:t>
        </w:r>
        <w:r w:rsidRPr="002D7B41">
          <w:rPr>
            <w:szCs w:val="24"/>
          </w:rPr>
          <w:t xml:space="preserve">, </w:t>
        </w:r>
        <w:r w:rsidRPr="002D7B41">
          <w:rPr>
            <w:b/>
            <w:bCs/>
            <w:szCs w:val="24"/>
          </w:rPr>
          <w:t>Mjolsness ED</w:t>
        </w:r>
        <w:r w:rsidRPr="002D7B41">
          <w:rPr>
            <w:szCs w:val="24"/>
          </w:rPr>
          <w:t xml:space="preserve">, </w:t>
        </w:r>
        <w:r w:rsidRPr="002D7B41">
          <w:rPr>
            <w:b/>
            <w:bCs/>
            <w:szCs w:val="24"/>
          </w:rPr>
          <w:t>Nakayama Y</w:t>
        </w:r>
        <w:r w:rsidRPr="002D7B41">
          <w:rPr>
            <w:szCs w:val="24"/>
          </w:rPr>
          <w:t xml:space="preserve">, </w:t>
        </w:r>
        <w:r w:rsidRPr="002D7B41">
          <w:rPr>
            <w:b/>
            <w:bCs/>
            <w:szCs w:val="24"/>
          </w:rPr>
          <w:t>Nelson MR</w:t>
        </w:r>
        <w:r w:rsidRPr="002D7B41">
          <w:rPr>
            <w:szCs w:val="24"/>
          </w:rPr>
          <w:t xml:space="preserve">, </w:t>
        </w:r>
        <w:r w:rsidRPr="002D7B41">
          <w:rPr>
            <w:b/>
            <w:bCs/>
            <w:szCs w:val="24"/>
          </w:rPr>
          <w:t>Nielsen PF</w:t>
        </w:r>
        <w:r w:rsidRPr="002D7B41">
          <w:rPr>
            <w:szCs w:val="24"/>
          </w:rPr>
          <w:t xml:space="preserve">, </w:t>
        </w:r>
        <w:r w:rsidRPr="002D7B41">
          <w:rPr>
            <w:b/>
            <w:bCs/>
            <w:szCs w:val="24"/>
          </w:rPr>
          <w:t>Sakurada T</w:t>
        </w:r>
        <w:r w:rsidRPr="002D7B41">
          <w:rPr>
            <w:szCs w:val="24"/>
          </w:rPr>
          <w:t xml:space="preserve">, </w:t>
        </w:r>
        <w:r w:rsidRPr="002D7B41">
          <w:rPr>
            <w:b/>
            <w:bCs/>
            <w:szCs w:val="24"/>
          </w:rPr>
          <w:t>Schaff JC</w:t>
        </w:r>
        <w:r w:rsidRPr="002D7B41">
          <w:rPr>
            <w:szCs w:val="24"/>
          </w:rPr>
          <w:t xml:space="preserve">, </w:t>
        </w:r>
        <w:r w:rsidRPr="002D7B41">
          <w:rPr>
            <w:b/>
            <w:bCs/>
            <w:szCs w:val="24"/>
          </w:rPr>
          <w:t>Shapiro BE</w:t>
        </w:r>
        <w:r w:rsidRPr="002D7B41">
          <w:rPr>
            <w:szCs w:val="24"/>
          </w:rPr>
          <w:t xml:space="preserve">, </w:t>
        </w:r>
        <w:r w:rsidRPr="002D7B41">
          <w:rPr>
            <w:b/>
            <w:bCs/>
            <w:szCs w:val="24"/>
          </w:rPr>
          <w:t>Shimizu TS</w:t>
        </w:r>
        <w:r w:rsidRPr="002D7B41">
          <w:rPr>
            <w:szCs w:val="24"/>
          </w:rPr>
          <w:t xml:space="preserve">, </w:t>
        </w:r>
        <w:r w:rsidRPr="002D7B41">
          <w:rPr>
            <w:b/>
            <w:bCs/>
            <w:szCs w:val="24"/>
          </w:rPr>
          <w:t>Spence HD</w:t>
        </w:r>
        <w:r w:rsidRPr="002D7B41">
          <w:rPr>
            <w:szCs w:val="24"/>
          </w:rPr>
          <w:t xml:space="preserve">, </w:t>
        </w:r>
        <w:r w:rsidRPr="002D7B41">
          <w:rPr>
            <w:b/>
            <w:bCs/>
            <w:szCs w:val="24"/>
          </w:rPr>
          <w:t>Stelling J</w:t>
        </w:r>
        <w:r w:rsidRPr="002D7B41">
          <w:rPr>
            <w:szCs w:val="24"/>
          </w:rPr>
          <w:t xml:space="preserve">, </w:t>
        </w:r>
        <w:r w:rsidRPr="002D7B41">
          <w:rPr>
            <w:b/>
            <w:bCs/>
            <w:szCs w:val="24"/>
          </w:rPr>
          <w:t>Takahashi K</w:t>
        </w:r>
        <w:r w:rsidRPr="002D7B41">
          <w:rPr>
            <w:szCs w:val="24"/>
          </w:rPr>
          <w:t xml:space="preserve">, </w:t>
        </w:r>
        <w:r w:rsidRPr="002D7B41">
          <w:rPr>
            <w:b/>
            <w:bCs/>
            <w:szCs w:val="24"/>
          </w:rPr>
          <w:t>Tomita M</w:t>
        </w:r>
        <w:r w:rsidRPr="002D7B41">
          <w:rPr>
            <w:szCs w:val="24"/>
          </w:rPr>
          <w:t xml:space="preserve">, </w:t>
        </w:r>
        <w:r w:rsidRPr="002D7B41">
          <w:rPr>
            <w:b/>
            <w:bCs/>
            <w:szCs w:val="24"/>
          </w:rPr>
          <w:t>Wagner J</w:t>
        </w:r>
        <w:r w:rsidRPr="002D7B41">
          <w:rPr>
            <w:szCs w:val="24"/>
          </w:rPr>
          <w:t xml:space="preserve">, </w:t>
        </w:r>
        <w:r w:rsidRPr="002D7B41">
          <w:rPr>
            <w:b/>
            <w:bCs/>
            <w:szCs w:val="24"/>
          </w:rPr>
          <w:t>Wang J</w:t>
        </w:r>
        <w:r w:rsidRPr="002D7B41">
          <w:rPr>
            <w:szCs w:val="24"/>
          </w:rPr>
          <w:t xml:space="preserve">. 2003. The systems biology markup language (SBML): a medium for representation and exchange of biochemical network models. Bioinformatics </w:t>
        </w:r>
        <w:r w:rsidRPr="002D7B41">
          <w:rPr>
            <w:b/>
            <w:bCs/>
            <w:szCs w:val="24"/>
          </w:rPr>
          <w:t>19</w:t>
        </w:r>
        <w:r w:rsidRPr="002D7B41">
          <w:rPr>
            <w:szCs w:val="24"/>
          </w:rPr>
          <w:t>:524–531.</w:t>
        </w:r>
      </w:ins>
    </w:p>
    <w:p w14:paraId="0F50AD6F" w14:textId="77777777" w:rsidR="002D7B41" w:rsidRPr="002D7B41" w:rsidRDefault="002D7B41">
      <w:pPr>
        <w:pStyle w:val="Bibliography"/>
        <w:rPr>
          <w:ins w:id="607" w:author="T L" w:date="2016-01-12T00:05:00Z"/>
          <w:szCs w:val="24"/>
        </w:rPr>
        <w:pPrChange w:id="608" w:author="T L" w:date="2016-01-12T00:05:00Z">
          <w:pPr>
            <w:widowControl w:val="0"/>
            <w:autoSpaceDE w:val="0"/>
            <w:autoSpaceDN w:val="0"/>
            <w:adjustRightInd w:val="0"/>
          </w:pPr>
        </w:pPrChange>
      </w:pPr>
      <w:ins w:id="609" w:author="T L" w:date="2016-01-12T00:05:00Z">
        <w:r w:rsidRPr="002D7B41">
          <w:rPr>
            <w:szCs w:val="24"/>
          </w:rPr>
          <w:t xml:space="preserve">72. </w:t>
        </w:r>
        <w:r w:rsidRPr="002D7B41">
          <w:rPr>
            <w:szCs w:val="24"/>
          </w:rPr>
          <w:tab/>
        </w:r>
        <w:r w:rsidRPr="002D7B41">
          <w:rPr>
            <w:b/>
            <w:bCs/>
            <w:szCs w:val="24"/>
          </w:rPr>
          <w:t>Benedict MN</w:t>
        </w:r>
        <w:r w:rsidRPr="002D7B41">
          <w:rPr>
            <w:szCs w:val="24"/>
          </w:rPr>
          <w:t xml:space="preserve">, </w:t>
        </w:r>
        <w:r w:rsidRPr="002D7B41">
          <w:rPr>
            <w:b/>
            <w:bCs/>
            <w:szCs w:val="24"/>
          </w:rPr>
          <w:t>Gonnerman MC</w:t>
        </w:r>
        <w:r w:rsidRPr="002D7B41">
          <w:rPr>
            <w:szCs w:val="24"/>
          </w:rPr>
          <w:t xml:space="preserve">, </w:t>
        </w:r>
        <w:r w:rsidRPr="002D7B41">
          <w:rPr>
            <w:b/>
            <w:bCs/>
            <w:szCs w:val="24"/>
          </w:rPr>
          <w:t>Metcalf WW</w:t>
        </w:r>
        <w:r w:rsidRPr="002D7B41">
          <w:rPr>
            <w:szCs w:val="24"/>
          </w:rPr>
          <w:t xml:space="preserve">, </w:t>
        </w:r>
        <w:r w:rsidRPr="002D7B41">
          <w:rPr>
            <w:b/>
            <w:bCs/>
            <w:szCs w:val="24"/>
          </w:rPr>
          <w:t>Price ND</w:t>
        </w:r>
        <w:r w:rsidRPr="002D7B41">
          <w:rPr>
            <w:szCs w:val="24"/>
          </w:rPr>
          <w:t xml:space="preserve">. 2012. Genome-Scale Metabolic Reconstruction and Hypothesis Testing in the Methanogenic Archaeon </w:t>
        </w:r>
        <w:r w:rsidRPr="002D7B41">
          <w:rPr>
            <w:i/>
            <w:iCs/>
            <w:szCs w:val="24"/>
          </w:rPr>
          <w:t>Methanosarcina acetivorans</w:t>
        </w:r>
        <w:r w:rsidRPr="002D7B41">
          <w:rPr>
            <w:szCs w:val="24"/>
          </w:rPr>
          <w:t xml:space="preserve"> C2A. J Bacteriol </w:t>
        </w:r>
        <w:r w:rsidRPr="002D7B41">
          <w:rPr>
            <w:b/>
            <w:bCs/>
            <w:szCs w:val="24"/>
          </w:rPr>
          <w:t>194</w:t>
        </w:r>
        <w:r w:rsidRPr="002D7B41">
          <w:rPr>
            <w:szCs w:val="24"/>
          </w:rPr>
          <w:t>:855–865.</w:t>
        </w:r>
      </w:ins>
    </w:p>
    <w:p w14:paraId="7AC4ACFD" w14:textId="77777777" w:rsidR="000B43BF" w:rsidRDefault="00A40676" w:rsidP="0026382C">
      <w:pPr>
        <w:pStyle w:val="Bibliography1"/>
      </w:pPr>
      <w:r>
        <w:fldChar w:fldCharType="end"/>
      </w:r>
    </w:p>
    <w:p w14:paraId="662D5F5E" w14:textId="77777777" w:rsidR="000B43BF" w:rsidRPr="00FA2B14" w:rsidRDefault="000B43BF">
      <w:pPr>
        <w:rPr>
          <w:rFonts w:ascii="Cambria" w:eastAsia="MS Gothic" w:hAnsi="Cambria"/>
          <w:b/>
          <w:bCs/>
          <w:color w:val="365F91"/>
          <w:sz w:val="28"/>
          <w:szCs w:val="28"/>
        </w:rPr>
      </w:pPr>
      <w:r>
        <w:br w:type="page"/>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F28A786" w14:textId="77777777" w:rsidR="0098443E" w:rsidRDefault="00D808B7" w:rsidP="00D808B7">
      <w:pPr>
        <w:keepNext/>
        <w:jc w:val="center"/>
      </w:pPr>
      <w:r w:rsidRPr="00172A43">
        <w:rPr>
          <w:noProof/>
        </w:rPr>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77777777" w:rsidR="0098443E" w:rsidRPr="000B43BF" w:rsidRDefault="0098443E" w:rsidP="000B43BF">
      <w:pPr>
        <w:pStyle w:val="Caption"/>
        <w:rPr>
          <w:b w:val="0"/>
          <w:color w:val="auto"/>
          <w:sz w:val="20"/>
          <w:szCs w:val="20"/>
        </w:rPr>
      </w:pPr>
      <w:commentRangeStart w:id="610"/>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2</w:t>
      </w:r>
      <w:r w:rsidRPr="00DB27A6">
        <w:rPr>
          <w:b w:val="0"/>
          <w:color w:val="auto"/>
          <w:sz w:val="20"/>
          <w:szCs w:val="20"/>
        </w:rPr>
        <w:fldChar w:fldCharType="end"/>
      </w:r>
      <w:commentRangeEnd w:id="610"/>
      <w:r w:rsidR="00665411" w:rsidRPr="00FA2B14">
        <w:rPr>
          <w:rStyle w:val="CommentReference"/>
          <w:rFonts w:ascii="Calibri" w:hAnsi="Calibri"/>
          <w:b w:val="0"/>
          <w:bCs w:val="0"/>
          <w:color w:val="auto"/>
        </w:rPr>
        <w:commentReference w:id="610"/>
      </w:r>
      <w:r w:rsidRPr="00DB27A6">
        <w:rPr>
          <w:b w:val="0"/>
          <w:color w:val="auto"/>
          <w:sz w:val="20"/>
          <w:szCs w:val="20"/>
        </w:rPr>
        <w:t xml:space="preserve">: </w:t>
      </w:r>
      <w:r w:rsidR="00D808B7" w:rsidRPr="00172A43">
        <w:rPr>
          <w:b w:val="0"/>
          <w:color w:val="auto"/>
          <w:sz w:val="20"/>
          <w:szCs w:val="20"/>
        </w:rPr>
        <w:t>Comparing growth yield predictions on hydrogen to measured data using LOOCV (Methods). All but two predicted growth rates fall within the 95% confidence interval of the measured values. Each of the two outlying points are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∆mtd</w:t>
            </w:r>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w:t>
            </w:r>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∆fruA</w:t>
            </w:r>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∆frcA∆fruA</w:t>
            </w:r>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∆vhcAU∆vhuA</w:t>
            </w:r>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∆ehbF</w:t>
            </w:r>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77777777"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0D07C53E" w14:textId="77777777" w:rsidR="004021BA" w:rsidRPr="0026382C" w:rsidRDefault="004021BA" w:rsidP="0026382C">
      <w:pPr>
        <w:rPr>
          <w:b/>
        </w:rPr>
      </w:pPr>
    </w:p>
    <w:sectPr w:rsidR="004021BA" w:rsidRPr="0026382C" w:rsidSect="00F53A02">
      <w:footerReference w:type="default" r:id="rId14"/>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ministrator" w:date="2015-11-16T10:23:00Z" w:initials="A">
    <w:p w14:paraId="7949D5C1" w14:textId="77777777" w:rsidR="004525E8" w:rsidRDefault="004525E8">
      <w:pPr>
        <w:pStyle w:val="CommentText"/>
      </w:pPr>
      <w:r>
        <w:rPr>
          <w:rStyle w:val="CommentReference"/>
        </w:rPr>
        <w:annotationRef/>
      </w:r>
      <w:r>
        <w:t>Nearly all of these numbers need to be slightly updated to reflect some recent changes</w:t>
      </w:r>
    </w:p>
  </w:comment>
  <w:comment w:id="113" w:author="Matt" w:date="2015-12-10T17:40:00Z" w:initials="M">
    <w:p w14:paraId="209A552F" w14:textId="77777777" w:rsidR="004525E8" w:rsidRDefault="004525E8">
      <w:pPr>
        <w:pStyle w:val="CommentText"/>
      </w:pPr>
      <w:r>
        <w:rPr>
          <w:rStyle w:val="CommentReference"/>
        </w:rPr>
        <w:annotationRef/>
      </w:r>
      <w:r>
        <w:t>New portion talking about acetate assimilation</w:t>
      </w:r>
    </w:p>
  </w:comment>
  <w:comment w:id="127" w:author="Administrator" w:date="2015-11-17T17:16:00Z" w:initials="A">
    <w:p w14:paraId="5BC2C084" w14:textId="77777777" w:rsidR="004525E8" w:rsidRDefault="004525E8">
      <w:pPr>
        <w:pStyle w:val="CommentText"/>
      </w:pPr>
      <w:r>
        <w:rPr>
          <w:rStyle w:val="CommentReference"/>
        </w:rPr>
        <w:annotationRef/>
      </w:r>
      <w:r>
        <w:t xml:space="preserve">Need more meat in the specific ferredoxins; do another check on exactly what doing this shows. </w:t>
      </w:r>
    </w:p>
  </w:comment>
  <w:comment w:id="132" w:author="Administrator" w:date="2015-12-09T16:04:00Z" w:initials="A">
    <w:p w14:paraId="59607CFD" w14:textId="77777777" w:rsidR="004525E8" w:rsidRDefault="004525E8">
      <w:pPr>
        <w:pStyle w:val="CommentText"/>
      </w:pPr>
      <w:r>
        <w:rPr>
          <w:rStyle w:val="CommentReference"/>
        </w:rPr>
        <w:annotationRef/>
      </w:r>
      <w:r>
        <w:t>Whitman paper…need to look at which one</w:t>
      </w:r>
    </w:p>
  </w:comment>
  <w:comment w:id="173" w:author="Administrator" w:date="2015-09-08T16:33:00Z" w:initials="A">
    <w:p w14:paraId="65A7EB78" w14:textId="77777777" w:rsidR="004525E8" w:rsidRDefault="004525E8">
      <w:pPr>
        <w:pStyle w:val="CommentText"/>
      </w:pPr>
      <w:r>
        <w:rPr>
          <w:rStyle w:val="CommentReference"/>
        </w:rPr>
        <w:annotationRef/>
      </w:r>
      <w:r>
        <w:t>Is this common sense enough? Do I need a specific source here?</w:t>
      </w:r>
    </w:p>
  </w:comment>
  <w:comment w:id="174" w:author="T L" w:date="2016-01-12T00:30:00Z" w:initials="TL">
    <w:p w14:paraId="31F8490F" w14:textId="2EA7EB61" w:rsidR="00F8461B" w:rsidRDefault="00F8461B">
      <w:pPr>
        <w:pStyle w:val="CommentText"/>
      </w:pPr>
      <w:r>
        <w:rPr>
          <w:rStyle w:val="CommentReference"/>
        </w:rPr>
        <w:annotationRef/>
      </w:r>
      <w:r>
        <w:t>Leave it and we will see what John says.</w:t>
      </w:r>
    </w:p>
  </w:comment>
  <w:comment w:id="175" w:author="Administrator" w:date="2015-09-09T12:16:00Z" w:initials="A">
    <w:p w14:paraId="76015A91" w14:textId="77777777" w:rsidR="004525E8" w:rsidRDefault="004525E8">
      <w:pPr>
        <w:pStyle w:val="CommentText"/>
      </w:pPr>
      <w:r>
        <w:rPr>
          <w:rStyle w:val="CommentReference"/>
        </w:rPr>
        <w:annotationRef/>
      </w:r>
      <w:r>
        <w:t>Should I have a result and figure of running this code here? It seems like that might be missing right now</w:t>
      </w:r>
    </w:p>
  </w:comment>
  <w:comment w:id="176" w:author="Administrator" w:date="2015-09-09T12:18:00Z" w:initials="A">
    <w:p w14:paraId="2CFC762C" w14:textId="77777777" w:rsidR="004525E8" w:rsidRDefault="004525E8">
      <w:pPr>
        <w:pStyle w:val="CommentText"/>
      </w:pPr>
      <w:r>
        <w:rPr>
          <w:rStyle w:val="CommentReference"/>
        </w:rPr>
        <w:annotationRef/>
      </w:r>
      <w:r>
        <w:t>This is very much a “Data Availability” type section; perhaps it deserves its own short section separate from Results?</w:t>
      </w:r>
    </w:p>
  </w:comment>
  <w:comment w:id="185" w:author="Matt" w:date="2015-12-09T17:23:00Z" w:initials="M">
    <w:p w14:paraId="6C4E3572" w14:textId="77777777" w:rsidR="004525E8" w:rsidRDefault="004525E8">
      <w:pPr>
        <w:pStyle w:val="CommentText"/>
      </w:pPr>
      <w:r>
        <w:rPr>
          <w:rStyle w:val="CommentReference"/>
        </w:rPr>
        <w:annotationRef/>
      </w:r>
      <w:r>
        <w:t>Still needs an overhaul</w:t>
      </w:r>
    </w:p>
  </w:comment>
  <w:comment w:id="610" w:author="Administrator" w:date="2015-09-08T14:21:00Z" w:initials="A">
    <w:p w14:paraId="0F6550DA" w14:textId="77777777" w:rsidR="004525E8" w:rsidRDefault="004525E8">
      <w:pPr>
        <w:pStyle w:val="CommentText"/>
      </w:pPr>
      <w:r>
        <w:rPr>
          <w:rStyle w:val="CommentReference"/>
        </w:rPr>
        <w:annotationRef/>
      </w:r>
      <w:r>
        <w:t>This chart is subject to change once we can remeasure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2E61C" w14:textId="77777777" w:rsidR="00471AE2" w:rsidRDefault="00471AE2" w:rsidP="00516D83">
      <w:pPr>
        <w:spacing w:after="0" w:line="240" w:lineRule="auto"/>
      </w:pPr>
      <w:r>
        <w:separator/>
      </w:r>
    </w:p>
  </w:endnote>
  <w:endnote w:type="continuationSeparator" w:id="0">
    <w:p w14:paraId="561EB85E" w14:textId="77777777" w:rsidR="00471AE2" w:rsidRDefault="00471AE2"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4525E8" w:rsidRDefault="004525E8">
    <w:pPr>
      <w:pStyle w:val="Footer"/>
      <w:jc w:val="center"/>
    </w:pPr>
    <w:r>
      <w:fldChar w:fldCharType="begin"/>
    </w:r>
    <w:r>
      <w:instrText xml:space="preserve"> PAGE   \* MERGEFORMAT </w:instrText>
    </w:r>
    <w:r>
      <w:fldChar w:fldCharType="separate"/>
    </w:r>
    <w:r w:rsidR="00D44E0B">
      <w:rPr>
        <w:noProof/>
      </w:rPr>
      <w:t>1</w:t>
    </w:r>
    <w:r>
      <w:rPr>
        <w:noProof/>
      </w:rPr>
      <w:fldChar w:fldCharType="end"/>
    </w:r>
  </w:p>
  <w:p w14:paraId="45C11215" w14:textId="77777777" w:rsidR="004525E8" w:rsidRDefault="0045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8FBC3" w14:textId="77777777" w:rsidR="00471AE2" w:rsidRDefault="00471AE2" w:rsidP="00516D83">
      <w:pPr>
        <w:spacing w:after="0" w:line="240" w:lineRule="auto"/>
      </w:pPr>
      <w:r>
        <w:separator/>
      </w:r>
    </w:p>
  </w:footnote>
  <w:footnote w:type="continuationSeparator" w:id="0">
    <w:p w14:paraId="234CFF7C" w14:textId="77777777" w:rsidR="00471AE2" w:rsidRDefault="00471AE2"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33A3"/>
    <w:rsid w:val="00046038"/>
    <w:rsid w:val="00063E5C"/>
    <w:rsid w:val="00066B7A"/>
    <w:rsid w:val="00070CFD"/>
    <w:rsid w:val="00073EBE"/>
    <w:rsid w:val="0007719F"/>
    <w:rsid w:val="00080C5F"/>
    <w:rsid w:val="00081432"/>
    <w:rsid w:val="00081E0C"/>
    <w:rsid w:val="0008303F"/>
    <w:rsid w:val="00091F35"/>
    <w:rsid w:val="00094E1E"/>
    <w:rsid w:val="000B21BA"/>
    <w:rsid w:val="000B27FA"/>
    <w:rsid w:val="000B39C1"/>
    <w:rsid w:val="000B43BF"/>
    <w:rsid w:val="000B4992"/>
    <w:rsid w:val="000C35D5"/>
    <w:rsid w:val="000C75B4"/>
    <w:rsid w:val="000D34F2"/>
    <w:rsid w:val="000D63C1"/>
    <w:rsid w:val="000E1AD1"/>
    <w:rsid w:val="000F03F7"/>
    <w:rsid w:val="000F15FA"/>
    <w:rsid w:val="000F5D2B"/>
    <w:rsid w:val="000F6195"/>
    <w:rsid w:val="001056FA"/>
    <w:rsid w:val="00105926"/>
    <w:rsid w:val="00111F78"/>
    <w:rsid w:val="00112595"/>
    <w:rsid w:val="001143B5"/>
    <w:rsid w:val="00121FDF"/>
    <w:rsid w:val="00126BCF"/>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6387"/>
    <w:rsid w:val="002670AD"/>
    <w:rsid w:val="00270704"/>
    <w:rsid w:val="00270FE5"/>
    <w:rsid w:val="00276128"/>
    <w:rsid w:val="0027696A"/>
    <w:rsid w:val="00277E47"/>
    <w:rsid w:val="0028794B"/>
    <w:rsid w:val="00292115"/>
    <w:rsid w:val="002A1B75"/>
    <w:rsid w:val="002A1DF2"/>
    <w:rsid w:val="002A6145"/>
    <w:rsid w:val="002C5D66"/>
    <w:rsid w:val="002D69DB"/>
    <w:rsid w:val="002D7B41"/>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A1525"/>
    <w:rsid w:val="003B00CF"/>
    <w:rsid w:val="003C13B2"/>
    <w:rsid w:val="003C6A45"/>
    <w:rsid w:val="003C7D79"/>
    <w:rsid w:val="003E12B1"/>
    <w:rsid w:val="003E2C91"/>
    <w:rsid w:val="003E4220"/>
    <w:rsid w:val="003F2775"/>
    <w:rsid w:val="003F49E1"/>
    <w:rsid w:val="004021BA"/>
    <w:rsid w:val="00403FFC"/>
    <w:rsid w:val="00407143"/>
    <w:rsid w:val="00407F1B"/>
    <w:rsid w:val="004105BE"/>
    <w:rsid w:val="00414739"/>
    <w:rsid w:val="00422297"/>
    <w:rsid w:val="0042348F"/>
    <w:rsid w:val="00426CA7"/>
    <w:rsid w:val="004345D8"/>
    <w:rsid w:val="00435253"/>
    <w:rsid w:val="00444242"/>
    <w:rsid w:val="004525E8"/>
    <w:rsid w:val="00457A03"/>
    <w:rsid w:val="00464C5C"/>
    <w:rsid w:val="00464CF2"/>
    <w:rsid w:val="004677F8"/>
    <w:rsid w:val="00467AD6"/>
    <w:rsid w:val="0047027D"/>
    <w:rsid w:val="00471AE2"/>
    <w:rsid w:val="004851F9"/>
    <w:rsid w:val="004862FB"/>
    <w:rsid w:val="004913FB"/>
    <w:rsid w:val="00492B43"/>
    <w:rsid w:val="00494656"/>
    <w:rsid w:val="004A10CC"/>
    <w:rsid w:val="004A29F8"/>
    <w:rsid w:val="004B077E"/>
    <w:rsid w:val="004B6D79"/>
    <w:rsid w:val="004B6EF9"/>
    <w:rsid w:val="004C3845"/>
    <w:rsid w:val="004D13B8"/>
    <w:rsid w:val="004D5C60"/>
    <w:rsid w:val="004D5C98"/>
    <w:rsid w:val="004D5DCF"/>
    <w:rsid w:val="004E13F9"/>
    <w:rsid w:val="004F28CF"/>
    <w:rsid w:val="00501D70"/>
    <w:rsid w:val="005113F6"/>
    <w:rsid w:val="005119EB"/>
    <w:rsid w:val="00511AD1"/>
    <w:rsid w:val="0051269C"/>
    <w:rsid w:val="00513827"/>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6378"/>
    <w:rsid w:val="005E58A9"/>
    <w:rsid w:val="005E7FDF"/>
    <w:rsid w:val="005F2447"/>
    <w:rsid w:val="005F72FC"/>
    <w:rsid w:val="00603980"/>
    <w:rsid w:val="006118BA"/>
    <w:rsid w:val="006237A0"/>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13837"/>
    <w:rsid w:val="00723D56"/>
    <w:rsid w:val="0072556E"/>
    <w:rsid w:val="00735AAC"/>
    <w:rsid w:val="00737FF9"/>
    <w:rsid w:val="00752D4E"/>
    <w:rsid w:val="00756FF0"/>
    <w:rsid w:val="0076073C"/>
    <w:rsid w:val="007643C9"/>
    <w:rsid w:val="0077549E"/>
    <w:rsid w:val="0078784F"/>
    <w:rsid w:val="0079505E"/>
    <w:rsid w:val="007A2129"/>
    <w:rsid w:val="007A2B72"/>
    <w:rsid w:val="007A60D0"/>
    <w:rsid w:val="007A7ECA"/>
    <w:rsid w:val="007C259C"/>
    <w:rsid w:val="007C468E"/>
    <w:rsid w:val="007C5198"/>
    <w:rsid w:val="007D1D19"/>
    <w:rsid w:val="007D68E6"/>
    <w:rsid w:val="007E1A5A"/>
    <w:rsid w:val="007E1FB5"/>
    <w:rsid w:val="007E4615"/>
    <w:rsid w:val="007F0F45"/>
    <w:rsid w:val="007F7F53"/>
    <w:rsid w:val="008007AD"/>
    <w:rsid w:val="0080785B"/>
    <w:rsid w:val="00815A63"/>
    <w:rsid w:val="008270DA"/>
    <w:rsid w:val="008314CD"/>
    <w:rsid w:val="008367FA"/>
    <w:rsid w:val="00840DEA"/>
    <w:rsid w:val="0084303B"/>
    <w:rsid w:val="0084390A"/>
    <w:rsid w:val="00852B28"/>
    <w:rsid w:val="00853534"/>
    <w:rsid w:val="00860C6C"/>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B05"/>
    <w:rsid w:val="009253F0"/>
    <w:rsid w:val="00930A74"/>
    <w:rsid w:val="00940402"/>
    <w:rsid w:val="00941122"/>
    <w:rsid w:val="00941981"/>
    <w:rsid w:val="00941ECA"/>
    <w:rsid w:val="009423CE"/>
    <w:rsid w:val="009426B1"/>
    <w:rsid w:val="00943D68"/>
    <w:rsid w:val="00945436"/>
    <w:rsid w:val="009476C9"/>
    <w:rsid w:val="00955999"/>
    <w:rsid w:val="009626B8"/>
    <w:rsid w:val="009657EA"/>
    <w:rsid w:val="00966787"/>
    <w:rsid w:val="00966C6C"/>
    <w:rsid w:val="00967F47"/>
    <w:rsid w:val="00983F37"/>
    <w:rsid w:val="0098443E"/>
    <w:rsid w:val="00992E1B"/>
    <w:rsid w:val="009A6761"/>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865F8"/>
    <w:rsid w:val="00B92236"/>
    <w:rsid w:val="00B97142"/>
    <w:rsid w:val="00BA12DD"/>
    <w:rsid w:val="00BB4897"/>
    <w:rsid w:val="00BB5603"/>
    <w:rsid w:val="00BC4B5C"/>
    <w:rsid w:val="00BC5E1E"/>
    <w:rsid w:val="00BC613A"/>
    <w:rsid w:val="00BD1F9F"/>
    <w:rsid w:val="00BD54C7"/>
    <w:rsid w:val="00BF0803"/>
    <w:rsid w:val="00BF22C1"/>
    <w:rsid w:val="00BF524A"/>
    <w:rsid w:val="00C00B12"/>
    <w:rsid w:val="00C031A3"/>
    <w:rsid w:val="00C043B2"/>
    <w:rsid w:val="00C073FF"/>
    <w:rsid w:val="00C07F5F"/>
    <w:rsid w:val="00C127EB"/>
    <w:rsid w:val="00C22736"/>
    <w:rsid w:val="00C22C00"/>
    <w:rsid w:val="00C22EA1"/>
    <w:rsid w:val="00C24598"/>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44E0B"/>
    <w:rsid w:val="00D52762"/>
    <w:rsid w:val="00D53674"/>
    <w:rsid w:val="00D547AF"/>
    <w:rsid w:val="00D56916"/>
    <w:rsid w:val="00D61662"/>
    <w:rsid w:val="00D64CB4"/>
    <w:rsid w:val="00D71AA7"/>
    <w:rsid w:val="00D74A8B"/>
    <w:rsid w:val="00D74FA7"/>
    <w:rsid w:val="00D808B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785C"/>
    <w:rsid w:val="00E515B0"/>
    <w:rsid w:val="00E52EC2"/>
    <w:rsid w:val="00E76580"/>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F2C48"/>
    <w:rsid w:val="00EF5314"/>
    <w:rsid w:val="00EF5BC0"/>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100D"/>
    <w:rsid w:val="00F52200"/>
    <w:rsid w:val="00F53A02"/>
    <w:rsid w:val="00F53CE5"/>
    <w:rsid w:val="00F55A92"/>
    <w:rsid w:val="00F757DA"/>
    <w:rsid w:val="00F819FC"/>
    <w:rsid w:val="00F8461B"/>
    <w:rsid w:val="00F846AE"/>
    <w:rsid w:val="00F877E6"/>
    <w:rsid w:val="00F8787B"/>
    <w:rsid w:val="00F9540D"/>
    <w:rsid w:val="00FA05D1"/>
    <w:rsid w:val="00FA2B14"/>
    <w:rsid w:val="00FA45DE"/>
    <w:rsid w:val="00FA60EB"/>
    <w:rsid w:val="00FB02E8"/>
    <w:rsid w:val="00FB24B3"/>
    <w:rsid w:val="00FB6A81"/>
    <w:rsid w:val="00FC2331"/>
    <w:rsid w:val="00FC2DAB"/>
    <w:rsid w:val="00FC7166"/>
    <w:rsid w:val="00FD7D2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6B235-8A79-43D3-8F64-B952F3B2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46244</Words>
  <Characters>263593</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309219</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2016-01-11T05:49:00Z</cp:lastPrinted>
  <dcterms:created xsi:type="dcterms:W3CDTF">2016-01-12T17:15:00Z</dcterms:created>
  <dcterms:modified xsi:type="dcterms:W3CDTF">2016-01-12T17:15:00Z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id="y6Nk7Dzw"/&gt;&lt;style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