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068B2032"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proofErr w:type="spellStart"/>
      <w:r w:rsidR="00F51AEF">
        <w:t>hydrogenotrophic</w:t>
      </w:r>
      <w:proofErr w:type="spellEnd"/>
      <w:r w:rsidR="00F51AEF">
        <w:t xml:space="preserve">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xml:space="preserve">, a well-studied </w:t>
      </w:r>
      <w:proofErr w:type="spellStart"/>
      <w:r w:rsidR="00F51AEF">
        <w:t>hydrogenotrophic</w:t>
      </w:r>
      <w:proofErr w:type="spellEnd"/>
      <w:r w:rsidR="00F51AEF">
        <w:t xml:space="preserve"> marine methanogen.</w:t>
      </w:r>
      <w:r w:rsidR="003E19FC">
        <w:t xml:space="preserve"> </w:t>
      </w:r>
      <w:r w:rsidR="00651B46">
        <w:t xml:space="preserve">To better understand </w:t>
      </w:r>
      <w:proofErr w:type="spellStart"/>
      <w:r w:rsidR="00F51AEF">
        <w:t>hydrogenotrophic</w:t>
      </w:r>
      <w:proofErr w:type="spellEnd"/>
      <w:r w:rsidR="00F51AEF">
        <w:t xml:space="preserve">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reconstruction to probe </w:t>
      </w:r>
      <w:r w:rsidR="00B806A5">
        <w:t xml:space="preserve">the implications of </w:t>
      </w:r>
      <w:r w:rsidR="000E0E23">
        <w:t xml:space="preserve">electron </w:t>
      </w:r>
      <w:r w:rsidR="00B806A5">
        <w:t>bifurcation by showing its essentiality 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0F62D57" w:rsidR="009E4183" w:rsidRPr="001143B5" w:rsidRDefault="001143B5" w:rsidP="005F2447">
      <w:pPr>
        <w:spacing w:line="480" w:lineRule="auto"/>
      </w:pPr>
      <w:r>
        <w:t xml:space="preserve">Understanding and applying hydrogenotrophic methanogenesis could be key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that explicitly shows this environmentally</w:t>
      </w:r>
      <w:r w:rsidR="00C11C11">
        <w:t xml:space="preserve"> </w:t>
      </w:r>
      <w:r>
        <w:t xml:space="preserve">ubiquitous process, including energy conservation through electron bifurcation.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3BD27AF1" w14:textId="7E78781E"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9905DC">
        <w: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9905DC" w:rsidRPr="009905DC">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7C0A49">
        <w:t xml:space="preserve"> </w:t>
      </w:r>
      <w:r w:rsidR="007C0A49">
        <w:fldChar w:fldCharType="begin"/>
      </w:r>
      <w:r w:rsidR="007C0A49">
        <w:instrText xml:space="preserve"> ADDIN ZOTERO_ITEM CSL_CITATION {"citationID":"17h7j3vmpb","properties":{"formattedCitation":"(4)","plainCitation":"(4)"},"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7C0A49" w:rsidRPr="007C0A49">
        <w:t>(4)</w:t>
      </w:r>
      <w:r w:rsidR="007C0A49">
        <w:fldChar w:fldCharType="end"/>
      </w:r>
      <w:r w:rsidR="007C0A49">
        <w:t xml:space="preserve"> </w:t>
      </w:r>
      <w:r w:rsidR="00641032">
        <w:t>and</w:t>
      </w:r>
      <w:r w:rsidR="00A36979">
        <w:t xml:space="preserve"> is produced in the e</w:t>
      </w:r>
      <w:r w:rsidR="00941981">
        <w:t>nvironment</w:t>
      </w:r>
      <w:r w:rsidR="00A36979">
        <w:t xml:space="preserve"> </w:t>
      </w:r>
      <w:r w:rsidR="002670AD">
        <w:t>by</w:t>
      </w:r>
      <w:r w:rsidR="00815A63">
        <w:t xml:space="preserve"> biological</w:t>
      </w:r>
      <w:r w:rsidR="00DB0DFC">
        <w:t xml:space="preserve"> </w:t>
      </w:r>
      <w:r w:rsidR="00A87FFD">
        <w:t>and non-biological</w:t>
      </w:r>
      <w:r w:rsidR="00815A63">
        <w:t xml:space="preserve"> </w:t>
      </w:r>
      <w:r w:rsidR="00A36979">
        <w:t>sources</w:t>
      </w:r>
      <w:r w:rsidR="000B39C1">
        <w:t xml:space="preserve"> </w:t>
      </w:r>
      <w:r w:rsidR="008F77AB">
        <w:fldChar w:fldCharType="begin"/>
      </w:r>
      <w:r w:rsidR="007C0A49">
        <w: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8F77AB">
        <w:fldChar w:fldCharType="separate"/>
      </w:r>
      <w:r w:rsidR="007C0A49" w:rsidRPr="007C0A49">
        <w:t>(5)</w:t>
      </w:r>
      <w:r w:rsidR="008F77AB">
        <w:fldChar w:fldCharType="end"/>
      </w:r>
      <w:r w:rsidR="00C35E8D">
        <w:t>.</w:t>
      </w:r>
      <w:r w:rsidR="000B39C1">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7C0A49">
        <w:instrText xml:space="preserve"> ADDIN ZOTERO_ITEM CSL_CITATION {"citationID":"12d9ngkfcj","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7C0A49" w:rsidRPr="007C0A49">
        <w:t>(6)</w:t>
      </w:r>
      <w:r w:rsidR="0084390A">
        <w:fldChar w:fldCharType="end"/>
      </w:r>
      <w:r w:rsidR="0084390A">
        <w:t>. This</w:t>
      </w:r>
      <w:r w:rsidR="00B92236">
        <w:t xml:space="preserve"> group of microorganisms from the domain Archaea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p>
    <w:p w14:paraId="14C34A6D" w14:textId="59E48E08"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7C0A49">
        <w:instrText xml:space="preserve"> ADDIN ZOTERO_ITEM CSL_CITATION {"citationID":"MZqwmgiM","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7C0A49" w:rsidRPr="007C0A49">
        <w:t>(6)</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4B8091C2"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w:t>
      </w:r>
      <w:proofErr w:type="spellStart"/>
      <w:r w:rsidR="003307B5">
        <w:t>hydrogenotrophic</w:t>
      </w:r>
      <w:proofErr w:type="spellEnd"/>
      <w:r w:rsidR="003307B5">
        <w:t xml:space="preserve">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w:t>
      </w:r>
      <w:proofErr w:type="spellStart"/>
      <w:r w:rsidR="00FE2236">
        <w:t>methanogeneis</w:t>
      </w:r>
      <w:proofErr w:type="spellEnd"/>
      <w:r w:rsidR="00FE2236">
        <w:t xml:space="preserve">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323257FD"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belongs to this</w:t>
      </w:r>
      <w:r w:rsidR="009626B8">
        <w:t xml:space="preserve"> group of hydrogenotrophic 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7C0A49">
        <w:instrText xml:space="preserve"> ADDIN ZOTERO_ITEM CSL_CITATION {"citationID":"ji534o37v","properties":{"formattedCitation":"(15)","plainCitation":"(15)"},"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C0A49" w:rsidRPr="007C0A49">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biosynthes</w:t>
      </w:r>
      <w:r w:rsidR="009905DC">
        <w:t>e</w:t>
      </w:r>
      <w:r w:rsidR="00D11FBC">
        <w:t>s</w:t>
      </w:r>
      <w:proofErr w:type="spellEnd"/>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various industrial use is the obvious next step. </w:t>
      </w:r>
    </w:p>
    <w:p w14:paraId="228CACAF" w14:textId="11325948"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 xml:space="preserve">industrial </w:t>
      </w:r>
      <w:proofErr w:type="spellStart"/>
      <w:r w:rsidR="00586344">
        <w:t>biochemical</w:t>
      </w:r>
      <w:r w:rsidR="00AE21C1">
        <w:t>s</w:t>
      </w:r>
      <w:proofErr w:type="spellEnd"/>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better understanding 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09C9774A" w14:textId="0283B5B7"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w:t>
      </w:r>
      <w:r w:rsidR="004E13F9">
        <w:t xml:space="preserve">updates and </w:t>
      </w:r>
      <w:r>
        <w:t xml:space="preserve">refinements </w:t>
      </w:r>
      <w:r w:rsidR="009905DC">
        <w:t xml:space="preserve">to </w:t>
      </w:r>
      <w:r>
        <w:t>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7C0A49">
        <w:instrText xml:space="preserve"> ADDIN ZOTERO_ITEM CSL_CITATION {"citationID":"1a0pt8kc57","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7C0A49" w:rsidRPr="007C0A49">
        <w:t>(6)</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w:t>
      </w:r>
      <w:r w:rsidR="00C55F46">
        <w:t>ic considerations</w:t>
      </w:r>
      <w:r w:rsidR="00FA60EB">
        <w:t xml:space="preserve">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lastRenderedPageBreak/>
        <w:t>Methods</w:t>
      </w:r>
    </w:p>
    <w:p w14:paraId="317C384F" w14:textId="77777777" w:rsidR="00467AD6" w:rsidRDefault="00467AD6" w:rsidP="00467AD6">
      <w:pPr>
        <w:pStyle w:val="Heading2"/>
      </w:pPr>
      <w:r>
        <w:t>Genome Scale Reconstruction</w:t>
      </w:r>
      <w:r w:rsidR="00875625">
        <w:t xml:space="preserve"> Procedure</w:t>
      </w:r>
    </w:p>
    <w:p w14:paraId="0588F762" w14:textId="044EEFE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3E19FC"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MATLAB [7.14.0.739] (The MathWorks Inc., Natick, MA)</w:t>
      </w:r>
      <w:r w:rsidR="00650EC2">
        <w:t>.</w:t>
      </w:r>
      <w:r w:rsidR="00467AD6">
        <w:t xml:space="preserve"> </w:t>
      </w:r>
    </w:p>
    <w:p w14:paraId="7F5C7339" w14:textId="6840A9CD"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proofErr w:type="gramStart"/>
      <w:r w:rsidR="00C61E65">
        <w:t>Github</w:t>
      </w:r>
      <w:proofErr w:type="spellEnd"/>
      <w:r w:rsidR="00C61E65">
        <w:t>(</w:t>
      </w:r>
      <w:proofErr w:type="gramEnd"/>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27E997E2"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To </w:t>
      </w:r>
      <w:r>
        <w:lastRenderedPageBreak/>
        <w:t>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3E19FC"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3E19FC"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w:t>
      </w:r>
      <w:bookmarkStart w:id="0" w:name="_GoBack"/>
      <w:bookmarkEnd w:id="0"/>
      <w:r w:rsidRPr="00FA2B14">
        <w:rPr>
          <w:rFonts w:eastAsia="MS Mincho"/>
        </w:rPr>
        <w:t>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t xml:space="preserve">Dry Cell Weight </w:t>
      </w:r>
      <w:r w:rsidR="00611963">
        <w:t xml:space="preserve">and Growth Yield </w:t>
      </w:r>
      <w:r w:rsidR="00FB6A81">
        <w:t>Measurements</w:t>
      </w:r>
    </w:p>
    <w:p w14:paraId="276B8057" w14:textId="6F857EC5"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a </w:t>
      </w:r>
      <w:commentRangeStart w:id="1"/>
      <w:r w:rsidR="001056FA">
        <w:t>chemically defined medium</w:t>
      </w:r>
      <w:r w:rsidR="00FB6A81">
        <w:t xml:space="preserve"> </w:t>
      </w:r>
      <w:commentRangeEnd w:id="1"/>
      <w:r w:rsidR="007E3BB7">
        <w:rPr>
          <w:rStyle w:val="CommentReference"/>
          <w:rFonts w:ascii="Calibri" w:hAnsi="Calibri"/>
        </w:rPr>
        <w:commentReference w:id="1"/>
      </w:r>
      <w:r w:rsidR="00FB6A81">
        <w:t>(</w:t>
      </w:r>
      <w:r w:rsidR="00D52762">
        <w:t>Supplementary Materials</w:t>
      </w:r>
      <w:r w:rsidR="00FB6A81">
        <w:t>) using 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ins w:id="2" w:author="John Leigh" w:date="2016-01-25T14:52:00Z">
        <w:r w:rsidR="00E009DF">
          <w:t xml:space="preserve">of a </w:t>
        </w:r>
      </w:ins>
      <w:r w:rsidR="00FB6A81">
        <w:t>H</w:t>
      </w:r>
      <w:r w:rsidR="00FB6A81" w:rsidRPr="00FB6A81">
        <w:rPr>
          <w:vertAlign w:val="subscript"/>
        </w:rPr>
        <w:t>2</w:t>
      </w:r>
      <w:r w:rsidR="00FB6A81">
        <w:t>S</w:t>
      </w:r>
      <w:ins w:id="3" w:author="John Leigh" w:date="2016-01-25T14:54:00Z">
        <w:r w:rsidR="00E009DF">
          <w:t>:Ar mixture (1:99 v/v)</w:t>
        </w:r>
      </w:ins>
      <w:r w:rsidR="00FB6A81">
        <w:t>,</w:t>
      </w:r>
      <w:r w:rsidR="002A1B75">
        <w:t xml:space="preserve"> and a balance of N</w:t>
      </w:r>
      <w:r w:rsidR="002A1B75" w:rsidRPr="002A1B75">
        <w:rPr>
          <w:vertAlign w:val="subscript"/>
        </w:rPr>
        <w:t>2</w:t>
      </w:r>
      <w:r w:rsidR="002A1B75">
        <w:t xml:space="preserve"> up to a total 200 mL/min.</w:t>
      </w:r>
      <w:ins w:id="4" w:author="John Leigh" w:date="2016-01-26T20:24:00Z">
        <w:r w:rsidR="00083FBB">
          <w:t xml:space="preserve"> </w:t>
        </w:r>
      </w:ins>
      <w:moveToRangeStart w:id="5" w:author="John Leigh" w:date="2016-01-26T20:24:00Z" w:name="move315459209"/>
      <w:moveTo w:id="6" w:author="John Leigh" w:date="2016-01-26T20:24:00Z">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commentRangeStart w:id="7"/>
        <w:r w:rsidR="00083FBB">
          <w:t>time point</w:t>
        </w:r>
        <w:commentRangeEnd w:id="7"/>
        <w:r w:rsidR="00083FBB">
          <w:rPr>
            <w:rStyle w:val="CommentReference"/>
            <w:rFonts w:ascii="Calibri" w:hAnsi="Calibri"/>
          </w:rPr>
          <w:commentReference w:id="7"/>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moveTo>
      <w:moveToRangeEnd w:id="5"/>
    </w:p>
    <w:p w14:paraId="62275EF2" w14:textId="62B0EFFF" w:rsidR="001056FA" w:rsidRDefault="00E124F1" w:rsidP="00E124F1">
      <w:pPr>
        <w:spacing w:line="480" w:lineRule="auto"/>
        <w:rPr>
          <w:ins w:id="8" w:author="John Leigh" w:date="2016-01-26T20:06:00Z"/>
        </w:rPr>
      </w:pPr>
      <w:r>
        <w:lastRenderedPageBreak/>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4105BE">
        <w:t>.</w:t>
      </w:r>
      <w:commentRangeStart w:id="9"/>
      <w:r w:rsidR="00F55A92">
        <w:t xml:space="preserve"> </w:t>
      </w:r>
      <w:commentRangeEnd w:id="9"/>
      <w:r w:rsidR="005439A6">
        <w:rPr>
          <w:rStyle w:val="CommentReference"/>
          <w:rFonts w:ascii="Calibri" w:hAnsi="Calibri"/>
        </w:rPr>
        <w:commentReference w:id="9"/>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del w:id="10" w:author="John Leigh" w:date="2016-01-25T14:56:00Z">
        <w:r w:rsidR="00650EC2" w:rsidDel="005439A6">
          <w:delText xml:space="preserve">were </w:delText>
        </w:r>
      </w:del>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ins w:id="11" w:author="John Leigh" w:date="2016-01-26T20:06:00Z"/>
          <w:rFonts w:eastAsia="MS Mincho"/>
        </w:rPr>
      </w:pPr>
      <w:commentRangeStart w:id="12"/>
      <w:ins w:id="13" w:author="John Leigh" w:date="2016-01-26T20:06:00Z">
        <w:r w:rsidRPr="00FA2B14">
          <w:rPr>
            <w:rFonts w:eastAsia="MS Mincho"/>
          </w:rPr>
          <w:t xml:space="preserve">Growth yields </w:t>
        </w:r>
        <w:commentRangeEnd w:id="12"/>
        <w:r w:rsidR="007E3BB7">
          <w:rPr>
            <w:rStyle w:val="CommentReference"/>
            <w:rFonts w:ascii="Calibri" w:hAnsi="Calibri"/>
          </w:rPr>
          <w:commentReference w:id="12"/>
        </w:r>
        <w:r w:rsidRPr="00FA2B14">
          <w:rPr>
            <w:rFonts w:eastAsia="MS Mincho"/>
          </w:rPr>
          <w:t>were calculated based on doubling time (t</w:t>
        </w:r>
        <w:r w:rsidRPr="00FA2B14">
          <w:rPr>
            <w:rFonts w:eastAsia="MS Mincho"/>
            <w:vertAlign w:val="subscript"/>
          </w:rPr>
          <w:t>d</w:t>
        </w:r>
      </w:ins>
      <w:ins w:id="14" w:author="John Leigh" w:date="2016-01-27T13:40:00Z">
        <w:r w:rsidR="00FD6E1C">
          <w:rPr>
            <w:rFonts w:eastAsia="MS Mincho"/>
          </w:rPr>
          <w:t>, equal to ln(2) x (dilution rate x 60)</w:t>
        </w:r>
        <w:r w:rsidR="00FD6E1C" w:rsidRPr="003E19FC">
          <w:rPr>
            <w:rFonts w:eastAsia="MS Mincho"/>
            <w:vertAlign w:val="superscript"/>
          </w:rPr>
          <w:t>-1</w:t>
        </w:r>
      </w:ins>
      <w:ins w:id="15" w:author="John Leigh" w:date="2016-01-27T13:44:00Z">
        <w:r w:rsidR="00FD6E1C">
          <w:rPr>
            <w:rFonts w:eastAsia="MS Mincho"/>
          </w:rPr>
          <w:t>)</w:t>
        </w:r>
      </w:ins>
      <w:ins w:id="16" w:author="John Leigh" w:date="2016-01-26T20:06:00Z">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ins>
    </w:p>
    <w:p w14:paraId="36250D56" w14:textId="77777777" w:rsidR="00611963" w:rsidRPr="00A20F0F" w:rsidRDefault="003E19FC" w:rsidP="00611963">
      <w:pPr>
        <w:spacing w:line="480" w:lineRule="auto"/>
        <w:rPr>
          <w:ins w:id="17" w:author="John Leigh" w:date="2016-01-26T20:06:00Z"/>
          <w:rFonts w:eastAsia="MS Mincho"/>
        </w:rPr>
      </w:pPr>
      <m:oMathPara>
        <m:oMath>
          <m:sSub>
            <m:sSubPr>
              <m:ctrlPr>
                <w:ins w:id="18" w:author="John Leigh" w:date="2016-01-26T20:06:00Z">
                  <w:rPr>
                    <w:rFonts w:ascii="Cambria Math" w:eastAsia="MS Mincho" w:hAnsi="Cambria Math"/>
                    <w:i/>
                  </w:rPr>
                </w:ins>
              </m:ctrlPr>
            </m:sSubPr>
            <m:e>
              <m:r>
                <w:ins w:id="19" w:author="John Leigh" w:date="2016-01-26T20:06:00Z">
                  <w:rPr>
                    <w:rFonts w:ascii="Cambria Math" w:eastAsia="MS Mincho" w:hAnsi="Cambria Math"/>
                  </w:rPr>
                  <m:t>Y</m:t>
                </w:ins>
              </m:r>
            </m:e>
            <m:sub>
              <m:r>
                <w:ins w:id="20" w:author="John Leigh" w:date="2016-01-26T20:06:00Z">
                  <w:rPr>
                    <w:rFonts w:ascii="Cambria Math" w:eastAsia="MS Mincho" w:hAnsi="Cambria Math"/>
                  </w:rPr>
                  <m:t>GDW/CH4</m:t>
                </w:ins>
              </m:r>
            </m:sub>
          </m:sSub>
          <m:r>
            <w:ins w:id="21" w:author="John Leigh" w:date="2016-01-26T20:06:00Z">
              <w:rPr>
                <w:rFonts w:ascii="Cambria Math" w:eastAsia="MS Mincho" w:hAnsi="Cambria Math"/>
              </w:rPr>
              <m:t>=</m:t>
            </w:ins>
          </m:r>
          <m:f>
            <m:fPr>
              <m:ctrlPr>
                <w:ins w:id="22" w:author="John Leigh" w:date="2016-01-26T20:06:00Z">
                  <w:rPr>
                    <w:rFonts w:ascii="Cambria Math" w:eastAsia="MS Mincho" w:hAnsi="Cambria Math"/>
                    <w:i/>
                  </w:rPr>
                </w:ins>
              </m:ctrlPr>
            </m:fPr>
            <m:num>
              <m:sSub>
                <m:sSubPr>
                  <m:ctrlPr>
                    <w:ins w:id="23" w:author="John Leigh" w:date="2016-01-26T20:06:00Z">
                      <w:rPr>
                        <w:rFonts w:ascii="Cambria Math" w:eastAsia="MS Mincho" w:hAnsi="Cambria Math"/>
                        <w:i/>
                      </w:rPr>
                    </w:ins>
                  </m:ctrlPr>
                </m:sSubPr>
                <m:e>
                  <m:r>
                    <w:ins w:id="24" w:author="John Leigh" w:date="2016-01-26T20:06:00Z">
                      <w:rPr>
                        <w:rFonts w:ascii="Cambria Math" w:eastAsia="MS Mincho" w:hAnsi="Cambria Math"/>
                      </w:rPr>
                      <m:t>OD</m:t>
                    </w:ins>
                  </m:r>
                </m:e>
                <m:sub>
                  <m:r>
                    <w:ins w:id="25" w:author="John Leigh" w:date="2016-01-26T20:06:00Z">
                      <w:rPr>
                        <w:rFonts w:ascii="Cambria Math" w:eastAsia="MS Mincho" w:hAnsi="Cambria Math"/>
                      </w:rPr>
                      <m:t>660</m:t>
                    </w:ins>
                  </m:r>
                </m:sub>
              </m:sSub>
            </m:num>
            <m:den>
              <m:r>
                <w:ins w:id="26" w:author="John Leigh" w:date="2016-01-26T20:06:00Z">
                  <w:rPr>
                    <w:rFonts w:ascii="Cambria Math" w:eastAsia="MS Mincho" w:hAnsi="Cambria Math"/>
                  </w:rPr>
                  <m:t>C</m:t>
                </w:ins>
              </m:r>
              <m:sSub>
                <m:sSubPr>
                  <m:ctrlPr>
                    <w:ins w:id="27" w:author="John Leigh" w:date="2016-01-26T20:06:00Z">
                      <w:rPr>
                        <w:rFonts w:ascii="Cambria Math" w:eastAsia="MS Mincho" w:hAnsi="Cambria Math"/>
                        <w:i/>
                      </w:rPr>
                    </w:ins>
                  </m:ctrlPr>
                </m:sSubPr>
                <m:e>
                  <m:r>
                    <w:ins w:id="28" w:author="John Leigh" w:date="2016-01-26T20:06:00Z">
                      <w:rPr>
                        <w:rFonts w:ascii="Cambria Math" w:eastAsia="MS Mincho" w:hAnsi="Cambria Math"/>
                      </w:rPr>
                      <m:t>H</m:t>
                    </w:ins>
                  </m:r>
                </m:e>
                <m:sub>
                  <m:r>
                    <w:ins w:id="29" w:author="John Leigh" w:date="2016-01-26T20:06:00Z">
                      <w:rPr>
                        <w:rFonts w:ascii="Cambria Math" w:eastAsia="MS Mincho" w:hAnsi="Cambria Math"/>
                      </w:rPr>
                      <m:t>4</m:t>
                    </w:ins>
                  </m:r>
                </m:sub>
              </m:sSub>
              <m:r>
                <w:ins w:id="30" w:author="John Leigh" w:date="2016-01-26T20:06:00Z">
                  <w:rPr>
                    <w:rFonts w:ascii="Cambria Math" w:eastAsia="MS Mincho" w:hAnsi="Cambria Math"/>
                  </w:rPr>
                  <m:t>(</m:t>
                </w:ins>
              </m:r>
              <m:f>
                <m:fPr>
                  <m:ctrlPr>
                    <w:ins w:id="31" w:author="John Leigh" w:date="2016-01-26T20:06:00Z">
                      <w:rPr>
                        <w:rFonts w:ascii="Cambria Math" w:eastAsia="MS Mincho" w:hAnsi="Cambria Math"/>
                        <w:i/>
                      </w:rPr>
                    </w:ins>
                  </m:ctrlPr>
                </m:fPr>
                <m:num>
                  <m:r>
                    <w:ins w:id="32" w:author="John Leigh" w:date="2016-01-26T20:06:00Z">
                      <w:rPr>
                        <w:rFonts w:ascii="Cambria Math" w:eastAsia="MS Mincho" w:hAnsi="Cambria Math"/>
                      </w:rPr>
                      <m:t>mL</m:t>
                    </w:ins>
                  </m:r>
                </m:num>
                <m:den>
                  <m:r>
                    <w:ins w:id="33" w:author="John Leigh" w:date="2016-01-26T20:06:00Z">
                      <w:rPr>
                        <w:rFonts w:ascii="Cambria Math" w:eastAsia="MS Mincho" w:hAnsi="Cambria Math"/>
                      </w:rPr>
                      <m:t>min</m:t>
                    </w:ins>
                  </m:r>
                </m:den>
              </m:f>
              <m:r>
                <w:ins w:id="34" w:author="John Leigh" w:date="2016-01-26T20:06:00Z">
                  <w:rPr>
                    <w:rFonts w:ascii="Cambria Math" w:eastAsia="MS Mincho" w:hAnsi="Cambria Math"/>
                  </w:rPr>
                  <m:t>)</m:t>
                </w:ins>
              </m:r>
            </m:den>
          </m:f>
          <m:r>
            <w:ins w:id="35" w:author="John Leigh" w:date="2016-01-26T20:06:00Z">
              <w:rPr>
                <w:rFonts w:ascii="Cambria Math" w:eastAsia="MS Mincho" w:hAnsi="Cambria Math"/>
              </w:rPr>
              <m:t>×</m:t>
            </w:ins>
          </m:r>
          <m:f>
            <m:fPr>
              <m:ctrlPr>
                <w:ins w:id="36" w:author="John Leigh" w:date="2016-01-26T20:06:00Z">
                  <w:rPr>
                    <w:rFonts w:ascii="Cambria Math" w:eastAsia="MS Mincho" w:hAnsi="Cambria Math"/>
                    <w:i/>
                  </w:rPr>
                </w:ins>
              </m:ctrlPr>
            </m:fPr>
            <m:num>
              <m:r>
                <w:ins w:id="37" w:author="John Leigh" w:date="2016-01-26T20:06:00Z">
                  <w:rPr>
                    <w:rFonts w:ascii="Cambria Math" w:eastAsia="MS Mincho" w:hAnsi="Cambria Math"/>
                  </w:rPr>
                  <m:t>0.46g/L</m:t>
                </w:ins>
              </m:r>
            </m:num>
            <m:den>
              <m:r>
                <w:ins w:id="38" w:author="John Leigh" w:date="2016-01-26T20:06:00Z">
                  <w:rPr>
                    <w:rFonts w:ascii="Cambria Math" w:eastAsia="MS Mincho" w:hAnsi="Cambria Math"/>
                  </w:rPr>
                  <m:t>1 O</m:t>
                </w:ins>
              </m:r>
              <m:sSub>
                <m:sSubPr>
                  <m:ctrlPr>
                    <w:ins w:id="39" w:author="John Leigh" w:date="2016-01-26T20:06:00Z">
                      <w:rPr>
                        <w:rFonts w:ascii="Cambria Math" w:eastAsia="MS Mincho" w:hAnsi="Cambria Math"/>
                        <w:i/>
                      </w:rPr>
                    </w:ins>
                  </m:ctrlPr>
                </m:sSubPr>
                <m:e>
                  <m:r>
                    <w:ins w:id="40" w:author="John Leigh" w:date="2016-01-26T20:06:00Z">
                      <w:rPr>
                        <w:rFonts w:ascii="Cambria Math" w:eastAsia="MS Mincho" w:hAnsi="Cambria Math"/>
                      </w:rPr>
                      <m:t>D</m:t>
                    </w:ins>
                  </m:r>
                </m:e>
                <m:sub>
                  <m:r>
                    <w:ins w:id="41" w:author="John Leigh" w:date="2016-01-26T20:06:00Z">
                      <w:rPr>
                        <w:rFonts w:ascii="Cambria Math" w:eastAsia="MS Mincho" w:hAnsi="Cambria Math"/>
                      </w:rPr>
                      <m:t>660</m:t>
                    </w:ins>
                  </m:r>
                </m:sub>
              </m:sSub>
            </m:den>
          </m:f>
          <m:r>
            <w:ins w:id="42" w:author="John Leigh" w:date="2016-01-26T20:06:00Z">
              <w:rPr>
                <w:rFonts w:ascii="Cambria Math" w:eastAsia="MS Mincho" w:hAnsi="Cambria Math"/>
              </w:rPr>
              <m:t>×</m:t>
            </w:ins>
          </m:r>
          <m:f>
            <m:fPr>
              <m:ctrlPr>
                <w:ins w:id="43" w:author="John Leigh" w:date="2016-01-26T20:06:00Z">
                  <w:rPr>
                    <w:rFonts w:ascii="Cambria Math" w:eastAsia="MS Mincho" w:hAnsi="Cambria Math"/>
                    <w:i/>
                  </w:rPr>
                </w:ins>
              </m:ctrlPr>
            </m:fPr>
            <m:num>
              <m:r>
                <w:ins w:id="44" w:author="John Leigh" w:date="2016-01-26T20:06:00Z">
                  <w:rPr>
                    <w:rFonts w:ascii="Cambria Math" w:eastAsia="MS Mincho" w:hAnsi="Cambria Math"/>
                  </w:rPr>
                  <m:t>1</m:t>
                </w:ins>
              </m:r>
            </m:num>
            <m:den>
              <m:sSub>
                <m:sSubPr>
                  <m:ctrlPr>
                    <w:ins w:id="45" w:author="John Leigh" w:date="2016-01-26T20:06:00Z">
                      <w:rPr>
                        <w:rFonts w:ascii="Cambria Math" w:eastAsia="MS Mincho" w:hAnsi="Cambria Math"/>
                        <w:i/>
                      </w:rPr>
                    </w:ins>
                  </m:ctrlPr>
                </m:sSubPr>
                <m:e>
                  <m:r>
                    <w:ins w:id="46" w:author="John Leigh" w:date="2016-01-26T20:06:00Z">
                      <w:rPr>
                        <w:rFonts w:ascii="Cambria Math" w:eastAsia="MS Mincho" w:hAnsi="Cambria Math"/>
                      </w:rPr>
                      <m:t>t</m:t>
                    </w:ins>
                  </m:r>
                </m:e>
                <m:sub>
                  <m:r>
                    <w:ins w:id="47" w:author="John Leigh" w:date="2016-01-26T20:06:00Z">
                      <w:rPr>
                        <w:rFonts w:ascii="Cambria Math" w:eastAsia="MS Mincho" w:hAnsi="Cambria Math"/>
                      </w:rPr>
                      <m:t>d</m:t>
                    </w:ins>
                  </m:r>
                </m:sub>
              </m:sSub>
              <m:r>
                <w:ins w:id="48" w:author="John Leigh" w:date="2016-01-26T20:06:00Z">
                  <w:rPr>
                    <w:rFonts w:ascii="Cambria Math" w:eastAsia="MS Mincho" w:hAnsi="Cambria Math"/>
                  </w:rPr>
                  <m:t>(min)</m:t>
                </w:ins>
              </m:r>
            </m:den>
          </m:f>
          <m:r>
            <w:ins w:id="49" w:author="John Leigh" w:date="2016-01-26T20:06:00Z">
              <w:rPr>
                <w:rFonts w:ascii="Cambria Math" w:eastAsia="MS Mincho" w:hAnsi="Cambria Math"/>
              </w:rPr>
              <m:t>×</m:t>
            </w:ins>
          </m:r>
          <m:f>
            <m:fPr>
              <m:ctrlPr>
                <w:ins w:id="50" w:author="John Leigh" w:date="2016-01-26T20:06:00Z">
                  <w:rPr>
                    <w:rFonts w:ascii="Cambria Math" w:eastAsia="MS Mincho" w:hAnsi="Cambria Math"/>
                    <w:i/>
                  </w:rPr>
                </w:ins>
              </m:ctrlPr>
            </m:fPr>
            <m:num>
              <m:r>
                <w:ins w:id="51" w:author="John Leigh" w:date="2016-01-26T20:06:00Z">
                  <w:rPr>
                    <w:rFonts w:ascii="Cambria Math" w:eastAsia="MS Mincho" w:hAnsi="Cambria Math"/>
                  </w:rPr>
                  <m:t>22,400 mL</m:t>
                </w:ins>
              </m:r>
            </m:num>
            <m:den>
              <m:r>
                <w:ins w:id="52" w:author="John Leigh" w:date="2016-01-26T20:06:00Z">
                  <w:rPr>
                    <w:rFonts w:ascii="Cambria Math" w:eastAsia="MS Mincho" w:hAnsi="Cambria Math"/>
                  </w:rPr>
                  <m:t>m</m:t>
                </w:ins>
              </m:r>
              <m:r>
                <w:ins w:id="53" w:author="John Leigh" w:date="2016-01-26T20:06:00Z">
                  <w:rPr>
                    <w:rFonts w:ascii="Cambria Math" w:eastAsia="MS Mincho" w:hAnsi="Cambria Math"/>
                  </w:rPr>
                  <m:t>ol</m:t>
                </w:ins>
              </m:r>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300F3744"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ins w:id="54" w:author="John Leigh" w:date="2016-01-26T20:25:00Z">
        <w:r w:rsidR="00083FBB">
          <w:t>, as described above</w:t>
        </w:r>
      </w:ins>
      <w:r w:rsidR="007A7ECA">
        <w:t xml:space="preserve">. </w:t>
      </w:r>
      <w:moveFromRangeStart w:id="55" w:author="John Leigh" w:date="2016-01-26T20:24:00Z" w:name="move315459209"/>
      <w:moveFrom w:id="56" w:author="John Leigh" w:date="2016-01-26T20:24:00Z">
        <w:r w:rsidR="007A7ECA" w:rsidDel="00083FBB">
          <w:t xml:space="preserve">We altered our growth rate of </w:t>
        </w:r>
        <w:r w:rsidR="001D1107" w:rsidDel="00083FBB">
          <w:rPr>
            <w:i/>
          </w:rPr>
          <w:t>M. maripaludis</w:t>
        </w:r>
        <w:r w:rsidR="00D414E0" w:rsidDel="00083FBB">
          <w:rPr>
            <w:i/>
          </w:rPr>
          <w:t xml:space="preserve"> </w:t>
        </w:r>
        <w:r w:rsidR="00D414E0" w:rsidDel="00083FBB">
          <w:t xml:space="preserve">during steady state </w:t>
        </w:r>
        <w:r w:rsidR="007A7ECA" w:rsidDel="00083FBB">
          <w:t>by varying pump speeds to achieve dilution rates of approximately 0.045-0.090 h-1, checking OD660</w:t>
        </w:r>
        <w:r w:rsidR="007232F3" w:rsidDel="00083FBB">
          <w:t xml:space="preserve"> periodically</w:t>
        </w:r>
        <w:r w:rsidR="007A7ECA" w:rsidDel="00083FBB">
          <w:t xml:space="preserve"> to ensure steady state at each data point. </w:t>
        </w:r>
        <w:r w:rsidR="00D414E0" w:rsidDel="00083FBB">
          <w:t xml:space="preserve">For each </w:t>
        </w:r>
        <w:commentRangeStart w:id="57"/>
        <w:r w:rsidR="00D414E0" w:rsidDel="00083FBB">
          <w:t>time point</w:t>
        </w:r>
        <w:commentRangeEnd w:id="57"/>
        <w:r w:rsidR="00CB56B9" w:rsidDel="00083FBB">
          <w:rPr>
            <w:rStyle w:val="CommentReference"/>
            <w:rFonts w:ascii="Calibri" w:hAnsi="Calibri"/>
          </w:rPr>
          <w:commentReference w:id="57"/>
        </w:r>
        <w:r w:rsidR="00D414E0" w:rsidDel="00083FBB">
          <w:t xml:space="preserve">, </w:t>
        </w:r>
        <w:r w:rsidR="007A7ECA" w:rsidDel="00083FBB">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moveFrom>
      <w:moveFromRangeEnd w:id="55"/>
    </w:p>
    <w:p w14:paraId="0FB670AA" w14:textId="03AEE8FE"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secretion rate </w:t>
      </w:r>
      <w:r>
        <w:t xml:space="preserve">at each </w:t>
      </w:r>
      <w:commentRangeStart w:id="58"/>
      <w:r>
        <w:t xml:space="preserve">time point </w:t>
      </w:r>
      <w:commentRangeEnd w:id="58"/>
      <w:r w:rsidR="003C36FB">
        <w:rPr>
          <w:rStyle w:val="CommentReference"/>
          <w:rFonts w:ascii="Calibri" w:hAnsi="Calibri"/>
        </w:rPr>
        <w:commentReference w:id="58"/>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50CE2A0" w14:textId="2FDC1E6E" w:rsidR="00915E06" w:rsidRPr="00FA2B14" w:rsidDel="00611963" w:rsidRDefault="00887D9C">
      <w:pPr>
        <w:spacing w:line="480" w:lineRule="auto"/>
        <w:rPr>
          <w:del w:id="59" w:author="John Leigh" w:date="2016-01-26T20:05:00Z"/>
          <w:rFonts w:eastAsia="MS Mincho"/>
        </w:rPr>
      </w:pPr>
      <w:del w:id="60" w:author="John Leigh" w:date="2016-01-26T20:27:00Z">
        <w:r w:rsidRPr="00FA2B14" w:rsidDel="00C75D13">
          <w:rPr>
            <w:rFonts w:eastAsia="MS Mincho"/>
          </w:rPr>
          <w:delText xml:space="preserve">These </w:delText>
        </w:r>
      </w:del>
      <w:ins w:id="61" w:author="John Leigh" w:date="2016-01-26T20:27:00Z">
        <w:r w:rsidR="00C75D13">
          <w:rPr>
            <w:rFonts w:eastAsia="MS Mincho"/>
          </w:rPr>
          <w:t>Our</w:t>
        </w:r>
        <w:r w:rsidR="00C75D13" w:rsidRPr="00FA2B14">
          <w:rPr>
            <w:rFonts w:eastAsia="MS Mincho"/>
          </w:rPr>
          <w:t xml:space="preserve"> </w:t>
        </w:r>
      </w:ins>
      <w:r w:rsidRPr="00FA2B14">
        <w:rPr>
          <w:rFonts w:eastAsia="MS Mincho"/>
        </w:rPr>
        <w:t xml:space="preserve">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w:t>
      </w:r>
      <w:r w:rsidRPr="00FA2B14">
        <w:rPr>
          <w:rFonts w:eastAsia="MS Mincho"/>
        </w:rPr>
        <w:lastRenderedPageBreak/>
        <w:t xml:space="preserve">secretion flux to the measured rate in the remaining test point and predicted maximum growth rate within that constraint using our trained model. </w:t>
      </w:r>
      <w:del w:id="62" w:author="John Leigh" w:date="2016-01-26T20:05:00Z">
        <w:r w:rsidR="00915E06" w:rsidRPr="00FA2B14" w:rsidDel="00611963">
          <w:rPr>
            <w:rFonts w:eastAsia="MS Mincho"/>
          </w:rPr>
          <w:delText xml:space="preserve">Growth yields were calculated </w:delText>
        </w:r>
        <w:r w:rsidR="00F5100D" w:rsidRPr="00FA2B14" w:rsidDel="00611963">
          <w:rPr>
            <w:rFonts w:eastAsia="MS Mincho"/>
          </w:rPr>
          <w:delText>based on doubling time (t</w:delText>
        </w:r>
        <w:r w:rsidR="00F5100D" w:rsidRPr="00FA2B14" w:rsidDel="00611963">
          <w:rPr>
            <w:rFonts w:eastAsia="MS Mincho"/>
            <w:vertAlign w:val="subscript"/>
          </w:rPr>
          <w:delText>d</w:delText>
        </w:r>
        <w:r w:rsidR="00F5100D" w:rsidRPr="00FA2B14" w:rsidDel="00611963">
          <w:rPr>
            <w:rFonts w:eastAsia="MS Mincho"/>
          </w:rPr>
          <w:delText xml:space="preserve">) </w:delText>
        </w:r>
        <w:r w:rsidR="00915E06" w:rsidRPr="00FA2B14" w:rsidDel="00611963">
          <w:rPr>
            <w:rFonts w:eastAsia="MS Mincho"/>
          </w:rPr>
          <w:delText>as describe previously</w:delText>
        </w:r>
        <w:r w:rsidR="00F5100D" w:rsidRPr="00FA2B14" w:rsidDel="00611963">
          <w:rPr>
            <w:rFonts w:eastAsia="MS Mincho"/>
          </w:rPr>
          <w:delText xml:space="preserve"> </w:delText>
        </w:r>
        <w:r w:rsidR="00F5100D" w:rsidRPr="00FA2B14" w:rsidDel="00611963">
          <w:rPr>
            <w:rFonts w:eastAsia="MS Mincho"/>
          </w:rPr>
          <w:fldChar w:fldCharType="begin"/>
        </w:r>
        <w:r w:rsidR="007C0A49" w:rsidDel="00611963">
          <w:rPr>
            <w:rFonts w:eastAsia="MS Mincho"/>
          </w:rPr>
          <w:del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delInstrText>
        </w:r>
        <w:r w:rsidR="00F5100D" w:rsidRPr="00FA2B14" w:rsidDel="00611963">
          <w:rPr>
            <w:rFonts w:eastAsia="MS Mincho"/>
          </w:rPr>
          <w:fldChar w:fldCharType="separate"/>
        </w:r>
        <w:r w:rsidR="007C0A49" w:rsidRPr="007C0A49" w:rsidDel="00611963">
          <w:delText>(53)</w:delText>
        </w:r>
        <w:r w:rsidR="00F5100D" w:rsidRPr="00FA2B14" w:rsidDel="00611963">
          <w:rPr>
            <w:rFonts w:eastAsia="MS Mincho"/>
          </w:rPr>
          <w:fldChar w:fldCharType="end"/>
        </w:r>
        <w:r w:rsidR="00915E06" w:rsidRPr="00FA2B14" w:rsidDel="00611963">
          <w:rPr>
            <w:rFonts w:eastAsia="MS Mincho"/>
          </w:rPr>
          <w:delText>, but with our measured conversion between OD</w:delText>
        </w:r>
        <w:r w:rsidR="00915E06" w:rsidRPr="00FA2B14" w:rsidDel="00611963">
          <w:rPr>
            <w:rFonts w:eastAsia="MS Mincho"/>
            <w:vertAlign w:val="subscript"/>
          </w:rPr>
          <w:delText>660</w:delText>
        </w:r>
        <w:r w:rsidR="00915E06" w:rsidRPr="00FA2B14" w:rsidDel="00611963">
          <w:rPr>
            <w:rFonts w:eastAsia="MS Mincho"/>
          </w:rPr>
          <w:delText xml:space="preserve"> and cell density:</w:delText>
        </w:r>
      </w:del>
    </w:p>
    <w:p w14:paraId="3A5F0F28" w14:textId="7E4555C8" w:rsidR="00915E06" w:rsidRPr="00A20F0F" w:rsidRDefault="003E19FC" w:rsidP="00611963">
      <w:pPr>
        <w:spacing w:line="480" w:lineRule="auto"/>
        <w:rPr>
          <w:rFonts w:eastAsia="MS Mincho"/>
        </w:rPr>
      </w:pPr>
      <m:oMathPara>
        <m:oMath>
          <m:sSub>
            <m:sSubPr>
              <m:ctrlPr>
                <w:del w:id="63" w:author="John Leigh" w:date="2016-01-26T20:05:00Z">
                  <w:rPr>
                    <w:rFonts w:ascii="Cambria Math" w:eastAsia="MS Mincho" w:hAnsi="Cambria Math"/>
                    <w:i/>
                  </w:rPr>
                </w:del>
              </m:ctrlPr>
            </m:sSubPr>
            <m:e>
              <m:r>
                <w:del w:id="64" w:author="John Leigh" w:date="2016-01-26T20:05:00Z">
                  <w:rPr>
                    <w:rFonts w:ascii="Cambria Math" w:eastAsia="MS Mincho" w:hAnsi="Cambria Math"/>
                  </w:rPr>
                  <m:t>Y</m:t>
                </w:del>
              </m:r>
            </m:e>
            <m:sub>
              <m:r>
                <w:del w:id="65" w:author="John Leigh" w:date="2016-01-26T20:05:00Z">
                  <w:rPr>
                    <w:rFonts w:ascii="Cambria Math" w:eastAsia="MS Mincho" w:hAnsi="Cambria Math"/>
                  </w:rPr>
                  <m:t>GDW/CH4</m:t>
                </w:del>
              </m:r>
            </m:sub>
          </m:sSub>
          <m:r>
            <w:del w:id="66" w:author="John Leigh" w:date="2016-01-26T20:05:00Z">
              <w:rPr>
                <w:rFonts w:ascii="Cambria Math" w:eastAsia="MS Mincho" w:hAnsi="Cambria Math"/>
              </w:rPr>
              <m:t>=</m:t>
            </w:del>
          </m:r>
          <m:f>
            <m:fPr>
              <m:ctrlPr>
                <w:del w:id="67" w:author="John Leigh" w:date="2016-01-26T20:05:00Z">
                  <w:rPr>
                    <w:rFonts w:ascii="Cambria Math" w:eastAsia="MS Mincho" w:hAnsi="Cambria Math"/>
                    <w:i/>
                  </w:rPr>
                </w:del>
              </m:ctrlPr>
            </m:fPr>
            <m:num>
              <m:sSub>
                <m:sSubPr>
                  <m:ctrlPr>
                    <w:del w:id="68" w:author="John Leigh" w:date="2016-01-26T20:05:00Z">
                      <w:rPr>
                        <w:rFonts w:ascii="Cambria Math" w:eastAsia="MS Mincho" w:hAnsi="Cambria Math"/>
                        <w:i/>
                      </w:rPr>
                    </w:del>
                  </m:ctrlPr>
                </m:sSubPr>
                <m:e>
                  <m:r>
                    <w:del w:id="69" w:author="John Leigh" w:date="2016-01-26T20:05:00Z">
                      <w:rPr>
                        <w:rFonts w:ascii="Cambria Math" w:eastAsia="MS Mincho" w:hAnsi="Cambria Math"/>
                      </w:rPr>
                      <m:t>OD</m:t>
                    </w:del>
                  </m:r>
                </m:e>
                <m:sub>
                  <m:r>
                    <w:del w:id="70" w:author="John Leigh" w:date="2016-01-26T20:05:00Z">
                      <w:rPr>
                        <w:rFonts w:ascii="Cambria Math" w:eastAsia="MS Mincho" w:hAnsi="Cambria Math"/>
                      </w:rPr>
                      <m:t>660</m:t>
                    </w:del>
                  </m:r>
                </m:sub>
              </m:sSub>
            </m:num>
            <m:den>
              <m:r>
                <w:del w:id="71" w:author="John Leigh" w:date="2016-01-26T20:05:00Z">
                  <w:rPr>
                    <w:rFonts w:ascii="Cambria Math" w:eastAsia="MS Mincho" w:hAnsi="Cambria Math"/>
                  </w:rPr>
                  <m:t>C</m:t>
                </w:del>
              </m:r>
              <m:sSub>
                <m:sSubPr>
                  <m:ctrlPr>
                    <w:del w:id="72" w:author="John Leigh" w:date="2016-01-26T20:05:00Z">
                      <w:rPr>
                        <w:rFonts w:ascii="Cambria Math" w:eastAsia="MS Mincho" w:hAnsi="Cambria Math"/>
                        <w:i/>
                      </w:rPr>
                    </w:del>
                  </m:ctrlPr>
                </m:sSubPr>
                <m:e>
                  <m:r>
                    <w:del w:id="73" w:author="John Leigh" w:date="2016-01-26T20:05:00Z">
                      <w:rPr>
                        <w:rFonts w:ascii="Cambria Math" w:eastAsia="MS Mincho" w:hAnsi="Cambria Math"/>
                      </w:rPr>
                      <m:t>H</m:t>
                    </w:del>
                  </m:r>
                </m:e>
                <m:sub>
                  <m:r>
                    <w:del w:id="74" w:author="John Leigh" w:date="2016-01-26T20:05:00Z">
                      <w:rPr>
                        <w:rFonts w:ascii="Cambria Math" w:eastAsia="MS Mincho" w:hAnsi="Cambria Math"/>
                      </w:rPr>
                      <m:t>4</m:t>
                    </w:del>
                  </m:r>
                </m:sub>
              </m:sSub>
              <m:r>
                <w:del w:id="75" w:author="John Leigh" w:date="2016-01-26T20:05:00Z">
                  <w:rPr>
                    <w:rFonts w:ascii="Cambria Math" w:eastAsia="MS Mincho" w:hAnsi="Cambria Math"/>
                  </w:rPr>
                  <m:t>(</m:t>
                </w:del>
              </m:r>
              <m:f>
                <m:fPr>
                  <m:ctrlPr>
                    <w:del w:id="76" w:author="John Leigh" w:date="2016-01-26T20:05:00Z">
                      <w:rPr>
                        <w:rFonts w:ascii="Cambria Math" w:eastAsia="MS Mincho" w:hAnsi="Cambria Math"/>
                        <w:i/>
                      </w:rPr>
                    </w:del>
                  </m:ctrlPr>
                </m:fPr>
                <m:num>
                  <m:r>
                    <w:del w:id="77" w:author="John Leigh" w:date="2016-01-26T20:05:00Z">
                      <w:rPr>
                        <w:rFonts w:ascii="Cambria Math" w:eastAsia="MS Mincho" w:hAnsi="Cambria Math"/>
                      </w:rPr>
                      <m:t>mL</m:t>
                    </w:del>
                  </m:r>
                </m:num>
                <m:den>
                  <m:r>
                    <w:del w:id="78" w:author="John Leigh" w:date="2016-01-26T20:05:00Z">
                      <w:rPr>
                        <w:rFonts w:ascii="Cambria Math" w:eastAsia="MS Mincho" w:hAnsi="Cambria Math"/>
                      </w:rPr>
                      <m:t>min</m:t>
                    </w:del>
                  </m:r>
                </m:den>
              </m:f>
              <m:r>
                <w:del w:id="79" w:author="John Leigh" w:date="2016-01-26T20:05:00Z">
                  <w:rPr>
                    <w:rFonts w:ascii="Cambria Math" w:eastAsia="MS Mincho" w:hAnsi="Cambria Math"/>
                  </w:rPr>
                  <m:t>)</m:t>
                </w:del>
              </m:r>
            </m:den>
          </m:f>
          <m:r>
            <w:del w:id="80" w:author="John Leigh" w:date="2016-01-26T20:05:00Z">
              <w:rPr>
                <w:rFonts w:ascii="Cambria Math" w:eastAsia="MS Mincho" w:hAnsi="Cambria Math"/>
              </w:rPr>
              <m:t>×</m:t>
            </w:del>
          </m:r>
          <m:f>
            <m:fPr>
              <m:ctrlPr>
                <w:del w:id="81" w:author="John Leigh" w:date="2016-01-26T20:05:00Z">
                  <w:rPr>
                    <w:rFonts w:ascii="Cambria Math" w:eastAsia="MS Mincho" w:hAnsi="Cambria Math"/>
                    <w:i/>
                  </w:rPr>
                </w:del>
              </m:ctrlPr>
            </m:fPr>
            <m:num>
              <m:r>
                <w:del w:id="82" w:author="John Leigh" w:date="2016-01-26T20:05:00Z">
                  <w:rPr>
                    <w:rFonts w:ascii="Cambria Math" w:eastAsia="MS Mincho" w:hAnsi="Cambria Math"/>
                  </w:rPr>
                  <m:t>0.46g/L</m:t>
                </w:del>
              </m:r>
            </m:num>
            <m:den>
              <m:r>
                <w:del w:id="83" w:author="John Leigh" w:date="2016-01-26T20:05:00Z">
                  <w:rPr>
                    <w:rFonts w:ascii="Cambria Math" w:eastAsia="MS Mincho" w:hAnsi="Cambria Math"/>
                  </w:rPr>
                  <m:t>1 O</m:t>
                </w:del>
              </m:r>
              <m:sSub>
                <m:sSubPr>
                  <m:ctrlPr>
                    <w:del w:id="84" w:author="John Leigh" w:date="2016-01-26T20:05:00Z">
                      <w:rPr>
                        <w:rFonts w:ascii="Cambria Math" w:eastAsia="MS Mincho" w:hAnsi="Cambria Math"/>
                        <w:i/>
                      </w:rPr>
                    </w:del>
                  </m:ctrlPr>
                </m:sSubPr>
                <m:e>
                  <m:r>
                    <w:del w:id="85" w:author="John Leigh" w:date="2016-01-26T20:05:00Z">
                      <w:rPr>
                        <w:rFonts w:ascii="Cambria Math" w:eastAsia="MS Mincho" w:hAnsi="Cambria Math"/>
                      </w:rPr>
                      <m:t>D</m:t>
                    </w:del>
                  </m:r>
                </m:e>
                <m:sub>
                  <m:r>
                    <w:del w:id="86" w:author="John Leigh" w:date="2016-01-26T20:05:00Z">
                      <w:rPr>
                        <w:rFonts w:ascii="Cambria Math" w:eastAsia="MS Mincho" w:hAnsi="Cambria Math"/>
                      </w:rPr>
                      <m:t>660</m:t>
                    </w:del>
                  </m:r>
                </m:sub>
              </m:sSub>
            </m:den>
          </m:f>
          <m:r>
            <w:del w:id="87" w:author="John Leigh" w:date="2016-01-26T20:05:00Z">
              <w:rPr>
                <w:rFonts w:ascii="Cambria Math" w:eastAsia="MS Mincho" w:hAnsi="Cambria Math"/>
              </w:rPr>
              <m:t>×</m:t>
            </w:del>
          </m:r>
          <m:f>
            <m:fPr>
              <m:ctrlPr>
                <w:del w:id="88" w:author="John Leigh" w:date="2016-01-26T20:05:00Z">
                  <w:rPr>
                    <w:rFonts w:ascii="Cambria Math" w:eastAsia="MS Mincho" w:hAnsi="Cambria Math"/>
                    <w:i/>
                  </w:rPr>
                </w:del>
              </m:ctrlPr>
            </m:fPr>
            <m:num>
              <m:r>
                <w:del w:id="89" w:author="John Leigh" w:date="2016-01-26T20:05:00Z">
                  <w:rPr>
                    <w:rFonts w:ascii="Cambria Math" w:eastAsia="MS Mincho" w:hAnsi="Cambria Math"/>
                  </w:rPr>
                  <m:t>1</m:t>
                </w:del>
              </m:r>
            </m:num>
            <m:den>
              <m:sSub>
                <m:sSubPr>
                  <m:ctrlPr>
                    <w:del w:id="90" w:author="John Leigh" w:date="2016-01-26T20:05:00Z">
                      <w:rPr>
                        <w:rFonts w:ascii="Cambria Math" w:eastAsia="MS Mincho" w:hAnsi="Cambria Math"/>
                        <w:i/>
                      </w:rPr>
                    </w:del>
                  </m:ctrlPr>
                </m:sSubPr>
                <m:e>
                  <m:r>
                    <w:del w:id="91" w:author="John Leigh" w:date="2016-01-26T20:05:00Z">
                      <w:rPr>
                        <w:rFonts w:ascii="Cambria Math" w:eastAsia="MS Mincho" w:hAnsi="Cambria Math"/>
                      </w:rPr>
                      <m:t>t</m:t>
                    </w:del>
                  </m:r>
                </m:e>
                <m:sub>
                  <m:r>
                    <w:del w:id="92" w:author="John Leigh" w:date="2016-01-26T20:05:00Z">
                      <w:rPr>
                        <w:rFonts w:ascii="Cambria Math" w:eastAsia="MS Mincho" w:hAnsi="Cambria Math"/>
                      </w:rPr>
                      <m:t>d</m:t>
                    </w:del>
                  </m:r>
                </m:sub>
              </m:sSub>
              <m:r>
                <w:del w:id="93" w:author="John Leigh" w:date="2016-01-26T20:05:00Z">
                  <w:rPr>
                    <w:rFonts w:ascii="Cambria Math" w:eastAsia="MS Mincho" w:hAnsi="Cambria Math"/>
                  </w:rPr>
                  <m:t>(min)</m:t>
                </w:del>
              </m:r>
            </m:den>
          </m:f>
          <m:r>
            <w:del w:id="94" w:author="John Leigh" w:date="2016-01-26T20:05:00Z">
              <w:rPr>
                <w:rFonts w:ascii="Cambria Math" w:eastAsia="MS Mincho" w:hAnsi="Cambria Math"/>
              </w:rPr>
              <m:t>×</m:t>
            </w:del>
          </m:r>
          <m:f>
            <m:fPr>
              <m:ctrlPr>
                <w:del w:id="95" w:author="John Leigh" w:date="2016-01-26T20:05:00Z">
                  <w:rPr>
                    <w:rFonts w:ascii="Cambria Math" w:eastAsia="MS Mincho" w:hAnsi="Cambria Math"/>
                    <w:i/>
                  </w:rPr>
                </w:del>
              </m:ctrlPr>
            </m:fPr>
            <m:num>
              <m:r>
                <w:del w:id="96" w:author="John Leigh" w:date="2016-01-26T20:05:00Z">
                  <w:rPr>
                    <w:rFonts w:ascii="Cambria Math" w:eastAsia="MS Mincho" w:hAnsi="Cambria Math"/>
                  </w:rPr>
                  <m:t>22,400 mL</m:t>
                </w:del>
              </m:r>
            </m:num>
            <m:den>
              <m:r>
                <w:del w:id="97" w:author="John Leigh" w:date="2016-01-26T20:05:00Z">
                  <w:rPr>
                    <w:rFonts w:ascii="Cambria Math" w:eastAsia="MS Mincho" w:hAnsi="Cambria Math"/>
                  </w:rPr>
                  <m:t>mol</m:t>
                </w:del>
              </m:r>
            </m:den>
          </m:f>
        </m:oMath>
      </m:oMathPara>
    </w:p>
    <w:p w14:paraId="6BD5551C" w14:textId="77777777" w:rsidR="00692E06" w:rsidRPr="00FA2B14" w:rsidRDefault="00887D9C" w:rsidP="00E124F1">
      <w:pPr>
        <w:spacing w:line="480" w:lineRule="auto"/>
        <w:rPr>
          <w:rFonts w:eastAsia="MS Mincho"/>
        </w:rPr>
      </w:pPr>
      <w:r w:rsidRPr="00FA2B14">
        <w:rPr>
          <w:rFonts w:eastAsia="MS Mincho"/>
        </w:rPr>
        <w:t>All simulations were performed using the default H</w:t>
      </w:r>
      <w:r w:rsidRPr="00FA2B14">
        <w:rPr>
          <w:rFonts w:eastAsia="MS Mincho"/>
          <w:vertAlign w:val="subscript"/>
        </w:rPr>
        <w:t>2</w:t>
      </w:r>
      <w:r w:rsidRPr="00FA2B14">
        <w:rPr>
          <w:rFonts w:eastAsia="MS Mincho"/>
        </w:rPr>
        <w:t xml:space="preserve"> + CO</w:t>
      </w:r>
      <w:r w:rsidRPr="00FA2B14">
        <w:rPr>
          <w:rFonts w:eastAsia="MS Mincho"/>
          <w:vertAlign w:val="subscript"/>
        </w:rPr>
        <w:t>2</w:t>
      </w:r>
      <w:r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Pr="00FA2B14">
        <w:rPr>
          <w:rFonts w:eastAsia="MS Mincho"/>
        </w:rPr>
        <w:t xml:space="preserve">. </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98"/>
      <w:r>
        <w:t xml:space="preserve">Reconstruction </w:t>
      </w:r>
      <w:r w:rsidR="00920B05">
        <w:t>Statistics</w:t>
      </w:r>
      <w:commentRangeEnd w:id="98"/>
      <w:r w:rsidR="008270DA" w:rsidRPr="00FA2B14">
        <w:rPr>
          <w:rStyle w:val="CommentReference"/>
          <w:rFonts w:ascii="Calibri" w:eastAsia="Calibri" w:hAnsi="Calibri"/>
          <w:b w:val="0"/>
          <w:bCs w:val="0"/>
          <w:color w:val="auto"/>
        </w:rPr>
        <w:commentReference w:id="98"/>
      </w:r>
    </w:p>
    <w:p w14:paraId="5447A6E4" w14:textId="3DB6DDA6"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of the internal reactions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EC7AC7">
        <w:t xml:space="preserve">initially </w:t>
      </w:r>
      <w:r w:rsidR="00091F35">
        <w:t xml:space="preserve">available 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5BDA4E18" w14:textId="6DF77FB1"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w:t>
      </w:r>
      <w:r w:rsidR="00F5100D">
        <w:t xml:space="preserve">that there is genetic evidence supporting the presence </w:t>
      </w:r>
      <w:r w:rsidR="007232F3">
        <w:t xml:space="preserve">of </w:t>
      </w:r>
      <w:r w:rsidR="00F5100D">
        <w:t>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60F2E3AE" w14:textId="77777777"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w:t>
      </w:r>
      <w:r>
        <w:lastRenderedPageBreak/>
        <w:t xml:space="preserve">synthesize coenzyme M, coenzyme B, </w:t>
      </w:r>
      <w:proofErr w:type="spellStart"/>
      <w:r>
        <w:t>tetrahydromethanopterin</w:t>
      </w:r>
      <w:proofErr w:type="spellEnd"/>
      <w:r>
        <w:t xml:space="preserve">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611578CE" w14:textId="56919CC7"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w:t>
      </w:r>
      <w:del w:id="99" w:author="John Leigh" w:date="2016-01-26T14:30:00Z">
        <w:r w:rsidR="004F28CF" w:rsidDel="0048251B">
          <w:delText xml:space="preserve">allow us </w:delText>
        </w:r>
      </w:del>
      <w:r w:rsidR="004F28CF">
        <w:t>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r w:rsidR="00F560A7">
        <w:t>M</w:t>
      </w:r>
      <w:r w:rsidR="00F155A9">
        <w:t>etabolism</w:t>
      </w:r>
    </w:p>
    <w:p w14:paraId="4BC47F02" w14:textId="77777777" w:rsidR="005113F6" w:rsidRPr="005113F6" w:rsidRDefault="005113F6" w:rsidP="00274688"/>
    <w:p w14:paraId="46E3082A" w14:textId="1B07FBD4" w:rsidR="00F155A9" w:rsidRPr="00F155A9" w:rsidRDefault="00F155A9" w:rsidP="00F560A7">
      <w:pPr>
        <w:spacing w:line="480" w:lineRule="auto"/>
      </w:pPr>
      <w:commentRangeStart w:id="100"/>
      <w:r>
        <w:t xml:space="preserve">Hydrogenotrophic </w:t>
      </w:r>
      <w:commentRangeEnd w:id="100"/>
      <w:r w:rsidR="0048251B">
        <w:rPr>
          <w:rStyle w:val="CommentReference"/>
          <w:rFonts w:ascii="Calibri" w:hAnsi="Calibri"/>
        </w:rPr>
        <w:commentReference w:id="100"/>
      </w:r>
      <w:r>
        <w:t>methanogenesis has often been r</w:t>
      </w:r>
      <w:r w:rsidR="00D61662">
        <w:t>epresented as a linear pathway with heterodisulfide reduction</w:t>
      </w:r>
      <w:r w:rsidR="00F560A7">
        <w:t xml:space="preserve"> as</w:t>
      </w:r>
      <w:r w:rsidR="00D61662">
        <w:t xml:space="preserve"> </w:t>
      </w:r>
      <w:r w:rsidR="00F560A7">
        <w:t>the</w:t>
      </w:r>
      <w:r w:rsidR="00D61662">
        <w:t xml:space="preserve"> final step. This</w:t>
      </w:r>
      <w:r w:rsidR="001F3FCA">
        <w:t xml:space="preserve"> wa</w:t>
      </w:r>
      <w:r w:rsidR="00D61662">
        <w:t>s demonstrated to be mediated by methanophenazine dependent membrane bound heterodisulfide (</w:t>
      </w:r>
      <w:proofErr w:type="spellStart"/>
      <w:r w:rsidR="00D61662">
        <w:t>HdrDE</w:t>
      </w:r>
      <w:proofErr w:type="spellEnd"/>
      <w:r w:rsidR="00D61662">
        <w:t>) (</w:t>
      </w:r>
      <w:r w:rsidR="00270FE5">
        <w:fldChar w:fldCharType="begin"/>
      </w:r>
      <w:r w:rsidR="007C0A49">
        <w:instrText xml:space="preserve"> ADDIN ZOTERO_ITEM CSL_CITATION {"citationID":"171n7c6tt4","properties":{"formattedCitation":"(11)","plainCitation":"(11)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K."}],"issued":{"date-parts":[["1993",4,1]]}}}],"schema":"https://github.com/citation-style-language/schema/raw/master/csl-citation.json"} </w:instrText>
      </w:r>
      <w:r w:rsidR="00270FE5">
        <w:fldChar w:fldCharType="separate"/>
      </w:r>
      <w:r w:rsidR="007C0A49" w:rsidRPr="007C0A49">
        <w:t>(11)</w:t>
      </w:r>
      <w:r w:rsidR="00270FE5">
        <w:fldChar w:fldCharType="end"/>
      </w:r>
      <w:r w:rsidR="00270FE5">
        <w:t xml:space="preserve">, </w:t>
      </w:r>
      <w:r w:rsidR="00D61662" w:rsidRPr="00274688">
        <w:rPr>
          <w:highlight w:val="yellow"/>
        </w:rPr>
        <w:t xml:space="preserve">Ide and </w:t>
      </w:r>
      <w:proofErr w:type="spellStart"/>
      <w:r w:rsidR="00D61662" w:rsidRPr="00274688">
        <w:rPr>
          <w:highlight w:val="yellow"/>
        </w:rPr>
        <w:t>Deppenmeier</w:t>
      </w:r>
      <w:proofErr w:type="spellEnd"/>
      <w:r w:rsidR="00D61662" w:rsidRPr="00274688">
        <w:rPr>
          <w:highlight w:val="yellow"/>
        </w:rPr>
        <w:t xml:space="preserve"> ref</w:t>
      </w:r>
      <w:r w:rsidR="00D61662">
        <w:t xml:space="preserve">, </w:t>
      </w:r>
      <w:r w:rsidR="00270FE5">
        <w:t xml:space="preserve">and </w:t>
      </w:r>
      <w:r w:rsidR="00D61662">
        <w:fldChar w:fldCharType="begin"/>
      </w:r>
      <w:r w:rsidR="007C0A49">
        <w:instrText xml:space="preserve"> ADDIN ZOTERO_ITEM CSL_CITATION {"citationID":"SiLFzXEA","properties":{"formattedCitation":"(10)","plainCitation":"(10)"},"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D61662">
        <w:fldChar w:fldCharType="separate"/>
      </w:r>
      <w:r w:rsidR="007C0A49" w:rsidRPr="007C0A49">
        <w:t>(10)</w:t>
      </w:r>
      <w:r w:rsidR="00D61662">
        <w:fldChar w:fldCharType="end"/>
      </w:r>
      <w:r w:rsidR="00D61662">
        <w:t>)</w:t>
      </w:r>
      <w:r w:rsidR="001F3FCA">
        <w:t xml:space="preserve"> for the cytochrome containing methanogens</w:t>
      </w:r>
      <w:r>
        <w:t>.</w:t>
      </w:r>
      <w:r w:rsidR="007C0A49">
        <w:t xml:space="preserve"> </w:t>
      </w:r>
      <w:r>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407143">
        <w:t xml:space="preserve">do not </w:t>
      </w:r>
      <w:r w:rsidR="00D61662">
        <w:t>contain the</w:t>
      </w:r>
      <w:r w:rsidR="004A29F8">
        <w:t xml:space="preserve"> </w:t>
      </w:r>
      <w:r w:rsidR="00407143">
        <w:t xml:space="preserve">typical membrane associated </w:t>
      </w:r>
      <w:r w:rsidR="004A29F8">
        <w:t>heterodisulfide reductase</w:t>
      </w:r>
      <w:r w:rsidR="001F3FCA">
        <w:t xml:space="preserve"> but instead one that is most likely associated with the cytoplasm </w:t>
      </w:r>
      <w:r w:rsidR="001F3FCA">
        <w:fldChar w:fldCharType="begin"/>
      </w:r>
      <w:r w:rsidR="007C0A49">
        <w:instrText xml:space="preserve"> ADDIN ZOTERO_ITEM CSL_CITATION {"citationID":"25954fna4f","properties":{"formattedCitation":"(54, 55)","plainCitation":"(54, 55)"},"citationItems":[{"id":509,"uris":["http://zotero.org/groups/450273/items/AHFUEX3X"],"uri":["http://zotero.org/groups/450273/items/AHFUEX3X"],"itemData":{"id":509,"type":"article-journal","title":"H2: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r w:rsidR="001F3FCA">
        <w:fldChar w:fldCharType="separate"/>
      </w:r>
      <w:r w:rsidR="007C0A49" w:rsidRPr="007C0A49">
        <w:t>(54, 55)</w:t>
      </w:r>
      <w:r w:rsidR="001F3FCA">
        <w:fldChar w:fldCharType="end"/>
      </w:r>
      <w:r w:rsidR="001F3FCA">
        <w:t>.</w:t>
      </w:r>
      <w:r w:rsidR="007C0A49">
        <w:t xml:space="preserve"> </w:t>
      </w:r>
      <w:r w:rsidR="001F3FCA">
        <w:t xml:space="preserve">Additionally, </w:t>
      </w:r>
      <w:r w:rsidR="00270FE5">
        <w:t>it is a three subunit complex (</w:t>
      </w:r>
      <w:proofErr w:type="spellStart"/>
      <w:r w:rsidR="00270FE5">
        <w:t>HdrABC</w:t>
      </w:r>
      <w:proofErr w:type="spellEnd"/>
      <w:r w:rsidR="00270FE5">
        <w:t xml:space="preserve">) with </w:t>
      </w:r>
      <w:r w:rsidR="000433A3">
        <w:t xml:space="preserve">a </w:t>
      </w:r>
      <w:proofErr w:type="spellStart"/>
      <w:r w:rsidR="000433A3">
        <w:t>flavin</w:t>
      </w:r>
      <w:proofErr w:type="spellEnd"/>
      <w:r w:rsidR="000433A3">
        <w:t xml:space="preserve"> adenine dinucleotide (FAD) containing co-factor in </w:t>
      </w:r>
      <w:r w:rsidR="00DB6DBF">
        <w:t xml:space="preserve">the </w:t>
      </w:r>
      <w:proofErr w:type="spellStart"/>
      <w:r w:rsidR="000433A3">
        <w:t>HdrA</w:t>
      </w:r>
      <w:proofErr w:type="spellEnd"/>
      <w:r w:rsidR="000433A3">
        <w:t xml:space="preserve"> subunit</w:t>
      </w:r>
      <w:r w:rsidR="004851F9">
        <w:t xml:space="preserve"> </w:t>
      </w:r>
      <w:r w:rsidR="004851F9" w:rsidRPr="00274688">
        <w:rPr>
          <w:highlight w:val="yellow"/>
        </w:rPr>
        <w:t>(</w:t>
      </w:r>
      <w:proofErr w:type="spellStart"/>
      <w:r w:rsidR="004851F9" w:rsidRPr="00274688">
        <w:rPr>
          <w:highlight w:val="yellow"/>
        </w:rPr>
        <w:t>Heiderrich</w:t>
      </w:r>
      <w:proofErr w:type="spellEnd"/>
      <w:r w:rsidR="004851F9" w:rsidRPr="00274688">
        <w:rPr>
          <w:highlight w:val="yellow"/>
        </w:rPr>
        <w:t xml:space="preserve"> ref)</w:t>
      </w:r>
      <w:r>
        <w:t xml:space="preserve">. </w:t>
      </w:r>
      <w:proofErr w:type="spellStart"/>
      <w:r w:rsidR="000433A3">
        <w:t>HdrA</w:t>
      </w:r>
      <w:proofErr w:type="spellEnd"/>
      <w:r w:rsidR="000433A3">
        <w:t xml:space="preserve"> </w:t>
      </w:r>
      <w:r w:rsidR="00274688">
        <w:t>and</w:t>
      </w:r>
      <w:r w:rsidR="000433A3">
        <w:t xml:space="preserve"> other FAD</w:t>
      </w:r>
      <w:r w:rsidR="00C35E8D">
        <w:t>-</w:t>
      </w:r>
      <w:r w:rsidR="000433A3">
        <w:t xml:space="preserve">containing enzymes </w:t>
      </w:r>
      <w:r w:rsidR="00274688">
        <w:t>have</w:t>
      </w:r>
      <w:r w:rsidR="000433A3">
        <w:t xml:space="preserve"> been increasingly recognized as </w:t>
      </w:r>
      <w:del w:id="101" w:author="John Leigh" w:date="2016-01-26T14:36:00Z">
        <w:r w:rsidR="000433A3" w:rsidDel="0095782E">
          <w:delText>mediating</w:delText>
        </w:r>
        <w:r w:rsidR="00C35E8D" w:rsidDel="0095782E">
          <w:delText xml:space="preserve"> </w:delText>
        </w:r>
      </w:del>
      <w:r w:rsidR="00C35E8D">
        <w:t>sites for</w:t>
      </w:r>
      <w:r w:rsidR="000433A3">
        <w:t xml:space="preserve"> </w:t>
      </w:r>
      <w:ins w:id="102" w:author="John Leigh" w:date="2016-01-26T14:37:00Z">
        <w:r w:rsidR="0095782E">
          <w:t xml:space="preserve">electron bifurcation, </w:t>
        </w:r>
      </w:ins>
      <w:r w:rsidR="000433A3">
        <w:t xml:space="preserve">coupling an exergonic reaction with an endergonic </w:t>
      </w:r>
      <w:r w:rsidR="00274688">
        <w:t>reaction</w:t>
      </w:r>
      <w:r w:rsidR="000433A3">
        <w:t xml:space="preserve"> in </w:t>
      </w:r>
      <w:r w:rsidR="00DB6DBF">
        <w:t xml:space="preserve">a </w:t>
      </w:r>
      <w:commentRangeStart w:id="103"/>
      <w:r w:rsidR="000433A3">
        <w:t xml:space="preserve">two step one electron transfer </w:t>
      </w:r>
      <w:commentRangeEnd w:id="103"/>
      <w:r w:rsidR="0095782E">
        <w:rPr>
          <w:rStyle w:val="CommentReference"/>
          <w:rFonts w:ascii="Calibri" w:hAnsi="Calibri"/>
        </w:rPr>
        <w:commentReference w:id="103"/>
      </w:r>
      <w:r w:rsidR="000433A3">
        <w:fldChar w:fldCharType="begin"/>
      </w:r>
      <w:r w:rsidR="007C0A49">
        <w:instrText xml:space="preserve"> ADDIN ZOTERO_ITEM CSL_CITATION {"citationID":"22gbus05qu","properties":{"formattedCitation":"(56, 57)","plainCitation":"(56, 57)"},"citationItems":[{"id":828,"uris":["http://zotero.org/groups/450273/items/VPV9M3H3"],"uri":["http://zotero.org/groups/450273/items/VPV9M3H3"],"itemData":{"id":828,"type":"article-journal","title":"Redox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7C0A49" w:rsidRPr="007C0A49">
        <w:t>(56, 57)</w:t>
      </w:r>
      <w:r w:rsidR="000433A3">
        <w:fldChar w:fldCharType="end"/>
      </w:r>
      <w:r w:rsidR="005E7FDF">
        <w:t>.</w:t>
      </w:r>
      <w:r w:rsidR="007C0A49">
        <w:t xml:space="preserve"> </w:t>
      </w:r>
      <w:r w:rsidR="005E7FDF">
        <w:t xml:space="preserve"> Recently, </w:t>
      </w:r>
      <w:r w:rsidR="00126BCF">
        <w:t xml:space="preserve">it has been demonstrated </w:t>
      </w:r>
      <w:r w:rsidR="00126BCF">
        <w:fldChar w:fldCharType="begin"/>
      </w:r>
      <w:r w:rsidR="007C0A49">
        <w:instrText xml:space="preserve"> ADDIN ZOTERO_ITEM CSL_CITATION {"citationID":"1d59omksa9","properties":{"formattedCitation":"(12, 58)","plainCitation":"(12, 58)"},"citationItems":[{"id":555,"uris":["http://zotero.org/groups/450273/items/XD7MVJX3"],"uri":["http://zotero.org/groups/450273/items/XD7MVJX3"],"itemData":{"id":555,"type":"article-journal","title":"Protein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126BCF">
        <w:fldChar w:fldCharType="separate"/>
      </w:r>
      <w:r w:rsidR="007C0A49" w:rsidRPr="007C0A49">
        <w:t>(12, 58)</w:t>
      </w:r>
      <w:r w:rsidR="00126BCF">
        <w:fldChar w:fldCharType="end"/>
      </w:r>
      <w:r w:rsidR="00126BCF">
        <w:t xml:space="preserve"> </w:t>
      </w:r>
      <w:r w:rsidR="005A081E">
        <w:t>that this heterodisulfide reductase</w:t>
      </w:r>
      <w:r w:rsidR="00126BCF">
        <w:t xml:space="preserve"> mediate</w:t>
      </w:r>
      <w:r w:rsidR="00274688">
        <w:t>s</w:t>
      </w:r>
      <w:r w:rsidR="00126BCF">
        <w:t xml:space="preserve"> the coupling of exergonic </w:t>
      </w:r>
      <w:commentRangeStart w:id="104"/>
      <w:r w:rsidR="002D7B41">
        <w:t>heterodisulfide reduction with endergonic ferredoxin reduction.</w:t>
      </w:r>
      <w:r w:rsidR="007C0A49">
        <w:t xml:space="preserve"> </w:t>
      </w:r>
      <w:r w:rsidR="00274688">
        <w:t>T</w:t>
      </w:r>
      <w:r w:rsidR="002D7B41">
        <w:t>his ferredoxin is used for reduction of the CO</w:t>
      </w:r>
      <w:r w:rsidR="002D7B41" w:rsidRPr="006F5195">
        <w:rPr>
          <w:vertAlign w:val="subscript"/>
        </w:rPr>
        <w:t>2</w:t>
      </w:r>
      <w:r w:rsidR="002D7B41">
        <w:t xml:space="preserve"> via </w:t>
      </w:r>
      <w:proofErr w:type="spellStart"/>
      <w:r w:rsidR="002D7B41">
        <w:t>Fwd</w:t>
      </w:r>
      <w:proofErr w:type="spellEnd"/>
      <w:r w:rsidR="002D7B41">
        <w:t xml:space="preserve"> thereby linking the last step of methanogen</w:t>
      </w:r>
      <w:ins w:id="105" w:author="John Leigh" w:date="2016-01-26T14:37:00Z">
        <w:r w:rsidR="0095782E">
          <w:t>e</w:t>
        </w:r>
      </w:ins>
      <w:r w:rsidR="002D7B41">
        <w:t>sis with the first step in a cyclical fashion</w:t>
      </w:r>
      <w:r w:rsidR="005A081E">
        <w:t xml:space="preserve"> </w:t>
      </w:r>
      <w:commentRangeEnd w:id="104"/>
      <w:r w:rsidR="0095782E">
        <w:rPr>
          <w:rStyle w:val="CommentReference"/>
          <w:rFonts w:ascii="Calibri" w:hAnsi="Calibri"/>
        </w:rPr>
        <w:commentReference w:id="104"/>
      </w:r>
      <w:r w:rsidR="002D7B41">
        <w:fldChar w:fldCharType="begin"/>
      </w:r>
      <w:r w:rsidR="007C0A49">
        <w:instrText xml:space="preserve"> ADDIN ZOTERO_ITEM CSL_CITATION {"citationID":"1pv1urit86","properties":{"formattedCitation":"(59)","plainCitation":"(59)"},"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7C0A49" w:rsidRPr="007C0A49">
        <w:t>(59)</w:t>
      </w:r>
      <w:r w:rsidR="002D7B41">
        <w:fldChar w:fldCharType="end"/>
      </w:r>
    </w:p>
    <w:p w14:paraId="160C2006" w14:textId="6F35EE52" w:rsidR="00EF5BC0" w:rsidRDefault="00184019" w:rsidP="00EF5BC0">
      <w:pPr>
        <w:spacing w:line="480" w:lineRule="auto"/>
      </w:pPr>
      <w:r>
        <w:t>T</w:t>
      </w:r>
      <w:r w:rsidR="00EF5BC0">
        <w:t xml:space="preserve">he assumption of a linear pathway in </w:t>
      </w:r>
      <w:r w:rsidR="00EF5BC0">
        <w:rPr>
          <w:i/>
        </w:rPr>
        <w:t>M. maripaludis</w:t>
      </w:r>
      <w:r w:rsidR="00EF5BC0">
        <w:t xml:space="preserve"> without accounting for electron bifurcation can affect the downstream predictions in the metabolic </w:t>
      </w:r>
      <w:r w:rsidR="004C3845">
        <w:t>model</w:t>
      </w:r>
      <w:r w:rsidR="00EF5BC0">
        <w:t>.</w:t>
      </w:r>
      <w:r w:rsidR="002D7B41">
        <w:t xml:space="preserve"> </w:t>
      </w:r>
      <w:r>
        <w:t>T</w:t>
      </w:r>
      <w:r w:rsidR="00EF5BC0">
        <w:t xml:space="preserve">he default mechanism of energy conservation </w:t>
      </w:r>
      <w:r>
        <w:t>in our initial</w:t>
      </w:r>
      <w:r w:rsidR="0095782E">
        <w:t xml:space="preserve">, </w:t>
      </w:r>
      <w:proofErr w:type="spellStart"/>
      <w:r w:rsidR="0095782E">
        <w:t>uncurated</w:t>
      </w:r>
      <w:proofErr w:type="spellEnd"/>
      <w:r>
        <w:t xml:space="preserve"> model </w:t>
      </w:r>
      <w:r w:rsidR="00EF5BC0">
        <w:t xml:space="preserve">matched methylotrophic methanogens and utilized methanophenazine, an electron carrier known to be absent from </w:t>
      </w:r>
      <w:r w:rsidR="00EF5BC0">
        <w:rPr>
          <w:i/>
        </w:rPr>
        <w:t>M. maripaludis</w:t>
      </w:r>
      <w:r w:rsidR="00EF5BC0">
        <w:t xml:space="preserve"> and other hydrogenotrophic methanogens. We </w:t>
      </w:r>
      <w:r w:rsidR="00B156F4">
        <w:t xml:space="preserve">removed methanophenazine-based electron flow and </w:t>
      </w:r>
      <w:r>
        <w:t>added</w:t>
      </w:r>
      <w:r w:rsidR="00EF5BC0">
        <w:t xml:space="preserve"> the correct electron </w:t>
      </w:r>
      <w:r w:rsidR="00EF5BC0">
        <w:lastRenderedPageBreak/>
        <w:t>bifurcation pathway, linking heterodisulfide reduction with electrons from H</w:t>
      </w:r>
      <w:r w:rsidR="00EF5BC0" w:rsidRPr="000F6195">
        <w:rPr>
          <w:vertAlign w:val="subscript"/>
        </w:rPr>
        <w:t>2</w:t>
      </w:r>
      <w:r w:rsidR="00EF5BC0">
        <w:t xml:space="preserve"> to carbon dioxide reduction via reduced ferredoxin</w:t>
      </w:r>
      <w:r>
        <w:t xml:space="preserve"> instead</w:t>
      </w:r>
      <w:r w:rsidR="00EF5BC0">
        <w:t xml:space="preserve">. This commonly-encountered reconstruction pitfall, in which information available in annotation databases does not sufficiently represent </w:t>
      </w:r>
      <w:r>
        <w:t>recently elucidated metabolic pathways</w:t>
      </w:r>
      <w:r w:rsidR="00274688">
        <w:t>,</w:t>
      </w:r>
      <w:r>
        <w:t xml:space="preserve"> emphasizes the need to </w:t>
      </w:r>
      <w:r w:rsidR="00274688">
        <w:t xml:space="preserve">keep </w:t>
      </w:r>
      <w:r>
        <w:t xml:space="preserve">abreast of updated academic </w:t>
      </w:r>
      <w:r w:rsidR="00EF5BC0">
        <w:t xml:space="preserve">literature </w:t>
      </w:r>
      <w:r>
        <w:t>in spite of the improvement of automatic reconstruction methods.</w:t>
      </w:r>
      <w:r w:rsidR="00EF5BC0">
        <w:t xml:space="preserve"> </w:t>
      </w:r>
    </w:p>
    <w:p w14:paraId="6A354185" w14:textId="308D7D94" w:rsidR="00713837" w:rsidRDefault="00EF5BC0" w:rsidP="00EF5BC0">
      <w:pPr>
        <w:spacing w:line="480" w:lineRule="auto"/>
      </w:pPr>
      <w:r>
        <w:t xml:space="preserve">To demonstrate </w:t>
      </w:r>
      <w:r w:rsidR="00184019">
        <w:t xml:space="preserve">that the linear pathway cannot support growth of </w:t>
      </w:r>
      <w:r w:rsidR="00184019" w:rsidRPr="003E19FC">
        <w:rPr>
          <w:i/>
        </w:rPr>
        <w:t>M. maripaludis</w:t>
      </w:r>
      <w:r w:rsidR="00184019">
        <w:t xml:space="preserve">, </w:t>
      </w:r>
      <w:r w:rsidR="007C259C">
        <w:t>we</w:t>
      </w:r>
      <w:r w:rsidR="00713837">
        <w:t xml:space="preserve"> altered the </w:t>
      </w:r>
      <w:r w:rsidR="008C0DD5">
        <w:t>native</w:t>
      </w:r>
      <w:r w:rsidR="00713837">
        <w:t xml:space="preserve"> bifurcating heterodisulfide reductase (</w:t>
      </w:r>
      <w:proofErr w:type="spellStart"/>
      <w:r w:rsidR="00713837">
        <w:t>Hdr</w:t>
      </w:r>
      <w:r w:rsidR="004C3845">
        <w:t>ABC</w:t>
      </w:r>
      <w:proofErr w:type="spellEnd"/>
      <w:r w:rsidR="00713837">
        <w:t>) reaction:</w:t>
      </w:r>
    </w:p>
    <w:p w14:paraId="181F8620" w14:textId="77777777" w:rsidR="00713837" w:rsidRPr="00A20F0F" w:rsidRDefault="00A20F0F"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0C69484E" w14:textId="3C576238" w:rsidR="00EF5BC0" w:rsidRPr="00A20F0F" w:rsidRDefault="008C0DD5" w:rsidP="00EF5BC0">
      <w:pPr>
        <w:spacing w:line="480" w:lineRule="auto"/>
        <w:rPr>
          <w:rFonts w:eastAsia="MS Mincho"/>
        </w:rPr>
      </w:pPr>
      <w:proofErr w:type="gramStart"/>
      <w:r>
        <w:t>by</w:t>
      </w:r>
      <w:proofErr w:type="gramEnd"/>
      <w:r>
        <w:t xml:space="preserve"> removing ferredoxin, </w:t>
      </w:r>
      <w:r w:rsidR="00713837">
        <w:t>balancing mass and charge to yield:</w:t>
      </w:r>
      <w:r w:rsidR="00713837" w:rsidRPr="00FA2B14">
        <w:rPr>
          <w:rFonts w:ascii="Cambria Math" w:hAnsi="Cambria Math"/>
        </w:rPr>
        <w:br/>
      </w:r>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3E07812C" w14:textId="6FF04249"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w:t>
      </w:r>
      <w:commentRangeStart w:id="106"/>
      <w:r w:rsidR="00105926">
        <w:t xml:space="preserve">energy </w:t>
      </w:r>
      <w:r w:rsidR="0095782E">
        <w:t xml:space="preserve">coupling </w:t>
      </w:r>
      <w:commentRangeEnd w:id="106"/>
      <w:r w:rsidR="0095782E">
        <w:rPr>
          <w:rStyle w:val="CommentReference"/>
          <w:rFonts w:ascii="Calibri" w:hAnsi="Calibri"/>
        </w:rPr>
        <w:commentReference w:id="106"/>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29C9B9FC" w:rsidR="00F877E6" w:rsidRPr="005C4FC4" w:rsidRDefault="00F877E6" w:rsidP="00EF5BC0">
      <w:pPr>
        <w:spacing w:line="480" w:lineRule="auto"/>
      </w:pPr>
      <w:r>
        <w:t xml:space="preserve">Taking this analysis one step further, we used our reconstruction to probe into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7C0A49">
        <w:instrText xml:space="preserve"> ADDIN ZOTERO_ITEM CSL_CITATION {"citationID":"mg5us3ref","properties":{"formattedCitation":"(60)","plainCitation":"(60)"},"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7C0A49" w:rsidRPr="007C0A49">
        <w:t>(60)</w:t>
      </w:r>
      <w:r w:rsidR="00276128">
        <w:fldChar w:fldCharType="end"/>
      </w:r>
      <w:r w:rsidR="00276128">
        <w:t xml:space="preserve">. This is in contrast to </w:t>
      </w:r>
      <w:r w:rsidR="008C0DD5">
        <w:t>multiple methylotrophic</w:t>
      </w:r>
      <w:r w:rsidR="00276128">
        <w:t xml:space="preserve"> methanogens such as </w:t>
      </w:r>
      <w:r w:rsidR="00276128">
        <w:rPr>
          <w:i/>
        </w:rPr>
        <w:t>Methanosarcina barkeri</w:t>
      </w:r>
      <w:r w:rsidR="008C0DD5">
        <w:t xml:space="preserve"> that</w:t>
      </w:r>
      <w:r w:rsidR="00276128">
        <w:t xml:space="preserve"> can subsist using solely the aceticlastic pathway </w:t>
      </w:r>
      <w:r w:rsidR="00276128">
        <w:fldChar w:fldCharType="begin"/>
      </w:r>
      <w:r w:rsidR="007C0A49">
        <w:instrText xml:space="preserve"> ADDIN ZOTERO_ITEM CSL_CITATION {"citationID":"1bs1pkv7m0","properties":{"formattedCitation":"(61)","plainCitation":"(61)"},"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7C0A49" w:rsidRPr="007C0A49">
        <w:t>(61)</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be grown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barkeri, </w:t>
      </w:r>
      <w:r w:rsidR="00773758">
        <w:t xml:space="preserve">an </w:t>
      </w:r>
      <w:commentRangeStart w:id="107"/>
      <w:r w:rsidR="00773758">
        <w:t xml:space="preserve">aceticlastic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w:t>
      </w:r>
      <w:commentRangeEnd w:id="107"/>
      <w:r w:rsidR="00B156F4">
        <w:rPr>
          <w:rStyle w:val="CommentReference"/>
          <w:rFonts w:ascii="Calibri" w:hAnsi="Calibri"/>
        </w:rPr>
        <w:commentReference w:id="107"/>
      </w:r>
      <w:r w:rsidR="00773758">
        <w:t>, and</w:t>
      </w:r>
      <w:r w:rsidR="005C4FC4">
        <w:t xml:space="preserve"> thrusting this reaction into a central </w:t>
      </w:r>
      <w:r w:rsidR="00773758">
        <w:t xml:space="preserve">stoichiometric </w:t>
      </w:r>
      <w:r w:rsidR="005C4FC4">
        <w:t xml:space="preserve">role rather than an anaplerotic one. </w:t>
      </w:r>
      <w:r w:rsidR="004525E8">
        <w:t>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aceticlastic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w:t>
      </w:r>
      <w:r w:rsidR="005C4FC4">
        <w:lastRenderedPageBreak/>
        <w:t xml:space="preserve">produced. We then constrained our model to enforce </w:t>
      </w:r>
      <w:r w:rsidR="00B75001">
        <w:t xml:space="preserve">a solely </w:t>
      </w:r>
      <w:proofErr w:type="spellStart"/>
      <w:r w:rsidR="00B75001">
        <w:t>anaplerotic</w:t>
      </w:r>
      <w:proofErr w:type="spellEnd"/>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aceticlastic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cannot assume a central role in methanogenesis. </w:t>
      </w:r>
      <w:r w:rsidR="007232F3">
        <w:t xml:space="preserve">In keeping with this hypothesis,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4F7073D4" w:rsidR="00EF5BC0" w:rsidRPr="00EF5BC0" w:rsidRDefault="00EF5BC0" w:rsidP="00E420E6">
      <w:pPr>
        <w:spacing w:line="480" w:lineRule="auto"/>
      </w:pPr>
      <w:r>
        <w:t xml:space="preserve">Interestingly, there is evidence that </w:t>
      </w:r>
      <w:r>
        <w:rPr>
          <w:i/>
        </w:rPr>
        <w:t xml:space="preserve">M. maripaludis </w:t>
      </w:r>
      <w:r>
        <w:t xml:space="preserve">uses multiple forms of ferredoxin as electron carriers and may link </w:t>
      </w:r>
      <w:r w:rsidR="005D32BC">
        <w:t xml:space="preserve">certain </w:t>
      </w:r>
      <w:r>
        <w:t xml:space="preserve">steps, </w:t>
      </w:r>
      <w:r w:rsidR="00853534">
        <w:t>particularly those involved in</w:t>
      </w:r>
      <w:r>
        <w:t xml:space="preserve"> electron bifurcation</w:t>
      </w:r>
      <w:r w:rsidR="005D32BC">
        <w:t>,</w:t>
      </w:r>
      <w:r w:rsidR="000B7D99">
        <w:t xml:space="preserve"> reduction of CO</w:t>
      </w:r>
      <w:r w:rsidR="000B7D99" w:rsidRPr="00B236BD">
        <w:rPr>
          <w:vertAlign w:val="subscript"/>
        </w:rPr>
        <w:t>2</w:t>
      </w:r>
      <w:r w:rsidR="000B7D99">
        <w:t xml:space="preserve"> to </w:t>
      </w:r>
      <w:proofErr w:type="spellStart"/>
      <w:r w:rsidR="000B7D99">
        <w:t>formylmethanofuran</w:t>
      </w:r>
      <w:proofErr w:type="spellEnd"/>
      <w:r>
        <w:t xml:space="preserve">, </w:t>
      </w:r>
      <w:r w:rsidR="005D32BC">
        <w:t xml:space="preserve">and certain biosynthetic reactions, </w:t>
      </w:r>
      <w:r>
        <w:t xml:space="preserve">using specific ferredoxins </w:t>
      </w:r>
      <w:r>
        <w:fldChar w:fldCharType="begin"/>
      </w:r>
      <w:r w:rsidR="007C0A49">
        <w:instrText xml:space="preserve"> ADDIN ZOTERO_ITEM CSL_CITATION {"citationID":"2g2qvo6ckt","properties":{"formattedCitation":"(62)","plainCitation":"(62)"},"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7C0A49" w:rsidRPr="007C0A49">
        <w:t>(62)</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r w:rsidR="00CF5D54" w:rsidRPr="00274688">
        <w:rPr>
          <w:highlight w:val="yellow"/>
        </w:rPr>
        <w:t>{</w:t>
      </w:r>
      <w:r w:rsidR="00DB6DBF">
        <w:rPr>
          <w:highlight w:val="yellow"/>
        </w:rPr>
        <w:t xml:space="preserve">Whitman </w:t>
      </w:r>
      <w:r w:rsidR="00CF5D54" w:rsidRPr="00274688">
        <w:rPr>
          <w:highlight w:val="yellow"/>
        </w:rPr>
        <w:t>ref}</w:t>
      </w:r>
      <w:r w:rsidR="00853534" w:rsidRPr="00274688">
        <w:rPr>
          <w:highlight w:val="yellow"/>
        </w:rPr>
        <w:t>.</w:t>
      </w:r>
      <w:r w:rsidR="00853534">
        <w:t xml:space="preserve"> Using this function</w:t>
      </w:r>
      <w:r>
        <w:t xml:space="preserve"> tightens the coupling between the aforementioned reactions by restricting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gene knockout predictions,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1755CF03"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7C0A49">
        <w:instrText xml:space="preserve"> ADDIN ZOTERO_ITEM CSL_CITATION {"citationID":"kesh5maA","properties":{"formattedCitation":"(63)","plainCitation":"(63)"},"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7C0A49" w:rsidRPr="007C0A49">
        <w:t>(63)</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7C0A49">
        <w:instrText xml:space="preserve"> ADDIN ZOTERO_ITEM CSL_CITATION {"citationID":"2i84i863d3","properties":{"formattedCitation":"(64)","plainCitation":"(64)"},"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7C0A49" w:rsidRPr="007C0A49">
        <w:t>(64)</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7C0A49">
        <w:instrText xml:space="preserve"> ADDIN ZOTERO_ITEM CSL_CITATION {"citationID":"1v1bfrvejb","properties":{"formattedCitation":"(65)","plainCitation":"(65)"},"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7C0A49" w:rsidRPr="007C0A49">
        <w:t>(65)</w:t>
      </w:r>
      <w:r w:rsidR="00F45312">
        <w:fldChar w:fldCharType="end"/>
      </w:r>
      <w:r w:rsidR="00F45312">
        <w:t xml:space="preserve">. </w:t>
      </w:r>
      <w:r w:rsidR="00BF0803">
        <w:t xml:space="preserve">None 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03AC07DB" w14:textId="5D5957E3"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BF0803">
        <w:t xml:space="preserve"> produces sulfite, a </w:t>
      </w:r>
      <w:r w:rsidR="006B0C00">
        <w:t>methanogenesis</w:t>
      </w:r>
      <w:r w:rsidR="00BF0803">
        <w:t xml:space="preserve"> </w:t>
      </w:r>
      <w:r w:rsidR="00BF0803">
        <w:lastRenderedPageBreak/>
        <w:t>inhibitor</w:t>
      </w:r>
      <w:r w:rsidR="006B0C00">
        <w:t xml:space="preserve"> </w:t>
      </w:r>
      <w:r w:rsidR="000B4992">
        <w:fldChar w:fldCharType="begin"/>
      </w:r>
      <w:r w:rsidR="007C0A49">
        <w:instrText xml:space="preserve"> ADDIN ZOTERO_ITEM CSL_CITATION {"citationID":"1pmtfiqdui","properties":{"formattedCitation":"(66)","plainCitation":"(66)"},"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7C0A49" w:rsidRPr="007C0A49">
        <w:t>(66)</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t xml:space="preserve">Growth Yield </w:t>
      </w:r>
      <w:r w:rsidR="00B36C33">
        <w:t>Validation</w:t>
      </w:r>
      <w:r>
        <w:t xml:space="preserve"> and ATP Maintenance</w:t>
      </w:r>
    </w:p>
    <w:p w14:paraId="5A020161" w14:textId="2FAF79FF"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W</w:t>
      </w:r>
      <w:r w:rsidR="00D56916">
        <w:t>e</w:t>
      </w:r>
      <w:r w:rsidR="00966C6C">
        <w:t xml:space="preserve"> were unsure of the efficacy of this value, </w:t>
      </w:r>
      <w:r w:rsidR="00F960CA">
        <w:t xml:space="preserve">in part </w:t>
      </w:r>
      <w:r w:rsidR="00492B43">
        <w:t xml:space="preserve">because we measured at 660 nm rather than 600 nm. </w:t>
      </w:r>
      <w:r w:rsidR="00FF158A">
        <w:t>W</w:t>
      </w:r>
      <w:r w:rsidR="00966C6C">
        <w:t xml:space="preserve">e re-measured </w:t>
      </w:r>
      <w:r w:rsidR="00F960CA">
        <w:t xml:space="preserve">this conversion factor </w:t>
      </w:r>
      <w:r w:rsidR="00D56916">
        <w:t>using a combination of centrifugation and</w:t>
      </w:r>
      <w:r w:rsidR="00FF158A">
        <w:t xml:space="preserve"> vacuum filtering (</w:t>
      </w:r>
      <w:r w:rsidR="00D52762">
        <w:t>Methods</w:t>
      </w:r>
      <w:r w:rsidR="00FF158A">
        <w:t xml:space="preserve">) and plotted a new </w:t>
      </w:r>
      <w:r w:rsidR="00D52762">
        <w:t>calibration curve (</w:t>
      </w:r>
      <w:r w:rsidR="00966C6C">
        <w:t>Supplementary</w:t>
      </w:r>
      <w:r w:rsidR="00A24A0D">
        <w:t xml:space="preserve"> </w:t>
      </w:r>
      <w:r w:rsidR="00D52762">
        <w:t>Materials</w:t>
      </w:r>
      <w:r w:rsidR="00966C6C">
        <w:t>)</w:t>
      </w:r>
      <w:r w:rsidR="00FF158A">
        <w:t>, determining</w:t>
      </w:r>
      <w:r w:rsidR="00966C6C">
        <w:t xml:space="preserve"> that OD</w:t>
      </w:r>
      <w:r w:rsidR="00966C6C" w:rsidRPr="00966C6C">
        <w:rPr>
          <w:vertAlign w:val="subscript"/>
        </w:rPr>
        <w:t>660</w:t>
      </w:r>
      <w:r w:rsidR="00966C6C">
        <w:t>=1 corresponded to 0.4</w:t>
      </w:r>
      <w:r w:rsidR="00F960CA">
        <w:t>62 ± 0.015</w:t>
      </w:r>
      <w:r w:rsidR="00966C6C">
        <w:t xml:space="preserve"> mg(dry weight)∙ml</w:t>
      </w:r>
      <w:r w:rsidR="00966C6C" w:rsidRPr="006A723F">
        <w:rPr>
          <w:vertAlign w:val="superscript"/>
        </w:rPr>
        <w:t>-1</w:t>
      </w:r>
      <w:r w:rsidR="00966C6C">
        <w:t xml:space="preserve">. </w:t>
      </w:r>
      <w:ins w:id="108" w:author="John Leigh" w:date="2016-01-26T19:47:00Z">
        <w:r w:rsidR="00D52089">
          <w:t xml:space="preserve"> </w:t>
        </w:r>
      </w:ins>
      <w:ins w:id="109" w:author="John Leigh" w:date="2016-01-26T19:51:00Z">
        <w:r w:rsidR="00D52089">
          <w:t>Using this value, we calculated</w:t>
        </w:r>
      </w:ins>
      <w:ins w:id="110" w:author="John Leigh" w:date="2016-01-26T19:48:00Z">
        <w:r w:rsidR="00D52089">
          <w:t xml:space="preserve"> measured growth yields based </w:t>
        </w:r>
      </w:ins>
      <w:ins w:id="111" w:author="John Leigh" w:date="2016-01-26T19:57:00Z">
        <w:r w:rsidR="006B7DE9">
          <w:t xml:space="preserve">on </w:t>
        </w:r>
      </w:ins>
      <w:ins w:id="112" w:author="John Leigh" w:date="2016-01-26T19:52:00Z">
        <w:r w:rsidR="00D52089">
          <w:t xml:space="preserve">growth rates (equal to dilution rates) </w:t>
        </w:r>
      </w:ins>
      <w:ins w:id="113" w:author="John Leigh" w:date="2016-01-26T19:48:00Z">
        <w:r w:rsidR="00D52089">
          <w:t>and measured methane evolution rates</w:t>
        </w:r>
      </w:ins>
      <w:ins w:id="114" w:author="John Leigh" w:date="2016-01-27T13:57:00Z">
        <w:r w:rsidR="00B156F4">
          <w:t xml:space="preserve"> (Methods)</w:t>
        </w:r>
      </w:ins>
      <w:ins w:id="115" w:author="John Leigh" w:date="2016-01-26T19:52:00Z">
        <w:r w:rsidR="00D52089">
          <w:t>.  Measured growth yields are plotted in Figure 2</w:t>
        </w:r>
      </w:ins>
      <w:ins w:id="116" w:author="John Leigh" w:date="2016-01-26T20:16:00Z">
        <w:r w:rsidR="007E3BB7">
          <w:t xml:space="preserve"> for 9 independent steady state time points</w:t>
        </w:r>
      </w:ins>
      <w:ins w:id="117" w:author="John Leigh" w:date="2016-01-26T19:52:00Z">
        <w:r w:rsidR="00D52089">
          <w:t>.</w:t>
        </w:r>
      </w:ins>
    </w:p>
    <w:p w14:paraId="19FBD74F" w14:textId="57B77FB2" w:rsidR="00C82E52" w:rsidRDefault="00083FBB" w:rsidP="007A2129">
      <w:pPr>
        <w:spacing w:line="480" w:lineRule="auto"/>
      </w:pPr>
      <w:ins w:id="118" w:author="John Leigh" w:date="2016-01-26T20:17:00Z">
        <w:r>
          <w:t>We then tested our model by generating growth yield predictions and comparing them to measured growth yields.</w:t>
        </w:r>
      </w:ins>
      <w:del w:id="119" w:author="John Leigh" w:date="2016-01-26T20:17:00Z">
        <w:r w:rsidR="00966C6C" w:rsidDel="00083FBB">
          <w:delText xml:space="preserve">Using </w:delText>
        </w:r>
        <w:r w:rsidR="00FF158A" w:rsidDel="00083FBB">
          <w:delText>this</w:delText>
        </w:r>
        <w:r w:rsidR="00966C6C" w:rsidDel="00083FBB">
          <w:delText xml:space="preserve"> calibrated cell density value</w:delText>
        </w:r>
        <w:r w:rsidR="00FF158A" w:rsidDel="00083FBB">
          <w:delText xml:space="preserve"> with growth data from the chemostat experiments</w:delText>
        </w:r>
        <w:r w:rsidR="00966C6C" w:rsidDel="00083FBB">
          <w:delText>, we calculated me</w:delText>
        </w:r>
        <w:r w:rsidR="00FF158A" w:rsidDel="00083FBB">
          <w:delText>thane evolution and growth rate</w:delText>
        </w:r>
        <w:r w:rsidR="00966C6C" w:rsidDel="00083FBB">
          <w:delText xml:space="preserve"> during H</w:delText>
        </w:r>
        <w:r w:rsidR="00966C6C" w:rsidRPr="00966C6C" w:rsidDel="00083FBB">
          <w:rPr>
            <w:vertAlign w:val="subscript"/>
          </w:rPr>
          <w:delText>2</w:delText>
        </w:r>
        <w:r w:rsidR="00966C6C" w:rsidDel="00083FBB">
          <w:delText>-limited growth</w:delText>
        </w:r>
      </w:del>
      <w:del w:id="120" w:author="John Leigh" w:date="2016-01-26T20:15:00Z">
        <w:r w:rsidR="00FF158A" w:rsidDel="007E3BB7">
          <w:delText xml:space="preserve"> for </w:delText>
        </w:r>
        <w:r w:rsidR="00F960CA" w:rsidDel="007E3BB7">
          <w:delText>9</w:delText>
        </w:r>
        <w:r w:rsidR="00FF158A" w:rsidDel="007E3BB7">
          <w:delText xml:space="preserve"> independent steady state time points</w:delText>
        </w:r>
      </w:del>
      <w:r w:rsidR="00966C6C">
        <w:t xml:space="preserve">. </w:t>
      </w:r>
      <w:del w:id="121" w:author="John Leigh" w:date="2016-01-26T20:19:00Z">
        <w:r w:rsidR="00966C6C" w:rsidDel="00083FBB">
          <w:delText>Prior to testing our model on this dataset, we also</w:delText>
        </w:r>
      </w:del>
      <w:ins w:id="122" w:author="John Leigh" w:date="2016-01-26T20:19:00Z">
        <w:r>
          <w:t>We</w:t>
        </w:r>
      </w:ins>
      <w:r w:rsidR="00966C6C">
        <w:t xml:space="preserve"> recognized that our model was essentially untrained in terms of </w:t>
      </w:r>
      <w:commentRangeStart w:id="123"/>
      <w:r w:rsidR="00966C6C">
        <w:t>ATP maintenance</w:t>
      </w:r>
      <w:r w:rsidR="00B65741">
        <w:t xml:space="preserve"> and contained automated values from our first draft reconstruction</w:t>
      </w:r>
      <w:commentRangeEnd w:id="123"/>
      <w:r w:rsidR="00B91F1A">
        <w:rPr>
          <w:rStyle w:val="CommentReference"/>
          <w:rFonts w:ascii="Calibri" w:hAnsi="Calibri"/>
        </w:rPr>
        <w:commentReference w:id="123"/>
      </w:r>
      <w:r w:rsidR="00966C6C">
        <w:t xml:space="preserve">. </w:t>
      </w:r>
      <w:r w:rsidR="00B65741">
        <w:t xml:space="preserve">Growth yield predictions can vary considerably in response to model ATP maintenance energies </w:t>
      </w:r>
      <w:r w:rsidR="00B65741">
        <w:fldChar w:fldCharType="begin"/>
      </w:r>
      <w:r w:rsidR="007C0A49">
        <w:instrText xml:space="preserve"> ADDIN ZOTERO_ITEM CSL_CITATION {"citationID":"uin4blve5","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7C0A49" w:rsidRPr="007C0A49">
        <w:t>(67)</w:t>
      </w:r>
      <w:r w:rsidR="00B65741">
        <w:fldChar w:fldCharType="end"/>
      </w:r>
      <w:r w:rsidR="00B65741">
        <w:t xml:space="preserve">, thus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w:t>
      </w:r>
      <w:r w:rsidR="00B65741">
        <w:lastRenderedPageBreak/>
        <w:t>training and testing on the same set of samples. We addressed both concerns by performing leave one out cross validation (LOOCV) on our full dataset (</w:t>
      </w:r>
      <w:r w:rsidR="00D52762">
        <w:t>Methods</w:t>
      </w:r>
      <w:r w:rsidR="00B65741">
        <w:t>). As shown by Figure 2, using this method allowed us to essentially test our model’s growth yield predictions on</w:t>
      </w:r>
      <w:r w:rsidR="00F960CA">
        <w:t xml:space="preserve"> each</w:t>
      </w:r>
      <w:r w:rsidR="00B65741">
        <w:t xml:space="preserve"> separate test points</w:t>
      </w:r>
      <w:r w:rsidR="00F960CA">
        <w:t xml:space="preserve"> while training on the remaining 8 measurements</w:t>
      </w:r>
      <w:r w:rsidR="00B65741">
        <w:t xml:space="preserve">. </w:t>
      </w:r>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p>
    <w:p w14:paraId="6D7FA8D8" w14:textId="420209A0" w:rsidR="00650EC2" w:rsidRDefault="00B65741" w:rsidP="007A2129">
      <w:pPr>
        <w:spacing w:line="480" w:lineRule="auto"/>
      </w:pPr>
      <w:r>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7C0A49">
        <w:rPr>
          <w:i/>
        </w:rPr>
        <w:instrText xml:space="preserve"> ADDIN ZOTERO_ITEM CSL_CITATION {"citationID":"Bcn0Pkvz","properties":{"formattedCitation":"(68)","plainCitation":"(68)"},"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7C0A49" w:rsidRPr="007C0A49">
        <w:t>(68)</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w:t>
      </w:r>
      <w:commentRangeStart w:id="124"/>
      <w:r w:rsidR="00552A03">
        <w:t>GAM and NGAM values to</w:t>
      </w:r>
      <w:r w:rsidR="008D38C6">
        <w:t xml:space="preserve"> </w:t>
      </w:r>
      <w:r w:rsidR="006B3255">
        <w:t xml:space="preserve">169.9 </w:t>
      </w:r>
      <w:commentRangeEnd w:id="124"/>
      <w:r w:rsidR="008653F7">
        <w:rPr>
          <w:rStyle w:val="CommentReference"/>
          <w:rFonts w:ascii="Calibri" w:hAnsi="Calibri"/>
        </w:rPr>
        <w:commentReference w:id="124"/>
      </w:r>
      <w:r w:rsidR="006B3255">
        <w:t>and 5.0</w:t>
      </w:r>
      <w:r w:rsidR="005B4979">
        <w:t xml:space="preserve"> (mmol </w:t>
      </w:r>
      <w:ins w:id="125" w:author="John Leigh" w:date="2016-01-26T20:32:00Z">
        <w:r w:rsidR="00C75D13">
          <w:t xml:space="preserve">ATP </w:t>
        </w:r>
      </w:ins>
      <w:r w:rsidR="005B4979">
        <w:t>per grams [cell mass]</w:t>
      </w:r>
      <w:ins w:id="126" w:author="John Leigh" w:date="2016-01-26T20:32:00Z">
        <w:r w:rsidR="00C75D13">
          <w:t xml:space="preserve"> and </w:t>
        </w:r>
        <w:commentRangeStart w:id="127"/>
        <w:r w:rsidR="00C75D13">
          <w:t>mmol ATP per gram [cell mass] h</w:t>
        </w:r>
        <w:r w:rsidR="00C75D13" w:rsidRPr="00B236BD">
          <w:rPr>
            <w:vertAlign w:val="superscript"/>
          </w:rPr>
          <w:t>-1</w:t>
        </w:r>
      </w:ins>
      <w:commentRangeEnd w:id="127"/>
      <w:ins w:id="128" w:author="John Leigh" w:date="2016-01-26T20:33:00Z">
        <w:r w:rsidR="00C75D13">
          <w:rPr>
            <w:rStyle w:val="CommentReference"/>
            <w:rFonts w:ascii="Calibri" w:hAnsi="Calibri"/>
          </w:rPr>
          <w:commentReference w:id="127"/>
        </w:r>
      </w:ins>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7C0A49">
        <w:instrText xml:space="preserve"> ADDIN ZOTERO_ITEM CSL_CITATION {"citationID":"e6tuams2n","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7C0A49" w:rsidRPr="007C0A49">
        <w:t>(67)</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hydrogenotrophic growth.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barkeri </w:t>
      </w:r>
      <w:r w:rsidR="00676337">
        <w:rPr>
          <w:i/>
        </w:rPr>
        <w:fldChar w:fldCharType="begin"/>
      </w:r>
      <w:r w:rsidR="007C0A49">
        <w:rPr>
          <w:i/>
        </w:rPr>
        <w:instrText xml:space="preserve"> ADDIN ZOTERO_ITEM CSL_CITATION {"citationID":"2n2e4ku1kr","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7C0A49" w:rsidRPr="007C0A49">
        <w:t>(67)</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w:t>
      </w:r>
      <w:commentRangeStart w:id="129"/>
      <w:r w:rsidR="00676337">
        <w:t>same substrates</w:t>
      </w:r>
      <w:commentRangeEnd w:id="129"/>
      <w:r w:rsidR="008653F7">
        <w:rPr>
          <w:rStyle w:val="CommentReference"/>
          <w:rFonts w:ascii="Calibri" w:hAnsi="Calibri"/>
        </w:rPr>
        <w:commentReference w:id="129"/>
      </w:r>
      <w:r w:rsidR="00D3056C">
        <w:t xml:space="preserve">. </w:t>
      </w:r>
    </w:p>
    <w:p w14:paraId="5E8B3E4B" w14:textId="06576CB6" w:rsidR="00F960CA" w:rsidRDefault="00F960CA" w:rsidP="004D255E">
      <w:pPr>
        <w:pStyle w:val="Heading2"/>
      </w:pPr>
      <w:r>
        <w:t>Gene Knockout Validation</w:t>
      </w:r>
    </w:p>
    <w:p w14:paraId="557D5AAE" w14:textId="61C4990D"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7C0A49">
        <w:rPr>
          <w:i/>
        </w:rPr>
        <w:instrText xml:space="preserve"> ADDIN ZOTERO_ITEM CSL_CITATION {"citationID":"26th8g5t52","properties":{"formattedCitation":"(69)","plainCitation":"(69)"},"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7C0A49" w:rsidRPr="007C0A49">
        <w:t>(69)</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7C0A49">
        <w:rPr>
          <w:i/>
        </w:rPr>
        <w:instrText xml:space="preserve"> ADDIN ZOTERO_ITEM CSL_CITATION {"citationID":"289b8k3usl","properties":{"formattedCitation":"(70)","plainCitation":"(70)"},"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7C0A49" w:rsidRPr="007C0A49">
        <w:t>(70)</w:t>
      </w:r>
      <w:r w:rsidR="001E6ABD">
        <w:rPr>
          <w:i/>
        </w:rPr>
        <w:fldChar w:fldCharType="end"/>
      </w:r>
      <w:r w:rsidR="00676337">
        <w:rPr>
          <w:i/>
        </w:rPr>
        <w:t>.</w:t>
      </w:r>
      <w:r w:rsidR="00243CF0">
        <w:t xml:space="preserve"> </w:t>
      </w:r>
      <w:r w:rsidR="00676337">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D808B7" w:rsidRPr="00172A43">
        <w:t xml:space="preserve">However, essentiality index is itself a model for predicting gene knockout </w:t>
      </w:r>
      <w:r w:rsidR="00D808B7" w:rsidRPr="00172A43">
        <w:lastRenderedPageBreak/>
        <w:t xml:space="preserve">lethality, thus although we compared our model’s predictions to this dataset (see Supplemental Material) it did not provide the same clear picture as </w:t>
      </w:r>
      <w:r w:rsidR="00E60508">
        <w:t>targeted</w:t>
      </w:r>
      <w:r w:rsidR="00E60508" w:rsidRPr="00172A43">
        <w:t xml:space="preserve"> </w:t>
      </w:r>
      <w:r w:rsidR="00D808B7" w:rsidRPr="00172A43">
        <w:t>knockout experiments.</w:t>
      </w:r>
    </w:p>
    <w:p w14:paraId="450CBAEC" w14:textId="37680B98" w:rsidR="009F4D6C"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7C0A49" w:rsidRPr="007C0A49">
        <w:rPr>
          <w:szCs w:val="24"/>
        </w:rPr>
        <w:t>(44–49)</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 xml:space="preserve">as shown in Figure </w:t>
      </w:r>
      <w:r w:rsidR="005D7A64">
        <w:t>3</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146BD74A" w14:textId="12D3F863" w:rsidR="00860C6C" w:rsidRPr="00172A43" w:rsidRDefault="00860C6C" w:rsidP="00860C6C">
      <w:pPr>
        <w:spacing w:line="480" w:lineRule="auto"/>
      </w:pPr>
      <w:r w:rsidRPr="00172A43">
        <w:t xml:space="preserve">It is also worth noting that all 3 incorrect predictions have similar bases in the model.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 thus it can be considered as a “leaky” process where a portion of the metabolites are </w:t>
      </w:r>
      <w:r>
        <w:t>unused</w:t>
      </w:r>
      <w:r w:rsidRPr="00172A43">
        <w:t xml:space="preserve"> in every cycle. </w:t>
      </w:r>
      <w:r w:rsidR="00BD779D">
        <w:t>Specifically</w:t>
      </w:r>
      <w:r w:rsidRPr="00172A43">
        <w:t xml:space="preserve">, </w:t>
      </w:r>
      <w:r w:rsidR="00BD779D">
        <w:t xml:space="preserve">in </w:t>
      </w:r>
      <w:r w:rsidRPr="00172A43">
        <w:t>the Δ5H</w:t>
      </w:r>
      <w:r w:rsidRPr="00172A43">
        <w:rPr>
          <w:vertAlign w:val="subscript"/>
        </w:rPr>
        <w:t>2</w:t>
      </w:r>
      <w:r w:rsidRPr="00172A43">
        <w:t>ase and Δ6H</w:t>
      </w:r>
      <w:r w:rsidRPr="00172A43">
        <w:rPr>
          <w:vertAlign w:val="subscript"/>
        </w:rPr>
        <w:t>2</w:t>
      </w:r>
      <w:r w:rsidRPr="00172A43">
        <w:t>ase knockouts</w:t>
      </w:r>
      <w:ins w:id="130" w:author="John Leigh" w:date="2016-01-27T12:50:00Z">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ins>
      <w:r w:rsidRPr="00172A43">
        <w:t xml:space="preserve"> </w:t>
      </w:r>
      <w:del w:id="131" w:author="John Leigh" w:date="2016-01-27T12:51:00Z">
        <w:r w:rsidR="009E1452" w:rsidDel="00BD779D">
          <w:delText>cannot</w:delText>
        </w:r>
        <w:r w:rsidR="009E1452" w:rsidRPr="00172A43" w:rsidDel="00BD779D">
          <w:delText xml:space="preserve"> </w:delText>
        </w:r>
        <w:r w:rsidRPr="00172A43" w:rsidDel="00BD779D">
          <w:delText xml:space="preserve">be expected to be lethal on formate. Even missing multiple hydrogenases, </w:delText>
        </w:r>
      </w:del>
      <w:proofErr w:type="spellStart"/>
      <w:r w:rsidRPr="00172A43">
        <w:t>Eha</w:t>
      </w:r>
      <w:proofErr w:type="spellEnd"/>
      <w:r w:rsidRPr="00172A43">
        <w:t xml:space="preserve"> hydrogenase remains active in each mutant and can use </w:t>
      </w:r>
      <w:del w:id="132" w:author="John Leigh" w:date="2016-01-27T12:52:00Z">
        <w:r w:rsidRPr="00172A43" w:rsidDel="00BD779D">
          <w:delText xml:space="preserve">the </w:delText>
        </w:r>
      </w:del>
      <w:ins w:id="133" w:author="John Leigh" w:date="2016-01-27T12:52:00Z">
        <w:r w:rsidR="00BD779D">
          <w:t>this</w:t>
        </w:r>
        <w:r w:rsidR="00BD779D" w:rsidRPr="00172A43">
          <w:t xml:space="preserve"> </w:t>
        </w:r>
      </w:ins>
      <w:ins w:id="134" w:author="John Leigh" w:date="2016-01-27T12:51:00Z">
        <w:r w:rsidR="00BD779D">
          <w:t xml:space="preserve">hydrogen </w:t>
        </w:r>
      </w:ins>
      <w:del w:id="135" w:author="John Leigh" w:date="2016-01-27T12:50:00Z">
        <w:r w:rsidRPr="00172A43" w:rsidDel="00BD779D">
          <w:delText xml:space="preserve">small amounts of hydrogen synthesized in biosynthetic reactions </w:delText>
        </w:r>
      </w:del>
      <w:r w:rsidRPr="00172A43">
        <w:t xml:space="preserve">to supply </w:t>
      </w:r>
      <w:proofErr w:type="spellStart"/>
      <w:r w:rsidRPr="00172A43">
        <w:t>anaplerotic</w:t>
      </w:r>
      <w:proofErr w:type="spellEnd"/>
      <w:r w:rsidRPr="00172A43">
        <w:t xml:space="preserve"> reduced ferredoxin for methanogenesis. However, in reality </w:t>
      </w:r>
      <w:del w:id="136" w:author="John Leigh" w:date="2016-01-27T12:52:00Z">
        <w:r w:rsidRPr="00172A43" w:rsidDel="00BD779D">
          <w:delText xml:space="preserve">the Eha hydrogenase is not 100% efficient and requires </w:delText>
        </w:r>
      </w:del>
      <w:r>
        <w:t>a</w:t>
      </w:r>
      <w:r w:rsidR="009E1452">
        <w:t>n additional</w:t>
      </w:r>
      <w:r>
        <w:t xml:space="preserve"> non-stoichiometric</w:t>
      </w:r>
      <w:r w:rsidRPr="00172A43">
        <w:t xml:space="preserve"> amount of hydrogen </w:t>
      </w:r>
      <w:ins w:id="137" w:author="John Leigh" w:date="2016-01-27T12:52:00Z">
        <w:r w:rsidR="00BD779D">
          <w:t>is required</w:t>
        </w:r>
      </w:ins>
      <w:del w:id="138" w:author="John Leigh" w:date="2016-01-27T12:53:00Z">
        <w:r w:rsidRPr="00172A43" w:rsidDel="00BD779D">
          <w:delText>in order to function</w:delText>
        </w:r>
      </w:del>
      <w:r w:rsidRPr="00172A43">
        <w:t>. Thus, the</w:t>
      </w:r>
      <w:r>
        <w:t xml:space="preserve"> actual</w:t>
      </w:r>
      <w:r w:rsidRPr="00172A43">
        <w:t xml:space="preserve"> mutants cannot grow on formate alone and require hydrogen</w:t>
      </w:r>
      <w:del w:id="139" w:author="John Leigh" w:date="2016-01-27T12:53:00Z">
        <w:r w:rsidRPr="00172A43" w:rsidDel="00BD779D">
          <w:delText>, even though said hydrogen is required for operation of Eha, not for methane synthesis</w:delText>
        </w:r>
      </w:del>
      <w:r w:rsidRPr="00172A43">
        <w:t>.</w:t>
      </w:r>
      <w:commentRangeStart w:id="140"/>
      <w:r w:rsidRPr="00172A43">
        <w:t xml:space="preserve"> </w:t>
      </w:r>
      <w:commentRangeEnd w:id="140"/>
      <w:r w:rsidR="00BD779D">
        <w:rPr>
          <w:rStyle w:val="CommentReference"/>
          <w:rFonts w:ascii="Calibri" w:hAnsi="Calibri"/>
        </w:rPr>
        <w:commentReference w:id="140"/>
      </w:r>
    </w:p>
    <w:p w14:paraId="082EE669" w14:textId="77777777" w:rsidR="00992E1B" w:rsidRDefault="00992E1B" w:rsidP="00992E1B">
      <w:pPr>
        <w:pStyle w:val="Heading2"/>
      </w:pPr>
      <w:r>
        <w:t>Thermodynamic Calculations</w:t>
      </w:r>
    </w:p>
    <w:p w14:paraId="0A4A0A49" w14:textId="4C547BFF" w:rsidR="006D6FE3" w:rsidRDefault="00992E1B" w:rsidP="00992E1B">
      <w:pPr>
        <w:spacing w:line="480" w:lineRule="auto"/>
      </w:pPr>
      <w:r>
        <w:t xml:space="preserve">Free energy plays a key role in biochemistry as all biological systems must have a sufficiently low overall free energy to support growth.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7C0A49">
        <w:instrText xml:space="preserve"> ADDIN ZOTERO_ITEM CSL_CITATION {"citationID":"2p3t5qv1lr","properties":{"formattedCitation":"(33)","plainCitation":"(33)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7C0A49" w:rsidRPr="007C0A49">
        <w:t>(33)</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7C0A49">
        <w:instrText xml:space="preserve"> ADDIN ZOTERO_ITEM CSL_CITATION {"citationID":"f23h5d5rc","properties":{"formattedCitation":"(34)","plainCitation":"(34)"},"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7C0A49" w:rsidRPr="007C0A49">
        <w:t>(34)</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w:t>
      </w:r>
      <w:r w:rsidR="004B077E">
        <w:lastRenderedPageBreak/>
        <w:t xml:space="preserve">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w:t>
      </w:r>
      <w:r w:rsidR="009E1452">
        <w:t xml:space="preserve">Indeed, applying this method to our default model growing on H2 + CO2 with methane evolution rate of 50 mmol/g(dry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w:t>
      </w:r>
      <w:commentRangeStart w:id="141"/>
      <w:r w:rsidR="006D6FE3">
        <w:t>itself</w:t>
      </w:r>
      <w:commentRangeEnd w:id="141"/>
      <w:r w:rsidR="00967F47" w:rsidRPr="00FA2B14">
        <w:rPr>
          <w:rStyle w:val="CommentReference"/>
          <w:rFonts w:ascii="Calibri" w:hAnsi="Calibri"/>
        </w:rPr>
        <w:commentReference w:id="141"/>
      </w:r>
      <w:r w:rsidR="006D6FE3">
        <w:t xml:space="preserve">. </w:t>
      </w:r>
    </w:p>
    <w:p w14:paraId="55795894" w14:textId="6B45EDB4"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7C0A49">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142"/>
      </w:r>
    </w:p>
    <w:p w14:paraId="033159FA" w14:textId="5B6062CA"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7C0A49">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7C0A49">
        <w:instrText xml:space="preserve"> ADDIN ZOTERO_ITEM CSL_CITATION {"citationID":"ousa9qvtq","properties":{"formattedCitation":"(71)","plainCitation":"(71)"},"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7C0A49" w:rsidRPr="007C0A49">
        <w:t>(71)</w:t>
      </w:r>
      <w:r w:rsidR="00557844">
        <w:fldChar w:fldCharType="end"/>
      </w:r>
      <w:r w:rsidR="00557844">
        <w:t xml:space="preserve"> and </w:t>
      </w:r>
      <w:r w:rsidR="00992E1B">
        <w:t>KEGG</w:t>
      </w:r>
      <w:r w:rsidR="00322F94">
        <w:t xml:space="preserve"> identifiers </w:t>
      </w:r>
      <w:r w:rsidR="00322F94">
        <w:fldChar w:fldCharType="begin"/>
      </w:r>
      <w:r w:rsidR="007C0A49">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 xml:space="preserve">is </w:t>
      </w:r>
      <w:proofErr w:type="gramStart"/>
      <w:r w:rsidR="00D04532">
        <w:t>also</w:t>
      </w:r>
      <w:r w:rsidR="00322F94">
        <w:t xml:space="preserve">  connected</w:t>
      </w:r>
      <w:proofErr w:type="gramEnd"/>
      <w:r w:rsidR="00322F94">
        <w:t xml:space="preserve"> to its literature and/or database source</w:t>
      </w:r>
      <w:r w:rsidR="00D04532">
        <w:t>, plus its reaction confidence score when applicable</w:t>
      </w:r>
      <w:r w:rsidR="00322F94">
        <w:t xml:space="preserve"> (</w:t>
      </w:r>
      <w:r w:rsidR="00D52762">
        <w:t>Supplementary Materials</w:t>
      </w:r>
      <w:r w:rsidR="00322F94">
        <w:t>).</w:t>
      </w:r>
      <w:r w:rsidR="00992E1B">
        <w:t xml:space="preserve"> </w:t>
      </w:r>
    </w:p>
    <w:p w14:paraId="175583DF" w14:textId="55906B8C" w:rsidR="00322F94" w:rsidRPr="00516D83" w:rsidRDefault="00992E1B" w:rsidP="00603980">
      <w:pPr>
        <w:spacing w:line="480" w:lineRule="auto"/>
      </w:pPr>
      <w:r>
        <w:t xml:space="preserve">Additionally, we have sought to maximize usability of both our reconstruction and </w:t>
      </w:r>
      <w:r w:rsidR="00D04532">
        <w:t>our</w:t>
      </w:r>
      <w:r w:rsidR="00FA5B57">
        <w:t xml:space="preserve"> </w:t>
      </w:r>
      <w:r>
        <w:t>model.</w:t>
      </w:r>
      <w:r w:rsidR="00322F94">
        <w:t xml:space="preserve"> The systems biology markup language (SBML) is a standard medium for distributing metabolic reconstructions </w:t>
      </w:r>
      <w:r w:rsidR="00322F94">
        <w:fldChar w:fldCharType="begin"/>
      </w:r>
      <w:r w:rsidR="007C0A49">
        <w:instrText xml:space="preserve"> ADDIN ZOTERO_ITEM CSL_CITATION {"citationID":"mvn2s0n0e","properties":{"formattedCitation":"(72)","plainCitation":"(72)"},"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7C0A49" w:rsidRPr="007C0A49">
        <w:t>(72)</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7C0A49">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lastRenderedPageBreak/>
        <w:t>Discussion</w:t>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7FE29CB0"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oxidative (electron transport) phosphorylation</w:t>
      </w:r>
      <w:commentRangeStart w:id="143"/>
      <w:r w:rsidR="006B28DA">
        <w:t xml:space="preserve"> </w:t>
      </w:r>
      <w:commentRangeEnd w:id="143"/>
      <w:r w:rsidR="006B28DA">
        <w:rPr>
          <w:rStyle w:val="CommentReference"/>
          <w:rFonts w:ascii="Calibri" w:hAnsi="Calibri"/>
        </w:rPr>
        <w:commentReference w:id="143"/>
      </w:r>
      <w:r w:rsidR="00571EEA">
        <w:fldChar w:fldCharType="begin"/>
      </w:r>
      <w:r w:rsidR="007C0A49">
        <w:instrText xml:space="preserve"> ADDIN ZOTERO_ITEM CSL_CITATION {"citationID":"1dnlomru60","properties":{"formattedCitation":"(28, 67, 73)","plainCitation":"(28, 67, 73)"},"citationItems":[{"id":158,"uris":["http://zotero.org/users/2565720/items/RF9EGGTT"],"uri":["http://zotero.org/users/2565720/items/RF9EGGTT"],"itemData":{"id":158,"type":"article-journal","title":"Genome-Scale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7C0A49" w:rsidRPr="007C0A49">
        <w:t>(28, 67, 73)</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lastRenderedPageBreak/>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lastRenderedPageBreak/>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05A295B5" w14:textId="77777777" w:rsidR="009905DC" w:rsidRDefault="00A40676" w:rsidP="006F5195">
      <w:pPr>
        <w:pStyle w:val="Bibliography"/>
      </w:pPr>
      <w:r>
        <w:fldChar w:fldCharType="begin"/>
      </w:r>
      <w:r w:rsidR="007C0A49">
        <w:instrText xml:space="preserve"> ADDIN ZOTERO_BIBL {"custom":[]} CSL_BIBLIOGRAPHY </w:instrText>
      </w:r>
      <w:r>
        <w:fldChar w:fldCharType="separate"/>
      </w:r>
      <w:r w:rsidR="009905DC">
        <w:t xml:space="preserve">1. </w:t>
      </w:r>
      <w:r w:rsidR="009905DC">
        <w:tab/>
      </w:r>
      <w:r w:rsidR="009905DC">
        <w:rPr>
          <w:b/>
          <w:bCs/>
        </w:rPr>
        <w:t>Haynes CA</w:t>
      </w:r>
      <w:r w:rsidR="009905DC">
        <w:t xml:space="preserve">, </w:t>
      </w:r>
      <w:r w:rsidR="009905DC">
        <w:rPr>
          <w:b/>
          <w:bCs/>
        </w:rPr>
        <w:t>Gonzalez R</w:t>
      </w:r>
      <w:r w:rsidR="009905DC">
        <w:t xml:space="preserve">. 2014. Rethinking biological activation of methane and conversion to liquid fuels. Nat Chem Biol </w:t>
      </w:r>
      <w:r w:rsidR="009905DC">
        <w:rPr>
          <w:b/>
          <w:bCs/>
        </w:rPr>
        <w:t>10</w:t>
      </w:r>
      <w:r w:rsidR="009905DC">
        <w:t>:331–339.</w:t>
      </w:r>
    </w:p>
    <w:p w14:paraId="4955F487" w14:textId="77777777" w:rsidR="009905DC" w:rsidRDefault="009905DC" w:rsidP="006F5195">
      <w:pPr>
        <w:pStyle w:val="Bibliography"/>
      </w:pPr>
      <w:r>
        <w:t xml:space="preserve">2. </w:t>
      </w:r>
      <w:r>
        <w:tab/>
      </w:r>
      <w:r>
        <w:rPr>
          <w:b/>
          <w:bCs/>
        </w:rPr>
        <w:t>Levi M</w:t>
      </w:r>
      <w:r>
        <w:t xml:space="preserve">. 2013. Climate consequences of natural gas as a bridge fuel. Clim Change </w:t>
      </w:r>
      <w:r>
        <w:rPr>
          <w:b/>
          <w:bCs/>
        </w:rPr>
        <w:t>118</w:t>
      </w:r>
      <w:r>
        <w:t>:609–623.</w:t>
      </w:r>
    </w:p>
    <w:p w14:paraId="0192CC98" w14:textId="77777777" w:rsidR="009905DC" w:rsidRDefault="009905DC" w:rsidP="006F5195">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77BF85C2" w14:textId="77777777" w:rsidR="009905DC" w:rsidRDefault="009905DC" w:rsidP="006F5195">
      <w:pPr>
        <w:pStyle w:val="Bibliography"/>
      </w:pPr>
      <w:r>
        <w:t xml:space="preserve">4. </w:t>
      </w:r>
      <w:r>
        <w:tab/>
      </w:r>
      <w:r>
        <w:rPr>
          <w:b/>
          <w:bCs/>
        </w:rPr>
        <w:t>Montzka SA</w:t>
      </w:r>
      <w:r>
        <w:t xml:space="preserve">, </w:t>
      </w:r>
      <w:r>
        <w:rPr>
          <w:b/>
          <w:bCs/>
        </w:rPr>
        <w:t>Dlugokencky EJ</w:t>
      </w:r>
      <w:r>
        <w:t xml:space="preserve">, </w:t>
      </w:r>
      <w:r>
        <w:rPr>
          <w:b/>
          <w:bCs/>
        </w:rPr>
        <w:t>Butler JH</w:t>
      </w:r>
      <w:r>
        <w:t xml:space="preserve">. 2011. Non-CO2 greenhouse gases and climate change. Nature </w:t>
      </w:r>
      <w:r>
        <w:rPr>
          <w:b/>
          <w:bCs/>
        </w:rPr>
        <w:t>476</w:t>
      </w:r>
      <w:r>
        <w:t>:43–50.</w:t>
      </w:r>
    </w:p>
    <w:p w14:paraId="097B5992" w14:textId="77777777" w:rsidR="009905DC" w:rsidRDefault="009905DC" w:rsidP="006F5195">
      <w:pPr>
        <w:pStyle w:val="Bibliography"/>
      </w:pPr>
      <w:r>
        <w:t xml:space="preserve">5. </w:t>
      </w:r>
      <w:r>
        <w:tab/>
      </w:r>
      <w:r>
        <w:rPr>
          <w:b/>
          <w:bCs/>
        </w:rPr>
        <w:t>Kirschke S</w:t>
      </w:r>
      <w:r>
        <w:t xml:space="preserve">, </w:t>
      </w:r>
      <w:r>
        <w:rPr>
          <w:b/>
          <w:bCs/>
        </w:rPr>
        <w:t>Bousquet P</w:t>
      </w:r>
      <w:r>
        <w:t xml:space="preserve">, </w:t>
      </w:r>
      <w:r>
        <w:rPr>
          <w:b/>
          <w:bCs/>
        </w:rPr>
        <w:t>Ciais P</w:t>
      </w:r>
      <w:r>
        <w:t xml:space="preserve">, </w:t>
      </w:r>
      <w:r>
        <w:rPr>
          <w:b/>
          <w:bCs/>
        </w:rPr>
        <w:t>Saunois M</w:t>
      </w:r>
      <w:r>
        <w:t xml:space="preserve">, </w:t>
      </w:r>
      <w:r>
        <w:rPr>
          <w:b/>
          <w:bCs/>
        </w:rPr>
        <w:t>Canadell JG</w:t>
      </w:r>
      <w:r>
        <w:t xml:space="preserve">, </w:t>
      </w:r>
      <w:r>
        <w:rPr>
          <w:b/>
          <w:bCs/>
        </w:rPr>
        <w:t>Dlugokencky EJ</w:t>
      </w:r>
      <w:r>
        <w:t xml:space="preserve">, </w:t>
      </w:r>
      <w:r>
        <w:rPr>
          <w:b/>
          <w:bCs/>
        </w:rPr>
        <w:t>Bergamaschi P</w:t>
      </w:r>
      <w:r>
        <w:t xml:space="preserve">, </w:t>
      </w:r>
      <w:r>
        <w:rPr>
          <w:b/>
          <w:bCs/>
        </w:rPr>
        <w:t>Bergmann D</w:t>
      </w:r>
      <w:r>
        <w:t xml:space="preserve">, </w:t>
      </w:r>
      <w:r>
        <w:rPr>
          <w:b/>
          <w:bCs/>
        </w:rPr>
        <w:t>Blake DR</w:t>
      </w:r>
      <w:r>
        <w:t xml:space="preserve">, </w:t>
      </w:r>
      <w:r>
        <w:rPr>
          <w:b/>
          <w:bCs/>
        </w:rPr>
        <w:t>Bruhwiler L</w:t>
      </w:r>
      <w:r>
        <w:t xml:space="preserve">, </w:t>
      </w:r>
      <w:r>
        <w:rPr>
          <w:b/>
          <w:bCs/>
        </w:rPr>
        <w:t>Cameron-Smith P</w:t>
      </w:r>
      <w:r>
        <w:t xml:space="preserve">, </w:t>
      </w:r>
      <w:r>
        <w:rPr>
          <w:b/>
          <w:bCs/>
        </w:rPr>
        <w:t>Castaldi S</w:t>
      </w:r>
      <w:r>
        <w:t xml:space="preserve">, </w:t>
      </w:r>
      <w:r>
        <w:rPr>
          <w:b/>
          <w:bCs/>
        </w:rPr>
        <w:t>Chevallier F</w:t>
      </w:r>
      <w:r>
        <w:t xml:space="preserve">, </w:t>
      </w:r>
      <w:r>
        <w:rPr>
          <w:b/>
          <w:bCs/>
        </w:rPr>
        <w:t>Feng L</w:t>
      </w:r>
      <w:r>
        <w:t xml:space="preserve">, </w:t>
      </w:r>
      <w:r>
        <w:rPr>
          <w:b/>
          <w:bCs/>
        </w:rPr>
        <w:t>Fraser A</w:t>
      </w:r>
      <w:r>
        <w:t xml:space="preserve">, </w:t>
      </w:r>
      <w:r>
        <w:rPr>
          <w:b/>
          <w:bCs/>
        </w:rPr>
        <w:t>Heimann M</w:t>
      </w:r>
      <w:r>
        <w:t xml:space="preserve">, </w:t>
      </w:r>
      <w:r>
        <w:rPr>
          <w:b/>
          <w:bCs/>
        </w:rPr>
        <w:t>Hodson EL</w:t>
      </w:r>
      <w:r>
        <w:t xml:space="preserve">, </w:t>
      </w:r>
      <w:r>
        <w:rPr>
          <w:b/>
          <w:bCs/>
        </w:rPr>
        <w:t>Houweling S</w:t>
      </w:r>
      <w:r>
        <w:t xml:space="preserve">, </w:t>
      </w:r>
      <w:r>
        <w:rPr>
          <w:b/>
          <w:bCs/>
        </w:rPr>
        <w:t>Josse B</w:t>
      </w:r>
      <w:r>
        <w:t xml:space="preserve">, </w:t>
      </w:r>
      <w:r>
        <w:rPr>
          <w:b/>
          <w:bCs/>
        </w:rPr>
        <w:t>Fraser PJ</w:t>
      </w:r>
      <w:r>
        <w:t xml:space="preserve">, </w:t>
      </w:r>
      <w:r>
        <w:rPr>
          <w:b/>
          <w:bCs/>
        </w:rPr>
        <w:t>Krummel PB</w:t>
      </w:r>
      <w:r>
        <w:t xml:space="preserve">, </w:t>
      </w:r>
      <w:r>
        <w:rPr>
          <w:b/>
          <w:bCs/>
        </w:rPr>
        <w:t>Lamarque J-F</w:t>
      </w:r>
      <w:r>
        <w:t xml:space="preserve">, </w:t>
      </w:r>
      <w:r>
        <w:rPr>
          <w:b/>
          <w:bCs/>
        </w:rPr>
        <w:t>Langenfelds RL</w:t>
      </w:r>
      <w:r>
        <w:t xml:space="preserve">, </w:t>
      </w:r>
      <w:r>
        <w:rPr>
          <w:b/>
          <w:bCs/>
        </w:rPr>
        <w:t>Le Quéré C</w:t>
      </w:r>
      <w:r>
        <w:t xml:space="preserve">, </w:t>
      </w:r>
      <w:r>
        <w:rPr>
          <w:b/>
          <w:bCs/>
        </w:rPr>
        <w:t>Naik V</w:t>
      </w:r>
      <w:r>
        <w:t xml:space="preserve">, </w:t>
      </w:r>
      <w:r>
        <w:rPr>
          <w:b/>
          <w:bCs/>
        </w:rPr>
        <w:t>O’Doherty S</w:t>
      </w:r>
      <w:r>
        <w:t xml:space="preserve">, </w:t>
      </w:r>
      <w:r>
        <w:rPr>
          <w:b/>
          <w:bCs/>
        </w:rPr>
        <w:t>Palmer PI</w:t>
      </w:r>
      <w:r>
        <w:t xml:space="preserve">, </w:t>
      </w:r>
      <w:r>
        <w:rPr>
          <w:b/>
          <w:bCs/>
        </w:rPr>
        <w:t>Pison I</w:t>
      </w:r>
      <w:r>
        <w:t xml:space="preserve">, </w:t>
      </w:r>
      <w:r>
        <w:rPr>
          <w:b/>
          <w:bCs/>
        </w:rPr>
        <w:t>Plummer D</w:t>
      </w:r>
      <w:r>
        <w:t xml:space="preserve">, </w:t>
      </w:r>
      <w:r>
        <w:rPr>
          <w:b/>
          <w:bCs/>
        </w:rPr>
        <w:t>Poulter B</w:t>
      </w:r>
      <w:r>
        <w:t xml:space="preserve">, </w:t>
      </w:r>
      <w:r>
        <w:rPr>
          <w:b/>
          <w:bCs/>
        </w:rPr>
        <w:t>Prinn RG</w:t>
      </w:r>
      <w:r>
        <w:t xml:space="preserve">, </w:t>
      </w:r>
      <w:r>
        <w:rPr>
          <w:b/>
          <w:bCs/>
        </w:rPr>
        <w:t>Rigby M</w:t>
      </w:r>
      <w:r>
        <w:t xml:space="preserve">, </w:t>
      </w:r>
      <w:r>
        <w:rPr>
          <w:b/>
          <w:bCs/>
        </w:rPr>
        <w:t>Ringeval B</w:t>
      </w:r>
      <w:r>
        <w:t xml:space="preserve">, </w:t>
      </w:r>
      <w:r>
        <w:rPr>
          <w:b/>
          <w:bCs/>
        </w:rPr>
        <w:t>Santini M</w:t>
      </w:r>
      <w:r>
        <w:t xml:space="preserve">, </w:t>
      </w:r>
      <w:r>
        <w:rPr>
          <w:b/>
          <w:bCs/>
        </w:rPr>
        <w:t>Schmidt M</w:t>
      </w:r>
      <w:r>
        <w:t xml:space="preserve">, </w:t>
      </w:r>
      <w:r>
        <w:rPr>
          <w:b/>
          <w:bCs/>
        </w:rPr>
        <w:t>Shindell DT</w:t>
      </w:r>
      <w:r>
        <w:t xml:space="preserve">, </w:t>
      </w:r>
      <w:r>
        <w:rPr>
          <w:b/>
          <w:bCs/>
        </w:rPr>
        <w:t>Simpson IJ</w:t>
      </w:r>
      <w:r>
        <w:t xml:space="preserve">, </w:t>
      </w:r>
      <w:r>
        <w:rPr>
          <w:b/>
          <w:bCs/>
        </w:rPr>
        <w:t>Spahni R</w:t>
      </w:r>
      <w:r>
        <w:t xml:space="preserve">, </w:t>
      </w:r>
      <w:r>
        <w:rPr>
          <w:b/>
          <w:bCs/>
        </w:rPr>
        <w:t>Steele LP</w:t>
      </w:r>
      <w:r>
        <w:t xml:space="preserve">, </w:t>
      </w:r>
      <w:r>
        <w:rPr>
          <w:b/>
          <w:bCs/>
        </w:rPr>
        <w:t>Strode SA</w:t>
      </w:r>
      <w:r>
        <w:t xml:space="preserve">, </w:t>
      </w:r>
      <w:r>
        <w:rPr>
          <w:b/>
          <w:bCs/>
        </w:rPr>
        <w:t>Sudo K</w:t>
      </w:r>
      <w:r>
        <w:t xml:space="preserve">, </w:t>
      </w:r>
      <w:r>
        <w:rPr>
          <w:b/>
          <w:bCs/>
        </w:rPr>
        <w:t>Szopa S</w:t>
      </w:r>
      <w:r>
        <w:t xml:space="preserve">, </w:t>
      </w:r>
      <w:r>
        <w:rPr>
          <w:b/>
          <w:bCs/>
        </w:rPr>
        <w:t>van der Werf GR</w:t>
      </w:r>
      <w:r>
        <w:t xml:space="preserve">, </w:t>
      </w:r>
      <w:r>
        <w:rPr>
          <w:b/>
          <w:bCs/>
        </w:rPr>
        <w:t>Voulgarakis A</w:t>
      </w:r>
      <w:r>
        <w:t xml:space="preserve">, </w:t>
      </w:r>
      <w:r>
        <w:rPr>
          <w:b/>
          <w:bCs/>
        </w:rPr>
        <w:t>van Weele M</w:t>
      </w:r>
      <w:r>
        <w:t xml:space="preserve">, </w:t>
      </w:r>
      <w:r>
        <w:rPr>
          <w:b/>
          <w:bCs/>
        </w:rPr>
        <w:t>Weiss RF</w:t>
      </w:r>
      <w:r>
        <w:t xml:space="preserve">, </w:t>
      </w:r>
      <w:r>
        <w:rPr>
          <w:b/>
          <w:bCs/>
        </w:rPr>
        <w:t>Williams JE</w:t>
      </w:r>
      <w:r>
        <w:t xml:space="preserve">, </w:t>
      </w:r>
      <w:r>
        <w:rPr>
          <w:b/>
          <w:bCs/>
        </w:rPr>
        <w:t>Zeng G</w:t>
      </w:r>
      <w:r>
        <w:t xml:space="preserve">. 2013. Three decades of global methane sources and sinks. Nat Geosci </w:t>
      </w:r>
      <w:r>
        <w:rPr>
          <w:b/>
          <w:bCs/>
        </w:rPr>
        <w:t>6</w:t>
      </w:r>
      <w:r>
        <w:t>:813–823.</w:t>
      </w:r>
    </w:p>
    <w:p w14:paraId="5C27D8E1" w14:textId="77777777" w:rsidR="009905DC" w:rsidRDefault="009905DC" w:rsidP="006F5195">
      <w:pPr>
        <w:pStyle w:val="Bibliography"/>
      </w:pPr>
      <w:r>
        <w:t xml:space="preserve">6.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7FB81B55" w14:textId="77777777" w:rsidR="009905DC" w:rsidRDefault="009905DC" w:rsidP="006F5195">
      <w:pPr>
        <w:pStyle w:val="Bibliography"/>
      </w:pPr>
      <w:r>
        <w:t xml:space="preserve">7.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54FD85C9" w14:textId="77777777" w:rsidR="009905DC" w:rsidRDefault="009905DC" w:rsidP="006F5195">
      <w:pPr>
        <w:pStyle w:val="Bibliography"/>
      </w:pPr>
      <w:r>
        <w:t xml:space="preserve">8. </w:t>
      </w:r>
      <w:r>
        <w:tab/>
        <w:t xml:space="preserve"> structure of func of enzymes H2CO2 pathway 2002.pdf.</w:t>
      </w:r>
    </w:p>
    <w:p w14:paraId="1D025E3E" w14:textId="77777777" w:rsidR="009905DC" w:rsidRDefault="009905DC" w:rsidP="006F5195">
      <w:pPr>
        <w:pStyle w:val="Bibliography"/>
      </w:pPr>
      <w:r>
        <w:t xml:space="preserve">9. </w:t>
      </w:r>
      <w:r>
        <w:tab/>
      </w:r>
      <w:r>
        <w:rPr>
          <w:b/>
          <w:bCs/>
        </w:rPr>
        <w:t>Costa KC</w:t>
      </w:r>
      <w:r>
        <w:t xml:space="preserve">, </w:t>
      </w:r>
      <w:r>
        <w:rPr>
          <w:b/>
          <w:bCs/>
        </w:rPr>
        <w:t>Leigh JA</w:t>
      </w:r>
      <w:r>
        <w:t xml:space="preserve">. 2014. Metabolic versatility in methanogens. Curr Opin Biotechnol </w:t>
      </w:r>
      <w:r>
        <w:rPr>
          <w:b/>
          <w:bCs/>
        </w:rPr>
        <w:t>29</w:t>
      </w:r>
      <w:r>
        <w:t>:70–75.</w:t>
      </w:r>
    </w:p>
    <w:p w14:paraId="7EE62B6A" w14:textId="77777777" w:rsidR="009905DC" w:rsidRDefault="009905DC" w:rsidP="006F5195">
      <w:pPr>
        <w:pStyle w:val="Bibliography"/>
      </w:pPr>
      <w:r>
        <w:t xml:space="preserve">10. </w:t>
      </w:r>
      <w:r>
        <w:tab/>
      </w:r>
      <w:r>
        <w:rPr>
          <w:b/>
          <w:bCs/>
        </w:rPr>
        <w:t>Welte C</w:t>
      </w:r>
      <w:r>
        <w:t xml:space="preserve">, </w:t>
      </w:r>
      <w:r>
        <w:rPr>
          <w:b/>
          <w:bCs/>
        </w:rPr>
        <w:t>Deppenmeier U</w:t>
      </w:r>
      <w:r>
        <w:t xml:space="preserve">. 2014. Bioenergetics and anaerobic respiratory chains of aceticlastic methanogens. Biochim Biophys Acta BBA - Bioenerg </w:t>
      </w:r>
      <w:r>
        <w:rPr>
          <w:b/>
          <w:bCs/>
        </w:rPr>
        <w:t>1837</w:t>
      </w:r>
      <w:r>
        <w:t>:1130–1147.</w:t>
      </w:r>
    </w:p>
    <w:p w14:paraId="5F1C78DE" w14:textId="77777777" w:rsidR="009905DC" w:rsidRDefault="009905DC" w:rsidP="006F5195">
      <w:pPr>
        <w:pStyle w:val="Bibliography"/>
      </w:pPr>
      <w:r>
        <w:t xml:space="preserve">11.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6255C41F" w14:textId="77777777" w:rsidR="009905DC" w:rsidRDefault="009905DC" w:rsidP="006F5195">
      <w:pPr>
        <w:pStyle w:val="Bibliography"/>
      </w:pPr>
      <w:r>
        <w:t xml:space="preserve">12.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0F51D38C" w14:textId="77777777" w:rsidR="009905DC" w:rsidRDefault="009905DC" w:rsidP="006F5195">
      <w:pPr>
        <w:pStyle w:val="Bibliography"/>
      </w:pPr>
      <w:r>
        <w:t xml:space="preserve">13.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512D661E" w14:textId="77777777" w:rsidR="009905DC" w:rsidRDefault="009905DC" w:rsidP="006F5195">
      <w:pPr>
        <w:pStyle w:val="Bibliography"/>
      </w:pPr>
      <w:r>
        <w:t xml:space="preserve">14.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55B378F2" w14:textId="77777777" w:rsidR="009905DC" w:rsidRDefault="009905DC" w:rsidP="006F5195">
      <w:pPr>
        <w:pStyle w:val="Bibliography"/>
      </w:pPr>
      <w:r>
        <w:t xml:space="preserve">15.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6133B2E7" w14:textId="77777777" w:rsidR="009905DC" w:rsidRDefault="009905DC" w:rsidP="006F5195">
      <w:pPr>
        <w:pStyle w:val="Bibliography"/>
      </w:pPr>
      <w:r>
        <w:t xml:space="preserve">16.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176343B4" w14:textId="77777777" w:rsidR="009905DC" w:rsidRDefault="009905DC" w:rsidP="006F5195">
      <w:pPr>
        <w:pStyle w:val="Bibliography"/>
      </w:pPr>
      <w:r>
        <w:lastRenderedPageBreak/>
        <w:t xml:space="preserve">17. </w:t>
      </w:r>
      <w:r>
        <w:tab/>
      </w:r>
      <w:r>
        <w:rPr>
          <w:b/>
          <w:bCs/>
        </w:rPr>
        <w:t>Stock T</w:t>
      </w:r>
      <w:r>
        <w:t xml:space="preserve">, </w:t>
      </w:r>
      <w:r>
        <w:rPr>
          <w:b/>
          <w:bCs/>
        </w:rPr>
        <w:t>Selzer M</w:t>
      </w:r>
      <w:r>
        <w:t xml:space="preserve">, </w:t>
      </w:r>
      <w:r>
        <w:rPr>
          <w:b/>
          <w:bCs/>
        </w:rPr>
        <w:t>Connery S</w:t>
      </w:r>
      <w:r>
        <w:t xml:space="preserve">, </w:t>
      </w:r>
      <w:r>
        <w:rPr>
          <w:b/>
          <w:bCs/>
        </w:rPr>
        <w:t>Seyhan D</w:t>
      </w:r>
      <w:r>
        <w:t xml:space="preserve">, </w:t>
      </w:r>
      <w:r>
        <w:rPr>
          <w:b/>
          <w:bCs/>
        </w:rPr>
        <w:t>Resch A</w:t>
      </w:r>
      <w:r>
        <w:t xml:space="preserve">, </w:t>
      </w:r>
      <w:r>
        <w:rPr>
          <w:b/>
          <w:bCs/>
        </w:rPr>
        <w:t>Rother M</w:t>
      </w:r>
      <w:r>
        <w:t xml:space="preserve">. 2011. Disruption and complementation of the selenocysteine biosynthesis pathway reveals a hierarchy of selenoprotein gene expression in the archaeon </w:t>
      </w:r>
      <w:r>
        <w:rPr>
          <w:i/>
          <w:iCs/>
        </w:rPr>
        <w:t>Methanococcus maripaludis</w:t>
      </w:r>
      <w:r>
        <w:t xml:space="preserve">. Mol Microbiol </w:t>
      </w:r>
      <w:r>
        <w:rPr>
          <w:b/>
          <w:bCs/>
        </w:rPr>
        <w:t>82</w:t>
      </w:r>
      <w:r>
        <w:t>:734–747.</w:t>
      </w:r>
    </w:p>
    <w:p w14:paraId="56290690" w14:textId="77777777" w:rsidR="009905DC" w:rsidRDefault="009905DC" w:rsidP="006F5195">
      <w:pPr>
        <w:pStyle w:val="Bibliography"/>
      </w:pPr>
      <w:r>
        <w:t xml:space="preserve">18.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7EEDA8A9" w14:textId="77777777" w:rsidR="009905DC" w:rsidRDefault="009905DC" w:rsidP="006F5195">
      <w:pPr>
        <w:pStyle w:val="Bibliography"/>
      </w:pPr>
      <w:r>
        <w:t xml:space="preserve">19. </w:t>
      </w:r>
      <w:r>
        <w:tab/>
      </w:r>
      <w:r>
        <w:rPr>
          <w:b/>
          <w:bCs/>
        </w:rPr>
        <w:t>Hendrickson EL</w:t>
      </w:r>
      <w:r>
        <w:t xml:space="preserve">, </w:t>
      </w:r>
      <w:r>
        <w:rPr>
          <w:b/>
          <w:bCs/>
        </w:rPr>
        <w:t>Liu Y</w:t>
      </w:r>
      <w:r>
        <w:t xml:space="preserve">, </w:t>
      </w:r>
      <w:r>
        <w:rPr>
          <w:b/>
          <w:bCs/>
        </w:rPr>
        <w:t>Rosas-Sandoval G</w:t>
      </w:r>
      <w:r>
        <w:t xml:space="preserve">, </w:t>
      </w:r>
      <w:r>
        <w:rPr>
          <w:b/>
          <w:bCs/>
        </w:rPr>
        <w:t>Porat I</w:t>
      </w:r>
      <w:r>
        <w:t xml:space="preserve">, </w:t>
      </w:r>
      <w:r>
        <w:rPr>
          <w:b/>
          <w:bCs/>
        </w:rPr>
        <w:t>Soll D</w:t>
      </w:r>
      <w:r>
        <w:t xml:space="preserve">, </w:t>
      </w:r>
      <w:r>
        <w:rPr>
          <w:b/>
          <w:bCs/>
        </w:rPr>
        <w:t>Whitman WB</w:t>
      </w:r>
      <w:r>
        <w:t xml:space="preserve">, </w:t>
      </w:r>
      <w:r>
        <w:rPr>
          <w:b/>
          <w:bCs/>
        </w:rPr>
        <w:t>Leigh JA</w:t>
      </w:r>
      <w:r>
        <w:t xml:space="preserve">. 2008. Global Responses of Methanococcus maripaludis to Specific Nutrient Limitations and Growth Rate. J Bacteriol </w:t>
      </w:r>
      <w:r>
        <w:rPr>
          <w:b/>
          <w:bCs/>
        </w:rPr>
        <w:t>190</w:t>
      </w:r>
      <w:r>
        <w:t>:2198–2205.</w:t>
      </w:r>
    </w:p>
    <w:p w14:paraId="7E6C603D" w14:textId="77777777" w:rsidR="009905DC" w:rsidRDefault="009905DC" w:rsidP="006F5195">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Methanococcus maripaludis. BMC Microbiol </w:t>
      </w:r>
      <w:r>
        <w:rPr>
          <w:b/>
          <w:bCs/>
        </w:rPr>
        <w:t>9</w:t>
      </w:r>
      <w:r>
        <w:t>:149.</w:t>
      </w:r>
    </w:p>
    <w:p w14:paraId="1EB50650" w14:textId="77777777" w:rsidR="009905DC" w:rsidRDefault="009905DC" w:rsidP="006F5195">
      <w:pPr>
        <w:pStyle w:val="Bibliography"/>
      </w:pPr>
      <w:r>
        <w:t xml:space="preserve">21.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21BFF22C" w14:textId="77777777" w:rsidR="009905DC" w:rsidRDefault="009905DC" w:rsidP="006F5195">
      <w:pPr>
        <w:pStyle w:val="Bibliography"/>
      </w:pPr>
      <w:r>
        <w:t xml:space="preserve">22. </w:t>
      </w:r>
      <w:r>
        <w:tab/>
      </w:r>
      <w:r>
        <w:rPr>
          <w:b/>
          <w:bCs/>
        </w:rPr>
        <w:t>Johnson EF</w:t>
      </w:r>
      <w:r>
        <w:t xml:space="preserve">, </w:t>
      </w:r>
      <w:r>
        <w:rPr>
          <w:b/>
          <w:bCs/>
        </w:rPr>
        <w:t>Mukhopadhyay B</w:t>
      </w:r>
      <w:r>
        <w:t xml:space="preserve">. 2008. Coenzyme F420-Dependent Sulfite Reductase-Enabled Sulfite Detoxification and Use of Sulfite as a Sole Sulfur Source by Methanococcus maripaludis. Appl Environ Microbiol </w:t>
      </w:r>
      <w:r>
        <w:rPr>
          <w:b/>
          <w:bCs/>
        </w:rPr>
        <w:t>74</w:t>
      </w:r>
      <w:r>
        <w:t>:3591–3595.</w:t>
      </w:r>
    </w:p>
    <w:p w14:paraId="5BBA43EB" w14:textId="77777777" w:rsidR="009905DC" w:rsidRDefault="009905DC" w:rsidP="006F5195">
      <w:pPr>
        <w:pStyle w:val="Bibliography"/>
      </w:pPr>
      <w:r>
        <w:t xml:space="preserve">23. </w:t>
      </w:r>
      <w:r>
        <w:tab/>
      </w:r>
      <w:r>
        <w:rPr>
          <w:b/>
          <w:bCs/>
        </w:rPr>
        <w:t>Lie TJ</w:t>
      </w:r>
      <w:r>
        <w:t xml:space="preserve">, </w:t>
      </w:r>
      <w:r>
        <w:rPr>
          <w:b/>
          <w:bCs/>
        </w:rPr>
        <w:t>Dodsworth JA</w:t>
      </w:r>
      <w:r>
        <w:t xml:space="preserve">, </w:t>
      </w:r>
      <w:r>
        <w:rPr>
          <w:b/>
          <w:bCs/>
        </w:rPr>
        <w:t>Nickle DC</w:t>
      </w:r>
      <w:r>
        <w:t xml:space="preserve">, </w:t>
      </w:r>
      <w:r>
        <w:rPr>
          <w:b/>
          <w:bCs/>
        </w:rPr>
        <w:t>Leigh JA</w:t>
      </w:r>
      <w:r>
        <w:t xml:space="preserve">. 2007. Diverse homologues of the archaeal repressor NrpR function similarly in nitrogen regulation. FEMS Microbiol Lett </w:t>
      </w:r>
      <w:r>
        <w:rPr>
          <w:b/>
          <w:bCs/>
        </w:rPr>
        <w:t>271</w:t>
      </w:r>
      <w:r>
        <w:t>:281–288.</w:t>
      </w:r>
    </w:p>
    <w:p w14:paraId="13CC8895" w14:textId="77777777" w:rsidR="009905DC" w:rsidRDefault="009905DC" w:rsidP="006F5195">
      <w:pPr>
        <w:pStyle w:val="Bibliography"/>
      </w:pPr>
      <w:r>
        <w:t xml:space="preserve">24.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28A0796C" w14:textId="77777777" w:rsidR="009905DC" w:rsidRDefault="009905DC" w:rsidP="006F5195">
      <w:pPr>
        <w:pStyle w:val="Bibliography"/>
      </w:pPr>
      <w:r>
        <w:t xml:space="preserve">25.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2F5EEE0A" w14:textId="77777777" w:rsidR="009905DC" w:rsidRDefault="009905DC" w:rsidP="006F5195">
      <w:pPr>
        <w:pStyle w:val="Bibliography"/>
      </w:pPr>
      <w:r>
        <w:t xml:space="preserve">26.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67DECC3F" w14:textId="77777777" w:rsidR="009905DC" w:rsidRDefault="009905DC" w:rsidP="006F5195">
      <w:pPr>
        <w:pStyle w:val="Bibliography"/>
      </w:pPr>
      <w:r>
        <w:t xml:space="preserve">27.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694E8C30" w14:textId="77777777" w:rsidR="009905DC" w:rsidRDefault="009905DC" w:rsidP="006F5195">
      <w:pPr>
        <w:pStyle w:val="Bibliography"/>
      </w:pPr>
      <w:r>
        <w:t xml:space="preserve">28.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0564FE95" w14:textId="77777777" w:rsidR="009905DC" w:rsidRDefault="009905DC" w:rsidP="006F5195">
      <w:pPr>
        <w:pStyle w:val="Bibliography"/>
      </w:pPr>
      <w:r>
        <w:t xml:space="preserve">29.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0E87583F" w14:textId="77777777" w:rsidR="009905DC" w:rsidRDefault="009905DC" w:rsidP="006F5195">
      <w:pPr>
        <w:pStyle w:val="Bibliography"/>
      </w:pPr>
      <w:r>
        <w:t xml:space="preserve">30.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7951329D" w14:textId="77777777" w:rsidR="009905DC" w:rsidRDefault="009905DC" w:rsidP="006F5195">
      <w:pPr>
        <w:pStyle w:val="Bibliography"/>
      </w:pPr>
      <w:r>
        <w:t xml:space="preserve">31.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3B0FA70C" w14:textId="77777777" w:rsidR="009905DC" w:rsidRDefault="009905DC" w:rsidP="006F5195">
      <w:pPr>
        <w:pStyle w:val="Bibliography"/>
      </w:pPr>
      <w:r>
        <w:t xml:space="preserve">32.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6288547E" w14:textId="77777777" w:rsidR="009905DC" w:rsidRDefault="009905DC" w:rsidP="006F5195">
      <w:pPr>
        <w:pStyle w:val="Bibliography"/>
      </w:pPr>
      <w:r>
        <w:t xml:space="preserve">33.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231E5D83" w14:textId="77777777" w:rsidR="009905DC" w:rsidRDefault="009905DC" w:rsidP="006F5195">
      <w:pPr>
        <w:pStyle w:val="Bibliography"/>
      </w:pPr>
      <w:r>
        <w:t xml:space="preserve">34.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5EF6281B" w14:textId="77777777" w:rsidR="009905DC" w:rsidRDefault="009905DC" w:rsidP="006F5195">
      <w:pPr>
        <w:pStyle w:val="Bibliography"/>
      </w:pPr>
      <w:r>
        <w:t xml:space="preserve">35.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246D7285" w14:textId="77777777" w:rsidR="009905DC" w:rsidRDefault="009905DC" w:rsidP="006F5195">
      <w:pPr>
        <w:pStyle w:val="Bibliography"/>
      </w:pPr>
      <w:r>
        <w:t xml:space="preserve">36. </w:t>
      </w:r>
      <w:r>
        <w:tab/>
      </w:r>
      <w:r>
        <w:rPr>
          <w:b/>
          <w:bCs/>
        </w:rPr>
        <w:t>Kanehisa M</w:t>
      </w:r>
      <w:r>
        <w:t xml:space="preserve">, </w:t>
      </w:r>
      <w:r>
        <w:rPr>
          <w:b/>
          <w:bCs/>
        </w:rPr>
        <w:t>Goto S</w:t>
      </w:r>
      <w:r>
        <w:t xml:space="preserve">. 2000. KEGG: Kyoto Encyclopedia of Genes and Genomes. Nucleic Acids Res </w:t>
      </w:r>
      <w:r>
        <w:rPr>
          <w:b/>
          <w:bCs/>
        </w:rPr>
        <w:t>28</w:t>
      </w:r>
      <w:r>
        <w:t>:27–30.</w:t>
      </w:r>
    </w:p>
    <w:p w14:paraId="15CF2293" w14:textId="77777777" w:rsidR="009905DC" w:rsidRDefault="009905DC" w:rsidP="006F5195">
      <w:pPr>
        <w:pStyle w:val="Bibliography"/>
      </w:pPr>
      <w:r>
        <w:lastRenderedPageBreak/>
        <w:t xml:space="preserve">37.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466E151A" w14:textId="77777777" w:rsidR="009905DC" w:rsidRDefault="009905DC" w:rsidP="006F5195">
      <w:pPr>
        <w:pStyle w:val="Bibliography"/>
      </w:pPr>
      <w:r>
        <w:t xml:space="preserve">38.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082C6D07" w14:textId="77777777" w:rsidR="009905DC" w:rsidRDefault="009905DC" w:rsidP="006F5195">
      <w:pPr>
        <w:pStyle w:val="Bibliography"/>
      </w:pPr>
      <w:r>
        <w:t xml:space="preserve">39.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2B5F4C35" w14:textId="77777777" w:rsidR="009905DC" w:rsidRDefault="009905DC" w:rsidP="006F5195">
      <w:pPr>
        <w:pStyle w:val="Bibliography"/>
      </w:pPr>
      <w:r>
        <w:t xml:space="preserve">40. </w:t>
      </w:r>
      <w:r>
        <w:tab/>
      </w:r>
      <w:r>
        <w:rPr>
          <w:b/>
          <w:bCs/>
        </w:rPr>
        <w:t>Feist AM</w:t>
      </w:r>
      <w:r>
        <w:t xml:space="preserve">, </w:t>
      </w:r>
      <w:r>
        <w:rPr>
          <w:b/>
          <w:bCs/>
        </w:rPr>
        <w:t>Palsson BO</w:t>
      </w:r>
      <w:r>
        <w:t xml:space="preserve">. 2010. The biomass objective function. Curr Opin Microbiol </w:t>
      </w:r>
      <w:r>
        <w:rPr>
          <w:b/>
          <w:bCs/>
        </w:rPr>
        <w:t>13</w:t>
      </w:r>
      <w:r>
        <w:t>:344–349.</w:t>
      </w:r>
    </w:p>
    <w:p w14:paraId="01FB5C9B" w14:textId="77777777" w:rsidR="009905DC" w:rsidRDefault="009905DC" w:rsidP="006F5195">
      <w:pPr>
        <w:pStyle w:val="Bibliography"/>
      </w:pPr>
      <w:r>
        <w:t xml:space="preserve">41.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231C6780" w14:textId="77777777" w:rsidR="009905DC" w:rsidRDefault="009905DC" w:rsidP="006F5195">
      <w:pPr>
        <w:pStyle w:val="Bibliography"/>
      </w:pPr>
      <w:r>
        <w:t xml:space="preserve">42.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13BB4E08" w14:textId="77777777" w:rsidR="009905DC" w:rsidRDefault="009905DC" w:rsidP="006F5195">
      <w:pPr>
        <w:pStyle w:val="Bibliography"/>
      </w:pPr>
      <w:r>
        <w:t xml:space="preserve">43.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13AD39B0" w14:textId="77777777" w:rsidR="009905DC" w:rsidRDefault="009905DC" w:rsidP="006F5195">
      <w:pPr>
        <w:pStyle w:val="Bibliography"/>
      </w:pPr>
      <w:r>
        <w:t xml:space="preserve">44.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778AD1ED" w14:textId="77777777" w:rsidR="009905DC" w:rsidRDefault="009905DC" w:rsidP="006F5195">
      <w:pPr>
        <w:pStyle w:val="Bibliography"/>
      </w:pPr>
      <w:r>
        <w:t xml:space="preserve">45.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23A46BC2" w14:textId="77777777" w:rsidR="009905DC" w:rsidRDefault="009905DC" w:rsidP="006F5195">
      <w:pPr>
        <w:pStyle w:val="Bibliography"/>
      </w:pPr>
      <w:r>
        <w:t xml:space="preserve">46.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75C6B249" w14:textId="77777777" w:rsidR="009905DC" w:rsidRDefault="009905DC" w:rsidP="006F5195">
      <w:pPr>
        <w:pStyle w:val="Bibliography"/>
      </w:pPr>
      <w:r>
        <w:t xml:space="preserve">47.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62B29F4A" w14:textId="77777777" w:rsidR="009905DC" w:rsidRDefault="009905DC" w:rsidP="006F5195">
      <w:pPr>
        <w:pStyle w:val="Bibliography"/>
      </w:pPr>
      <w:r>
        <w:t xml:space="preserve">48.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7995D4FD" w14:textId="77777777" w:rsidR="009905DC" w:rsidRDefault="009905DC" w:rsidP="006F5195">
      <w:pPr>
        <w:pStyle w:val="Bibliography"/>
      </w:pPr>
      <w:r>
        <w:t xml:space="preserve">49.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0418D876" w14:textId="77777777" w:rsidR="009905DC" w:rsidRDefault="009905DC" w:rsidP="006F5195">
      <w:pPr>
        <w:pStyle w:val="Bibliography"/>
      </w:pPr>
      <w:r>
        <w:t xml:space="preserve">50. </w:t>
      </w:r>
      <w:r>
        <w:tab/>
      </w:r>
      <w:r>
        <w:rPr>
          <w:b/>
          <w:bCs/>
        </w:rPr>
        <w:t>Matthews BW</w:t>
      </w:r>
      <w:r>
        <w:t xml:space="preserve">. 1975. Comparison of the predicted and observed secondary structure of T4 phage lysozyme. Biochim Biophys Acta BBA - Protein Struct </w:t>
      </w:r>
      <w:r>
        <w:rPr>
          <w:b/>
          <w:bCs/>
        </w:rPr>
        <w:t>405</w:t>
      </w:r>
      <w:r>
        <w:t>:442–451.</w:t>
      </w:r>
    </w:p>
    <w:p w14:paraId="4834E595" w14:textId="77777777" w:rsidR="009905DC" w:rsidRDefault="009905DC" w:rsidP="006F5195">
      <w:pPr>
        <w:pStyle w:val="Bibliography"/>
      </w:pPr>
      <w:r>
        <w:t xml:space="preserve">51.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3058603E" w14:textId="77777777" w:rsidR="009905DC" w:rsidRDefault="009905DC" w:rsidP="006F5195">
      <w:pPr>
        <w:pStyle w:val="Bibliography"/>
      </w:pPr>
      <w:r>
        <w:t xml:space="preserve">52.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4970FF91" w14:textId="77777777" w:rsidR="009905DC" w:rsidRDefault="009905DC" w:rsidP="006F5195">
      <w:pPr>
        <w:pStyle w:val="Bibliography"/>
      </w:pPr>
      <w:r>
        <w:t xml:space="preserve">53.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0F093DBD" w14:textId="77777777" w:rsidR="009905DC" w:rsidRDefault="009905DC" w:rsidP="006F5195">
      <w:pPr>
        <w:pStyle w:val="Bibliography"/>
      </w:pPr>
      <w:r>
        <w:t xml:space="preserve">54. </w:t>
      </w:r>
      <w:r>
        <w:tab/>
      </w:r>
      <w:r>
        <w:rPr>
          <w:b/>
          <w:bCs/>
        </w:rPr>
        <w:t>Setzke E</w:t>
      </w:r>
      <w:r>
        <w:t xml:space="preserve">, </w:t>
      </w:r>
      <w:r>
        <w:rPr>
          <w:b/>
          <w:bCs/>
        </w:rPr>
        <w:t>Hedderich R</w:t>
      </w:r>
      <w:r>
        <w:t xml:space="preserve">, </w:t>
      </w:r>
      <w:r>
        <w:rPr>
          <w:b/>
          <w:bCs/>
        </w:rPr>
        <w:t>Heiden S</w:t>
      </w:r>
      <w:r>
        <w:t xml:space="preserve">, </w:t>
      </w:r>
      <w:r>
        <w:rPr>
          <w:b/>
          <w:bCs/>
        </w:rPr>
        <w:t>Thauer RK</w:t>
      </w:r>
      <w:r>
        <w:t xml:space="preserve">. 1994. H2: heterodisulfide oxidoreductase complex from </w:t>
      </w:r>
      <w:r>
        <w:rPr>
          <w:i/>
          <w:iCs/>
        </w:rPr>
        <w:t>Methanobacterium thermoautotrophicum</w:t>
      </w:r>
      <w:r>
        <w:t xml:space="preserve">. Eur J Biochem </w:t>
      </w:r>
      <w:r>
        <w:rPr>
          <w:b/>
          <w:bCs/>
        </w:rPr>
        <w:t>220</w:t>
      </w:r>
      <w:r>
        <w:t>:139–148.</w:t>
      </w:r>
    </w:p>
    <w:p w14:paraId="709229E3" w14:textId="77777777" w:rsidR="009905DC" w:rsidRDefault="009905DC" w:rsidP="006F5195">
      <w:pPr>
        <w:pStyle w:val="Bibliography"/>
      </w:pPr>
      <w:r>
        <w:lastRenderedPageBreak/>
        <w:t xml:space="preserve">55.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325DEC71" w14:textId="77777777" w:rsidR="009905DC" w:rsidRDefault="009905DC" w:rsidP="006F5195">
      <w:pPr>
        <w:pStyle w:val="Bibliography"/>
      </w:pPr>
      <w:r>
        <w:t xml:space="preserve">56. </w:t>
      </w:r>
      <w:r>
        <w:tab/>
      </w:r>
      <w:r>
        <w:rPr>
          <w:b/>
          <w:bCs/>
        </w:rPr>
        <w:t>Nitschke W</w:t>
      </w:r>
      <w:r>
        <w:t xml:space="preserve">, </w:t>
      </w:r>
      <w:r>
        <w:rPr>
          <w:b/>
          <w:bCs/>
        </w:rPr>
        <w:t>Russell MJ</w:t>
      </w:r>
      <w:r>
        <w:t xml:space="preserve">. 2012. Redox bifurcations: Mechanisms and importance to life now, and at its origin: A widespread means of energy conversion in biology unfolds…. BioEssays </w:t>
      </w:r>
      <w:r>
        <w:rPr>
          <w:b/>
          <w:bCs/>
        </w:rPr>
        <w:t>34</w:t>
      </w:r>
      <w:r>
        <w:t>:106–109.</w:t>
      </w:r>
    </w:p>
    <w:p w14:paraId="58447202" w14:textId="77777777" w:rsidR="009905DC" w:rsidRDefault="009905DC" w:rsidP="006F5195">
      <w:pPr>
        <w:pStyle w:val="Bibliography"/>
      </w:pPr>
      <w:r>
        <w:t xml:space="preserve">57. </w:t>
      </w:r>
      <w:r>
        <w:tab/>
      </w:r>
      <w:r>
        <w:rPr>
          <w:b/>
          <w:bCs/>
        </w:rPr>
        <w:t>Herrmann G</w:t>
      </w:r>
      <w:r>
        <w:t xml:space="preserve">, </w:t>
      </w:r>
      <w:r>
        <w:rPr>
          <w:b/>
          <w:bCs/>
        </w:rPr>
        <w:t>Jayamani E</w:t>
      </w:r>
      <w:r>
        <w:t xml:space="preserve">, </w:t>
      </w:r>
      <w:r>
        <w:rPr>
          <w:b/>
          <w:bCs/>
        </w:rPr>
        <w:t>Mai G</w:t>
      </w:r>
      <w:r>
        <w:t xml:space="preserve">, </w:t>
      </w:r>
      <w:r>
        <w:rPr>
          <w:b/>
          <w:bCs/>
        </w:rPr>
        <w:t>Buckel W</w:t>
      </w:r>
      <w:r>
        <w:t xml:space="preserve">. 2008. Energy Conservation via Electron-Transferring Flavoprotein in Anaerobic Bacteria. J Bacteriol </w:t>
      </w:r>
      <w:r>
        <w:rPr>
          <w:b/>
          <w:bCs/>
        </w:rPr>
        <w:t>190</w:t>
      </w:r>
      <w:r>
        <w:t>:784–791.</w:t>
      </w:r>
    </w:p>
    <w:p w14:paraId="54D69117" w14:textId="77777777" w:rsidR="009905DC" w:rsidRDefault="009905DC" w:rsidP="006F5195">
      <w:pPr>
        <w:pStyle w:val="Bibliography"/>
      </w:pPr>
      <w:r>
        <w:t xml:space="preserve">58.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4688FB71" w14:textId="77777777" w:rsidR="009905DC" w:rsidRDefault="009905DC" w:rsidP="006F5195">
      <w:pPr>
        <w:pStyle w:val="Bibliography"/>
      </w:pPr>
      <w:r>
        <w:t xml:space="preserve">59. </w:t>
      </w:r>
      <w:r>
        <w:tab/>
      </w:r>
      <w:r>
        <w:rPr>
          <w:b/>
          <w:bCs/>
        </w:rPr>
        <w:t>Thauer RK</w:t>
      </w:r>
      <w:r>
        <w:t xml:space="preserve">. 2012. The Wolfe cycle comes full circle. Proc Natl Acad Sci </w:t>
      </w:r>
      <w:r>
        <w:rPr>
          <w:b/>
          <w:bCs/>
        </w:rPr>
        <w:t>109</w:t>
      </w:r>
      <w:r>
        <w:t>:15084–15085.</w:t>
      </w:r>
    </w:p>
    <w:p w14:paraId="102300F6" w14:textId="77777777" w:rsidR="009905DC" w:rsidRDefault="009905DC" w:rsidP="006F5195">
      <w:pPr>
        <w:pStyle w:val="Bibliography"/>
      </w:pPr>
      <w:r>
        <w:t xml:space="preserve">60.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29E887DA" w14:textId="77777777" w:rsidR="009905DC" w:rsidRDefault="009905DC" w:rsidP="006F5195">
      <w:pPr>
        <w:pStyle w:val="Bibliography"/>
      </w:pPr>
      <w:r>
        <w:t xml:space="preserve">61.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58B08FA9" w14:textId="77777777" w:rsidR="009905DC" w:rsidRDefault="009905DC" w:rsidP="006F5195">
      <w:pPr>
        <w:pStyle w:val="Bibliography"/>
      </w:pPr>
      <w:r>
        <w:t xml:space="preserve">62.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08841B97" w14:textId="77777777" w:rsidR="009905DC" w:rsidRDefault="009905DC" w:rsidP="006F5195">
      <w:pPr>
        <w:pStyle w:val="Bibliography"/>
      </w:pPr>
      <w:r>
        <w:t xml:space="preserve">63.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4F23377C" w14:textId="77777777" w:rsidR="009905DC" w:rsidRDefault="009905DC" w:rsidP="006F5195">
      <w:pPr>
        <w:pStyle w:val="Bibliography"/>
      </w:pPr>
      <w:r>
        <w:t xml:space="preserve">64.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151482C4" w14:textId="77777777" w:rsidR="009905DC" w:rsidRDefault="009905DC" w:rsidP="006F5195">
      <w:pPr>
        <w:pStyle w:val="Bibliography"/>
      </w:pPr>
      <w:r>
        <w:t xml:space="preserve">65.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4EE95033" w14:textId="77777777" w:rsidR="009905DC" w:rsidRDefault="009905DC" w:rsidP="006F5195">
      <w:pPr>
        <w:pStyle w:val="Bibliography"/>
      </w:pPr>
      <w:r>
        <w:t xml:space="preserve">66.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67B69ACD" w14:textId="77777777" w:rsidR="009905DC" w:rsidRDefault="009905DC" w:rsidP="006F5195">
      <w:pPr>
        <w:pStyle w:val="Bibliography"/>
      </w:pPr>
      <w:r>
        <w:t xml:space="preserve">67.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635DA85A" w14:textId="77777777" w:rsidR="009905DC" w:rsidRDefault="009905DC" w:rsidP="006F5195">
      <w:pPr>
        <w:pStyle w:val="Bibliography"/>
      </w:pPr>
      <w:r>
        <w:t xml:space="preserve">68.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1B106488" w14:textId="77777777" w:rsidR="009905DC" w:rsidRDefault="009905DC" w:rsidP="006F5195">
      <w:pPr>
        <w:pStyle w:val="Bibliography"/>
      </w:pPr>
      <w:r>
        <w:t xml:space="preserve">69.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5EED7518" w14:textId="77777777" w:rsidR="009905DC" w:rsidRDefault="009905DC" w:rsidP="006F5195">
      <w:pPr>
        <w:pStyle w:val="Bibliography"/>
      </w:pPr>
      <w:r>
        <w:t xml:space="preserve">70.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56B202B1" w14:textId="77777777" w:rsidR="009905DC" w:rsidRDefault="009905DC" w:rsidP="006F5195">
      <w:pPr>
        <w:pStyle w:val="Bibliography"/>
      </w:pPr>
      <w:r>
        <w:t xml:space="preserve">71.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061E2C80" w14:textId="77777777" w:rsidR="009905DC" w:rsidRDefault="009905DC" w:rsidP="006F5195">
      <w:pPr>
        <w:pStyle w:val="Bibliography"/>
      </w:pPr>
      <w:r>
        <w:t xml:space="preserve">72.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4E9DE911" w14:textId="77777777" w:rsidR="009905DC" w:rsidRDefault="009905DC" w:rsidP="006F5195">
      <w:pPr>
        <w:pStyle w:val="Bibliography"/>
      </w:pPr>
      <w:r>
        <w:lastRenderedPageBreak/>
        <w:t xml:space="preserve">73. </w:t>
      </w:r>
      <w:r>
        <w:tab/>
      </w:r>
      <w:r>
        <w:rPr>
          <w:b/>
          <w:bCs/>
        </w:rPr>
        <w:t>Benedict MN</w:t>
      </w:r>
      <w:r>
        <w:t xml:space="preserve">, </w:t>
      </w:r>
      <w:r>
        <w:rPr>
          <w:b/>
          <w:bCs/>
        </w:rPr>
        <w:t>Gonnerman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Bacteriol </w:t>
      </w:r>
      <w:r>
        <w:rPr>
          <w:b/>
          <w:bCs/>
        </w:rPr>
        <w:t>194</w:t>
      </w:r>
      <w:r>
        <w:t>:855–865.</w:t>
      </w:r>
    </w:p>
    <w:p w14:paraId="662D5F5E" w14:textId="04E04EB0"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3">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77777777" w:rsidR="0098443E" w:rsidRPr="000B43BF" w:rsidRDefault="0098443E" w:rsidP="000B43BF">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00F53A02">
        <w:rPr>
          <w:b w:val="0"/>
          <w:noProof/>
          <w:color w:val="auto"/>
          <w:sz w:val="20"/>
          <w:szCs w:val="20"/>
        </w:rPr>
        <w:t>2</w:t>
      </w:r>
      <w:r w:rsidRPr="00DB27A6">
        <w:rPr>
          <w:b w:val="0"/>
          <w:color w:val="auto"/>
          <w:sz w:val="20"/>
          <w:szCs w:val="20"/>
        </w:rPr>
        <w:fldChar w:fldCharType="end"/>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102E63A4" w:rsidR="0098443E"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00F53A02">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4"/>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 Leigh" w:date="2016-01-28T11:12:00Z" w:initials="JL">
    <w:p w14:paraId="5B8BE021" w14:textId="6F50981B" w:rsidR="003E19FC" w:rsidRDefault="003E19FC">
      <w:pPr>
        <w:pStyle w:val="CommentText"/>
      </w:pPr>
      <w:r>
        <w:rPr>
          <w:rStyle w:val="CommentReference"/>
        </w:rPr>
        <w:annotationRef/>
      </w:r>
      <w:r>
        <w:t>Is this “</w:t>
      </w:r>
      <w:r w:rsidRPr="00FA2B14">
        <w:rPr>
          <w:rFonts w:eastAsia="MS Mincho"/>
        </w:rPr>
        <w:t>the default H</w:t>
      </w:r>
      <w:r w:rsidRPr="00FA2B14">
        <w:rPr>
          <w:rFonts w:eastAsia="MS Mincho"/>
          <w:vertAlign w:val="subscript"/>
        </w:rPr>
        <w:t>2</w:t>
      </w:r>
      <w:r w:rsidRPr="00FA2B14">
        <w:rPr>
          <w:rFonts w:eastAsia="MS Mincho"/>
        </w:rPr>
        <w:t xml:space="preserve"> + CO</w:t>
      </w:r>
      <w:r w:rsidRPr="00FA2B14">
        <w:rPr>
          <w:rFonts w:eastAsia="MS Mincho"/>
          <w:vertAlign w:val="subscript"/>
        </w:rPr>
        <w:t>2</w:t>
      </w:r>
      <w:r w:rsidRPr="00FA2B14">
        <w:rPr>
          <w:rFonts w:eastAsia="MS Mincho"/>
        </w:rPr>
        <w:t xml:space="preserve"> media formulation supplemented with acetate (</w:t>
      </w:r>
      <w:proofErr w:type="spellStart"/>
      <w:r w:rsidRPr="00FA2B14">
        <w:rPr>
          <w:rFonts w:eastAsia="MS Mincho"/>
        </w:rPr>
        <w:t>McNA</w:t>
      </w:r>
      <w:proofErr w:type="spellEnd"/>
      <w:r w:rsidRPr="00FA2B14">
        <w:rPr>
          <w:rFonts w:eastAsia="MS Mincho"/>
        </w:rPr>
        <w:t xml:space="preserve"> medium)</w:t>
      </w:r>
      <w:r>
        <w:rPr>
          <w:rFonts w:eastAsia="MS Mincho"/>
        </w:rPr>
        <w:t>”?</w:t>
      </w:r>
    </w:p>
  </w:comment>
  <w:comment w:id="7" w:author="John Leigh" w:date="2016-01-28T11:12:00Z" w:initials="JL">
    <w:p w14:paraId="6F5D3031" w14:textId="77777777" w:rsidR="003E19FC" w:rsidRDefault="003E19FC" w:rsidP="00083FBB">
      <w:pPr>
        <w:pStyle w:val="CommentText"/>
      </w:pPr>
      <w:r>
        <w:rPr>
          <w:rStyle w:val="CommentReference"/>
        </w:rPr>
        <w:annotationRef/>
      </w:r>
      <w:r>
        <w:t>These aren’t really time points, are they?</w:t>
      </w:r>
    </w:p>
  </w:comment>
  <w:comment w:id="9" w:author="John Leigh" w:date="2016-01-28T11:12:00Z" w:initials="JL">
    <w:p w14:paraId="5B734BB2" w14:textId="0EB957D9" w:rsidR="003E19FC" w:rsidRDefault="003E19FC">
      <w:pPr>
        <w:pStyle w:val="CommentText"/>
      </w:pPr>
      <w:r>
        <w:rPr>
          <w:rStyle w:val="CommentReference"/>
        </w:rPr>
        <w:annotationRef/>
      </w:r>
      <w:r>
        <w:t>Specify what was used for a blank.  H2O?</w:t>
      </w:r>
    </w:p>
  </w:comment>
  <w:comment w:id="12" w:author="John Leigh" w:date="2016-01-28T11:12:00Z" w:initials="JL">
    <w:p w14:paraId="170B53B3" w14:textId="5B51E8DC" w:rsidR="003E19FC" w:rsidRDefault="003E19FC">
      <w:pPr>
        <w:pStyle w:val="CommentText"/>
      </w:pPr>
      <w:r>
        <w:rPr>
          <w:rStyle w:val="CommentReference"/>
        </w:rPr>
        <w:annotationRef/>
      </w:r>
      <w:r>
        <w:t>I moved this because I think it refers to actual measured growth yields, not predicted growth yields.  Am I correct?</w:t>
      </w:r>
    </w:p>
  </w:comment>
  <w:comment w:id="57" w:author="John Leigh" w:date="2016-01-28T11:12:00Z" w:initials="JL">
    <w:p w14:paraId="081DB59E" w14:textId="4FC40F50" w:rsidR="003E19FC" w:rsidRDefault="003E19FC">
      <w:pPr>
        <w:pStyle w:val="CommentText"/>
      </w:pPr>
      <w:r>
        <w:rPr>
          <w:rStyle w:val="CommentReference"/>
        </w:rPr>
        <w:annotationRef/>
      </w:r>
      <w:r>
        <w:t>These aren’t really time points, are they?</w:t>
      </w:r>
    </w:p>
  </w:comment>
  <w:comment w:id="58" w:author="John Leigh" w:date="2016-01-28T11:12:00Z" w:initials="JL">
    <w:p w14:paraId="2B48BA92" w14:textId="2A1F3F9D" w:rsidR="003E19FC" w:rsidRDefault="003E19FC">
      <w:pPr>
        <w:pStyle w:val="CommentText"/>
      </w:pPr>
      <w:r>
        <w:rPr>
          <w:rStyle w:val="CommentReference"/>
        </w:rPr>
        <w:annotationRef/>
      </w:r>
      <w:proofErr w:type="gramStart"/>
      <w:r>
        <w:t>likewise</w:t>
      </w:r>
      <w:proofErr w:type="gramEnd"/>
    </w:p>
  </w:comment>
  <w:comment w:id="98" w:author="Administrator" w:date="2016-01-28T11:12:00Z" w:initials="A">
    <w:p w14:paraId="7949D5C1" w14:textId="2AEFB493" w:rsidR="003E19FC" w:rsidRDefault="003E19FC">
      <w:pPr>
        <w:pStyle w:val="CommentText"/>
      </w:pPr>
      <w:r>
        <w:rPr>
          <w:rStyle w:val="CommentReference"/>
        </w:rPr>
        <w:annotationRef/>
      </w:r>
      <w:r>
        <w:t>These numbers may need slight updates before final submission</w:t>
      </w:r>
    </w:p>
  </w:comment>
  <w:comment w:id="100" w:author="John Leigh" w:date="2016-01-28T11:12:00Z" w:initials="JL">
    <w:p w14:paraId="44765985" w14:textId="12640B85" w:rsidR="003E19FC" w:rsidRDefault="003E19FC">
      <w:pPr>
        <w:pStyle w:val="CommentText"/>
      </w:pPr>
      <w:r>
        <w:rPr>
          <w:rStyle w:val="CommentReference"/>
        </w:rPr>
        <w:annotationRef/>
      </w:r>
      <w:r>
        <w:t xml:space="preserve">I feel like there is some ambiguity in our use of the term hydrogenotrophic.  Here you mean methanogenesis from H2 and CO2, but elsewhere it means methanogenesis in methanogens without cytochromes.  </w:t>
      </w:r>
      <w:proofErr w:type="spellStart"/>
      <w:r>
        <w:t>Thauer</w:t>
      </w:r>
      <w:proofErr w:type="spellEnd"/>
      <w:r>
        <w:t xml:space="preserve"> solved the ambiguity by calling the two types with and without </w:t>
      </w:r>
      <w:proofErr w:type="spellStart"/>
      <w:r>
        <w:t>cyctochromes</w:t>
      </w:r>
      <w:proofErr w:type="spellEnd"/>
      <w:r>
        <w:t>.</w:t>
      </w:r>
    </w:p>
  </w:comment>
  <w:comment w:id="103" w:author="John Leigh" w:date="2016-01-28T11:12:00Z" w:initials="JL">
    <w:p w14:paraId="724B5A55" w14:textId="2F366232" w:rsidR="003E19FC" w:rsidRDefault="003E19FC">
      <w:pPr>
        <w:pStyle w:val="CommentText"/>
      </w:pPr>
      <w:r>
        <w:rPr>
          <w:rStyle w:val="CommentReference"/>
        </w:rPr>
        <w:annotationRef/>
      </w:r>
      <w:r>
        <w:t>?</w:t>
      </w:r>
    </w:p>
  </w:comment>
  <w:comment w:id="104" w:author="John Leigh" w:date="2016-01-28T11:12:00Z" w:initials="JL">
    <w:p w14:paraId="3B3C1637" w14:textId="4B437F38" w:rsidR="003E19FC" w:rsidRDefault="003E19FC">
      <w:pPr>
        <w:pStyle w:val="CommentText"/>
      </w:pPr>
      <w:r>
        <w:rPr>
          <w:rStyle w:val="CommentReference"/>
        </w:rPr>
        <w:annotationRef/>
      </w:r>
      <w:r>
        <w:t xml:space="preserve">How about a pathway figure?  You could use my </w:t>
      </w:r>
      <w:proofErr w:type="spellStart"/>
      <w:r>
        <w:t>powerpoint</w:t>
      </w:r>
      <w:proofErr w:type="spellEnd"/>
      <w:r>
        <w:t xml:space="preserve"> slide as a starting point if you want.  </w:t>
      </w:r>
    </w:p>
  </w:comment>
  <w:comment w:id="106" w:author="John Leigh" w:date="2016-01-28T11:12:00Z" w:initials="JL">
    <w:p w14:paraId="4FB1FB71" w14:textId="5C7EA970" w:rsidR="003E19FC" w:rsidRDefault="003E19FC">
      <w:pPr>
        <w:pStyle w:val="CommentText"/>
      </w:pPr>
      <w:r>
        <w:rPr>
          <w:rStyle w:val="CommentReference"/>
        </w:rPr>
        <w:annotationRef/>
      </w:r>
      <w:r>
        <w:t>Some reviewers may challenge the term energy conservation, since it does not lead directly to ATP.</w:t>
      </w:r>
    </w:p>
  </w:comment>
  <w:comment w:id="107" w:author="John Leigh" w:date="2016-01-28T11:12:00Z" w:initials="JL">
    <w:p w14:paraId="6458A37B" w14:textId="6DB6B4CD" w:rsidR="003E19FC" w:rsidRDefault="003E19FC">
      <w:pPr>
        <w:pStyle w:val="CommentText"/>
      </w:pPr>
      <w:r>
        <w:rPr>
          <w:rStyle w:val="CommentReference"/>
        </w:rPr>
        <w:annotationRef/>
      </w:r>
      <w:r>
        <w:t xml:space="preserve">I have a </w:t>
      </w:r>
      <w:proofErr w:type="spellStart"/>
      <w:r>
        <w:t>powerpoint</w:t>
      </w:r>
      <w:proofErr w:type="spellEnd"/>
      <w:r>
        <w:t xml:space="preserve"> slide of this too, if you want to make it into a figure.</w:t>
      </w:r>
    </w:p>
  </w:comment>
  <w:comment w:id="123" w:author="John Leigh" w:date="2016-01-28T11:12:00Z" w:initials="JL">
    <w:p w14:paraId="63A94308" w14:textId="4D02158D" w:rsidR="003E19FC" w:rsidRDefault="003E19FC">
      <w:pPr>
        <w:pStyle w:val="CommentText"/>
      </w:pPr>
      <w:r>
        <w:rPr>
          <w:rStyle w:val="CommentReference"/>
        </w:rPr>
        <w:annotationRef/>
      </w:r>
      <w:r>
        <w:t xml:space="preserve">It would help me to have an explanation of what goes in to </w:t>
      </w:r>
      <w:proofErr w:type="gramStart"/>
      <w:r>
        <w:t>the  determination</w:t>
      </w:r>
      <w:proofErr w:type="gramEnd"/>
      <w:r>
        <w:t xml:space="preserve"> of these automated values.</w:t>
      </w:r>
    </w:p>
  </w:comment>
  <w:comment w:id="124" w:author="John Leigh" w:date="2016-01-28T11:12:00Z" w:initials="JL">
    <w:p w14:paraId="66F39CDA" w14:textId="2FE3B9A5" w:rsidR="003E19FC" w:rsidRDefault="003E19FC">
      <w:pPr>
        <w:pStyle w:val="CommentText"/>
      </w:pPr>
      <w:r>
        <w:rPr>
          <w:rStyle w:val="CommentReference"/>
        </w:rPr>
        <w:annotationRef/>
      </w:r>
      <w:r>
        <w:t xml:space="preserve">GAM is largely the ATP required for biosynthesis, right?  Should you mention this to enhance understanding of what GAM means?  BTW, your value is not too different from the ATP requirement for biosynthesis of cell mass calculated by </w:t>
      </w:r>
      <w:proofErr w:type="spellStart"/>
      <w:r>
        <w:t>Barny</w:t>
      </w:r>
      <w:proofErr w:type="spellEnd"/>
      <w:r>
        <w:t xml:space="preserve"> Whitman.</w:t>
      </w:r>
    </w:p>
  </w:comment>
  <w:comment w:id="127" w:author="John Leigh" w:date="2016-01-28T11:12:00Z" w:initials="JL">
    <w:p w14:paraId="1F9AA797" w14:textId="3A17667A" w:rsidR="003E19FC" w:rsidRDefault="003E19FC">
      <w:pPr>
        <w:pStyle w:val="CommentText"/>
      </w:pPr>
      <w:r>
        <w:rPr>
          <w:rStyle w:val="CommentReference"/>
        </w:rPr>
        <w:annotationRef/>
      </w:r>
      <w:r>
        <w:t>Correct?</w:t>
      </w:r>
    </w:p>
  </w:comment>
  <w:comment w:id="129" w:author="John Leigh" w:date="2016-01-28T11:12:00Z" w:initials="JL">
    <w:p w14:paraId="53F4DB78" w14:textId="5A16B159" w:rsidR="003E19FC" w:rsidRDefault="003E19FC">
      <w:pPr>
        <w:pStyle w:val="CommentText"/>
      </w:pPr>
      <w:r>
        <w:rPr>
          <w:rStyle w:val="CommentReference"/>
        </w:rPr>
        <w:annotationRef/>
      </w:r>
      <w:r>
        <w:t>How much difference would the presence and absence of acetate make for GAM?</w:t>
      </w:r>
    </w:p>
  </w:comment>
  <w:comment w:id="140" w:author="John Leigh" w:date="2016-01-28T11:12:00Z" w:initials="JL">
    <w:p w14:paraId="7417E618" w14:textId="1ECB0E61" w:rsidR="003E19FC" w:rsidRDefault="003E19FC">
      <w:pPr>
        <w:pStyle w:val="CommentText"/>
      </w:pPr>
      <w:r>
        <w:rPr>
          <w:rStyle w:val="CommentReference"/>
        </w:rPr>
        <w:annotationRef/>
      </w:r>
      <w:r>
        <w:t>I find this explanation convoluted.  Isn’t use of GAPOR in the model a simpler explanation?</w:t>
      </w:r>
    </w:p>
  </w:comment>
  <w:comment w:id="141" w:author="Administrator" w:date="2016-01-28T11:12:00Z" w:initials="A">
    <w:p w14:paraId="76015A91" w14:textId="45DA0298" w:rsidR="003E19FC" w:rsidRDefault="003E19FC">
      <w:pPr>
        <w:pStyle w:val="CommentText"/>
      </w:pPr>
      <w:r>
        <w:rPr>
          <w:rStyle w:val="CommentReference"/>
        </w:rPr>
        <w:annotationRef/>
      </w:r>
      <w:r>
        <w:t>Should I have a result and figure of running this code here? Or does it speak for itself?</w:t>
      </w:r>
    </w:p>
  </w:comment>
  <w:comment w:id="142" w:author="Administrator" w:date="2016-01-28T11:12:00Z" w:initials="A">
    <w:p w14:paraId="2CFC762C" w14:textId="77777777" w:rsidR="003E19FC" w:rsidRDefault="003E19FC">
      <w:pPr>
        <w:pStyle w:val="CommentText"/>
      </w:pPr>
      <w:r>
        <w:rPr>
          <w:rStyle w:val="CommentReference"/>
        </w:rPr>
        <w:annotationRef/>
      </w:r>
      <w:r>
        <w:t>This is very much a “Data Availability” type section; perhaps it deserves its own short section separate from Results?</w:t>
      </w:r>
    </w:p>
  </w:comment>
  <w:comment w:id="143" w:author="John Leigh" w:date="2016-01-28T11:12:00Z" w:initials="JL">
    <w:p w14:paraId="1FE17D64" w14:textId="401C6FD9" w:rsidR="003E19FC" w:rsidRDefault="003E19FC">
      <w:pPr>
        <w:pStyle w:val="CommentText"/>
      </w:pPr>
      <w:r>
        <w:rPr>
          <w:rStyle w:val="CommentReference"/>
        </w:rPr>
        <w:annotationRef/>
      </w:r>
      <w:r>
        <w:t>Our pathway is chemiosmotic too due to sodium ion export and import by ATPase.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3941A" w14:textId="77777777" w:rsidR="009207D4" w:rsidRDefault="009207D4" w:rsidP="00516D83">
      <w:pPr>
        <w:spacing w:after="0" w:line="240" w:lineRule="auto"/>
      </w:pPr>
      <w:r>
        <w:separator/>
      </w:r>
    </w:p>
  </w:endnote>
  <w:endnote w:type="continuationSeparator" w:id="0">
    <w:p w14:paraId="591F7B72" w14:textId="77777777" w:rsidR="009207D4" w:rsidRDefault="009207D4"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3E19FC" w:rsidRDefault="003E19FC">
    <w:pPr>
      <w:pStyle w:val="Footer"/>
      <w:jc w:val="center"/>
    </w:pPr>
    <w:r>
      <w:fldChar w:fldCharType="begin"/>
    </w:r>
    <w:r>
      <w:instrText xml:space="preserve"> PAGE   \* MERGEFORMAT </w:instrText>
    </w:r>
    <w:r>
      <w:fldChar w:fldCharType="separate"/>
    </w:r>
    <w:r w:rsidR="00B236BD">
      <w:rPr>
        <w:noProof/>
      </w:rPr>
      <w:t>7</w:t>
    </w:r>
    <w:r>
      <w:rPr>
        <w:noProof/>
      </w:rPr>
      <w:fldChar w:fldCharType="end"/>
    </w:r>
  </w:p>
  <w:p w14:paraId="45C11215" w14:textId="77777777" w:rsidR="003E19FC" w:rsidRDefault="003E1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91007" w14:textId="77777777" w:rsidR="009207D4" w:rsidRDefault="009207D4" w:rsidP="00516D83">
      <w:pPr>
        <w:spacing w:after="0" w:line="240" w:lineRule="auto"/>
      </w:pPr>
      <w:r>
        <w:separator/>
      </w:r>
    </w:p>
  </w:footnote>
  <w:footnote w:type="continuationSeparator" w:id="0">
    <w:p w14:paraId="5E6FA13A" w14:textId="77777777" w:rsidR="009207D4" w:rsidRDefault="009207D4"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57B9"/>
    <w:rsid w:val="00037BDF"/>
    <w:rsid w:val="000408FB"/>
    <w:rsid w:val="000433A3"/>
    <w:rsid w:val="00046038"/>
    <w:rsid w:val="00063E5C"/>
    <w:rsid w:val="00066B7A"/>
    <w:rsid w:val="00070CFD"/>
    <w:rsid w:val="00073EBE"/>
    <w:rsid w:val="0007719F"/>
    <w:rsid w:val="000809A9"/>
    <w:rsid w:val="00080C5F"/>
    <w:rsid w:val="00081432"/>
    <w:rsid w:val="00081E0C"/>
    <w:rsid w:val="0008303F"/>
    <w:rsid w:val="00083FBB"/>
    <w:rsid w:val="00091F35"/>
    <w:rsid w:val="00094E1E"/>
    <w:rsid w:val="000B21BA"/>
    <w:rsid w:val="000B27FA"/>
    <w:rsid w:val="000B39C1"/>
    <w:rsid w:val="000B43BF"/>
    <w:rsid w:val="000B4992"/>
    <w:rsid w:val="000B7D99"/>
    <w:rsid w:val="000C33FB"/>
    <w:rsid w:val="000C35D5"/>
    <w:rsid w:val="000C75B4"/>
    <w:rsid w:val="000D34F2"/>
    <w:rsid w:val="000D63C1"/>
    <w:rsid w:val="000E0E23"/>
    <w:rsid w:val="000E1AD1"/>
    <w:rsid w:val="000F03F7"/>
    <w:rsid w:val="000F15FA"/>
    <w:rsid w:val="000F5D2B"/>
    <w:rsid w:val="000F6195"/>
    <w:rsid w:val="001056FA"/>
    <w:rsid w:val="00105926"/>
    <w:rsid w:val="00111F78"/>
    <w:rsid w:val="00112595"/>
    <w:rsid w:val="001143B5"/>
    <w:rsid w:val="00121FDF"/>
    <w:rsid w:val="00126BCF"/>
    <w:rsid w:val="0014251A"/>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6ABD"/>
    <w:rsid w:val="001F26CD"/>
    <w:rsid w:val="001F3FCA"/>
    <w:rsid w:val="001F417F"/>
    <w:rsid w:val="001F4A61"/>
    <w:rsid w:val="001F7E98"/>
    <w:rsid w:val="0021112D"/>
    <w:rsid w:val="00214692"/>
    <w:rsid w:val="00224D24"/>
    <w:rsid w:val="00226F75"/>
    <w:rsid w:val="002276C9"/>
    <w:rsid w:val="00230593"/>
    <w:rsid w:val="00230C84"/>
    <w:rsid w:val="00231585"/>
    <w:rsid w:val="002372A9"/>
    <w:rsid w:val="002400F7"/>
    <w:rsid w:val="00243CF0"/>
    <w:rsid w:val="002607EE"/>
    <w:rsid w:val="0026382C"/>
    <w:rsid w:val="002659AE"/>
    <w:rsid w:val="00266387"/>
    <w:rsid w:val="002670AD"/>
    <w:rsid w:val="00270704"/>
    <w:rsid w:val="00270FE5"/>
    <w:rsid w:val="00274688"/>
    <w:rsid w:val="00276128"/>
    <w:rsid w:val="0027696A"/>
    <w:rsid w:val="00277E47"/>
    <w:rsid w:val="0028794B"/>
    <w:rsid w:val="00292115"/>
    <w:rsid w:val="002A1B75"/>
    <w:rsid w:val="002A1DF2"/>
    <w:rsid w:val="002A6145"/>
    <w:rsid w:val="002C5D66"/>
    <w:rsid w:val="002D69DB"/>
    <w:rsid w:val="002D7B41"/>
    <w:rsid w:val="002E4EC0"/>
    <w:rsid w:val="002E5B7E"/>
    <w:rsid w:val="002F28F6"/>
    <w:rsid w:val="002F7577"/>
    <w:rsid w:val="00313809"/>
    <w:rsid w:val="00314946"/>
    <w:rsid w:val="003153D3"/>
    <w:rsid w:val="0031618C"/>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9482D"/>
    <w:rsid w:val="00396D65"/>
    <w:rsid w:val="003A09C4"/>
    <w:rsid w:val="003A1525"/>
    <w:rsid w:val="003B00CF"/>
    <w:rsid w:val="003C13B2"/>
    <w:rsid w:val="003C36FB"/>
    <w:rsid w:val="003C6A45"/>
    <w:rsid w:val="003C7D79"/>
    <w:rsid w:val="003D5830"/>
    <w:rsid w:val="003E12B1"/>
    <w:rsid w:val="003E19FC"/>
    <w:rsid w:val="003E2C91"/>
    <w:rsid w:val="003E4220"/>
    <w:rsid w:val="003F2775"/>
    <w:rsid w:val="003F49E1"/>
    <w:rsid w:val="004021BA"/>
    <w:rsid w:val="00403FFC"/>
    <w:rsid w:val="00406AA7"/>
    <w:rsid w:val="00407143"/>
    <w:rsid w:val="00407F1B"/>
    <w:rsid w:val="004105BE"/>
    <w:rsid w:val="00414739"/>
    <w:rsid w:val="00422297"/>
    <w:rsid w:val="0042348F"/>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62FB"/>
    <w:rsid w:val="004913FB"/>
    <w:rsid w:val="00492B43"/>
    <w:rsid w:val="00494656"/>
    <w:rsid w:val="004A10CC"/>
    <w:rsid w:val="004A29F8"/>
    <w:rsid w:val="004B077E"/>
    <w:rsid w:val="004B6D79"/>
    <w:rsid w:val="004B6EF9"/>
    <w:rsid w:val="004C3845"/>
    <w:rsid w:val="004D13B8"/>
    <w:rsid w:val="004D255E"/>
    <w:rsid w:val="004D5C60"/>
    <w:rsid w:val="004D5C98"/>
    <w:rsid w:val="004D5DCF"/>
    <w:rsid w:val="004E13F9"/>
    <w:rsid w:val="004F28CF"/>
    <w:rsid w:val="00501D70"/>
    <w:rsid w:val="005113F6"/>
    <w:rsid w:val="005119EB"/>
    <w:rsid w:val="00511AD1"/>
    <w:rsid w:val="0051269C"/>
    <w:rsid w:val="00513827"/>
    <w:rsid w:val="0051683C"/>
    <w:rsid w:val="00516D83"/>
    <w:rsid w:val="00522919"/>
    <w:rsid w:val="00525248"/>
    <w:rsid w:val="005278ED"/>
    <w:rsid w:val="00527D1A"/>
    <w:rsid w:val="00535032"/>
    <w:rsid w:val="005439A6"/>
    <w:rsid w:val="00546886"/>
    <w:rsid w:val="00552A03"/>
    <w:rsid w:val="00552DFC"/>
    <w:rsid w:val="00555D72"/>
    <w:rsid w:val="00556F79"/>
    <w:rsid w:val="00557844"/>
    <w:rsid w:val="00563757"/>
    <w:rsid w:val="005652C8"/>
    <w:rsid w:val="00571211"/>
    <w:rsid w:val="00571C2A"/>
    <w:rsid w:val="00571EEA"/>
    <w:rsid w:val="00576333"/>
    <w:rsid w:val="00584373"/>
    <w:rsid w:val="00586344"/>
    <w:rsid w:val="005A081E"/>
    <w:rsid w:val="005A6784"/>
    <w:rsid w:val="005A743B"/>
    <w:rsid w:val="005B2988"/>
    <w:rsid w:val="005B4979"/>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FB4"/>
    <w:rsid w:val="007032A7"/>
    <w:rsid w:val="00713837"/>
    <w:rsid w:val="007232F3"/>
    <w:rsid w:val="00723D56"/>
    <w:rsid w:val="0072556E"/>
    <w:rsid w:val="00735AAC"/>
    <w:rsid w:val="00737FF9"/>
    <w:rsid w:val="00752D4E"/>
    <w:rsid w:val="00756FF0"/>
    <w:rsid w:val="0076073C"/>
    <w:rsid w:val="007643C9"/>
    <w:rsid w:val="00773758"/>
    <w:rsid w:val="0077549E"/>
    <w:rsid w:val="0078784F"/>
    <w:rsid w:val="0079505E"/>
    <w:rsid w:val="007A2129"/>
    <w:rsid w:val="007A2B72"/>
    <w:rsid w:val="007A60D0"/>
    <w:rsid w:val="007A7ECA"/>
    <w:rsid w:val="007B4DFA"/>
    <w:rsid w:val="007C0A49"/>
    <w:rsid w:val="007C259C"/>
    <w:rsid w:val="007C468E"/>
    <w:rsid w:val="007C5198"/>
    <w:rsid w:val="007D1D19"/>
    <w:rsid w:val="007D68E6"/>
    <w:rsid w:val="007E1A5A"/>
    <w:rsid w:val="007E1FB5"/>
    <w:rsid w:val="007E3BB7"/>
    <w:rsid w:val="007E4615"/>
    <w:rsid w:val="007F0F45"/>
    <w:rsid w:val="007F7F53"/>
    <w:rsid w:val="008007AD"/>
    <w:rsid w:val="00803495"/>
    <w:rsid w:val="0080785B"/>
    <w:rsid w:val="00815A63"/>
    <w:rsid w:val="008270DA"/>
    <w:rsid w:val="008314CD"/>
    <w:rsid w:val="008367FA"/>
    <w:rsid w:val="00840DEA"/>
    <w:rsid w:val="0084303B"/>
    <w:rsid w:val="0084390A"/>
    <w:rsid w:val="00852B28"/>
    <w:rsid w:val="00853534"/>
    <w:rsid w:val="00853B50"/>
    <w:rsid w:val="00860C6C"/>
    <w:rsid w:val="008653F7"/>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D38C6"/>
    <w:rsid w:val="008D7AE6"/>
    <w:rsid w:val="008E0E07"/>
    <w:rsid w:val="008E175F"/>
    <w:rsid w:val="008E222D"/>
    <w:rsid w:val="008E6A11"/>
    <w:rsid w:val="008E7DB0"/>
    <w:rsid w:val="008F57BB"/>
    <w:rsid w:val="008F77AB"/>
    <w:rsid w:val="0090081E"/>
    <w:rsid w:val="00901F0A"/>
    <w:rsid w:val="00915E06"/>
    <w:rsid w:val="00915E11"/>
    <w:rsid w:val="009207D4"/>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57EA"/>
    <w:rsid w:val="00966787"/>
    <w:rsid w:val="00966C6C"/>
    <w:rsid w:val="00967F47"/>
    <w:rsid w:val="00983F37"/>
    <w:rsid w:val="0098443E"/>
    <w:rsid w:val="009905DC"/>
    <w:rsid w:val="00992E1B"/>
    <w:rsid w:val="009A2520"/>
    <w:rsid w:val="009A6761"/>
    <w:rsid w:val="009B7FEA"/>
    <w:rsid w:val="009C1745"/>
    <w:rsid w:val="009C1D8D"/>
    <w:rsid w:val="009C4505"/>
    <w:rsid w:val="009C70DD"/>
    <w:rsid w:val="009C74FA"/>
    <w:rsid w:val="009D0324"/>
    <w:rsid w:val="009D0843"/>
    <w:rsid w:val="009D69A7"/>
    <w:rsid w:val="009E1452"/>
    <w:rsid w:val="009E2500"/>
    <w:rsid w:val="009E4183"/>
    <w:rsid w:val="009E7673"/>
    <w:rsid w:val="009F4214"/>
    <w:rsid w:val="009F4D6C"/>
    <w:rsid w:val="009F74B8"/>
    <w:rsid w:val="00A11C45"/>
    <w:rsid w:val="00A17493"/>
    <w:rsid w:val="00A20F0F"/>
    <w:rsid w:val="00A24003"/>
    <w:rsid w:val="00A24A0D"/>
    <w:rsid w:val="00A31547"/>
    <w:rsid w:val="00A31E1D"/>
    <w:rsid w:val="00A3471A"/>
    <w:rsid w:val="00A3475A"/>
    <w:rsid w:val="00A36979"/>
    <w:rsid w:val="00A40676"/>
    <w:rsid w:val="00A41BEA"/>
    <w:rsid w:val="00A447FE"/>
    <w:rsid w:val="00A47448"/>
    <w:rsid w:val="00A51082"/>
    <w:rsid w:val="00A512C1"/>
    <w:rsid w:val="00A557FB"/>
    <w:rsid w:val="00A562C0"/>
    <w:rsid w:val="00A57176"/>
    <w:rsid w:val="00A62FD8"/>
    <w:rsid w:val="00A630AA"/>
    <w:rsid w:val="00A6548E"/>
    <w:rsid w:val="00A77F31"/>
    <w:rsid w:val="00A8198B"/>
    <w:rsid w:val="00A86F5B"/>
    <w:rsid w:val="00A87FFD"/>
    <w:rsid w:val="00AC43A6"/>
    <w:rsid w:val="00AD0EFB"/>
    <w:rsid w:val="00AD1E85"/>
    <w:rsid w:val="00AD5AF1"/>
    <w:rsid w:val="00AD6208"/>
    <w:rsid w:val="00AE21C1"/>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D1F9F"/>
    <w:rsid w:val="00BD54C7"/>
    <w:rsid w:val="00BD779D"/>
    <w:rsid w:val="00BF0803"/>
    <w:rsid w:val="00BF22C1"/>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91990"/>
    <w:rsid w:val="00CA1420"/>
    <w:rsid w:val="00CA15A3"/>
    <w:rsid w:val="00CA1718"/>
    <w:rsid w:val="00CB411E"/>
    <w:rsid w:val="00CB4BA9"/>
    <w:rsid w:val="00CB56B9"/>
    <w:rsid w:val="00CB5F53"/>
    <w:rsid w:val="00CD129E"/>
    <w:rsid w:val="00CD20A3"/>
    <w:rsid w:val="00CD3A80"/>
    <w:rsid w:val="00CD3E73"/>
    <w:rsid w:val="00CD619D"/>
    <w:rsid w:val="00CD72FC"/>
    <w:rsid w:val="00CE717D"/>
    <w:rsid w:val="00CF2B31"/>
    <w:rsid w:val="00CF3BCD"/>
    <w:rsid w:val="00CF3F81"/>
    <w:rsid w:val="00CF4E3A"/>
    <w:rsid w:val="00CF4F3E"/>
    <w:rsid w:val="00CF5D54"/>
    <w:rsid w:val="00D00DB1"/>
    <w:rsid w:val="00D01715"/>
    <w:rsid w:val="00D03A1C"/>
    <w:rsid w:val="00D04532"/>
    <w:rsid w:val="00D057B6"/>
    <w:rsid w:val="00D063E5"/>
    <w:rsid w:val="00D10F79"/>
    <w:rsid w:val="00D11FBC"/>
    <w:rsid w:val="00D3056C"/>
    <w:rsid w:val="00D35B0B"/>
    <w:rsid w:val="00D414E0"/>
    <w:rsid w:val="00D43FEF"/>
    <w:rsid w:val="00D44E0B"/>
    <w:rsid w:val="00D52089"/>
    <w:rsid w:val="00D52762"/>
    <w:rsid w:val="00D53674"/>
    <w:rsid w:val="00D547AF"/>
    <w:rsid w:val="00D56916"/>
    <w:rsid w:val="00D61662"/>
    <w:rsid w:val="00D64CB4"/>
    <w:rsid w:val="00D71AA7"/>
    <w:rsid w:val="00D74A8B"/>
    <w:rsid w:val="00D74FA7"/>
    <w:rsid w:val="00D808B7"/>
    <w:rsid w:val="00D861D3"/>
    <w:rsid w:val="00D926B5"/>
    <w:rsid w:val="00D93A73"/>
    <w:rsid w:val="00DA124D"/>
    <w:rsid w:val="00DA7656"/>
    <w:rsid w:val="00DB0DFC"/>
    <w:rsid w:val="00DB27A6"/>
    <w:rsid w:val="00DB6DBF"/>
    <w:rsid w:val="00DB7232"/>
    <w:rsid w:val="00DC05CC"/>
    <w:rsid w:val="00DC2671"/>
    <w:rsid w:val="00DC26B4"/>
    <w:rsid w:val="00DD5CAF"/>
    <w:rsid w:val="00DD75BA"/>
    <w:rsid w:val="00DE4C7D"/>
    <w:rsid w:val="00DF679C"/>
    <w:rsid w:val="00E009DF"/>
    <w:rsid w:val="00E02303"/>
    <w:rsid w:val="00E03BFB"/>
    <w:rsid w:val="00E07070"/>
    <w:rsid w:val="00E11280"/>
    <w:rsid w:val="00E1148F"/>
    <w:rsid w:val="00E12061"/>
    <w:rsid w:val="00E124F1"/>
    <w:rsid w:val="00E12F34"/>
    <w:rsid w:val="00E13C01"/>
    <w:rsid w:val="00E14CEA"/>
    <w:rsid w:val="00E2551A"/>
    <w:rsid w:val="00E3127F"/>
    <w:rsid w:val="00E362C0"/>
    <w:rsid w:val="00E3679F"/>
    <w:rsid w:val="00E36E6C"/>
    <w:rsid w:val="00E40F10"/>
    <w:rsid w:val="00E420E6"/>
    <w:rsid w:val="00E4785C"/>
    <w:rsid w:val="00E515B0"/>
    <w:rsid w:val="00E52EC2"/>
    <w:rsid w:val="00E60508"/>
    <w:rsid w:val="00E653E1"/>
    <w:rsid w:val="00E76580"/>
    <w:rsid w:val="00E777B8"/>
    <w:rsid w:val="00E83121"/>
    <w:rsid w:val="00E83A7C"/>
    <w:rsid w:val="00E856C5"/>
    <w:rsid w:val="00E90ACA"/>
    <w:rsid w:val="00E922E9"/>
    <w:rsid w:val="00E93D59"/>
    <w:rsid w:val="00E95B31"/>
    <w:rsid w:val="00E9666F"/>
    <w:rsid w:val="00EA0242"/>
    <w:rsid w:val="00EA12B8"/>
    <w:rsid w:val="00EA36A8"/>
    <w:rsid w:val="00EA6C8E"/>
    <w:rsid w:val="00EB0A45"/>
    <w:rsid w:val="00EB3C27"/>
    <w:rsid w:val="00EB7B98"/>
    <w:rsid w:val="00EC3B2F"/>
    <w:rsid w:val="00EC4669"/>
    <w:rsid w:val="00EC7AC7"/>
    <w:rsid w:val="00ED3797"/>
    <w:rsid w:val="00ED4618"/>
    <w:rsid w:val="00EF2C48"/>
    <w:rsid w:val="00EF5314"/>
    <w:rsid w:val="00EF5BC0"/>
    <w:rsid w:val="00F05D4A"/>
    <w:rsid w:val="00F06110"/>
    <w:rsid w:val="00F123B8"/>
    <w:rsid w:val="00F134C6"/>
    <w:rsid w:val="00F14A7D"/>
    <w:rsid w:val="00F14B6D"/>
    <w:rsid w:val="00F155A9"/>
    <w:rsid w:val="00F239B0"/>
    <w:rsid w:val="00F24EF5"/>
    <w:rsid w:val="00F27938"/>
    <w:rsid w:val="00F316DF"/>
    <w:rsid w:val="00F339FC"/>
    <w:rsid w:val="00F42364"/>
    <w:rsid w:val="00F45312"/>
    <w:rsid w:val="00F45C05"/>
    <w:rsid w:val="00F47CF8"/>
    <w:rsid w:val="00F505AA"/>
    <w:rsid w:val="00F5100D"/>
    <w:rsid w:val="00F51AEF"/>
    <w:rsid w:val="00F52200"/>
    <w:rsid w:val="00F53A02"/>
    <w:rsid w:val="00F53CE5"/>
    <w:rsid w:val="00F55A92"/>
    <w:rsid w:val="00F560A7"/>
    <w:rsid w:val="00F757DA"/>
    <w:rsid w:val="00F819FC"/>
    <w:rsid w:val="00F8461B"/>
    <w:rsid w:val="00F846AE"/>
    <w:rsid w:val="00F877E6"/>
    <w:rsid w:val="00F8787B"/>
    <w:rsid w:val="00F9540D"/>
    <w:rsid w:val="00F960CA"/>
    <w:rsid w:val="00FA05D1"/>
    <w:rsid w:val="00FA2B14"/>
    <w:rsid w:val="00FA45DE"/>
    <w:rsid w:val="00FA5B57"/>
    <w:rsid w:val="00FA60EB"/>
    <w:rsid w:val="00FB02E8"/>
    <w:rsid w:val="00FB24B3"/>
    <w:rsid w:val="00FB6A81"/>
    <w:rsid w:val="00FC2331"/>
    <w:rsid w:val="00FC2DAB"/>
    <w:rsid w:val="00FC7166"/>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B218B-CC59-4D64-AE7F-FA8B9657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25</Pages>
  <Words>40864</Words>
  <Characters>232925</Characters>
  <Application>Microsoft Office Word</Application>
  <DocSecurity>0</DocSecurity>
  <Lines>1941</Lines>
  <Paragraphs>546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273243</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Matt</cp:lastModifiedBy>
  <cp:revision>3</cp:revision>
  <cp:lastPrinted>2016-01-11T05:49:00Z</cp:lastPrinted>
  <dcterms:created xsi:type="dcterms:W3CDTF">2016-01-28T19:12:00Z</dcterms:created>
  <dcterms:modified xsi:type="dcterms:W3CDTF">2016-01-28T19:28:00Z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id="YdF7mrnO"/&gt;&lt;style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