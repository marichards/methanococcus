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68B2032"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0F62D57"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that explicitly shows this environmentally</w:t>
      </w:r>
      <w:r w:rsidR="00C11C11">
        <w:t xml:space="preserve"> </w:t>
      </w:r>
      <w:r>
        <w:t xml:space="preserve">ubiquitous process, including energy conservation through electron bifurcation.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7E78781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9905DC">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7C0A49">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p>
    <w:p w14:paraId="14C34A6D" w14:textId="59E48E0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ins w:id="0" w:author="John Leigh" w:date="2016-02-03T12:54:00Z">
        <w:r w:rsidR="00526B35">
          <w:t>s</w:t>
        </w:r>
      </w:ins>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323257F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various industrial use is the obvious next step. </w:t>
      </w:r>
    </w:p>
    <w:p w14:paraId="228CACAF" w14:textId="3AA3CCBC"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ins w:id="1" w:author="John Leigh" w:date="2016-02-03T12:56:00Z">
        <w:r w:rsidR="003A50FC">
          <w:t xml:space="preserve">of </w:t>
        </w:r>
      </w:ins>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2"/>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commentRangeEnd w:id="2"/>
      <w:r w:rsidR="009A114F">
        <w:rPr>
          <w:rStyle w:val="CommentReference"/>
          <w:rFonts w:ascii="Calibri" w:hAnsi="Calibri"/>
        </w:rPr>
        <w:commentReference w:id="2"/>
      </w:r>
    </w:p>
    <w:p w14:paraId="09C9774A" w14:textId="0283B5B7"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4A4F97"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4A4F97"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4A4F97"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xml:space="preserve">, we measured growth rate based on dilution rate and methane evolution rate via a combination </w:t>
      </w:r>
      <w:r w:rsidR="00083FBB">
        <w:lastRenderedPageBreak/>
        <w:t>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commentRangeStart w:id="3"/>
      <w:commentRangeStart w:id="4"/>
      <w:r w:rsidR="00F55A92">
        <w:t xml:space="preserve"> </w:t>
      </w:r>
      <w:commentRangeEnd w:id="3"/>
      <w:r w:rsidR="005439A6">
        <w:rPr>
          <w:rStyle w:val="CommentReference"/>
          <w:rFonts w:ascii="Calibri" w:hAnsi="Calibri"/>
        </w:rPr>
        <w:commentReference w:id="3"/>
      </w:r>
      <w:commentRangeEnd w:id="4"/>
      <w:r w:rsidR="007A2E27">
        <w:rPr>
          <w:rStyle w:val="CommentReference"/>
          <w:rFonts w:ascii="Calibri" w:hAnsi="Calibri"/>
        </w:rPr>
        <w:commentReference w:id="4"/>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4A4F97"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ins w:id="5" w:author="John Leigh" w:date="2016-02-03T13:21:00Z">
        <w:r w:rsidR="00DE0CDE">
          <w:t xml:space="preserve">methane </w:t>
        </w:r>
      </w:ins>
      <w:r w:rsidR="00D414E0">
        <w:t xml:space="preserve">secretion rate </w:t>
      </w:r>
      <w:r>
        <w:t xml:space="preserve">at each </w:t>
      </w:r>
      <w:r w:rsidR="00A61B62">
        <w:t xml:space="preserve">sampling </w:t>
      </w:r>
      <w:r>
        <w:t xml:space="preserve">point </w:t>
      </w:r>
      <w:r w:rsidR="00D414E0">
        <w:t>and set the model objective to maximize ATP hydrolysis (</w:t>
      </w:r>
      <w:proofErr w:type="gramStart"/>
      <w:r w:rsidR="00D414E0">
        <w:t>rxn00062[</w:t>
      </w:r>
      <w:proofErr w:type="gramEnd"/>
      <w:r w:rsidR="00D414E0">
        <w:t xml:space="preserve">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w:t>
      </w:r>
      <w:commentRangeStart w:id="6"/>
      <w:r w:rsidR="00887D9C" w:rsidRPr="00FA2B14">
        <w:rPr>
          <w:rFonts w:eastAsia="MS Mincho"/>
        </w:rPr>
        <w:t xml:space="preserve">iteratively </w:t>
      </w:r>
      <w:commentRangeEnd w:id="6"/>
      <w:r w:rsidR="00144FF8">
        <w:rPr>
          <w:rStyle w:val="CommentReference"/>
          <w:rFonts w:ascii="Calibri" w:hAnsi="Calibri"/>
        </w:rPr>
        <w:commentReference w:id="6"/>
      </w:r>
      <w:r w:rsidR="00887D9C" w:rsidRPr="00FA2B14">
        <w:rPr>
          <w:rFonts w:eastAsia="MS Mincho"/>
        </w:rPr>
        <w:t xml:space="preserve">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w:t>
      </w:r>
      <w:r w:rsidR="00A61B62">
        <w:rPr>
          <w:rFonts w:eastAsia="MS Mincho"/>
        </w:rPr>
        <w:lastRenderedPageBreak/>
        <w:t xml:space="preserve">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7"/>
      <w:r>
        <w:t xml:space="preserve">Reconstruction </w:t>
      </w:r>
      <w:r w:rsidR="00920B05">
        <w:t>Statistics</w:t>
      </w:r>
      <w:commentRangeEnd w:id="7"/>
      <w:r w:rsidR="008270DA" w:rsidRPr="00FA2B14">
        <w:rPr>
          <w:rStyle w:val="CommentReference"/>
          <w:rFonts w:ascii="Calibri" w:eastAsia="Calibri" w:hAnsi="Calibri"/>
          <w:b w:val="0"/>
          <w:bCs w:val="0"/>
          <w:color w:val="auto"/>
        </w:rPr>
        <w:commentReference w:id="7"/>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added to fill biosynthesis gaps but have no supporting literature </w:t>
      </w:r>
      <w:r w:rsidR="00516D83">
        <w:lastRenderedPageBreak/>
        <w:t>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15F619E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174704A3" w:rsidR="00F155A9" w:rsidRP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 bound heterodisulfide (</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A61B62">
        <w:t>(10)</w:t>
      </w:r>
      <w:r w:rsidR="00D61662">
        <w:fldChar w:fldCharType="end"/>
      </w:r>
      <w:r w:rsidR="00D61662">
        <w:t>)</w:t>
      </w:r>
      <w:r w:rsidR="001F3FCA">
        <w:t xml:space="preserve"> for the cytochrome containing methanogens</w:t>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7C0A49">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flavin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r w:rsidR="00F155A9">
        <w:t xml:space="preserve">. </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8"/>
      <w:r w:rsidR="00DB6DBF">
        <w:t xml:space="preserve">a </w:t>
      </w:r>
      <w:r w:rsidR="007A2E27">
        <w:t>two-step</w:t>
      </w:r>
      <w:r w:rsidR="000433A3">
        <w:t xml:space="preserve"> </w:t>
      </w:r>
      <w:r w:rsidR="007A2E27">
        <w:t xml:space="preserve">transfer of </w:t>
      </w:r>
      <w:r w:rsidR="000433A3">
        <w:t>one electron</w:t>
      </w:r>
      <w:commentRangeEnd w:id="8"/>
      <w:r w:rsidR="007A2E27">
        <w:rPr>
          <w:rStyle w:val="CommentReference"/>
          <w:rFonts w:ascii="Calibri" w:hAnsi="Calibri"/>
        </w:rPr>
        <w:commentReference w:id="8"/>
      </w:r>
      <w:r w:rsidR="000433A3">
        <w:t xml:space="preserve"> </w:t>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7C0A49">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7C0A49" w:rsidRPr="007C0A49">
        <w:t>(12, 58)</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r w:rsidR="002D7B41">
        <w:t>heterodisulfide reduction with endergonic ferredoxin reduction.</w:t>
      </w:r>
      <w:r w:rsidR="007C0A49">
        <w:t xml:space="preserve"> </w:t>
      </w:r>
      <w:r w:rsidR="001426E4">
        <w:t>As shown in Figure 2, 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r w:rsidR="0095782E">
        <w:t>e</w:t>
      </w:r>
      <w:r w:rsidR="002D7B41">
        <w:t>sis with the first step in a cyclical fashion</w:t>
      </w:r>
      <w:r w:rsidR="005A081E">
        <w:t xml:space="preserve"> </w:t>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r w:rsidR="0095782E">
        <w:t xml:space="preserve">, </w:t>
      </w:r>
      <w:proofErr w:type="spellStart"/>
      <w:r w:rsidR="0095782E">
        <w:t>uncurated</w:t>
      </w:r>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rsidR="00B156F4">
        <w:t xml:space="preserve">removed methanophenazine-based electron flow and </w:t>
      </w:r>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5A3E1596" w:rsidR="00713837" w:rsidRDefault="00EF5BC0" w:rsidP="00EF5BC0">
      <w:pPr>
        <w:spacing w:line="480" w:lineRule="auto"/>
      </w:pPr>
      <w:r>
        <w:lastRenderedPageBreak/>
        <w:t xml:space="preserve">To demonstrate </w:t>
      </w:r>
      <w:r w:rsidR="00184019">
        <w:t xml:space="preserve">that the linear 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w:t>
      </w:r>
      <w:ins w:id="9" w:author="John Leigh" w:date="2016-02-03T13:53:00Z">
        <w:r w:rsidR="00E65B39">
          <w:t xml:space="preserve">electron </w:t>
        </w:r>
      </w:ins>
      <w:r w:rsidR="00713837">
        <w:t>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5F64AE8E"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w:t>
      </w:r>
      <w:commentRangeStart w:id="10"/>
      <w:commentRangeStart w:id="11"/>
      <w:r w:rsidR="00105926">
        <w:t xml:space="preserve">energy </w:t>
      </w:r>
      <w:r w:rsidR="0095782E">
        <w:t xml:space="preserve">coupling </w:t>
      </w:r>
      <w:commentRangeEnd w:id="10"/>
      <w:r w:rsidR="0095782E">
        <w:rPr>
          <w:rStyle w:val="CommentReference"/>
          <w:rFonts w:ascii="Calibri" w:hAnsi="Calibri"/>
        </w:rPr>
        <w:commentReference w:id="10"/>
      </w:r>
      <w:commentRangeEnd w:id="11"/>
      <w:r w:rsidR="00E52A76">
        <w:rPr>
          <w:rStyle w:val="CommentReference"/>
          <w:rFonts w:ascii="Calibri" w:hAnsi="Calibri"/>
        </w:rPr>
        <w:commentReference w:id="11"/>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ins w:id="12" w:author="John Leigh" w:date="2016-02-03T13:56:00Z">
        <w:r w:rsidR="00E65B39">
          <w:t>with H</w:t>
        </w:r>
        <w:r w:rsidR="00E65B39" w:rsidRPr="00E65B39">
          <w:rPr>
            <w:vertAlign w:val="subscript"/>
            <w:rPrChange w:id="13" w:author="John Leigh" w:date="2016-02-03T13:56:00Z">
              <w:rPr/>
            </w:rPrChange>
          </w:rPr>
          <w:t>2</w:t>
        </w:r>
        <w:r w:rsidR="00E65B39">
          <w:t xml:space="preserve"> </w:t>
        </w:r>
      </w:ins>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5A643105"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is in contrast to </w:t>
      </w:r>
      <w:r w:rsidR="008C0DD5">
        <w:t>multiple methylotrophic</w:t>
      </w:r>
      <w:r w:rsidR="00276128">
        <w:t xml:space="preserve"> methanogens such as </w:t>
      </w:r>
      <w:r w:rsidR="00276128">
        <w:rPr>
          <w:i/>
        </w:rPr>
        <w:t xml:space="preserve">Methanosarcina </w:t>
      </w:r>
      <w:proofErr w:type="spellStart"/>
      <w:r w:rsidR="00276128">
        <w:rPr>
          <w:i/>
        </w:rPr>
        <w:t>barkeri</w:t>
      </w:r>
      <w:proofErr w:type="spellEnd"/>
      <w:r w:rsidR="008C0DD5">
        <w:t xml:space="preserve"> that</w:t>
      </w:r>
      <w:r w:rsidR="00276128">
        <w:t xml:space="preserve"> can subsist using solely the aceticlastic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be grown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aceticlastic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w:t>
      </w:r>
      <w:r w:rsidR="0090081E">
        <w:lastRenderedPageBreak/>
        <w:t xml:space="preserve">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4F7073D4" w:rsidR="00EF5BC0" w:rsidRPr="00EF5BC0" w:rsidRDefault="00EF5BC0" w:rsidP="00E420E6">
      <w:pPr>
        <w:spacing w:line="480" w:lineRule="auto"/>
      </w:pPr>
      <w:r>
        <w:t xml:space="preserve">Interestingly, there is evidence that </w:t>
      </w:r>
      <w:r>
        <w:rPr>
          <w:i/>
        </w:rPr>
        <w:t xml:space="preserve">M. maripaludis </w:t>
      </w:r>
      <w:r>
        <w:t xml:space="preserve">uses multiple forms of ferredoxin as electron carriers and may link </w:t>
      </w:r>
      <w:r w:rsidR="005D32BC">
        <w:t xml:space="preserve">certain </w:t>
      </w:r>
      <w:r>
        <w:t xml:space="preserve">steps, </w:t>
      </w:r>
      <w:r w:rsidR="00853534">
        <w:t>particularly those involved in</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certain biosynthetic reactions, </w:t>
      </w:r>
      <w:r>
        <w:t xml:space="preserve">using specific ferredoxins </w:t>
      </w:r>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w:t>
      </w:r>
      <w:commentRangeStart w:id="14"/>
      <w:r w:rsidR="00692E06">
        <w:t>gene knockout predictions</w:t>
      </w:r>
      <w:commentRangeEnd w:id="14"/>
      <w:r w:rsidR="000C3C19">
        <w:rPr>
          <w:rStyle w:val="CommentReference"/>
          <w:rFonts w:ascii="Calibri" w:hAnsi="Calibri"/>
        </w:rPr>
        <w:commentReference w:id="14"/>
      </w:r>
      <w:r w:rsidR="00692E06">
        <w:t xml:space="preserve">,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755CF0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70D4D6FF"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ins w:id="15" w:author="John Leigh" w:date="2016-02-03T14:06:00Z">
        <w:r w:rsidR="000C3C19">
          <w:t>; moreover,</w:t>
        </w:r>
      </w:ins>
      <w:r w:rsidR="006B0C00">
        <w:rPr>
          <w:i/>
        </w:rPr>
        <w:t xml:space="preserve"> </w:t>
      </w:r>
      <w:del w:id="16" w:author="John Leigh" w:date="2016-02-03T14:06:00Z">
        <w:r w:rsidR="000B4992" w:rsidDel="000C3C19">
          <w:delText xml:space="preserve">because </w:delText>
        </w:r>
      </w:del>
      <w:r w:rsidR="000B4992">
        <w:t>sulfate reduction</w:t>
      </w:r>
      <w:r w:rsidR="00BF0803">
        <w:t xml:space="preserve"> </w:t>
      </w:r>
      <w:ins w:id="17" w:author="John Leigh" w:date="2016-02-03T14:06:00Z">
        <w:r w:rsidR="000C3C19">
          <w:t xml:space="preserve">would </w:t>
        </w:r>
      </w:ins>
      <w:r w:rsidR="00BF0803">
        <w:t>produce</w:t>
      </w:r>
      <w:del w:id="18" w:author="John Leigh" w:date="2016-02-03T14:06:00Z">
        <w:r w:rsidR="00BF0803" w:rsidDel="000C3C19">
          <w:delText>s</w:delText>
        </w:r>
      </w:del>
      <w:r w:rsidR="00BF0803">
        <w:t xml:space="preserve">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lastRenderedPageBreak/>
        <w:t>diss</w:t>
      </w:r>
      <w:r w:rsidR="006B0C00" w:rsidRPr="00BB4897">
        <w:t>imilatory sulfite reductase-like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06F33DFE"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calculated measured growth yields based </w:t>
      </w:r>
      <w:r w:rsidR="006B7DE9">
        <w:t xml:space="preserve">on </w:t>
      </w:r>
      <w:r w:rsidR="00D52089">
        <w:t>growth rates (equal to dilution rates) and measured methane evolution rates</w:t>
      </w:r>
      <w:r w:rsidR="00B156F4">
        <w:t xml:space="preserve"> (Methods)</w:t>
      </w:r>
      <w:r w:rsidR="00D52089">
        <w:t xml:space="preserve">.  Measured growth yields are plotted in Figure </w:t>
      </w:r>
      <w:r w:rsidR="009C00DF">
        <w:t>4</w:t>
      </w:r>
      <w:r w:rsidR="007E3BB7">
        <w:t xml:space="preserve"> for 9 independent steady state time points</w:t>
      </w:r>
      <w:r w:rsidR="00D52089">
        <w:t>.</w:t>
      </w:r>
    </w:p>
    <w:p w14:paraId="19FBD74F" w14:textId="0C258F45" w:rsidR="00C82E52" w:rsidRDefault="00083FBB" w:rsidP="007A2129">
      <w:pPr>
        <w:spacing w:line="480" w:lineRule="auto"/>
      </w:pPr>
      <w:r>
        <w:t>We then tested our model by generating growth yield predictions and comparing them to measured growth yields.</w:t>
      </w:r>
      <w:del w:id="19" w:author="John Leigh" w:date="2016-02-03T14:08:00Z">
        <w:r w:rsidR="00966C6C" w:rsidDel="00726541">
          <w:delText>.</w:delText>
        </w:r>
      </w:del>
      <w:r w:rsidR="00966C6C">
        <w:t xml:space="preserve"> </w:t>
      </w:r>
      <w:ins w:id="20" w:author="John Leigh" w:date="2016-02-04T09:55:00Z">
        <w:r w:rsidR="004A4F97">
          <w:t>Growth yield predictions depend not only on metabolic steps wh</w:t>
        </w:r>
        <w:r w:rsidR="00144FF8">
          <w:t>ere ATP is generated or hydrolyz</w:t>
        </w:r>
        <w:r w:rsidR="004A4F97">
          <w:t xml:space="preserve">ed, but more heavily on ATP maintenance </w:t>
        </w:r>
      </w:ins>
      <w:ins w:id="21" w:author="John Leigh" w:date="2016-02-04T10:00:00Z">
        <w:r w:rsidR="004A4F97">
          <w:t xml:space="preserve">energies </w:t>
        </w:r>
        <w:r w:rsidR="004A4F97">
          <w:fldChar w:fldCharType="begin"/>
        </w:r>
        <w:r w:rsidR="004A4F97">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4A4F97" w:rsidRPr="007C0A49">
          <w:t>(67)</w:t>
        </w:r>
        <w:r w:rsidR="004A4F97">
          <w:fldChar w:fldCharType="end"/>
        </w:r>
      </w:ins>
      <w:ins w:id="22" w:author="John Leigh" w:date="2016-02-04T09:55:00Z">
        <w:r w:rsidR="004A4F97">
          <w:t xml:space="preserve">.  </w:t>
        </w:r>
      </w:ins>
      <w:ins w:id="23" w:author="John Leigh" w:date="2016-02-04T09:58:00Z">
        <w:r w:rsidR="004A4F97">
          <w:t>From a modeling perspective, maintenance energies are regarded as the moles of ATP needed to support cellular processes not otherwise depicted in metabolism, including DNA replication, RNA transcription, protein synthesis</w:t>
        </w:r>
      </w:ins>
      <w:ins w:id="24" w:author="John Leigh" w:date="2016-02-04T14:08:00Z">
        <w:r w:rsidR="00144FF8">
          <w:t>, and other requirements</w:t>
        </w:r>
      </w:ins>
      <w:ins w:id="25" w:author="John Leigh" w:date="2016-02-04T09:58:00Z">
        <w:r w:rsidR="004A4F97">
          <w:t>.</w:t>
        </w:r>
      </w:ins>
      <w:ins w:id="26" w:author="John Leigh" w:date="2016-02-04T09:59:00Z">
        <w:r w:rsidR="004A4F97">
          <w:t xml:space="preserve">  </w:t>
        </w:r>
      </w:ins>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del w:id="27" w:author="John Leigh" w:date="2016-02-04T10:01:00Z">
        <w:r w:rsidR="00B65741" w:rsidDel="004A4F97">
          <w:delText xml:space="preserve">Growth yield predictions can vary considerably in response to model ATP maintenance energies </w:delText>
        </w:r>
        <w:r w:rsidR="00B65741" w:rsidDel="004A4F97">
          <w:fldChar w:fldCharType="begin"/>
        </w:r>
        <w:r w:rsidR="007C0A49" w:rsidDel="004A4F97">
          <w:del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delInstrText>
        </w:r>
        <w:r w:rsidR="00B65741" w:rsidDel="004A4F97">
          <w:fldChar w:fldCharType="separate"/>
        </w:r>
        <w:r w:rsidR="007C0A49" w:rsidRPr="007C0A49" w:rsidDel="004A4F97">
          <w:delText>(67)</w:delText>
        </w:r>
        <w:r w:rsidR="00B65741" w:rsidDel="004A4F97">
          <w:fldChar w:fldCharType="end"/>
        </w:r>
        <w:r w:rsidR="00B65741" w:rsidDel="004A4F97">
          <w:delText>, thus</w:delText>
        </w:r>
      </w:del>
      <w:ins w:id="28" w:author="John Leigh" w:date="2016-02-04T10:01:00Z">
        <w:r w:rsidR="004A4F97">
          <w:t>Thus</w:t>
        </w:r>
      </w:ins>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w:t>
      </w:r>
      <w:del w:id="29" w:author="John Leigh" w:date="2016-02-04T10:32:00Z">
        <w:r w:rsidR="00B65741" w:rsidDel="00317530">
          <w:delText xml:space="preserve"> (</w:delText>
        </w:r>
        <w:r w:rsidR="00D52762" w:rsidDel="00317530">
          <w:delText>Methods</w:delText>
        </w:r>
        <w:r w:rsidR="00B65741" w:rsidDel="00317530">
          <w:delText>).</w:delText>
        </w:r>
      </w:del>
      <w:ins w:id="30" w:author="John Leigh" w:date="2016-02-04T10:32:00Z">
        <w:r w:rsidR="00317530">
          <w:t>.</w:t>
        </w:r>
      </w:ins>
      <w:ins w:id="31" w:author="John Leigh" w:date="2016-02-04T10:07:00Z">
        <w:r w:rsidR="00EB1420">
          <w:t xml:space="preserve">  </w:t>
        </w:r>
      </w:ins>
      <w:ins w:id="32" w:author="John Leigh" w:date="2016-02-04T10:26:00Z">
        <w:r w:rsidR="00E616B7">
          <w:t>Thus</w:t>
        </w:r>
      </w:ins>
      <w:ins w:id="33" w:author="John Leigh" w:date="2016-02-04T10:07:00Z">
        <w:r w:rsidR="00EB1420">
          <w:t xml:space="preserve">, </w:t>
        </w:r>
      </w:ins>
      <w:ins w:id="34" w:author="John Leigh" w:date="2016-02-04T10:16:00Z">
        <w:r w:rsidR="00D12795">
          <w:t xml:space="preserve">for each of our nine growth rate values, </w:t>
        </w:r>
      </w:ins>
      <w:ins w:id="35" w:author="John Leigh" w:date="2016-02-04T10:14:00Z">
        <w:r w:rsidR="00D12795">
          <w:t xml:space="preserve">we used </w:t>
        </w:r>
      </w:ins>
      <w:ins w:id="36" w:author="John Leigh" w:date="2016-02-04T10:16:00Z">
        <w:r w:rsidR="00D12795">
          <w:t xml:space="preserve">the remaining </w:t>
        </w:r>
      </w:ins>
      <w:ins w:id="37" w:author="John Leigh" w:date="2016-02-04T10:14:00Z">
        <w:r w:rsidR="00D12795">
          <w:t xml:space="preserve">eight </w:t>
        </w:r>
      </w:ins>
      <w:ins w:id="38" w:author="John Leigh" w:date="2016-02-04T10:16:00Z">
        <w:r w:rsidR="00D12795">
          <w:t xml:space="preserve">growth rates and their associated measured methane evolution rates to derive </w:t>
        </w:r>
      </w:ins>
      <w:ins w:id="39" w:author="John Leigh" w:date="2016-02-04T10:17:00Z">
        <w:r w:rsidR="00D12795">
          <w:t xml:space="preserve">ATP maintenance values.  </w:t>
        </w:r>
      </w:ins>
      <w:ins w:id="40" w:author="John Leigh" w:date="2016-02-04T10:22:00Z">
        <w:r w:rsidR="005936E7">
          <w:t xml:space="preserve">We </w:t>
        </w:r>
        <w:r w:rsidR="005936E7">
          <w:lastRenderedPageBreak/>
          <w:t xml:space="preserve">then used that ATP maintenance value in our calculation of predicted growth </w:t>
        </w:r>
      </w:ins>
      <w:ins w:id="41" w:author="John Leigh" w:date="2016-02-04T10:23:00Z">
        <w:r w:rsidR="007179CE">
          <w:t>yield</w:t>
        </w:r>
      </w:ins>
      <w:ins w:id="42" w:author="John Leigh" w:date="2016-02-04T10:22:00Z">
        <w:r w:rsidR="005936E7">
          <w:t xml:space="preserve"> for the </w:t>
        </w:r>
      </w:ins>
      <w:ins w:id="43" w:author="John Leigh" w:date="2016-02-04T10:23:00Z">
        <w:r w:rsidR="007179CE">
          <w:t xml:space="preserve">given growth rate. </w:t>
        </w:r>
      </w:ins>
      <w:del w:id="44" w:author="John Leigh" w:date="2016-02-04T10:24:00Z">
        <w:r w:rsidR="00B65741" w:rsidDel="007179CE">
          <w:delText xml:space="preserve"> </w:delText>
        </w:r>
      </w:del>
      <w:del w:id="45" w:author="John Leigh" w:date="2016-02-04T10:04:00Z">
        <w:r w:rsidR="00B65741" w:rsidDel="00EB1420">
          <w:delText xml:space="preserve">As shown by Figure </w:delText>
        </w:r>
        <w:r w:rsidR="009C00DF" w:rsidDel="00EB1420">
          <w:delText>4</w:delText>
        </w:r>
        <w:r w:rsidR="00B65741" w:rsidDel="00EB1420">
          <w:delText>, using</w:delText>
        </w:r>
      </w:del>
      <w:ins w:id="46" w:author="John Leigh" w:date="2016-02-04T10:04:00Z">
        <w:r w:rsidR="00EB1420">
          <w:t>Using</w:t>
        </w:r>
      </w:ins>
      <w:r w:rsidR="00B65741">
        <w:t xml:space="preserve"> this method allowed us to essentially test our model’s growth yield predictions on</w:t>
      </w:r>
      <w:r w:rsidR="00F960CA">
        <w:t xml:space="preserve"> each</w:t>
      </w:r>
      <w:r w:rsidR="00B65741">
        <w:t xml:space="preserve"> separate test point</w:t>
      </w:r>
      <w:del w:id="47" w:author="John Leigh" w:date="2016-02-04T10:03:00Z">
        <w:r w:rsidR="00B65741" w:rsidDel="004A4F97">
          <w:delText>s</w:delText>
        </w:r>
      </w:del>
      <w:r w:rsidR="00F960CA">
        <w:t xml:space="preserve"> while training on the remaining 8 measurements</w:t>
      </w:r>
      <w:r w:rsidR="00B65741">
        <w:t xml:space="preserve">. </w:t>
      </w:r>
      <w:ins w:id="48" w:author="John Leigh" w:date="2016-02-04T10:05:00Z">
        <w:r w:rsidR="00EB1420">
          <w:t xml:space="preserve">The </w:t>
        </w:r>
      </w:ins>
      <w:ins w:id="49" w:author="John Leigh" w:date="2016-02-04T10:27:00Z">
        <w:r w:rsidR="00E616B7">
          <w:t xml:space="preserve">resulting predicted growth yields are plotted in Figure 4 along with our measured growth yields. </w:t>
        </w:r>
      </w:ins>
      <w:ins w:id="50" w:author="John Leigh" w:date="2016-02-04T10:05:00Z">
        <w:r w:rsidR="00EB1420">
          <w:t xml:space="preserve"> </w:t>
        </w:r>
      </w:ins>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4C19A40C" w:rsidR="00650EC2" w:rsidRDefault="00E11896" w:rsidP="007A2129">
      <w:pPr>
        <w:spacing w:line="480" w:lineRule="auto"/>
      </w:pPr>
      <w:ins w:id="51" w:author="John Leigh" w:date="2016-02-04T14:13:00Z">
        <w:r>
          <w:t xml:space="preserve">We also </w:t>
        </w:r>
      </w:ins>
      <w:del w:id="52" w:author="John Leigh" w:date="2016-02-04T14:13:00Z">
        <w:r w:rsidR="00B65741" w:rsidDel="00E11896">
          <w:delText xml:space="preserve">Following our LOOCV growth yield analysis, we </w:delText>
        </w:r>
      </w:del>
      <w:r w:rsidR="00B65741">
        <w:t xml:space="preserve">used </w:t>
      </w:r>
      <w:r w:rsidR="00552A03">
        <w:t>the</w:t>
      </w:r>
      <w:r w:rsidR="00B65741">
        <w:t xml:space="preserve"> full dataset </w:t>
      </w:r>
      <w:ins w:id="53" w:author="John Leigh" w:date="2016-02-04T14:13:00Z">
        <w:r>
          <w:t xml:space="preserve">of growth rates and methane evolution rates </w:t>
        </w:r>
      </w:ins>
      <w:r w:rsidR="00B65741">
        <w:t>to set</w:t>
      </w:r>
      <w:r w:rsidR="00CE717D">
        <w:t xml:space="preserve"> </w:t>
      </w:r>
      <w:ins w:id="54" w:author="John Leigh" w:date="2016-02-04T14:14:00Z">
        <w:r>
          <w:t xml:space="preserve">final values for </w:t>
        </w:r>
      </w:ins>
      <w:r w:rsidR="008D38C6">
        <w:t>growth associated maintenance (GAM)</w:t>
      </w:r>
      <w:r w:rsidR="00B65741">
        <w:t xml:space="preserve"> and non-growth associated maintenance (NGAM</w:t>
      </w:r>
      <w:commentRangeStart w:id="55"/>
      <w:r w:rsidR="00B65741">
        <w:t xml:space="preserve">). </w:t>
      </w:r>
      <w:del w:id="56" w:author="John Leigh" w:date="2016-02-04T14:15:00Z">
        <w:r w:rsidR="00AE2151" w:rsidDel="00E11896">
          <w:delText xml:space="preserve">From a modeling perspective, maintenance energies are regarded as the moles of ATP needed to support cellular processes not otherwise depicted in metabolism (e.g. DNA replication, RNA transcription). </w:delText>
        </w:r>
      </w:del>
      <w:r w:rsidR="00AE2151">
        <w:t xml:space="preserve">The GAM </w:t>
      </w:r>
      <w:del w:id="57" w:author="John Leigh" w:date="2016-02-04T14:15:00Z">
        <w:r w:rsidR="00AE2151" w:rsidDel="00E11896">
          <w:delText xml:space="preserve">thus </w:delText>
        </w:r>
      </w:del>
      <w:r w:rsidR="00AE2151">
        <w:t xml:space="preserve">represents ATP hydrolysis required to support growth-related processes and NGAM represents ATP hydrolysis required for non-growth associated cellular upkeep. </w:t>
      </w:r>
      <w:commentRangeEnd w:id="55"/>
      <w:r w:rsidR="00AE2151">
        <w:rPr>
          <w:rStyle w:val="CommentReference"/>
          <w:rFonts w:ascii="Calibri" w:hAnsi="Calibri"/>
        </w:rPr>
        <w:commentReference w:id="55"/>
      </w:r>
      <w:r w:rsidR="005B4979">
        <w:t xml:space="preserve">GAM was originally set </w:t>
      </w:r>
      <w:r w:rsidR="008D38C6">
        <w:t>as 40.11 (</w:t>
      </w:r>
      <w:proofErr w:type="spellStart"/>
      <w:r w:rsidR="008D38C6">
        <w:t>mmol</w:t>
      </w:r>
      <w:proofErr w:type="spellEnd"/>
      <w:r w:rsidR="008D38C6">
        <w:t xml:space="preserve">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58"/>
      <w:r w:rsidR="00552A03">
        <w:t>GAM and NGAM values to</w:t>
      </w:r>
      <w:r w:rsidR="008D38C6">
        <w:t xml:space="preserve"> </w:t>
      </w:r>
      <w:commentRangeStart w:id="59"/>
      <w:r w:rsidR="006B3255">
        <w:t xml:space="preserve">169.9 </w:t>
      </w:r>
      <w:commentRangeEnd w:id="58"/>
      <w:r w:rsidR="00AE2151">
        <w:rPr>
          <w:rStyle w:val="CommentReference"/>
          <w:rFonts w:ascii="Calibri" w:hAnsi="Calibri"/>
        </w:rPr>
        <w:commentReference w:id="58"/>
      </w:r>
      <w:ins w:id="60" w:author="John Leigh" w:date="2016-02-04T14:19:00Z">
        <w:r w:rsidRPr="00E11896">
          <w:t xml:space="preserve"> </w:t>
        </w:r>
        <w:proofErr w:type="spellStart"/>
        <w:r>
          <w:t>mmol</w:t>
        </w:r>
        <w:proofErr w:type="spellEnd"/>
        <w:r>
          <w:t xml:space="preserve"> ATP per gram [cell mass] </w:t>
        </w:r>
      </w:ins>
      <w:r w:rsidR="006B3255">
        <w:t>and 5.0</w:t>
      </w:r>
      <w:r w:rsidR="005B4979">
        <w:t xml:space="preserve"> </w:t>
      </w:r>
      <w:del w:id="61" w:author="John Leigh" w:date="2016-02-04T14:19:00Z">
        <w:r w:rsidR="005B4979" w:rsidDel="00E11896">
          <w:delText>(</w:delText>
        </w:r>
      </w:del>
      <w:proofErr w:type="spellStart"/>
      <w:r w:rsidR="00C75D13">
        <w:t>mmol</w:t>
      </w:r>
      <w:proofErr w:type="spellEnd"/>
      <w:r w:rsidR="00C75D13">
        <w:t xml:space="preserve"> ATP per gram [cell mass] h</w:t>
      </w:r>
      <w:r w:rsidR="00C75D13" w:rsidRPr="00B236BD">
        <w:rPr>
          <w:vertAlign w:val="superscript"/>
        </w:rPr>
        <w:t>-1</w:t>
      </w:r>
      <w:commentRangeEnd w:id="59"/>
      <w:r>
        <w:rPr>
          <w:rStyle w:val="CommentReference"/>
          <w:rFonts w:ascii="Calibri" w:hAnsi="Calibri"/>
        </w:rPr>
        <w:commentReference w:id="59"/>
      </w:r>
      <w:del w:id="62" w:author="John Leigh" w:date="2016-02-04T14:19:00Z">
        <w:r w:rsidR="005B4979" w:rsidDel="00E11896">
          <w:delText>)</w:delText>
        </w:r>
      </w:del>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61C4990D"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lastRenderedPageBreak/>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lethality, thus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p>
    <w:p w14:paraId="2D64C450" w14:textId="5D5D62DC" w:rsidR="00AE2151"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12F9E226" w14:textId="4B9BFF85" w:rsidR="00AE2151" w:rsidRPr="000D73AB" w:rsidDel="00051CB0" w:rsidRDefault="00AE2151" w:rsidP="007A2129">
      <w:pPr>
        <w:spacing w:line="480" w:lineRule="auto"/>
        <w:rPr>
          <w:del w:id="63" w:author="John Leigh" w:date="2016-02-04T14:45:00Z"/>
        </w:rPr>
      </w:pPr>
      <w:del w:id="64" w:author="John Leigh" w:date="2016-02-04T14:45:00Z">
        <w:r w:rsidDel="00051CB0">
          <w:delText xml:space="preserve">Notably, most of our knockout </w:delText>
        </w:r>
        <w:r w:rsidR="000D73AB" w:rsidDel="00051CB0">
          <w:delText>predictions</w:delText>
        </w:r>
        <w:r w:rsidDel="00051CB0">
          <w:delText xml:space="preserve"> were </w:delText>
        </w:r>
        <w:r w:rsidR="000D73AB" w:rsidDel="00051CB0">
          <w:delText>made</w:delText>
        </w:r>
        <w:r w:rsidDel="00051CB0">
          <w:delText xml:space="preserve"> with glyceraldehyde-3-phosphate ferredoxin oxidoreductase (GAPOR) constrained to carry zero flux. </w:delText>
        </w:r>
        <w:r w:rsidR="000D73AB" w:rsidDel="00051CB0">
          <w:delText>The</w:delText>
        </w:r>
        <w:r w:rsidDel="00051CB0">
          <w:delText xml:space="preserve"> GAPOR reaction</w:delText>
        </w:r>
        <w:r w:rsidR="000D73AB" w:rsidDel="00051CB0">
          <w:delText xml:space="preserve"> is </w:delText>
        </w:r>
      </w:del>
      <w:del w:id="65" w:author="John Leigh" w:date="2016-02-03T14:36:00Z">
        <w:r w:rsidR="000D73AB" w:rsidDel="00410512">
          <w:delText xml:space="preserve">a </w:delText>
        </w:r>
      </w:del>
      <w:del w:id="66" w:author="John Leigh" w:date="2016-02-04T14:45:00Z">
        <w:r w:rsidR="000D73AB" w:rsidDel="00051CB0">
          <w:delText xml:space="preserve">ferredoxin-reducing </w:delText>
        </w:r>
      </w:del>
      <w:del w:id="67" w:author="John Leigh" w:date="2016-02-03T14:36:00Z">
        <w:r w:rsidR="000D73AB" w:rsidDel="00410512">
          <w:delText>enzyme that</w:delText>
        </w:r>
      </w:del>
      <w:del w:id="68" w:author="John Leigh" w:date="2016-02-04T14:45:00Z">
        <w:r w:rsidR="000D73AB" w:rsidDel="00051CB0">
          <w:delText xml:space="preserve"> </w:delText>
        </w:r>
        <w:r w:rsidDel="00051CB0">
          <w:delText>can serve as a supplemental source of reduced ferredoxin</w:delText>
        </w:r>
        <w:r w:rsidR="000D73AB" w:rsidDel="00051CB0">
          <w:delText xml:space="preserve"> for growth on formate</w:delText>
        </w:r>
        <w:r w:rsidDel="00051CB0">
          <w:delText xml:space="preserve"> in the case of Eha knockout </w:delText>
        </w:r>
        <w:r w:rsidDel="00051CB0">
          <w:fldChar w:fldCharType="begin"/>
        </w:r>
        <w:r w:rsidDel="00051CB0">
          <w:del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delInstrText>
        </w:r>
        <w:r w:rsidDel="00051CB0">
          <w:fldChar w:fldCharType="separate"/>
        </w:r>
        <w:r w:rsidRPr="00AE2151" w:rsidDel="00051CB0">
          <w:delText>(47)</w:delText>
        </w:r>
        <w:r w:rsidDel="00051CB0">
          <w:fldChar w:fldCharType="end"/>
        </w:r>
        <w:r w:rsidR="000D73AB" w:rsidDel="00051CB0">
          <w:delText xml:space="preserve">. However, in wild type strains the expression of GAPOR is not sufficient to support growth in the absence of other hydrogenases (e.g. the </w:delText>
        </w:r>
        <w:r w:rsidR="000D73AB" w:rsidRPr="00172A43" w:rsidDel="00051CB0">
          <w:delText>Δ5H</w:delText>
        </w:r>
        <w:r w:rsidR="000D73AB" w:rsidRPr="00172A43" w:rsidDel="00051CB0">
          <w:rPr>
            <w:vertAlign w:val="subscript"/>
          </w:rPr>
          <w:delText>2</w:delText>
        </w:r>
        <w:r w:rsidR="000D73AB" w:rsidRPr="00172A43" w:rsidDel="00051CB0">
          <w:delText>ase and Δ6H</w:delText>
        </w:r>
        <w:r w:rsidR="000D73AB" w:rsidRPr="00172A43" w:rsidDel="00051CB0">
          <w:rPr>
            <w:vertAlign w:val="subscript"/>
          </w:rPr>
          <w:delText>2</w:delText>
        </w:r>
        <w:r w:rsidR="000D73AB" w:rsidRPr="00172A43" w:rsidDel="00051CB0">
          <w:delText>ase</w:delText>
        </w:r>
        <w:r w:rsidR="000D73AB" w:rsidDel="00051CB0">
          <w:delText xml:space="preserve"> mutants). As demonstrated previously, overexpression of the GAPOR operon allows for growth of these mutants (</w:delText>
        </w:r>
        <w:r w:rsidR="000D73AB" w:rsidRPr="00172A43" w:rsidDel="00051CB0">
          <w:delText>Δ6H</w:delText>
        </w:r>
        <w:r w:rsidR="000D73AB" w:rsidRPr="00172A43" w:rsidDel="00051CB0">
          <w:rPr>
            <w:vertAlign w:val="subscript"/>
          </w:rPr>
          <w:delText>2</w:delText>
        </w:r>
        <w:r w:rsidR="000D73AB" w:rsidRPr="00172A43" w:rsidDel="00051CB0">
          <w:delText>ase</w:delText>
        </w:r>
        <w:r w:rsidR="000D73AB" w:rsidDel="00051CB0">
          <w:rPr>
            <w:vertAlign w:val="subscript"/>
          </w:rPr>
          <w:delText>supp</w:delText>
        </w:r>
        <w:r w:rsidR="000D73AB" w:rsidDel="00051CB0">
          <w:delText xml:space="preserve"> and </w:delText>
        </w:r>
        <w:r w:rsidR="000D73AB" w:rsidRPr="00172A43" w:rsidDel="00051CB0">
          <w:delText>Δ</w:delText>
        </w:r>
        <w:r w:rsidR="000D73AB" w:rsidDel="00051CB0">
          <w:delText>7</w:delText>
        </w:r>
        <w:r w:rsidR="000D73AB" w:rsidRPr="00172A43" w:rsidDel="00051CB0">
          <w:delText>H</w:delText>
        </w:r>
        <w:r w:rsidR="000D73AB" w:rsidRPr="00172A43" w:rsidDel="00051CB0">
          <w:rPr>
            <w:vertAlign w:val="subscript"/>
          </w:rPr>
          <w:delText>2</w:delText>
        </w:r>
        <w:r w:rsidR="000D73AB" w:rsidRPr="00172A43" w:rsidDel="00051CB0">
          <w:delText>ase</w:delText>
        </w:r>
        <w:r w:rsidR="000D73AB" w:rsidDel="00051CB0">
          <w:rPr>
            <w:vertAlign w:val="subscript"/>
          </w:rPr>
          <w:delText>sup</w:delText>
        </w:r>
        <w:r w:rsidR="000D73AB" w:rsidRPr="000D73AB" w:rsidDel="00051CB0">
          <w:delText>)</w:delText>
        </w:r>
        <w:r w:rsidR="000D73AB" w:rsidDel="00051CB0">
          <w:delText xml:space="preserve"> on formate </w:delText>
        </w:r>
        <w:r w:rsidR="000D73AB" w:rsidDel="00051CB0">
          <w:fldChar w:fldCharType="begin"/>
        </w:r>
        <w:r w:rsidR="000D73AB" w:rsidDel="00051CB0">
          <w:del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delInstrText>
        </w:r>
        <w:r w:rsidR="000D73AB" w:rsidDel="00051CB0">
          <w:fldChar w:fldCharType="separate"/>
        </w:r>
        <w:r w:rsidR="000D73AB" w:rsidRPr="000D73AB" w:rsidDel="00051CB0">
          <w:delText>(47)</w:delText>
        </w:r>
        <w:r w:rsidR="000D73AB" w:rsidDel="00051CB0">
          <w:fldChar w:fldCharType="end"/>
        </w:r>
        <w:r w:rsidR="000D73AB" w:rsidDel="00051CB0">
          <w:delText xml:space="preserve">. To best reflect these genotypic differences, we altered the bounds of the GAPOR reaction (rxn07191[c0]) in our knockout simulation code, constraining the reaction to zero flux in all cases except those of the </w:delText>
        </w:r>
        <w:r w:rsidR="000D73AB" w:rsidRPr="00172A43" w:rsidDel="00051CB0">
          <w:delText>Δ6H</w:delText>
        </w:r>
        <w:r w:rsidR="000D73AB" w:rsidRPr="00172A43" w:rsidDel="00051CB0">
          <w:rPr>
            <w:vertAlign w:val="subscript"/>
          </w:rPr>
          <w:delText>2</w:delText>
        </w:r>
        <w:r w:rsidR="000D73AB" w:rsidRPr="00172A43" w:rsidDel="00051CB0">
          <w:delText>ase</w:delText>
        </w:r>
        <w:r w:rsidR="000D73AB" w:rsidDel="00051CB0">
          <w:rPr>
            <w:vertAlign w:val="subscript"/>
          </w:rPr>
          <w:delText>supp</w:delText>
        </w:r>
        <w:r w:rsidR="000D73AB" w:rsidDel="00051CB0">
          <w:delText xml:space="preserve"> and </w:delText>
        </w:r>
        <w:r w:rsidR="000D73AB" w:rsidRPr="00172A43" w:rsidDel="00051CB0">
          <w:delText>Δ</w:delText>
        </w:r>
        <w:r w:rsidR="000D73AB" w:rsidDel="00051CB0">
          <w:delText>7</w:delText>
        </w:r>
        <w:r w:rsidR="000D73AB" w:rsidRPr="00172A43" w:rsidDel="00051CB0">
          <w:delText>H</w:delText>
        </w:r>
        <w:r w:rsidR="000D73AB" w:rsidRPr="00172A43" w:rsidDel="00051CB0">
          <w:rPr>
            <w:vertAlign w:val="subscript"/>
          </w:rPr>
          <w:delText>2</w:delText>
        </w:r>
        <w:r w:rsidR="000D73AB" w:rsidRPr="00172A43" w:rsidDel="00051CB0">
          <w:delText>ase</w:delText>
        </w:r>
        <w:r w:rsidR="000D73AB" w:rsidDel="00051CB0">
          <w:rPr>
            <w:vertAlign w:val="subscript"/>
          </w:rPr>
          <w:delText xml:space="preserve">sup </w:delText>
        </w:r>
        <w:r w:rsidR="000D73AB" w:rsidDel="00051CB0">
          <w:delText xml:space="preserve">mutants. </w:delText>
        </w:r>
      </w:del>
    </w:p>
    <w:p w14:paraId="51A7DEF2" w14:textId="4554952D" w:rsidR="00051CB0" w:rsidRPr="000D73AB" w:rsidRDefault="00860C6C" w:rsidP="00051CB0">
      <w:pPr>
        <w:spacing w:line="480" w:lineRule="auto"/>
        <w:rPr>
          <w:ins w:id="69" w:author="John Leigh" w:date="2016-02-04T14:45:00Z"/>
        </w:rPr>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the Δ5H</w:t>
      </w:r>
      <w:r w:rsidRPr="00172A43">
        <w:rPr>
          <w:vertAlign w:val="subscript"/>
        </w:rPr>
        <w:t>2</w:t>
      </w:r>
      <w:r w:rsidRPr="00172A43">
        <w:t>ase and Δ6H</w:t>
      </w:r>
      <w:r w:rsidRPr="00172A43">
        <w:rPr>
          <w:vertAlign w:val="subscript"/>
        </w:rPr>
        <w:t>2</w:t>
      </w:r>
      <w:r w:rsidRPr="00172A43">
        <w:t>ase 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r w:rsidR="00BD779D">
        <w:t>this</w:t>
      </w:r>
      <w:r w:rsidR="00BD779D" w:rsidRPr="00172A43">
        <w:t xml:space="preserve"> </w:t>
      </w:r>
      <w:r w:rsidR="00BD779D">
        <w:t xml:space="preserve">hydrogen </w:t>
      </w:r>
      <w:r w:rsidRPr="00172A43">
        <w:t xml:space="preserve">to supply anaplerotic reduced ferredoxin for methanogenesis. However, in reality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ins w:id="70" w:author="John Leigh" w:date="2016-02-04T14:45:00Z">
        <w:r w:rsidR="00051CB0">
          <w:t xml:space="preserve"> (</w:t>
        </w:r>
        <w:commentRangeStart w:id="71"/>
        <w:r w:rsidR="00051CB0">
          <w:t xml:space="preserve">Notably, most of our knockout predictions were made with glyceraldehyde-3-phosphate ferredoxin </w:t>
        </w:r>
        <w:proofErr w:type="spellStart"/>
        <w:r w:rsidR="00051CB0">
          <w:t>oxidoreductase</w:t>
        </w:r>
        <w:proofErr w:type="spellEnd"/>
        <w:r w:rsidR="00051CB0">
          <w:t xml:space="preserv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ins>
      <w:ins w:id="72" w:author="John Leigh" w:date="2016-02-04T14:46:00Z">
        <w:r w:rsidR="00051CB0">
          <w:t>)</w:t>
        </w:r>
      </w:ins>
      <w:ins w:id="73" w:author="John Leigh" w:date="2016-02-04T14:45:00Z">
        <w:r w:rsidR="00051CB0">
          <w:t xml:space="preserve"> </w:t>
        </w:r>
        <w:commentRangeEnd w:id="71"/>
        <w:r w:rsidR="00051CB0">
          <w:rPr>
            <w:rStyle w:val="CommentReference"/>
            <w:rFonts w:ascii="Calibri" w:hAnsi="Calibri"/>
          </w:rPr>
          <w:commentReference w:id="71"/>
        </w:r>
      </w:ins>
    </w:p>
    <w:p w14:paraId="146BD74A" w14:textId="3B8AA9FB" w:rsidR="00860C6C" w:rsidRPr="00172A43" w:rsidRDefault="00860C6C" w:rsidP="00860C6C">
      <w:pPr>
        <w:spacing w:line="480" w:lineRule="auto"/>
      </w:pPr>
    </w:p>
    <w:p w14:paraId="082EE669" w14:textId="77777777" w:rsidR="00992E1B" w:rsidRDefault="00992E1B" w:rsidP="00992E1B">
      <w:pPr>
        <w:pStyle w:val="Heading2"/>
      </w:pPr>
      <w:r>
        <w:lastRenderedPageBreak/>
        <w:t>Thermodynamic Calculations</w:t>
      </w:r>
    </w:p>
    <w:p w14:paraId="0A4A0A49" w14:textId="4C547BFF" w:rsidR="006D6FE3" w:rsidRDefault="00992E1B" w:rsidP="00992E1B">
      <w:pPr>
        <w:spacing w:line="480" w:lineRule="auto"/>
      </w:pPr>
      <w:r>
        <w:t xml:space="preserve">Free energy plays a key role in biochemistry as all biological systems 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w:t>
      </w:r>
      <w:proofErr w:type="spellStart"/>
      <w:r w:rsidR="009E1452">
        <w:t>mmol</w:t>
      </w:r>
      <w:proofErr w:type="spellEnd"/>
      <w:r w:rsidR="009E1452">
        <w:t xml:space="preserve">/g(dry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w:t>
      </w:r>
      <w:commentRangeStart w:id="74"/>
      <w:r w:rsidR="006D6FE3">
        <w:t>itself</w:t>
      </w:r>
      <w:commentRangeEnd w:id="74"/>
      <w:r w:rsidR="00967F47" w:rsidRPr="00FA2B14">
        <w:rPr>
          <w:rStyle w:val="CommentReference"/>
          <w:rFonts w:ascii="Calibri" w:hAnsi="Calibri"/>
        </w:rPr>
        <w:commentReference w:id="74"/>
      </w:r>
      <w:r w:rsidR="006D6FE3">
        <w:t xml:space="preserve">.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75"/>
      </w:r>
    </w:p>
    <w:p w14:paraId="033159FA" w14:textId="5B6062CA"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 xml:space="preserve">is </w:t>
      </w:r>
      <w:proofErr w:type="gramStart"/>
      <w:r w:rsidR="00D04532">
        <w:t>also</w:t>
      </w:r>
      <w:r w:rsidR="00322F94">
        <w:t xml:space="preserve">  connected</w:t>
      </w:r>
      <w:proofErr w:type="gramEnd"/>
      <w:r w:rsidR="00322F94">
        <w:t xml:space="preserve">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55906B8C" w:rsidR="00322F94" w:rsidRPr="00516D83" w:rsidRDefault="00992E1B" w:rsidP="00603980">
      <w:pPr>
        <w:spacing w:line="480" w:lineRule="auto"/>
      </w:pPr>
      <w:r>
        <w:lastRenderedPageBreak/>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7FE29CB0"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lastRenderedPageBreak/>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6A9F987D" w14:textId="77777777" w:rsidR="000D73AB" w:rsidRDefault="00A40676" w:rsidP="00E52A76">
      <w:pPr>
        <w:pStyle w:val="Bibliography"/>
      </w:pPr>
      <w:r>
        <w:fldChar w:fldCharType="begin"/>
      </w:r>
      <w:r w:rsidR="007C0A49">
        <w:instrText xml:space="preserve"> ADDIN ZOTERO_BIBL {"custom":[]} CSL_BIBLIOGRAPHY </w:instrText>
      </w:r>
      <w:r>
        <w:fldChar w:fldCharType="separate"/>
      </w:r>
      <w:r w:rsidR="000D73AB">
        <w:t xml:space="preserve">1. </w:t>
      </w:r>
      <w:r w:rsidR="000D73AB">
        <w:tab/>
      </w:r>
      <w:r w:rsidR="000D73AB">
        <w:rPr>
          <w:b/>
          <w:bCs/>
        </w:rPr>
        <w:t>Haynes CA</w:t>
      </w:r>
      <w:r w:rsidR="000D73AB">
        <w:t xml:space="preserve">, </w:t>
      </w:r>
      <w:r w:rsidR="000D73AB">
        <w:rPr>
          <w:b/>
          <w:bCs/>
        </w:rPr>
        <w:t>Gonzalez R</w:t>
      </w:r>
      <w:r w:rsidR="000D73AB">
        <w:t xml:space="preserve">. 2014. Rethinking biological activation of methane and conversion to liquid fuels. Nat Chem Biol </w:t>
      </w:r>
      <w:r w:rsidR="000D73AB">
        <w:rPr>
          <w:b/>
          <w:bCs/>
        </w:rPr>
        <w:t>10</w:t>
      </w:r>
      <w:r w:rsidR="000D73AB">
        <w:t>:331–339.</w:t>
      </w:r>
    </w:p>
    <w:p w14:paraId="07A9D69E" w14:textId="77777777" w:rsidR="000D73AB" w:rsidRDefault="000D73AB" w:rsidP="00E52A76">
      <w:pPr>
        <w:pStyle w:val="Bibliography"/>
      </w:pPr>
      <w:r>
        <w:t xml:space="preserve">2. </w:t>
      </w:r>
      <w:r>
        <w:tab/>
      </w:r>
      <w:r>
        <w:rPr>
          <w:b/>
          <w:bCs/>
        </w:rPr>
        <w:t>Levi M</w:t>
      </w:r>
      <w:r>
        <w:t xml:space="preserve">. 2013. Climate consequences of natural gas as a bridge fuel. Clim Change </w:t>
      </w:r>
      <w:r>
        <w:rPr>
          <w:b/>
          <w:bCs/>
        </w:rPr>
        <w:t>118</w:t>
      </w:r>
      <w:r>
        <w:t>:609–623.</w:t>
      </w:r>
    </w:p>
    <w:p w14:paraId="199B31C2" w14:textId="77777777" w:rsidR="000D73AB" w:rsidRDefault="000D73AB" w:rsidP="00E52A76">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1D0A874" w14:textId="77777777" w:rsidR="000D73AB" w:rsidRDefault="000D73AB" w:rsidP="00E52A76">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6CDB6732" w14:textId="77777777" w:rsidR="000D73AB" w:rsidRDefault="000D73AB" w:rsidP="00E52A76">
      <w:pPr>
        <w:pStyle w:val="Bibliography"/>
      </w:pPr>
      <w:r>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3812C926" w14:textId="77777777" w:rsidR="000D73AB" w:rsidRDefault="000D73AB" w:rsidP="00E52A76">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43BB8481" w14:textId="77777777" w:rsidR="000D73AB" w:rsidRDefault="000D73AB" w:rsidP="00E52A76">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0BD73091" w14:textId="77777777" w:rsidR="000D73AB" w:rsidRDefault="000D73AB" w:rsidP="00E52A76">
      <w:pPr>
        <w:pStyle w:val="Bibliography"/>
      </w:pPr>
      <w:r>
        <w:t xml:space="preserve">8. </w:t>
      </w:r>
      <w:r>
        <w:tab/>
        <w:t xml:space="preserve"> structure of func of enzymes H2CO2 pathway 2002.pdf.</w:t>
      </w:r>
    </w:p>
    <w:p w14:paraId="596EED23" w14:textId="77777777" w:rsidR="000D73AB" w:rsidRDefault="000D73AB" w:rsidP="00E52A76">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0F8C35FA" w14:textId="77777777" w:rsidR="000D73AB" w:rsidRDefault="000D73AB" w:rsidP="00E52A76">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10FF7EA1" w14:textId="77777777" w:rsidR="000D73AB" w:rsidRDefault="000D73AB" w:rsidP="00E52A76">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34A9B2EB" w14:textId="77777777" w:rsidR="000D73AB" w:rsidRDefault="000D73AB" w:rsidP="00E52A76">
      <w:pPr>
        <w:pStyle w:val="Bibliography"/>
      </w:pPr>
      <w:r>
        <w:lastRenderedPageBreak/>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6D419F56" w14:textId="77777777" w:rsidR="000D73AB" w:rsidRDefault="000D73AB" w:rsidP="00E52A76">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098A8867" w14:textId="77777777" w:rsidR="000D73AB" w:rsidRDefault="000D73AB" w:rsidP="00E52A76">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229F88F3" w14:textId="77777777" w:rsidR="000D73AB" w:rsidRDefault="000D73AB" w:rsidP="00E52A76">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5D558839" w14:textId="77777777" w:rsidR="000D73AB" w:rsidRDefault="000D73AB" w:rsidP="00E52A76">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3557EA85" w14:textId="77777777" w:rsidR="000D73AB" w:rsidRDefault="000D73AB" w:rsidP="00E52A76">
      <w:pPr>
        <w:pStyle w:val="Bibliography"/>
      </w:pPr>
      <w:r>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08CCB4CE" w14:textId="77777777" w:rsidR="000D73AB" w:rsidRDefault="000D73AB" w:rsidP="00E52A76">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3040F710" w14:textId="77777777" w:rsidR="000D73AB" w:rsidRDefault="000D73AB" w:rsidP="00E52A76">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4752EB71" w14:textId="77777777" w:rsidR="000D73AB" w:rsidRDefault="000D73AB" w:rsidP="00E52A76">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531F2498" w14:textId="77777777" w:rsidR="000D73AB" w:rsidRDefault="000D73AB" w:rsidP="00E52A76">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6CCBAD30" w14:textId="77777777" w:rsidR="000D73AB" w:rsidRDefault="000D73AB" w:rsidP="00E52A76">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5CBFFFB3" w14:textId="77777777" w:rsidR="000D73AB" w:rsidRDefault="000D73AB" w:rsidP="00E52A76">
      <w:pPr>
        <w:pStyle w:val="Bibliography"/>
      </w:pPr>
      <w:r>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4CC15A35" w14:textId="77777777" w:rsidR="000D73AB" w:rsidRDefault="000D73AB" w:rsidP="00E52A76">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30AE7779" w14:textId="77777777" w:rsidR="000D73AB" w:rsidRDefault="000D73AB" w:rsidP="00E52A76">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302A3D17" w14:textId="77777777" w:rsidR="000D73AB" w:rsidRDefault="000D73AB" w:rsidP="00E52A76">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F7676EB" w14:textId="77777777" w:rsidR="000D73AB" w:rsidRDefault="000D73AB" w:rsidP="00E52A76">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EBCEDDC" w14:textId="77777777" w:rsidR="000D73AB" w:rsidRDefault="000D73AB" w:rsidP="00E52A76">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10FDFE9F" w14:textId="77777777" w:rsidR="000D73AB" w:rsidRDefault="000D73AB" w:rsidP="00E52A76">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7B1DCA3D" w14:textId="77777777" w:rsidR="000D73AB" w:rsidRDefault="000D73AB" w:rsidP="00E52A76">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0E47401" w14:textId="77777777" w:rsidR="000D73AB" w:rsidRDefault="000D73AB" w:rsidP="00E52A76">
      <w:pPr>
        <w:pStyle w:val="Bibliography"/>
      </w:pPr>
      <w:r>
        <w:lastRenderedPageBreak/>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17432F25" w14:textId="77777777" w:rsidR="000D73AB" w:rsidRDefault="000D73AB" w:rsidP="00E52A76">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07745DAF" w14:textId="77777777" w:rsidR="000D73AB" w:rsidRDefault="000D73AB" w:rsidP="00E52A76">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163AC1BE" w14:textId="77777777" w:rsidR="000D73AB" w:rsidRDefault="000D73AB" w:rsidP="00E52A76">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67274E38" w14:textId="77777777" w:rsidR="000D73AB" w:rsidRDefault="000D73AB" w:rsidP="00E52A76">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69F09D06" w14:textId="77777777" w:rsidR="000D73AB" w:rsidRDefault="000D73AB" w:rsidP="00E52A76">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4EC4D17C" w14:textId="77777777" w:rsidR="000D73AB" w:rsidRDefault="000D73AB" w:rsidP="00E52A76">
      <w:pPr>
        <w:pStyle w:val="Bibliography"/>
      </w:pPr>
      <w:r>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6FA567DF" w14:textId="77777777" w:rsidR="000D73AB" w:rsidRDefault="000D73AB" w:rsidP="00E52A76">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378ED072" w14:textId="77777777" w:rsidR="000D73AB" w:rsidRDefault="000D73AB" w:rsidP="00E52A76">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7CDF779B" w14:textId="77777777" w:rsidR="000D73AB" w:rsidRDefault="000D73AB" w:rsidP="00E52A76">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23FC7F7A" w14:textId="77777777" w:rsidR="000D73AB" w:rsidRDefault="000D73AB" w:rsidP="00E52A76">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28B34310" w14:textId="77777777" w:rsidR="000D73AB" w:rsidRDefault="000D73AB" w:rsidP="00E52A76">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00208B31" w14:textId="77777777" w:rsidR="000D73AB" w:rsidRDefault="000D73AB" w:rsidP="00E52A76">
      <w:pPr>
        <w:pStyle w:val="Bibliography"/>
      </w:pPr>
      <w:r>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7B888A20" w14:textId="77777777" w:rsidR="000D73AB" w:rsidRDefault="000D73AB" w:rsidP="00E52A76">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4027D7BA" w14:textId="77777777" w:rsidR="000D73AB" w:rsidRDefault="000D73AB" w:rsidP="00E52A76">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538BC439" w14:textId="77777777" w:rsidR="000D73AB" w:rsidRDefault="000D73AB" w:rsidP="00E52A76">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33F3ADC0" w14:textId="77777777" w:rsidR="000D73AB" w:rsidRDefault="000D73AB" w:rsidP="00E52A76">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265D7FEF" w14:textId="77777777" w:rsidR="000D73AB" w:rsidRDefault="000D73AB" w:rsidP="00E52A76">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6C01BDDA" w14:textId="77777777" w:rsidR="000D73AB" w:rsidRDefault="000D73AB" w:rsidP="00E52A76">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9DD3FB8" w14:textId="77777777" w:rsidR="000D73AB" w:rsidRDefault="000D73AB" w:rsidP="00E52A76">
      <w:pPr>
        <w:pStyle w:val="Bibliography"/>
      </w:pPr>
      <w:r>
        <w:lastRenderedPageBreak/>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57E2427F" w14:textId="77777777" w:rsidR="000D73AB" w:rsidRDefault="000D73AB" w:rsidP="00E52A76">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1E1DD503" w14:textId="77777777" w:rsidR="000D73AB" w:rsidRDefault="000D73AB" w:rsidP="00E52A76">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79818384" w14:textId="77777777" w:rsidR="000D73AB" w:rsidRDefault="000D73AB" w:rsidP="00E52A76">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789F5E54" w14:textId="77777777" w:rsidR="000D73AB" w:rsidRDefault="000D73AB" w:rsidP="00E52A76">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14F2B4A1" w14:textId="77777777" w:rsidR="000D73AB" w:rsidRDefault="000D73AB" w:rsidP="00E52A76">
      <w:pPr>
        <w:pStyle w:val="Bibliography"/>
      </w:pPr>
      <w:r>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E083E8F" w14:textId="77777777" w:rsidR="000D73AB" w:rsidRDefault="000D73AB" w:rsidP="00E52A76">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5D54C505" w14:textId="77777777" w:rsidR="000D73AB" w:rsidRDefault="000D73AB" w:rsidP="00E52A76">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18173F30" w14:textId="77777777" w:rsidR="000D73AB" w:rsidRDefault="000D73AB" w:rsidP="00E52A76">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4EDFDD44" w14:textId="77777777" w:rsidR="000D73AB" w:rsidRDefault="000D73AB" w:rsidP="00E52A76">
      <w:pPr>
        <w:pStyle w:val="Bibliography"/>
      </w:pPr>
      <w:r>
        <w:t xml:space="preserve">59. </w:t>
      </w:r>
      <w:r>
        <w:tab/>
      </w:r>
      <w:r>
        <w:rPr>
          <w:b/>
          <w:bCs/>
        </w:rPr>
        <w:t>Thauer RK</w:t>
      </w:r>
      <w:r>
        <w:t xml:space="preserve">. 2012. The Wolfe cycle comes full circle. Proc Natl Acad Sci </w:t>
      </w:r>
      <w:r>
        <w:rPr>
          <w:b/>
          <w:bCs/>
        </w:rPr>
        <w:t>109</w:t>
      </w:r>
      <w:r>
        <w:t>:15084–15085.</w:t>
      </w:r>
    </w:p>
    <w:p w14:paraId="7D3868D2" w14:textId="77777777" w:rsidR="000D73AB" w:rsidRDefault="000D73AB" w:rsidP="00E52A76">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781A2870" w14:textId="77777777" w:rsidR="000D73AB" w:rsidRDefault="000D73AB" w:rsidP="00E52A76">
      <w:pPr>
        <w:pStyle w:val="Bibliography"/>
      </w:pPr>
      <w:r>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1E8E3CF6" w14:textId="77777777" w:rsidR="000D73AB" w:rsidRDefault="000D73AB" w:rsidP="00E52A76">
      <w:pPr>
        <w:pStyle w:val="Bibliography"/>
      </w:pPr>
      <w:r>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51C56EFA" w14:textId="77777777" w:rsidR="000D73AB" w:rsidRDefault="000D73AB" w:rsidP="00E52A76">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1E3F3CD9" w14:textId="77777777" w:rsidR="000D73AB" w:rsidRDefault="000D73AB" w:rsidP="00E52A76">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7B0E0401" w14:textId="77777777" w:rsidR="000D73AB" w:rsidRDefault="000D73AB" w:rsidP="00E52A76">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63BC9CE3" w14:textId="77777777" w:rsidR="000D73AB" w:rsidRDefault="000D73AB" w:rsidP="00E52A76">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55DB9A56" w14:textId="77777777" w:rsidR="000D73AB" w:rsidRDefault="000D73AB" w:rsidP="00E52A76">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64BCC855" w14:textId="77777777" w:rsidR="000D73AB" w:rsidRDefault="000D73AB" w:rsidP="00E52A76">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395E3EB8" w14:textId="77777777" w:rsidR="000D73AB" w:rsidRDefault="000D73AB" w:rsidP="00E52A76">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6F98EA83" w14:textId="77777777" w:rsidR="000D73AB" w:rsidRDefault="000D73AB" w:rsidP="00E52A76">
      <w:pPr>
        <w:pStyle w:val="Bibliography"/>
      </w:pPr>
      <w:r>
        <w:lastRenderedPageBreak/>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869A357" w14:textId="77777777" w:rsidR="000D73AB" w:rsidRDefault="000D73AB" w:rsidP="00E52A76">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67AC3544" w14:textId="77777777" w:rsidR="000D73AB" w:rsidRDefault="000D73AB" w:rsidP="00E52A76">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54846AC9" w14:textId="77777777" w:rsidR="000D73AB" w:rsidRDefault="000D73AB" w:rsidP="00E52A76">
      <w:pPr>
        <w:pStyle w:val="Bibliography"/>
      </w:pPr>
      <w:r>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w:t>
      </w:r>
      <w:r w:rsidRPr="0098443E">
        <w:rPr>
          <w:b w:val="0"/>
          <w:color w:val="auto"/>
          <w:sz w:val="20"/>
          <w:szCs w:val="20"/>
        </w:rPr>
        <w:lastRenderedPageBreak/>
        <w:t xml:space="preserve">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commentRangeStart w:id="77"/>
      <w:r w:rsidRPr="001426E4">
        <w:rPr>
          <w:sz w:val="20"/>
          <w:szCs w:val="20"/>
        </w:rPr>
        <w:t xml:space="preserve">Figure </w:t>
      </w:r>
      <w:commentRangeEnd w:id="77"/>
      <w:r w:rsidR="00E52A76">
        <w:rPr>
          <w:rStyle w:val="CommentReference"/>
          <w:rFonts w:ascii="Calibri" w:hAnsi="Calibri"/>
        </w:rPr>
        <w:commentReference w:id="77"/>
      </w:r>
      <w:r w:rsidRPr="001426E4">
        <w:rPr>
          <w:sz w:val="20"/>
          <w:szCs w:val="20"/>
        </w:rPr>
        <w:t xml:space="preserve">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w:t>
      </w:r>
      <w:proofErr w:type="gramStart"/>
      <w:r w:rsidR="00EF728B">
        <w:rPr>
          <w:sz w:val="20"/>
          <w:szCs w:val="20"/>
        </w:rPr>
        <w:t>ferredoxin ;</w:t>
      </w:r>
      <w:proofErr w:type="gramEnd"/>
      <w:r w:rsidR="00EF728B">
        <w:rPr>
          <w:sz w:val="20"/>
          <w:szCs w:val="20"/>
        </w:rPr>
        <w:t xml:space="preserve"> MFR, methanofuran; </w:t>
      </w:r>
      <w:ins w:id="78" w:author="John Leigh" w:date="2016-02-03T13:50:00Z">
        <w:r w:rsidR="00212107">
          <w:rPr>
            <w:sz w:val="20"/>
            <w:szCs w:val="20"/>
          </w:rPr>
          <w:t>HS</w:t>
        </w:r>
      </w:ins>
      <w:r w:rsidR="00EF728B">
        <w:rPr>
          <w:sz w:val="20"/>
          <w:szCs w:val="20"/>
        </w:rPr>
        <w:t xml:space="preserve">CoM, coenzyme M; </w:t>
      </w:r>
      <w:ins w:id="79" w:author="John Leigh" w:date="2016-02-03T13:50:00Z">
        <w:r w:rsidR="00212107">
          <w:rPr>
            <w:sz w:val="20"/>
            <w:szCs w:val="20"/>
          </w:rPr>
          <w:t>HS</w:t>
        </w:r>
      </w:ins>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1FEC76D5" w:rsidR="009C00DF" w:rsidRPr="00D315F6" w:rsidRDefault="009C00DF" w:rsidP="001426E4">
      <w:pPr>
        <w:rPr>
          <w:sz w:val="20"/>
          <w:szCs w:val="20"/>
        </w:rPr>
      </w:pPr>
      <w:commentRangeStart w:id="80"/>
      <w:r w:rsidRPr="001426E4">
        <w:rPr>
          <w:sz w:val="20"/>
          <w:szCs w:val="20"/>
        </w:rPr>
        <w:t xml:space="preserve">Figure </w:t>
      </w:r>
      <w:commentRangeEnd w:id="80"/>
      <w:r w:rsidR="00E52A76">
        <w:rPr>
          <w:rStyle w:val="CommentReference"/>
          <w:rFonts w:ascii="Calibri" w:hAnsi="Calibri"/>
        </w:rPr>
        <w:commentReference w:id="80"/>
      </w:r>
      <w:r w:rsidRPr="001426E4">
        <w:rPr>
          <w:sz w:val="20"/>
          <w:szCs w:val="20"/>
        </w:rPr>
        <w:t xml:space="preserve">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methanofuran; </w:t>
      </w:r>
      <w:proofErr w:type="spellStart"/>
      <w:r w:rsidR="00EE37D9">
        <w:rPr>
          <w:sz w:val="20"/>
          <w:szCs w:val="20"/>
        </w:rPr>
        <w:t>CoM</w:t>
      </w:r>
      <w:proofErr w:type="spellEnd"/>
      <w:r w:rsidR="00EE37D9">
        <w:rPr>
          <w:sz w:val="20"/>
          <w:szCs w:val="20"/>
        </w:rPr>
        <w:t xml:space="preserve">, coenzyme M; </w:t>
      </w:r>
      <w:proofErr w:type="spellStart"/>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hn Leigh" w:date="2016-02-03T13:13:00Z" w:initials="JL">
    <w:p w14:paraId="0A393E0A" w14:textId="7F8C5BBD" w:rsidR="00AA70E9" w:rsidRDefault="00AA70E9">
      <w:pPr>
        <w:pStyle w:val="CommentText"/>
      </w:pPr>
      <w:r>
        <w:rPr>
          <w:rStyle w:val="CommentReference"/>
        </w:rPr>
        <w:annotationRef/>
      </w:r>
      <w:r>
        <w:t>You are being kind here.  In our cover letter we might want to describe the deficiencies of that study.</w:t>
      </w:r>
    </w:p>
  </w:comment>
  <w:comment w:id="3" w:author="John Leigh" w:date="2016-02-03T11:40:00Z" w:initials="JL">
    <w:p w14:paraId="5B734BB2" w14:textId="0EB957D9" w:rsidR="00AA70E9" w:rsidRDefault="00AA70E9">
      <w:pPr>
        <w:pStyle w:val="CommentText"/>
      </w:pPr>
      <w:r>
        <w:rPr>
          <w:rStyle w:val="CommentReference"/>
        </w:rPr>
        <w:annotationRef/>
      </w:r>
      <w:r>
        <w:t>Specify what was used for a blank.  H2O?</w:t>
      </w:r>
    </w:p>
  </w:comment>
  <w:comment w:id="4" w:author="Administrator" w:date="2016-02-04T14:32:00Z" w:initials="A">
    <w:p w14:paraId="488FCFE3" w14:textId="20F1F238" w:rsidR="00AA70E9" w:rsidRDefault="00AA70E9">
      <w:pPr>
        <w:pStyle w:val="CommentText"/>
      </w:pPr>
      <w:r>
        <w:rPr>
          <w:rStyle w:val="CommentReference"/>
        </w:rPr>
        <w:annotationRef/>
      </w:r>
      <w:r>
        <w:t xml:space="preserve">Is this satisfactory?  </w:t>
      </w:r>
      <w:r w:rsidRPr="00AA70E9">
        <w:rPr>
          <w:b/>
        </w:rPr>
        <w:t>Yes</w:t>
      </w:r>
    </w:p>
  </w:comment>
  <w:comment w:id="6" w:author="John Leigh" w:date="2016-02-04T14:06:00Z" w:initials="JL">
    <w:p w14:paraId="7C7298AD" w14:textId="043E471A" w:rsidR="00AA70E9" w:rsidRDefault="00AA70E9">
      <w:pPr>
        <w:pStyle w:val="CommentText"/>
      </w:pPr>
      <w:r>
        <w:rPr>
          <w:rStyle w:val="CommentReference"/>
        </w:rPr>
        <w:annotationRef/>
      </w:r>
      <w:r>
        <w:t>Was it really iterative, or just done separately for each of nine data points?</w:t>
      </w:r>
    </w:p>
  </w:comment>
  <w:comment w:id="7" w:author="Administrator" w:date="2016-02-03T11:40:00Z" w:initials="A">
    <w:p w14:paraId="7949D5C1" w14:textId="0C14A826" w:rsidR="00AA70E9" w:rsidRDefault="00AA70E9">
      <w:pPr>
        <w:pStyle w:val="CommentText"/>
      </w:pPr>
      <w:r>
        <w:rPr>
          <w:rStyle w:val="CommentReference"/>
        </w:rPr>
        <w:annotationRef/>
      </w:r>
      <w:r>
        <w:t>These numbers may need slight updates before final submission in case I make any slight model tweaks</w:t>
      </w:r>
    </w:p>
  </w:comment>
  <w:comment w:id="8" w:author="Administrator" w:date="2016-02-03T11:41:00Z" w:initials="A">
    <w:p w14:paraId="72BD9027" w14:textId="3A4219DD" w:rsidR="00AA70E9" w:rsidRDefault="00AA70E9">
      <w:pPr>
        <w:pStyle w:val="CommentText"/>
      </w:pPr>
      <w:r>
        <w:rPr>
          <w:rStyle w:val="CommentReference"/>
        </w:rPr>
        <w:annotationRef/>
      </w:r>
      <w:r>
        <w:t xml:space="preserve">I think this is what Tom meant here by “two step one electron transfer”, but I can check with him and perhaps smooth it out a bit more. </w:t>
      </w:r>
    </w:p>
  </w:comment>
  <w:comment w:id="10" w:author="John Leigh" w:date="2016-02-03T11:40:00Z" w:initials="JL">
    <w:p w14:paraId="4FB1FB71" w14:textId="5C7EA970" w:rsidR="00AA70E9" w:rsidRDefault="00AA70E9">
      <w:pPr>
        <w:pStyle w:val="CommentText"/>
      </w:pPr>
      <w:r>
        <w:rPr>
          <w:rStyle w:val="CommentReference"/>
        </w:rPr>
        <w:annotationRef/>
      </w:r>
      <w:r>
        <w:t>Some reviewers may challenge the term energy conservation, since it does not lead directly to ATP.</w:t>
      </w:r>
    </w:p>
  </w:comment>
  <w:comment w:id="11" w:author="Administrator" w:date="2016-02-04T14:33:00Z" w:initials="A">
    <w:p w14:paraId="75A72DD3" w14:textId="3EDFC7F9" w:rsidR="00AA70E9" w:rsidRDefault="00AA70E9">
      <w:pPr>
        <w:pStyle w:val="CommentText"/>
      </w:pPr>
      <w:r>
        <w:rPr>
          <w:rStyle w:val="CommentReference"/>
        </w:rPr>
        <w:annotationRef/>
      </w:r>
      <w:r>
        <w:t>Noted, I could scour the manuscript and change things to “Energy coupling” if this is going to be an issue for them. Either that or we can submit and see what the reviewers have to say</w:t>
      </w:r>
      <w:r w:rsidRPr="00AA70E9">
        <w:rPr>
          <w:b/>
        </w:rPr>
        <w:t>. I think this is good now.</w:t>
      </w:r>
    </w:p>
  </w:comment>
  <w:comment w:id="14" w:author="John Leigh" w:date="2016-02-03T14:04:00Z" w:initials="JL">
    <w:p w14:paraId="1566F56C" w14:textId="25A2F2EA" w:rsidR="00AA70E9" w:rsidRDefault="00AA70E9">
      <w:pPr>
        <w:pStyle w:val="CommentText"/>
      </w:pPr>
      <w:r>
        <w:rPr>
          <w:rStyle w:val="CommentReference"/>
        </w:rPr>
        <w:annotationRef/>
      </w:r>
      <w:r>
        <w:t>So a reviewer might ask if there was an effect on the gene knockout predictions below.</w:t>
      </w:r>
    </w:p>
  </w:comment>
  <w:comment w:id="55" w:author="Administrator" w:date="2016-02-04T14:17:00Z" w:initials="A">
    <w:p w14:paraId="76F0F8AE" w14:textId="7DA1C201" w:rsidR="00AA70E9" w:rsidRDefault="00AA70E9">
      <w:pPr>
        <w:pStyle w:val="CommentText"/>
      </w:pPr>
      <w:r>
        <w:rPr>
          <w:rStyle w:val="CommentReference"/>
        </w:rPr>
        <w:annotationRef/>
      </w:r>
      <w:r>
        <w:t xml:space="preserve">Is this a sufficient explanation?  </w:t>
      </w:r>
      <w:r w:rsidRPr="00E11896">
        <w:rPr>
          <w:b/>
        </w:rPr>
        <w:t>Yes</w:t>
      </w:r>
    </w:p>
  </w:comment>
  <w:comment w:id="58" w:author="Administrator" w:date="2016-02-03T14:33:00Z" w:initials="A">
    <w:p w14:paraId="21C3A86F" w14:textId="6DDA3389" w:rsidR="00AA70E9" w:rsidRDefault="00AA70E9">
      <w:pPr>
        <w:pStyle w:val="CommentText"/>
      </w:pPr>
      <w:r>
        <w:rPr>
          <w:rStyle w:val="CommentReference"/>
        </w:rPr>
        <w:annotationRef/>
      </w:r>
      <w:r>
        <w:t xml:space="preserve">Do you have a particular reference where </w:t>
      </w:r>
      <w:proofErr w:type="spellStart"/>
      <w:r>
        <w:t>Barny</w:t>
      </w:r>
      <w:proofErr w:type="spellEnd"/>
      <w:r>
        <w:t xml:space="preserve"> specifies that number? I’m a bit unclear on whether that’s a published figure or something he’s shared directly with us. Could be nice to point that out right here</w:t>
      </w:r>
      <w:r w:rsidRPr="00FA10D1">
        <w:rPr>
          <w:b/>
        </w:rPr>
        <w:t>.   I don’t think it is published.</w:t>
      </w:r>
    </w:p>
  </w:comment>
  <w:comment w:id="59" w:author="John Leigh" w:date="2016-02-04T14:21:00Z" w:initials="JL">
    <w:p w14:paraId="2FA4D4FA" w14:textId="6795D3BB" w:rsidR="00AA70E9" w:rsidRDefault="00AA70E9">
      <w:pPr>
        <w:pStyle w:val="CommentText"/>
      </w:pPr>
      <w:r>
        <w:rPr>
          <w:rStyle w:val="CommentReference"/>
        </w:rPr>
        <w:annotationRef/>
      </w:r>
      <w:r>
        <w:t>Am I correct that GAM is just on a grams cell mass basis while NGAM is on a grams cell mass per hour basis?</w:t>
      </w:r>
    </w:p>
  </w:comment>
  <w:comment w:id="71" w:author="Administrator" w:date="2016-02-04T14:46:00Z" w:initials="A">
    <w:p w14:paraId="3020BECF" w14:textId="7AFC6BA5" w:rsidR="00051CB0" w:rsidRDefault="00051CB0" w:rsidP="00051CB0">
      <w:pPr>
        <w:pStyle w:val="CommentText"/>
      </w:pPr>
      <w:r>
        <w:rPr>
          <w:rStyle w:val="CommentReference"/>
        </w:rPr>
        <w:annotationRef/>
      </w:r>
      <w:r>
        <w:t xml:space="preserve">What do you think of this explanation?  </w:t>
      </w:r>
      <w:r w:rsidRPr="00E055B6">
        <w:rPr>
          <w:b/>
        </w:rPr>
        <w:t>This helps a lot but I think it should be parenthetical, and should follow the next paragraph</w:t>
      </w:r>
      <w:r>
        <w:rPr>
          <w:b/>
        </w:rPr>
        <w:t>, as I have done here</w:t>
      </w:r>
      <w:r w:rsidRPr="00E055B6">
        <w:rPr>
          <w:b/>
        </w:rPr>
        <w:t>.</w:t>
      </w:r>
    </w:p>
  </w:comment>
  <w:comment w:id="74" w:author="Administrator" w:date="2016-02-03T14:47:00Z" w:initials="A">
    <w:p w14:paraId="76015A91" w14:textId="3AF57109" w:rsidR="00AA70E9" w:rsidRDefault="00AA70E9">
      <w:pPr>
        <w:pStyle w:val="CommentText"/>
      </w:pPr>
      <w:r>
        <w:rPr>
          <w:rStyle w:val="CommentReference"/>
        </w:rPr>
        <w:annotationRef/>
      </w:r>
      <w:r>
        <w:t xml:space="preserve">Should I have a result and figure of running this code here? Or does it speak for itself?  </w:t>
      </w:r>
      <w:r w:rsidRPr="00D27B6F">
        <w:rPr>
          <w:b/>
        </w:rPr>
        <w:t>I think this is good</w:t>
      </w:r>
      <w:r>
        <w:t>.</w:t>
      </w:r>
    </w:p>
  </w:comment>
  <w:comment w:id="75" w:author="Administrator" w:date="2016-02-04T14:48:00Z" w:initials="A">
    <w:p w14:paraId="2CFC762C" w14:textId="467D93C9" w:rsidR="00AA70E9" w:rsidRDefault="00AA70E9">
      <w:pPr>
        <w:pStyle w:val="CommentText"/>
      </w:pPr>
      <w:r>
        <w:rPr>
          <w:rStyle w:val="CommentReference"/>
        </w:rPr>
        <w:annotationRef/>
      </w:r>
      <w:r>
        <w:t xml:space="preserve">This is very much a “Data Availability” type section; perhaps it deserves its own short section separate from Results?  </w:t>
      </w:r>
      <w:r w:rsidRPr="00850957">
        <w:rPr>
          <w:b/>
        </w:rPr>
        <w:t xml:space="preserve">This is a very important section but it might go better </w:t>
      </w:r>
      <w:r w:rsidR="001F07BE">
        <w:rPr>
          <w:b/>
        </w:rPr>
        <w:t xml:space="preserve">at the end </w:t>
      </w:r>
      <w:r w:rsidR="001F07BE">
        <w:rPr>
          <w:b/>
        </w:rPr>
        <w:t>of</w:t>
      </w:r>
      <w:bookmarkStart w:id="76" w:name="_GoBack"/>
      <w:bookmarkEnd w:id="76"/>
      <w:r w:rsidRPr="00850957">
        <w:rPr>
          <w:b/>
        </w:rPr>
        <w:t xml:space="preserve"> Methods.</w:t>
      </w:r>
    </w:p>
  </w:comment>
  <w:comment w:id="77" w:author="Administrator" w:date="2016-02-03T11:42:00Z" w:initials="A">
    <w:p w14:paraId="2FD1ECF8" w14:textId="11437BE1" w:rsidR="00AA70E9" w:rsidRDefault="00AA70E9">
      <w:pPr>
        <w:pStyle w:val="CommentText"/>
      </w:pPr>
      <w:r>
        <w:rPr>
          <w:rStyle w:val="CommentReference"/>
        </w:rPr>
        <w:annotationRef/>
      </w:r>
      <w:r>
        <w:t>This is new</w:t>
      </w:r>
    </w:p>
  </w:comment>
  <w:comment w:id="80" w:author="Administrator" w:date="2016-02-03T11:42:00Z" w:initials="A">
    <w:p w14:paraId="59A8542A" w14:textId="4C9A3E9A" w:rsidR="00AA70E9" w:rsidRDefault="00AA70E9">
      <w:pPr>
        <w:pStyle w:val="CommentText"/>
      </w:pPr>
      <w:r>
        <w:rPr>
          <w:rStyle w:val="CommentReference"/>
        </w:rPr>
        <w:annotationRef/>
      </w:r>
      <w:r>
        <w:t>This is also new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3EF08" w14:textId="77777777" w:rsidR="00AA70E9" w:rsidRDefault="00AA70E9" w:rsidP="00516D83">
      <w:pPr>
        <w:spacing w:after="0" w:line="240" w:lineRule="auto"/>
      </w:pPr>
      <w:r>
        <w:separator/>
      </w:r>
    </w:p>
  </w:endnote>
  <w:endnote w:type="continuationSeparator" w:id="0">
    <w:p w14:paraId="66D8582E" w14:textId="77777777" w:rsidR="00AA70E9" w:rsidRDefault="00AA70E9"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AA70E9" w:rsidRDefault="00AA70E9">
    <w:pPr>
      <w:pStyle w:val="Footer"/>
      <w:jc w:val="center"/>
    </w:pPr>
    <w:r>
      <w:fldChar w:fldCharType="begin"/>
    </w:r>
    <w:r>
      <w:instrText xml:space="preserve"> PAGE   \* MERGEFORMAT </w:instrText>
    </w:r>
    <w:r>
      <w:fldChar w:fldCharType="separate"/>
    </w:r>
    <w:r w:rsidR="001F07BE">
      <w:rPr>
        <w:noProof/>
      </w:rPr>
      <w:t>14</w:t>
    </w:r>
    <w:r>
      <w:rPr>
        <w:noProof/>
      </w:rPr>
      <w:fldChar w:fldCharType="end"/>
    </w:r>
  </w:p>
  <w:p w14:paraId="45C11215" w14:textId="77777777" w:rsidR="00AA70E9" w:rsidRDefault="00AA70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FC807" w14:textId="77777777" w:rsidR="00AA70E9" w:rsidRDefault="00AA70E9" w:rsidP="00516D83">
      <w:pPr>
        <w:spacing w:after="0" w:line="240" w:lineRule="auto"/>
      </w:pPr>
      <w:r>
        <w:separator/>
      </w:r>
    </w:p>
  </w:footnote>
  <w:footnote w:type="continuationSeparator" w:id="0">
    <w:p w14:paraId="7355C455" w14:textId="77777777" w:rsidR="00AA70E9" w:rsidRDefault="00AA70E9" w:rsidP="00516D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57B9"/>
    <w:rsid w:val="00037BDF"/>
    <w:rsid w:val="000408FB"/>
    <w:rsid w:val="000433A3"/>
    <w:rsid w:val="00046038"/>
    <w:rsid w:val="00051CB0"/>
    <w:rsid w:val="00063E5C"/>
    <w:rsid w:val="00066B7A"/>
    <w:rsid w:val="00070CFD"/>
    <w:rsid w:val="00071D75"/>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F03F7"/>
    <w:rsid w:val="000F15FA"/>
    <w:rsid w:val="000F5D2B"/>
    <w:rsid w:val="000F6195"/>
    <w:rsid w:val="001056FA"/>
    <w:rsid w:val="00105926"/>
    <w:rsid w:val="00111F78"/>
    <w:rsid w:val="00112595"/>
    <w:rsid w:val="001143B5"/>
    <w:rsid w:val="00121FDF"/>
    <w:rsid w:val="00126BCF"/>
    <w:rsid w:val="0014251A"/>
    <w:rsid w:val="001426E4"/>
    <w:rsid w:val="00144FF8"/>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6ABD"/>
    <w:rsid w:val="001F07BE"/>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8F6"/>
    <w:rsid w:val="002F7577"/>
    <w:rsid w:val="00313809"/>
    <w:rsid w:val="00314946"/>
    <w:rsid w:val="003153D3"/>
    <w:rsid w:val="0031618C"/>
    <w:rsid w:val="00317530"/>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A50FC"/>
    <w:rsid w:val="003B00CF"/>
    <w:rsid w:val="003C13B2"/>
    <w:rsid w:val="003C36FB"/>
    <w:rsid w:val="003C6A45"/>
    <w:rsid w:val="003C7D79"/>
    <w:rsid w:val="003D5830"/>
    <w:rsid w:val="003E12B1"/>
    <w:rsid w:val="003E19FC"/>
    <w:rsid w:val="003E2C91"/>
    <w:rsid w:val="003E4220"/>
    <w:rsid w:val="003F0EE9"/>
    <w:rsid w:val="003F2775"/>
    <w:rsid w:val="003F49E1"/>
    <w:rsid w:val="004021BA"/>
    <w:rsid w:val="00403FFC"/>
    <w:rsid w:val="00406AA7"/>
    <w:rsid w:val="00407143"/>
    <w:rsid w:val="00407F1B"/>
    <w:rsid w:val="00410512"/>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62FB"/>
    <w:rsid w:val="004913FB"/>
    <w:rsid w:val="00492B43"/>
    <w:rsid w:val="00494656"/>
    <w:rsid w:val="004A10CC"/>
    <w:rsid w:val="004A29F8"/>
    <w:rsid w:val="004A4F97"/>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6B35"/>
    <w:rsid w:val="005278ED"/>
    <w:rsid w:val="00527D1A"/>
    <w:rsid w:val="00535032"/>
    <w:rsid w:val="005439A6"/>
    <w:rsid w:val="00546886"/>
    <w:rsid w:val="00552A03"/>
    <w:rsid w:val="00552DFC"/>
    <w:rsid w:val="00555D72"/>
    <w:rsid w:val="00556F79"/>
    <w:rsid w:val="00557844"/>
    <w:rsid w:val="00563757"/>
    <w:rsid w:val="005652C8"/>
    <w:rsid w:val="00571211"/>
    <w:rsid w:val="00571C2A"/>
    <w:rsid w:val="00571EEA"/>
    <w:rsid w:val="00576333"/>
    <w:rsid w:val="00576913"/>
    <w:rsid w:val="00584373"/>
    <w:rsid w:val="00586344"/>
    <w:rsid w:val="005936E7"/>
    <w:rsid w:val="005A081E"/>
    <w:rsid w:val="005A6784"/>
    <w:rsid w:val="005A743B"/>
    <w:rsid w:val="005B2988"/>
    <w:rsid w:val="005B4979"/>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FB4"/>
    <w:rsid w:val="007032A7"/>
    <w:rsid w:val="00713837"/>
    <w:rsid w:val="0071508C"/>
    <w:rsid w:val="007179CE"/>
    <w:rsid w:val="007232F3"/>
    <w:rsid w:val="00723D56"/>
    <w:rsid w:val="0072556E"/>
    <w:rsid w:val="00726541"/>
    <w:rsid w:val="00735AAC"/>
    <w:rsid w:val="00737FF9"/>
    <w:rsid w:val="00752D4E"/>
    <w:rsid w:val="00756FF0"/>
    <w:rsid w:val="00757AEF"/>
    <w:rsid w:val="0076073C"/>
    <w:rsid w:val="007642A7"/>
    <w:rsid w:val="007643C9"/>
    <w:rsid w:val="00773758"/>
    <w:rsid w:val="0077549E"/>
    <w:rsid w:val="0078784F"/>
    <w:rsid w:val="0079505E"/>
    <w:rsid w:val="007A2129"/>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314CD"/>
    <w:rsid w:val="008367FA"/>
    <w:rsid w:val="00840DEA"/>
    <w:rsid w:val="0084303B"/>
    <w:rsid w:val="0084390A"/>
    <w:rsid w:val="00850957"/>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8F7C02"/>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114F"/>
    <w:rsid w:val="009A2520"/>
    <w:rsid w:val="009A6761"/>
    <w:rsid w:val="009B7FEA"/>
    <w:rsid w:val="009C00DF"/>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548E"/>
    <w:rsid w:val="00A77F31"/>
    <w:rsid w:val="00A8198B"/>
    <w:rsid w:val="00A86F5B"/>
    <w:rsid w:val="00A87FFD"/>
    <w:rsid w:val="00AA70E9"/>
    <w:rsid w:val="00AC43A6"/>
    <w:rsid w:val="00AD0737"/>
    <w:rsid w:val="00AD0EFB"/>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12795"/>
    <w:rsid w:val="00D27B6F"/>
    <w:rsid w:val="00D3056C"/>
    <w:rsid w:val="00D315F6"/>
    <w:rsid w:val="00D35B0B"/>
    <w:rsid w:val="00D414E0"/>
    <w:rsid w:val="00D43FEF"/>
    <w:rsid w:val="00D44E0B"/>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5537"/>
    <w:rsid w:val="00DB6DBF"/>
    <w:rsid w:val="00DB7232"/>
    <w:rsid w:val="00DC05CC"/>
    <w:rsid w:val="00DC2671"/>
    <w:rsid w:val="00DC26B4"/>
    <w:rsid w:val="00DD5CAF"/>
    <w:rsid w:val="00DD75BA"/>
    <w:rsid w:val="00DE0CDE"/>
    <w:rsid w:val="00DE4C7D"/>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551A"/>
    <w:rsid w:val="00E3127F"/>
    <w:rsid w:val="00E362C0"/>
    <w:rsid w:val="00E3679F"/>
    <w:rsid w:val="00E36E6C"/>
    <w:rsid w:val="00E40F10"/>
    <w:rsid w:val="00E420E6"/>
    <w:rsid w:val="00E4785C"/>
    <w:rsid w:val="00E47C19"/>
    <w:rsid w:val="00E515B0"/>
    <w:rsid w:val="00E52A76"/>
    <w:rsid w:val="00E52EC2"/>
    <w:rsid w:val="00E60508"/>
    <w:rsid w:val="00E616B7"/>
    <w:rsid w:val="00E653E1"/>
    <w:rsid w:val="00E65B39"/>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1420"/>
    <w:rsid w:val="00EB3C27"/>
    <w:rsid w:val="00EB7B98"/>
    <w:rsid w:val="00EC3B2F"/>
    <w:rsid w:val="00EC4669"/>
    <w:rsid w:val="00EC7AC7"/>
    <w:rsid w:val="00ED3797"/>
    <w:rsid w:val="00ED4618"/>
    <w:rsid w:val="00EE37D9"/>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10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chart" Target="charts/chart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tif"/><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price@systemsbiology.org" TargetMode="External"/><Relationship Id="rId10" Type="http://schemas.openxmlformats.org/officeDocument/2006/relationships/hyperlink" Target="mailto:leighj@u.washington.edu"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24.0</c:v>
                </c:pt>
                <c:pt idx="1">
                  <c:v>11.0</c:v>
                </c:pt>
                <c:pt idx="2">
                  <c:v>12.0</c:v>
                </c:pt>
                <c:pt idx="3">
                  <c:v>8.0</c:v>
                </c:pt>
                <c:pt idx="4">
                  <c:v>2.0</c:v>
                </c:pt>
                <c:pt idx="5">
                  <c:v>15.0</c:v>
                </c:pt>
                <c:pt idx="6">
                  <c:v>2.0</c:v>
                </c:pt>
                <c:pt idx="7">
                  <c:v>3.0</c:v>
                </c:pt>
                <c:pt idx="8">
                  <c:v>8.0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8BE66-5EDE-324F-BE79-4A0A7164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27</Pages>
  <Words>42891</Words>
  <Characters>244480</Characters>
  <Application>Microsoft Macintosh Word</Application>
  <DocSecurity>0</DocSecurity>
  <Lines>2037</Lines>
  <Paragraphs>573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286798</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John Leigh</cp:lastModifiedBy>
  <cp:revision>17</cp:revision>
  <cp:lastPrinted>2016-01-11T05:49:00Z</cp:lastPrinted>
  <dcterms:created xsi:type="dcterms:W3CDTF">2016-02-03T20:38:00Z</dcterms:created>
  <dcterms:modified xsi:type="dcterms:W3CDTF">2016-02-04T22:49:00Z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id="NE3vutaD"/&gt;&lt;style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