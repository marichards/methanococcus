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6499E696" w14:textId="77777777"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Juan Zhang</w:t>
      </w:r>
      <w:r>
        <w:rPr>
          <w:rFonts w:cs="Times New Roman"/>
          <w:b/>
          <w:vertAlign w:val="superscript"/>
        </w:rPr>
        <w:t>3</w:t>
      </w:r>
      <w:r w:rsidRPr="003B14E8">
        <w:rPr>
          <w:rFonts w:cs="Times New Roman"/>
          <w:b/>
        </w:rPr>
        <w:t xml:space="preserve">, </w:t>
      </w:r>
      <w:r>
        <w:rPr>
          <w:rFonts w:cs="Times New Roman"/>
          <w:b/>
        </w:rPr>
        <w:t>Thomas J. Lie</w:t>
      </w:r>
      <w:r>
        <w:rPr>
          <w:rFonts w:cs="Times New Roman"/>
          <w:b/>
          <w:vertAlign w:val="superscript"/>
        </w:rPr>
        <w:t>4</w:t>
      </w:r>
      <w:r w:rsidRPr="003B14E8">
        <w:rPr>
          <w:rFonts w:cs="Times New Roman"/>
          <w:b/>
        </w:rPr>
        <w:t xml:space="preserve">, </w:t>
      </w:r>
      <w:r>
        <w:rPr>
          <w:rFonts w:cs="Times New Roman"/>
          <w:b/>
        </w:rPr>
        <w:t>John A. Leigh</w:t>
      </w:r>
      <w:r>
        <w:rPr>
          <w:rFonts w:cs="Times New Roman"/>
          <w:b/>
          <w:vertAlign w:val="superscript"/>
        </w:rPr>
        <w:t>4</w:t>
      </w:r>
      <w:r>
        <w:rPr>
          <w:rFonts w:cs="Times New Roman"/>
          <w:b/>
        </w:rPr>
        <w:t>*</w:t>
      </w:r>
      <w:r w:rsidRPr="003B14E8">
        <w:rPr>
          <w:rFonts w:cs="Times New Roman"/>
          <w:b/>
        </w:rPr>
        <w:t xml:space="preserve"> ,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77777777"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Pr>
          <w:rFonts w:cs="Times New Roman"/>
          <w:color w:val="000000"/>
          <w:sz w:val="20"/>
          <w:szCs w:val="20"/>
          <w:shd w:val="clear" w:color="auto" w:fill="FFFFFF"/>
        </w:rPr>
        <w:t>Jiangnan University, China</w:t>
      </w:r>
    </w:p>
    <w:p w14:paraId="56C7F08D" w14:textId="77777777" w:rsidR="00BF524A" w:rsidRDefault="00BF524A" w:rsidP="00BF524A">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Pr>
          <w:rFonts w:cs="Times New Roman"/>
          <w:color w:val="000000"/>
          <w:sz w:val="20"/>
          <w:szCs w:val="20"/>
          <w:shd w:val="clear" w:color="auto" w:fill="FFFFFF"/>
        </w:rPr>
        <w:t>Department of Microbiology, University of Washington, Seattle, WA, USA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5258E506" w14:textId="77777777" w:rsidR="00414739" w:rsidRDefault="00414739" w:rsidP="00414739">
      <w:pPr>
        <w:pStyle w:val="Heading1"/>
      </w:pPr>
      <w:commentRangeStart w:id="0"/>
      <w:r>
        <w:lastRenderedPageBreak/>
        <w:t>Abstract</w:t>
      </w:r>
      <w:commentRangeEnd w:id="0"/>
      <w:r w:rsidR="00556F79">
        <w:rPr>
          <w:rStyle w:val="CommentReference"/>
          <w:rFonts w:asciiTheme="minorHAnsi" w:eastAsiaTheme="minorHAnsi" w:hAnsiTheme="minorHAnsi" w:cstheme="minorBidi"/>
          <w:b w:val="0"/>
          <w:bCs w:val="0"/>
          <w:color w:val="auto"/>
        </w:rPr>
        <w:commentReference w:id="0"/>
      </w:r>
    </w:p>
    <w:p w14:paraId="4F10595C" w14:textId="3D0F1827" w:rsidR="00563757" w:rsidRPr="00563757" w:rsidRDefault="00723D56" w:rsidP="00673E4C">
      <w:pPr>
        <w:spacing w:line="480" w:lineRule="auto"/>
      </w:pPr>
      <w:r>
        <w:t xml:space="preserve">Hydrogenotrophic methanogenesis occurs in multiple environments ranging from the rumen of </w:t>
      </w:r>
      <w:r w:rsidR="00673E4C">
        <w:t xml:space="preserve">multicellular </w:t>
      </w:r>
      <w:r>
        <w:t>organisms</w:t>
      </w:r>
      <w:r w:rsidR="00556F79">
        <w:t xml:space="preserve"> to</w:t>
      </w:r>
      <w:r w:rsidR="0026382C">
        <w:t xml:space="preserve"> </w:t>
      </w:r>
      <w:r w:rsidR="008367FA">
        <w:t>marine environments</w:t>
      </w:r>
      <w:r>
        <w:t xml:space="preserve"> </w:t>
      </w:r>
      <w:r w:rsidR="00673E4C">
        <w:t>and</w:t>
      </w:r>
      <w:r w:rsidR="00673E4C">
        <w:t xml:space="preserve"> </w:t>
      </w:r>
      <w:r>
        <w:t>hot springs.</w:t>
      </w:r>
      <w:r w:rsidR="00673E4C">
        <w:t xml:space="preserve"> </w:t>
      </w:r>
      <w:r w:rsidR="00E83A7C">
        <w:t>Microbes</w:t>
      </w:r>
      <w:r w:rsidR="00FA05D1">
        <w:t xml:space="preserve"> that </w:t>
      </w:r>
      <w:r w:rsidR="00E83A7C">
        <w:t>are responsible for</w:t>
      </w:r>
      <w:r w:rsidR="00FA05D1">
        <w:t xml:space="preserve"> this type of metabolism </w:t>
      </w:r>
      <w:r w:rsidR="00E83A7C">
        <w:t xml:space="preserve">are </w:t>
      </w:r>
      <w:r w:rsidR="002C5D66">
        <w:t xml:space="preserve">from the phylum </w:t>
      </w:r>
      <w:proofErr w:type="spellStart"/>
      <w:r w:rsidR="002C5D66">
        <w:t>Euryarchaeot</w:t>
      </w:r>
      <w:r w:rsidR="00B42562">
        <w:t>a</w:t>
      </w:r>
      <w:proofErr w:type="spellEnd"/>
      <w:r w:rsidR="002C5D66">
        <w:t>.</w:t>
      </w:r>
      <w:r w:rsidR="00673E4C">
        <w:t xml:space="preserve"> </w:t>
      </w:r>
      <w:r w:rsidR="002C5D66">
        <w:t xml:space="preserve">In this work, we focus on a </w:t>
      </w:r>
      <w:r w:rsidR="000F03F7">
        <w:t xml:space="preserve">well-studied </w:t>
      </w:r>
      <w:r w:rsidR="002C5D66">
        <w:t xml:space="preserve">marine methanogen, </w:t>
      </w:r>
      <w:proofErr w:type="spellStart"/>
      <w:r w:rsidR="002C5D66">
        <w:rPr>
          <w:i/>
        </w:rPr>
        <w:t>Methanoccocus</w:t>
      </w:r>
      <w:proofErr w:type="spellEnd"/>
      <w:r w:rsidR="002C5D66">
        <w:rPr>
          <w:i/>
        </w:rPr>
        <w:t xml:space="preserve"> maripaludis</w:t>
      </w:r>
      <w:r w:rsidR="000F03F7">
        <w:t>.</w:t>
      </w:r>
      <w:r w:rsidR="00673E4C">
        <w:t xml:space="preserve"> </w:t>
      </w:r>
      <w:r w:rsidR="000F03F7">
        <w:t>Until recently, it was unknown how this organism was able to gain enough energy for growth despite the lack of sufficient coupling sites.</w:t>
      </w:r>
      <w:r w:rsidR="00673E4C">
        <w:t xml:space="preserve"> </w:t>
      </w:r>
      <w:r w:rsidR="000F03F7">
        <w:t>However, a recent report has elucidated an increasingly recognized form of energy conservation</w:t>
      </w:r>
      <w:r w:rsidR="00DF679C">
        <w:t xml:space="preserve"> in strict anaerobes that is not based on chemiosmosis</w:t>
      </w:r>
      <w:r w:rsidR="000F03F7">
        <w:t>; electron bifurcation which solves the energy deficit question.</w:t>
      </w:r>
      <w:r w:rsidR="00673E4C">
        <w:t xml:space="preserve"> </w:t>
      </w:r>
      <w:r w:rsidR="00563757">
        <w:t>To better understand</w:t>
      </w:r>
      <w:r w:rsidR="00081E0C">
        <w:t xml:space="preserve"> its metabolism</w:t>
      </w:r>
      <w:r w:rsidR="00563757">
        <w:t xml:space="preserve"> and </w:t>
      </w:r>
      <w:r w:rsidR="00DF679C">
        <w:t xml:space="preserve">compare it with </w:t>
      </w:r>
      <w:r w:rsidR="001657E5">
        <w:t xml:space="preserve">another group of methanogens which utilizes the traditional </w:t>
      </w:r>
      <w:proofErr w:type="spellStart"/>
      <w:r w:rsidR="001657E5">
        <w:t>chemiosmotic</w:t>
      </w:r>
      <w:proofErr w:type="spellEnd"/>
      <w:r w:rsidR="001657E5">
        <w:t xml:space="preserve"> mode of energy conversation</w:t>
      </w:r>
      <w:r w:rsidR="00081E0C">
        <w:t>,</w:t>
      </w:r>
      <w:r w:rsidR="00563757">
        <w:t xml:space="preserve"> we have built iMR5</w:t>
      </w:r>
      <w:r w:rsidR="0026382C">
        <w:t>39</w:t>
      </w:r>
      <w:r w:rsidR="001657E5">
        <w:t>. It is</w:t>
      </w:r>
      <w:r w:rsidR="00563757">
        <w:t xml:space="preserve"> a metabolic reconstruction of </w:t>
      </w:r>
      <w:r w:rsidR="00563757">
        <w:rPr>
          <w:i/>
        </w:rPr>
        <w:t xml:space="preserve">M. maripaludis </w:t>
      </w:r>
      <w:r w:rsidR="00563757">
        <w:t>that accounts for 5</w:t>
      </w:r>
      <w:r w:rsidR="0026382C">
        <w:t>39</w:t>
      </w:r>
      <w:r w:rsidR="00563757">
        <w:t xml:space="preserve"> of its 1722 protein-coding genes. Constructed using likelihood based gap</w:t>
      </w:r>
      <w:r w:rsidR="00BB4897">
        <w:t xml:space="preserve"> </w:t>
      </w:r>
      <w:r w:rsidR="00563757">
        <w:t xml:space="preserve">filling and </w:t>
      </w:r>
      <w:r w:rsidR="00EA6C8E">
        <w:t>heavily rooted</w:t>
      </w:r>
      <w:r w:rsidR="00563757">
        <w:t xml:space="preserve"> </w:t>
      </w:r>
      <w:r w:rsidR="00EA6C8E">
        <w:t>i</w:t>
      </w:r>
      <w:r w:rsidR="00563757">
        <w:t xml:space="preserve">n </w:t>
      </w:r>
      <w:r w:rsidR="00EA6C8E">
        <w:t>biochemical</w:t>
      </w:r>
      <w:r w:rsidR="00563757">
        <w:t xml:space="preserve"> literature</w:t>
      </w:r>
      <w:r w:rsidR="00EA6C8E">
        <w:t xml:space="preserve">. </w:t>
      </w:r>
      <w:r w:rsidR="00E4785C">
        <w:t xml:space="preserve">Our reconstruction </w:t>
      </w:r>
      <w:r w:rsidR="00081E0C">
        <w:t>incorporates</w:t>
      </w:r>
      <w:r w:rsidR="00E4785C">
        <w:t xml:space="preserve"> vital biosynthetic pathways, including </w:t>
      </w:r>
      <w:r w:rsidR="00EA6C8E">
        <w:t>methanogenic coenzyme</w:t>
      </w:r>
      <w:r w:rsidR="00E4785C">
        <w:t>s and archaeal lipids</w:t>
      </w:r>
      <w:r w:rsidR="00081E0C">
        <w:t>, and corrects inaccurate generic pathways, including sulfur assimilation and electron carrier usage</w:t>
      </w:r>
      <w:r w:rsidR="00E4785C">
        <w:t xml:space="preserve">. </w:t>
      </w:r>
      <w:r w:rsidR="00081E0C">
        <w:t>For model simulation, w</w:t>
      </w:r>
      <w:r w:rsidR="00E4785C">
        <w:t xml:space="preserve">e have added thermodynamic considerations in a novel approach that calculates overall free energy without rigorously assessing individual reaction reversibility. </w:t>
      </w:r>
      <w:r w:rsidR="001657E5">
        <w:t>To address electron and the question of ferredoxin specificity, we have</w:t>
      </w:r>
      <w:commentRangeStart w:id="1"/>
      <w:r w:rsidR="001657E5">
        <w:t>……</w:t>
      </w:r>
      <w:commentRangeEnd w:id="1"/>
      <w:r w:rsidR="0026382C">
        <w:rPr>
          <w:rStyle w:val="CommentReference"/>
          <w:rFonts w:asciiTheme="minorHAnsi" w:hAnsiTheme="minorHAnsi"/>
        </w:rPr>
        <w:commentReference w:id="1"/>
      </w:r>
      <w:r w:rsidR="00BB4897">
        <w:t>This</w:t>
      </w:r>
      <w:r w:rsidR="00081E0C">
        <w:t xml:space="preserve"> distribution also includes a toolbox for examining and modifying our reconstruction, running model simulations, and investigating flux distributions. Taken together, our </w:t>
      </w:r>
      <w:r w:rsidR="00E4785C">
        <w:t xml:space="preserve">reconstruction serves as a knowledgebase of </w:t>
      </w:r>
      <w:r w:rsidR="00E4785C">
        <w:rPr>
          <w:i/>
        </w:rPr>
        <w:t>M. maripaludis</w:t>
      </w:r>
      <w:r w:rsidR="00E4785C">
        <w:t xml:space="preserve"> and provides </w:t>
      </w:r>
      <w:commentRangeStart w:id="2"/>
      <w:r w:rsidR="00E4785C">
        <w:t xml:space="preserve">a </w:t>
      </w:r>
      <w:r w:rsidR="00081E0C">
        <w:t xml:space="preserve">flexible </w:t>
      </w:r>
      <w:r w:rsidR="00E4785C">
        <w:t xml:space="preserve">platform to generate thermodynamically feasible </w:t>
      </w:r>
      <w:r w:rsidR="00BB4897">
        <w:t>strain design hypotheses</w:t>
      </w:r>
      <w:r w:rsidR="00E4785C">
        <w:t xml:space="preserve">. </w:t>
      </w:r>
      <w:commentRangeEnd w:id="2"/>
      <w:r w:rsidR="001657E5">
        <w:rPr>
          <w:rStyle w:val="CommentReference"/>
          <w:rFonts w:asciiTheme="minorHAnsi" w:hAnsiTheme="minorHAnsi"/>
        </w:rPr>
        <w:commentReference w:id="2"/>
      </w:r>
    </w:p>
    <w:p w14:paraId="27407994" w14:textId="77777777" w:rsidR="00414739" w:rsidRDefault="00414739">
      <w:r>
        <w:br w:type="page"/>
      </w:r>
    </w:p>
    <w:p w14:paraId="6F84DB2F" w14:textId="77777777" w:rsidR="00BF524A" w:rsidRDefault="00414739" w:rsidP="00BF524A">
      <w:pPr>
        <w:pStyle w:val="Heading1"/>
      </w:pPr>
      <w:r>
        <w:lastRenderedPageBreak/>
        <w:t>Introduction</w:t>
      </w:r>
    </w:p>
    <w:p w14:paraId="42DF51AC" w14:textId="03FBF918"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334FFD">
        <w:instrText xml:space="preserve"> ADDIN ZOTERO_ITEM CSL_CITATION {"citationID":"ajcYwuGk","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334FFD" w:rsidRPr="00334FFD">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26382C">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26382C" w:rsidRPr="0026382C">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because</w:t>
      </w:r>
      <w:r w:rsidR="002670AD">
        <w:t xml:space="preserv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3"/>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26382C">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26382C" w:rsidRPr="0026382C">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3"/>
      <w:r w:rsidR="006A665D">
        <w:rPr>
          <w:rStyle w:val="CommentReference"/>
          <w:rFonts w:asciiTheme="minorHAnsi" w:hAnsiTheme="minorHAnsi"/>
        </w:rPr>
        <w:commentReference w:id="3"/>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26382C">
        <w:instrText xml:space="preserve"> ADDIN ZOTERO_ITEM CSL_CITATION {"citationID":"12d9ngkfcj","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26382C" w:rsidRPr="0026382C">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26382C">
        <w:instrText xml:space="preserve"> ADDIN ZOTERO_ITEM CSL_CITATION {"citationID":"dSo1xpOJ","properties":{"formattedCitation":"(5, 6)","plainCitation":"(5, 6)"},"citationItems":[{"id":166,"uris":["http://zotero.org/users/2565720/items/UJKJVT7G"],"uri":["http://zotero.org/users/2565720/items/UJKJVT7G"],"itemData":{"id":166,"type":"article-journal","title":"Unusual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S."}],"issued":{"date-parts":[["1990"]]}}},{"id":170,"uris":["http://zotero.org/users/2565720/items/V5G3JM2J"],"uri":["http://zotero.org/users/2565720/items/V5G3JM2J"],"itemData":{"id":170,"type":"article-journal","title":"The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26382C" w:rsidRPr="0026382C">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5EBB8C99"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26382C">
        <w:instrText xml:space="preserve"> ADDIN ZOTERO_ITEM CSL_CITATION {"citationID":"MZqwmgiM","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26382C" w:rsidRPr="0026382C">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2B70E535"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26382C">
        <w:instrText xml:space="preserve"> ADDIN ZOTERO_ITEM CSL_CITATION {"citationID":"CkepUHRZ","properties":{"formattedCitation":"(4, 7)","plainCitation":"(4, 7)"},"citationItems":[{"id":366,"uris":["http://zotero.org/users/2565720/items/HQ625M4X"],"uri":["http://zotero.org/users/2565720/items/HQ625M4X"],"itemData":{"id":366,"type":"article-journal","title":"Purification of a cytochrome b containing H2:heterodisulfide oxidoreductase complex from membranes of Methanosarcina barkeri","container-title":"European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26382C" w:rsidRPr="0026382C">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4292A9E1" w14:textId="49D98E00" w:rsidR="00231585"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26382C">
        <w:instrText xml:space="preserve"> ADDIN ZOTERO_ITEM CSL_CITATION {"citationID":"RAdXQ6hK","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26382C" w:rsidRPr="0026382C">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contains</w:t>
      </w:r>
      <w:r w:rsidR="00D71AA7">
        <w:t xml:space="preserve"> </w:t>
      </w:r>
      <w:r w:rsidR="00D11FBC">
        <w:t xml:space="preserve">for </w:t>
      </w:r>
      <w:r w:rsidR="001B65A0">
        <w:t xml:space="preserve">only 1722 protein coding genes </w:t>
      </w:r>
      <w:r w:rsidR="001B65A0">
        <w:fldChar w:fldCharType="begin"/>
      </w:r>
      <w:r w:rsidR="0026382C">
        <w:instrText xml:space="preserve"> ADDIN ZOTERO_ITEM CSL_CITATION {"citationID":"1egc061ljo","properties":{"formattedCitation":"(9)","plainCitation":"(9)"},"citationItems":[{"id":11,"uris":["http://zotero.org/users/2565720/items/96U2HCBI"],"uri":["http://zotero.org/users/2565720/items/96U2HCBI"],"itemData":{"id":11,"type":"article-journal","title":"Complete Genome Sequence of the Genetically Tractable Hydrogenotrophic Methanogen Methanococcus maripaludis","container-title":"Journal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26382C" w:rsidRPr="0026382C">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26382C">
        <w:instrText xml:space="preserve"> ADDIN ZOTERO_ITEM CSL_CITATION {"citationID":"fm08jrqff","properties":{"formattedCitation":"(8)","plainCitation":"(8)"},"citationItems":[{"id":5,"uris":["http://zotero.org/users/2565720/items/V5622QPW"],"uri":["http://zotero.org/users/2565720/items/V5622QPW"],"itemData":{"id":5,"type":"article-journal","title":"Characterization of Methanococcus maripaludis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26382C" w:rsidRPr="0026382C">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26382C">
        <w:instrText xml:space="preserve"> ADDIN ZOTERO_ITEM CSL_CITATION {"citationID":"ji534o37v","properties":{"formattedCitation":"(10)","plainCitation":"(10)"},"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26382C" w:rsidRPr="0026382C">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biosysnthesis</w:t>
      </w:r>
      <w:proofErr w:type="spellEnd"/>
      <w:r w:rsidR="00D11FBC">
        <w:t xml:space="preserve">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or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EB3C27">
        <w:t>(chemostat reference)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p>
    <w:p w14:paraId="73B5D656" w14:textId="3A296E31" w:rsidR="00535032" w:rsidRDefault="0003090D" w:rsidP="00586344">
      <w:pPr>
        <w:spacing w:line="480" w:lineRule="auto"/>
      </w:pPr>
      <w:proofErr w:type="gramStart"/>
      <w:r>
        <w:t>A larger system biological approach for predictive studies have</w:t>
      </w:r>
      <w:proofErr w:type="gramEnd"/>
      <w:r>
        <w:t xml:space="preserve"> also been </w:t>
      </w:r>
      <w:r w:rsidR="00231585">
        <w:t>done</w:t>
      </w:r>
      <w:r>
        <w:t xml:space="preserve"> by several groups (</w:t>
      </w:r>
      <w:r w:rsidRPr="002F28F6">
        <w:rPr>
          <w:highlight w:val="yellow"/>
        </w:rPr>
        <w:t>refs</w:t>
      </w:r>
      <w:r>
        <w:t>) for this organism.</w:t>
      </w:r>
      <w:r w:rsidR="00673E4C">
        <w:t xml:space="preserve"> </w:t>
      </w:r>
      <w:r>
        <w:t xml:space="preserve"> With these tools in place, and the ability for expression of </w:t>
      </w:r>
      <w:r w:rsidR="00FD7D2E">
        <w:t xml:space="preserve">heterologous genes </w:t>
      </w:r>
      <w:r>
        <w:t>into M. maripaludis (</w:t>
      </w:r>
      <w:r w:rsidRPr="002F28F6">
        <w:rPr>
          <w:highlight w:val="yellow"/>
        </w:rPr>
        <w:t xml:space="preserve">Lie refs and also </w:t>
      </w:r>
      <w:proofErr w:type="spellStart"/>
      <w:r w:rsidRPr="002F28F6">
        <w:rPr>
          <w:highlight w:val="yellow"/>
        </w:rPr>
        <w:t>Biswarup</w:t>
      </w:r>
      <w:proofErr w:type="spellEnd"/>
      <w:r w:rsidRPr="002F28F6">
        <w:rPr>
          <w:highlight w:val="yellow"/>
        </w:rPr>
        <w:t xml:space="preserve">, for </w:t>
      </w:r>
      <w:proofErr w:type="spellStart"/>
      <w:r w:rsidRPr="002F28F6">
        <w:rPr>
          <w:highlight w:val="yellow"/>
        </w:rPr>
        <w:t>eg</w:t>
      </w:r>
      <w:proofErr w:type="spellEnd"/>
      <w:r w:rsidRPr="002F28F6">
        <w:rPr>
          <w:highlight w:val="yellow"/>
        </w:rPr>
        <w:t>.</w:t>
      </w:r>
      <w:r>
        <w:t xml:space="preserve">), the metabolic </w:t>
      </w:r>
      <w:r w:rsidR="00AD1E85">
        <w:t>engineering</w:t>
      </w:r>
      <w:r>
        <w:t xml:space="preserve"> of M. maripaludis for various industrial use is the obvious next step. </w:t>
      </w:r>
    </w:p>
    <w:p w14:paraId="4743D036" w14:textId="7236E74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26382C">
        <w:instrText xml:space="preserve"> ADDIN ZOTERO_ITEM CSL_CITATION {"citationID":"23mmrtdbtu","properties":{"formattedCitation":"(11)","plainCitation":"(11)"},"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26382C" w:rsidRPr="0026382C">
        <w:rPr>
          <w:rFonts w:cs="Times New Roman"/>
        </w:rPr>
        <w:t>(11)</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26382C">
        <w:instrText xml:space="preserve"> ADDIN ZOTERO_ITEM CSL_CITATION {"citationID":"gMaZT752","properties":{"formattedCitation":"(12, 13)","plainCitation":"(12, 13)"},"citationItems":[{"id":378,"uris":["http://zotero.org/users/2565720/items/BTGH8QW4"],"uri":["http://zotero.org/users/2565720/items/BTGH8QW4"],"itemData":{"id":378,"type":"article-journal","title":"Genome-scale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26382C" w:rsidRPr="0026382C">
        <w:rPr>
          <w:rFonts w:cs="Times New Roman"/>
        </w:rPr>
        <w:t>(12, 13)</w:t>
      </w:r>
      <w:r w:rsidR="00586344">
        <w:fldChar w:fldCharType="end"/>
      </w:r>
      <w:r w:rsidR="00586344">
        <w:t xml:space="preserve">. </w:t>
      </w:r>
      <w:r w:rsidR="00CB5F53">
        <w:t>Similarly, a</w:t>
      </w:r>
      <w:r w:rsidR="009D0324">
        <w:t xml:space="preserve"> genome scale metabolic </w:t>
      </w:r>
      <w:bookmarkStart w:id="4" w:name="_GoBack"/>
      <w:r w:rsidR="009D0324">
        <w:t xml:space="preserve">reconstruction for </w:t>
      </w:r>
      <w:r w:rsidR="009D0324">
        <w:rPr>
          <w:i/>
        </w:rPr>
        <w:t xml:space="preserve">M. maripaludis </w:t>
      </w:r>
      <w:r w:rsidR="009D0324">
        <w:t xml:space="preserve">would </w:t>
      </w:r>
      <w:r w:rsidR="00CB5F53">
        <w:t>not only provide for a</w:t>
      </w:r>
      <w:r w:rsidR="00535032">
        <w:t xml:space="preserve"> </w:t>
      </w:r>
      <w:r w:rsidR="009D0324">
        <w:t xml:space="preserve">better understanding </w:t>
      </w:r>
      <w:bookmarkEnd w:id="4"/>
      <w:r w:rsidR="009D0324">
        <w:t>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26382C">
        <w:rPr>
          <w:i/>
        </w:rPr>
        <w:instrText xml:space="preserve"> ADDIN ZOTERO_ITEM CSL_CITATION {"citationID":"1af40venu5","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26382C" w:rsidRPr="0026382C">
        <w:rPr>
          <w:rFonts w:cs="Times New Roman"/>
        </w:rPr>
        <w:t>(14)</w:t>
      </w:r>
      <w:r w:rsidR="00DD75BA">
        <w:rPr>
          <w:i/>
        </w:rPr>
        <w:fldChar w:fldCharType="end"/>
      </w:r>
      <w:r w:rsidR="00E76580">
        <w:rPr>
          <w:i/>
        </w:rPr>
        <w:t xml:space="preserve"> </w:t>
      </w:r>
      <w:r w:rsidR="00BA12DD">
        <w:t>and under axenic conditions</w:t>
      </w:r>
      <w:r w:rsidR="00CB5F53">
        <w:t xml:space="preserve"> </w:t>
      </w:r>
      <w:r w:rsidR="00586344">
        <w:fldChar w:fldCharType="begin"/>
      </w:r>
      <w:r w:rsidR="0026382C">
        <w:instrText xml:space="preserve"> ADDIN ZOTERO_ITEM CSL_CITATION {"citationID":"Kogtrvcl","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26382C" w:rsidRPr="0026382C">
        <w:rPr>
          <w:rFonts w:cs="Times New Roman"/>
        </w:rPr>
        <w:t>(15)</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26382C">
        <w:instrText xml:space="preserve"> ADDIN ZOTERO_ITEM CSL_CITATION {"citationID":"1dltmdo1v","properties":{"formattedCitation":"(14)","plainCitation":"(14)"},"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26382C" w:rsidRPr="0026382C">
        <w:rPr>
          <w:rFonts w:cs="Times New Roman"/>
        </w:rPr>
        <w:t>(14)</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26382C">
        <w:instrText xml:space="preserve"> ADDIN ZOTERO_ITEM CSL_CITATION {"citationID":"1sdk81auok","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26382C" w:rsidRPr="0026382C">
        <w:rPr>
          <w:rFonts w:cs="Times New Roman"/>
        </w:rPr>
        <w:t>(15)</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3A13A103" w:rsidR="00414739" w:rsidRPr="0077549E" w:rsidRDefault="009C1745" w:rsidP="00B042B4">
      <w:pPr>
        <w:spacing w:line="480" w:lineRule="auto"/>
      </w:pPr>
      <w:r>
        <w:t>In our model,</w:t>
      </w:r>
      <w:r w:rsidR="007F0F45">
        <w:t xml:space="preserve"> iMR5</w:t>
      </w:r>
      <w:r w:rsidR="0026382C">
        <w:t>39</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hydrogenotrophic methanogens </w:t>
      </w:r>
      <w:r w:rsidR="00F27938">
        <w:fldChar w:fldCharType="begin"/>
      </w:r>
      <w:r w:rsidR="0026382C">
        <w:instrText xml:space="preserve"> ADDIN ZOTERO_ITEM CSL_CITATION {"citationID":"1a0pt8kc57","properties":{"formattedCitation":"(4)","plainCitation":"(4)"},"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26382C" w:rsidRPr="0026382C">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26382C">
        <w:instrText xml:space="preserve"> ADDIN ZOTERO_ITEM CSL_CITATION {"citationID":"1h3qdse1eh","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26382C" w:rsidRPr="0026382C">
        <w:rPr>
          <w:rFonts w:cs="Times New Roman"/>
        </w:rPr>
        <w:t>(16)</w:t>
      </w:r>
      <w:r w:rsidR="0008303F">
        <w:fldChar w:fldCharType="end"/>
      </w:r>
      <w:r w:rsidR="00166CBF">
        <w:t xml:space="preserve">, and </w:t>
      </w:r>
      <w:proofErr w:type="spellStart"/>
      <w:r w:rsidR="007E1FB5">
        <w:t>and</w:t>
      </w:r>
      <w:proofErr w:type="spellEnd"/>
      <w:r w:rsidR="007E1FB5">
        <w:t xml:space="preserve"> the addition of </w:t>
      </w:r>
      <w:r w:rsidR="00FD7D2E">
        <w:t xml:space="preserve">various </w:t>
      </w:r>
      <w:r w:rsidR="00166CBF">
        <w:t xml:space="preserve">biosynthesis pathways for all of the unique coenzymes involved in methanogenesis </w:t>
      </w:r>
      <w:r w:rsidR="00166CBF">
        <w:fldChar w:fldCharType="begin"/>
      </w:r>
      <w:r w:rsidR="0026382C">
        <w:instrText xml:space="preserve"> ADDIN ZOTERO_ITEM CSL_CITATION {"citationID":"27j6dj3qma","properties":{"formattedCitation":"(17)","plainCitation":"(17)"},"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26382C" w:rsidRPr="0026382C">
        <w:rPr>
          <w:rFonts w:cs="Times New Roman"/>
        </w:rPr>
        <w:t>(17)</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26382C">
        <w:instrText xml:space="preserve"> ADDIN ZOTERO_ITEM CSL_CITATION {"citationID":"25fukdkllf","properties":{"formattedCitation":"(18)","plainCitation":"(18)"},"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26382C" w:rsidRPr="0026382C">
        <w:rPr>
          <w:rFonts w:cs="Times New Roman"/>
        </w:rPr>
        <w:t>(18)</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26382C">
        <w:instrText xml:space="preserve"> ADDIN ZOTERO_ITEM CSL_CITATION {"citationID":"3ufgh9csi","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26382C" w:rsidRPr="0026382C">
        <w:rPr>
          <w:rFonts w:cs="Times New Roman"/>
        </w:rPr>
        <w:t>(19)</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26382C">
        <w:instrText xml:space="preserve"> ADDIN ZOTERO_ITEM CSL_CITATION {"citationID":"bifkhgkpm","properties":{"formattedCitation":"(20, 21)","plainCitation":"(20, 21)"},"citationItems":[{"id":147,"uris":["http://zotero.org/users/2565720/items/K56TQDNQ"],"uri":["http://zotero.org/users/2565720/items/K56TQDNQ"],"itemData":{"id":147,"type":"article-journal","title":"Thermodynamics-Based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26382C" w:rsidRPr="0026382C">
        <w:rPr>
          <w:rFonts w:cs="Times New Roman"/>
        </w:rPr>
        <w:t>(20, 21)</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7F0F45">
        <w:t>iMR5</w:t>
      </w:r>
      <w:r w:rsidR="0026382C">
        <w:t>39</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424AFE1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26382C">
        <w:instrText xml:space="preserve"> ADDIN ZOTERO_ITEM CSL_CITATION {"citationID":"s5ikv23n5","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26382C">
        <w:instrText xml:space="preserve"> ADDIN ZOTERO_ITEM CSL_CITATION {"citationID":"1p04ht0slc","properties":{"formattedCitation":"{\\rtf (23\\uc0\\u8211{}25)}","plainCitation":"(23–25)"},"citationItems":[{"id":100,"uris":["http://zotero.org/users/2565720/items/NMEMK8QT"],"uri":["http://zotero.org/users/2565720/items/NMEMK8QT"],"itemData":{"id":100,"type":"article-journal","title":"KEGG: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szCs w:val="24"/>
        </w:rPr>
        <w:t>(23–25)</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26382C">
        <w:instrText xml:space="preserve"> ADDIN ZOTERO_ITEM CSL_CITATION {"citationID":"fi08jgict","properties":{"formattedCitation":"(25)","plainCitation":"(25)"},"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26382C" w:rsidRPr="0026382C">
        <w:rPr>
          <w:rFonts w:cs="Times New Roman"/>
        </w:rPr>
        <w:t>(25)</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w:t>
      </w:r>
      <w:commentRangeStart w:id="5"/>
      <w:r w:rsidR="004862FB">
        <w:t xml:space="preserve">(method currently not available through </w:t>
      </w:r>
      <w:proofErr w:type="spellStart"/>
      <w:r w:rsidR="004862FB">
        <w:t>Kbase</w:t>
      </w:r>
      <w:proofErr w:type="spellEnd"/>
      <w:r w:rsidR="004862FB">
        <w:t xml:space="preserve"> Narrative Interface).</w:t>
      </w:r>
      <w:commentRangeEnd w:id="5"/>
      <w:r w:rsidR="00AE21C1">
        <w:rPr>
          <w:rStyle w:val="CommentReference"/>
          <w:rFonts w:asciiTheme="minorHAnsi" w:hAnsiTheme="minorHAnsi"/>
        </w:rPr>
        <w:commentReference w:id="5"/>
      </w:r>
      <w:r w:rsidR="004862FB">
        <w:t xml:space="preserv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44B59C1B"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 in “EX</w:t>
      </w:r>
      <w:proofErr w:type="gramStart"/>
      <w:r w:rsidR="004A10CC">
        <w:t>_{</w:t>
      </w:r>
      <w:proofErr w:type="gramEnd"/>
      <w:r w:rsidR="004A10CC">
        <w:t>metabolite ID}_e0”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0632A31C"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must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24BB5247"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26382C">
        <w:instrText xml:space="preserve"> ADDIN ZOTERO_ITEM CSL_CITATION {"citationID":"2d9n7esulj","properties":{"formattedCitation":"(26)","plainCitation":"(26)"},"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26382C" w:rsidRPr="0026382C">
        <w:rPr>
          <w:rFonts w:cs="Times New Roman"/>
        </w:rPr>
        <w:t>(26)</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DD5CAF"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11C7CBE9"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26382C">
        <w:instrText xml:space="preserve"> ADDIN ZOTERO_ITEM CSL_CITATION {"citationID":"22fl0p9qes","properties":{"formattedCitation":"(27)","plainCitation":"(27)"},"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26382C" w:rsidRPr="0026382C">
        <w:rPr>
          <w:rFonts w:cs="Times New Roman"/>
        </w:rPr>
        <w:t>(27)</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26382C">
        <w:instrText xml:space="preserve"> ADDIN ZOTERO_ITEM CSL_CITATION {"citationID":"1bn2iq8r9d","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26382C" w:rsidRPr="0026382C">
        <w:rPr>
          <w:rFonts w:cs="Times New Roman"/>
        </w:rPr>
        <w:t>(28)</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13DF49D2" w14:textId="5FA820D8" w:rsidR="00467AD6" w:rsidRDefault="00D057B6" w:rsidP="007A2129">
      <w:pPr>
        <w:spacing w:line="480" w:lineRule="auto"/>
      </w:pPr>
      <w:r>
        <w:t xml:space="preserve">To encourage model transparency </w:t>
      </w:r>
      <w:r>
        <w:fldChar w:fldCharType="begin"/>
      </w:r>
      <w:r w:rsidR="0026382C">
        <w:instrText xml:space="preserve"> ADDIN ZOTERO_ITEM CSL_CITATION {"citationID":"1h957cjtvu","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26382C">
        <w:instrText xml:space="preserve"> ADDIN ZOTERO_ITEM CSL_CITATION {"citationID":"r4kr1jhdr","properties":{"formattedCitation":"(30)","plainCitation":"(30)"},"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26382C" w:rsidRPr="0026382C">
        <w:rPr>
          <w:rFonts w:cs="Times New Roman"/>
        </w:rPr>
        <w:t>(30)</w:t>
      </w:r>
      <w:r w:rsidR="00C61E65">
        <w:fldChar w:fldCharType="end"/>
      </w:r>
      <w:r w:rsidR="00C61E65">
        <w:t xml:space="preserve"> to draw flux maps that show the direction and magnitude of fluxes in a given FBA solution.</w:t>
      </w:r>
      <w:r w:rsidR="00673E4C">
        <w:t xml:space="preserve"> </w:t>
      </w:r>
      <w:r w:rsidR="00C61E65">
        <w:t>A limited number of our functions are included here in their current versions</w:t>
      </w:r>
      <w:r w:rsidR="00C91990">
        <w:t xml:space="preserve"> (see Supplementary Materials) with </w:t>
      </w:r>
      <w:r w:rsidR="00C61E65">
        <w:t xml:space="preserve">the full </w:t>
      </w:r>
      <w:r w:rsidR="00C91990">
        <w:t>up-to-date set of 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3BF79830"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26382C">
        <w:instrText xml:space="preserve"> ADDIN ZOTERO_ITEM CSL_CITATION {"citationID":"23arsu02dt","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26382C" w:rsidRPr="0026382C">
        <w:rPr>
          <w:rFonts w:cs="Times New Roman"/>
        </w:rPr>
        <w:t>(28)</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26382C">
        <w:instrText xml:space="preserve"> ADDIN ZOTERO_ITEM CSL_CITATION {"citationID":"5q8b5tpu8","properties":{"formattedCitation":"{\\rtf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26382C" w:rsidRPr="0026382C">
        <w:rPr>
          <w:rFonts w:cs="Times New Roman"/>
          <w:szCs w:val="24"/>
        </w:rPr>
        <w:t>(31–36)</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7AD6">
        <w:fldChar w:fldCharType="begin"/>
      </w:r>
      <w:r w:rsidR="0026382C">
        <w:instrText xml:space="preserve"> ADDIN ZOTERO_ITEM CSL_CITATION {"citationID":"2l8nkmudm4","properties":{"formattedCitation":"(37)","plainCitation":"(37)"},"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26382C" w:rsidRPr="0026382C">
        <w:rPr>
          <w:rFonts w:cs="Times New Roman"/>
        </w:rPr>
        <w:t>(37)</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0887C67D"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26382C">
        <w:instrText xml:space="preserve"> ADDIN ZOTERO_ITEM CSL_CITATION {"citationID":"1qrgs5kigv","properties":{"formattedCitation":"(38)","plainCitation":"(38)"},"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26382C" w:rsidRPr="0026382C">
        <w:rPr>
          <w:rFonts w:cs="Times New Roman"/>
        </w:rPr>
        <w:t>(38)</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26382C">
        <w:instrText xml:space="preserve"> ADDIN ZOTERO_ITEM CSL_CITATION {"citationID":"2deksjdola","properties":{"formattedCitation":"(39)","plainCitation":"(39)"},"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26382C" w:rsidRPr="0026382C">
        <w:rPr>
          <w:rFonts w:cs="Times New Roman"/>
        </w:rPr>
        <w:t>(39)</w:t>
      </w:r>
      <w:r w:rsidR="00643EEA">
        <w:fldChar w:fldCharType="end"/>
      </w:r>
      <w:r w:rsidR="00650EC2">
        <w:t xml:space="preserve">. </w:t>
      </w:r>
      <w:r>
        <w:t>To incorporate these values into our reconstruction, w</w:t>
      </w:r>
      <w:r w:rsidR="0021112D">
        <w:t>e expanded the standard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26382C">
        <w:instrText xml:space="preserve"> ADDIN ZOTERO_ITEM CSL_CITATION {"citationID":"25t4h6jo3r","properties":{"formattedCitation":"(28)","plainCitation":"(28)"},"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26382C" w:rsidRPr="0026382C">
        <w:rPr>
          <w:rFonts w:cs="Times New Roman"/>
        </w:rPr>
        <w:t>(28)</w:t>
      </w:r>
      <w:r>
        <w:fldChar w:fldCharType="end"/>
      </w:r>
      <w:r>
        <w:t xml:space="preserve">. </w:t>
      </w:r>
      <w:r w:rsidR="00266387">
        <w:t xml:space="preserve">Our code accepts effective concentrations (mM) for specified exchange metabolites, assumes standard concentrations of 1 mM for the remaining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DD5CAF"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DD5CAF"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7856F1BC"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xml:space="preserve">” that is used to sum model free energy. Because exchange reactions are model constructs that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6DED0990" w:rsidR="00FB6A81" w:rsidRDefault="00E124F1" w:rsidP="00FB6A81">
      <w:pPr>
        <w:pStyle w:val="Heading2"/>
      </w:pPr>
      <w:commentRangeStart w:id="6"/>
      <w:r>
        <w:t xml:space="preserve">Experimental </w:t>
      </w:r>
      <w:r w:rsidR="00FB6A81">
        <w:t>Measurements</w:t>
      </w:r>
      <w:commentRangeEnd w:id="6"/>
      <w:r w:rsidR="001056FA">
        <w:rPr>
          <w:rStyle w:val="CommentReference"/>
          <w:rFonts w:asciiTheme="minorHAnsi" w:eastAsiaTheme="minorHAnsi" w:hAnsiTheme="minorHAnsi" w:cstheme="minorBidi"/>
          <w:b w:val="0"/>
          <w:bCs w:val="0"/>
          <w:color w:val="auto"/>
        </w:rPr>
        <w:commentReference w:id="6"/>
      </w:r>
    </w:p>
    <w:p w14:paraId="14C1A5CE" w14:textId="376CCE71"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26382C">
        <w:instrText xml:space="preserve"> ADDIN ZOTERO_ITEM CSL_CITATION {"citationID":"1i23cacc4p","properties":{"formattedCitation":"(40)","plainCitation":"(40)"},"citationItems":[{"id":21,"uris":["http://zotero.org/users/2565720/items/DQ6NM29D"],"uri":["http://zotero.org/users/2565720/items/DQ6NM29D"],"itemData":{"id":21,"type":"article-journal","title":"Continuous culture of Methanococcus maripaludis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26382C" w:rsidRPr="0026382C">
        <w:rPr>
          <w:rFonts w:cs="Times New Roman"/>
        </w:rPr>
        <w:t>(40)</w:t>
      </w:r>
      <w:r w:rsidR="00DC05CC">
        <w:fldChar w:fldCharType="end"/>
      </w:r>
      <w:r w:rsidR="00FB6A81">
        <w:t xml:space="preserve">. </w:t>
      </w:r>
      <w:r w:rsidR="001A5358">
        <w:t>C</w:t>
      </w:r>
      <w:r w:rsidR="00650EC2">
        <w:t>hemostat</w:t>
      </w:r>
      <w:r w:rsidR="001A5358">
        <w:t>s were in steady state continuous</w:t>
      </w:r>
      <w:r w:rsidR="00FB6A81">
        <w:t xml:space="preserve"> mode</w:t>
      </w:r>
      <w:r w:rsidR="001A5358">
        <w:t xml:space="preserve"> were operated</w:t>
      </w:r>
      <w:r w:rsidR="00FB6A81">
        <w:t xml:space="preserve"> with gas flows of 110 L/h H</w:t>
      </w:r>
      <w:r w:rsidR="00FB6A81" w:rsidRPr="00FB6A81">
        <w:rPr>
          <w:vertAlign w:val="subscript"/>
        </w:rPr>
        <w:t>2</w:t>
      </w:r>
      <w:r w:rsidR="00FB6A81">
        <w:t>, 15 L/h CO</w:t>
      </w:r>
      <w:r w:rsidR="00FB6A81" w:rsidRPr="00FB6A81">
        <w:rPr>
          <w:vertAlign w:val="subscript"/>
        </w:rPr>
        <w:t>2</w:t>
      </w:r>
      <w:r w:rsidR="00FB6A81">
        <w:t>, 15 L/h N</w:t>
      </w:r>
      <w:r w:rsidR="00FB6A81" w:rsidRPr="00FB6A81">
        <w:rPr>
          <w:vertAlign w:val="subscript"/>
        </w:rPr>
        <w:t>2</w:t>
      </w:r>
      <w:r w:rsidR="00FB6A81">
        <w:t>, and 15 L/h H</w:t>
      </w:r>
      <w:r w:rsidR="00FB6A81" w:rsidRPr="00FB6A81">
        <w:rPr>
          <w:vertAlign w:val="subscript"/>
        </w:rPr>
        <w:t>2</w:t>
      </w:r>
      <w:r w:rsidR="00FB6A81">
        <w:t>S, with a dilution rate of 0.0833</w:t>
      </w:r>
      <w:r w:rsidR="00650EC2">
        <w:t xml:space="preserve"> h</w:t>
      </w:r>
      <w:r w:rsidR="00FB6A81" w:rsidRPr="00FB6A81">
        <w:rPr>
          <w:vertAlign w:val="superscript"/>
        </w:rPr>
        <w:t>-1</w:t>
      </w:r>
      <w:r w:rsidR="00650EC2">
        <w:t xml:space="preserve">. </w:t>
      </w:r>
    </w:p>
    <w:p w14:paraId="69419BD8" w14:textId="5000D6BC"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optical density via a UV/Vis spectrophotometer {</w:t>
      </w:r>
      <w:r w:rsidRPr="00E124F1">
        <w:rPr>
          <w:highlight w:val="yellow"/>
        </w:rPr>
        <w:t>model number?</w:t>
      </w:r>
      <w:r>
        <w:t>}</w:t>
      </w:r>
      <w:r w:rsidR="004105BE">
        <w:t xml:space="preserve">. </w:t>
      </w:r>
      <w:r w:rsidR="006A723F">
        <w:t>Small ~5 mL aliquots of cells sampled directly from chemostat culture were measured for optical density to determine the overall chemostat optical density.</w:t>
      </w:r>
      <w:r w:rsidR="00673E4C">
        <w:t xml:space="preserve"> </w:t>
      </w:r>
      <w:r w:rsidR="004105BE">
        <w:t>5</w:t>
      </w:r>
      <w:r w:rsidR="00650EC2">
        <w:t xml:space="preserve">0 mL aliquots of cells in media were </w:t>
      </w:r>
      <w:r w:rsidR="006A723F">
        <w:t xml:space="preserve">then </w:t>
      </w:r>
      <w:r w:rsidR="004105BE">
        <w:t xml:space="preserve">sampled directly from chemostat culture into 50 mL Falcon tubes and </w:t>
      </w:r>
      <w:r w:rsidR="00650EC2">
        <w:t xml:space="preserve">filtered through 25 </w:t>
      </w:r>
      <w:proofErr w:type="spellStart"/>
      <w:r w:rsidR="00650EC2">
        <w:t>nM</w:t>
      </w:r>
      <w:proofErr w:type="spellEnd"/>
      <w:r w:rsidR="00650EC2">
        <w:t xml:space="preserve"> pore filters to remove all non-cellular components. </w:t>
      </w:r>
      <w:r w:rsidR="006A723F">
        <w:t>W</w:t>
      </w:r>
      <w:r w:rsidR="00650EC2">
        <w:t>et</w:t>
      </w:r>
      <w:r w:rsidR="001C5798">
        <w:t xml:space="preserve"> cells and their</w:t>
      </w:r>
      <w:r w:rsidR="00650EC2">
        <w:t xml:space="preserve"> filters were dried in a 50 degree oven and their weight was meas</w:t>
      </w:r>
      <w:r w:rsidR="001C5798">
        <w:t xml:space="preserve">ured until it stabilized to give </w:t>
      </w:r>
      <w:r w:rsidR="00DC2671">
        <w:t xml:space="preserve">the final dry cell weight. </w:t>
      </w:r>
    </w:p>
    <w:p w14:paraId="5C055897" w14:textId="51F58C5E" w:rsidR="001D1107" w:rsidRPr="001D1107" w:rsidRDefault="00E124F1" w:rsidP="00E124F1">
      <w:pPr>
        <w:spacing w:line="480" w:lineRule="auto"/>
        <w:rPr>
          <w:rFonts w:eastAsiaTheme="minorEastAsia"/>
        </w:rPr>
      </w:pPr>
      <w:r>
        <w:t xml:space="preserve">As described by Thiele and </w:t>
      </w:r>
      <w:proofErr w:type="spellStart"/>
      <w:r>
        <w:t>Palsson</w:t>
      </w:r>
      <w:proofErr w:type="spellEnd"/>
      <w:r>
        <w:t xml:space="preserve">, the optimal way to obtain accurate ATP maintenance values is to plot </w:t>
      </w:r>
      <w:commentRangeStart w:id="7"/>
      <w:r>
        <w:t xml:space="preserve">ATP production versus growth data </w:t>
      </w:r>
      <w:commentRangeEnd w:id="7"/>
      <w:r w:rsidR="001A5358">
        <w:rPr>
          <w:rStyle w:val="CommentReference"/>
          <w:rFonts w:asciiTheme="minorHAnsi" w:hAnsiTheme="minorHAnsi"/>
        </w:rPr>
        <w:commentReference w:id="7"/>
      </w:r>
      <w:r>
        <w:t xml:space="preserve">from chemostat growth experiments </w:t>
      </w:r>
      <w:r>
        <w:fldChar w:fldCharType="begin"/>
      </w:r>
      <w:r w:rsidR="0026382C">
        <w:instrText xml:space="preserve"> ADDIN ZOTERO_ITEM CSL_CITATION {"citationID":"fk9tj3jkj","properties":{"formattedCitation":"(22)","plainCitation":"(22)"},"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26382C" w:rsidRPr="0026382C">
        <w:rPr>
          <w:rFonts w:cs="Times New Roman"/>
        </w:rPr>
        <w:t>(22)</w:t>
      </w:r>
      <w:r>
        <w:fldChar w:fldCharType="end"/>
      </w:r>
      <w:r>
        <w:t xml:space="preserve">. </w:t>
      </w:r>
      <w:commentRangeStart w:id="8"/>
      <w:r w:rsidR="001D1107">
        <w:t>In</w:t>
      </w:r>
      <w:commentRangeEnd w:id="8"/>
      <w:r w:rsidR="008270DA">
        <w:rPr>
          <w:rStyle w:val="CommentReference"/>
          <w:rFonts w:asciiTheme="minorHAnsi" w:hAnsiTheme="minorHAnsi"/>
        </w:rPr>
        <w:commentReference w:id="8"/>
      </w:r>
      <w:r w:rsidR="001D1107">
        <w:t xml:space="preserve"> </w:t>
      </w:r>
      <w:r w:rsidR="001D1107">
        <w:rPr>
          <w:i/>
        </w:rPr>
        <w:t xml:space="preserve">M. maripaludis, </w:t>
      </w:r>
      <w:r w:rsidR="001D1107">
        <w:t xml:space="preserve">the ratio </w:t>
      </w:r>
      <w:r w:rsidR="004105BE">
        <w:t>of ATP to methane production can be closely approximated as</w:t>
      </w:r>
      <w:r w:rsidR="001D1107">
        <w:t xml:space="preserve"> </w:t>
      </w:r>
      <w:proofErr w:type="gramStart"/>
      <w:r w:rsidR="001D1107">
        <w:t xml:space="preserve">0.5 </w:t>
      </w:r>
      <w:proofErr w:type="gramEnd"/>
      <m:oMath>
        <m:f>
          <m:fPr>
            <m:ctrlPr>
              <w:rPr>
                <w:rFonts w:ascii="Cambria Math" w:hAnsi="Cambria Math"/>
                <w:i/>
              </w:rPr>
            </m:ctrlPr>
          </m:fPr>
          <m:num>
            <m:r>
              <w:rPr>
                <w:rFonts w:ascii="Cambria Math" w:hAnsi="Cambria Math"/>
              </w:rPr>
              <m:t>mol ATP</m:t>
            </m:r>
          </m:num>
          <m:den>
            <m:r>
              <w:rPr>
                <w:rFonts w:ascii="Cambria Math" w:hAnsi="Cambria Math"/>
              </w:rPr>
              <m:t>mol C</m:t>
            </m:r>
            <m:sSub>
              <m:sSubPr>
                <m:ctrlPr>
                  <w:rPr>
                    <w:rFonts w:ascii="Cambria Math" w:hAnsi="Cambria Math"/>
                    <w:i/>
                  </w:rPr>
                </m:ctrlPr>
              </m:sSubPr>
              <m:e>
                <m:r>
                  <w:rPr>
                    <w:rFonts w:ascii="Cambria Math" w:hAnsi="Cambria Math"/>
                  </w:rPr>
                  <m:t>H</m:t>
                </m:r>
              </m:e>
              <m:sub>
                <m:r>
                  <w:rPr>
                    <w:rFonts w:ascii="Cambria Math" w:hAnsi="Cambria Math"/>
                  </w:rPr>
                  <m:t>4</m:t>
                </m:r>
              </m:sub>
            </m:sSub>
          </m:den>
        </m:f>
      </m:oMath>
      <w:r w:rsidR="004105BE">
        <w:rPr>
          <w:rFonts w:eastAsiaTheme="minorEastAsia"/>
        </w:rPr>
        <w:t xml:space="preserve">, </w:t>
      </w:r>
      <w:r w:rsidR="004105BE">
        <w:rPr>
          <w:rFonts w:eastAsiaTheme="minorEastAsia"/>
        </w:rPr>
        <w:lastRenderedPageBreak/>
        <w:t>hence we constructed our plot by measuring methane production versus growth rate. Growth rates were monitored by measuring dry cell weight via optical density values. Gas from the chemostat headspace was collected directly into 5-mL serum vials after flushing with at least 500 mL of chemostat gas outflow. Methane production rates were quantitatively assessed</w:t>
      </w:r>
      <w:r w:rsidR="00381A37">
        <w:rPr>
          <w:rFonts w:eastAsiaTheme="minorEastAsia"/>
        </w:rPr>
        <w:t xml:space="preserve"> by measuring total gas outflow using a bubble flow meter and measuring methane percentage</w:t>
      </w:r>
      <w:r w:rsidR="004105BE">
        <w:rPr>
          <w:rFonts w:eastAsiaTheme="minorEastAsia"/>
        </w:rPr>
        <w:t xml:space="preserve"> using a {</w:t>
      </w:r>
      <w:r w:rsidR="004105BE" w:rsidRPr="00C7030E">
        <w:rPr>
          <w:rFonts w:eastAsiaTheme="minorEastAsia"/>
          <w:highlight w:val="yellow"/>
        </w:rPr>
        <w:t>model name/number?}</w:t>
      </w:r>
      <w:r w:rsidR="004105BE">
        <w:rPr>
          <w:rFonts w:eastAsiaTheme="minorEastAsia"/>
        </w:rPr>
        <w:t xml:space="preserve"> gas chromatograph</w:t>
      </w:r>
      <w:r w:rsidR="00381A37">
        <w:rPr>
          <w:rFonts w:eastAsiaTheme="minorEastAsia"/>
        </w:rPr>
        <w:t>.</w:t>
      </w:r>
      <w:r w:rsidR="004105BE">
        <w:rPr>
          <w:rFonts w:eastAsiaTheme="minorEastAsia"/>
        </w:rPr>
        <w:t xml:space="preserve"> </w:t>
      </w:r>
      <w:r w:rsidR="00BC4B5C">
        <w:rPr>
          <w:rFonts w:eastAsiaTheme="minorEastAsia"/>
        </w:rPr>
        <w:t xml:space="preserve">The resulting plot can be found in Supplementary Materials.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9"/>
      <w:r>
        <w:t xml:space="preserve">Reconstruction </w:t>
      </w:r>
      <w:r w:rsidR="00920B05">
        <w:t>Statistics</w:t>
      </w:r>
      <w:commentRangeEnd w:id="9"/>
      <w:r w:rsidR="008270DA">
        <w:rPr>
          <w:rStyle w:val="CommentReference"/>
          <w:rFonts w:asciiTheme="minorHAnsi" w:eastAsiaTheme="minorHAnsi" w:hAnsiTheme="minorHAnsi" w:cstheme="minorBidi"/>
          <w:b w:val="0"/>
          <w:bCs w:val="0"/>
          <w:color w:val="auto"/>
        </w:rPr>
        <w:commentReference w:id="9"/>
      </w:r>
    </w:p>
    <w:p w14:paraId="180FA53C" w14:textId="5E45910D" w:rsidR="00650EC2" w:rsidRDefault="00920B05" w:rsidP="004F28CF">
      <w:pPr>
        <w:spacing w:line="480" w:lineRule="auto"/>
      </w:pPr>
      <w:r>
        <w:t xml:space="preserve">The basic statistics for </w:t>
      </w:r>
      <w:r w:rsidR="0026382C">
        <w:t>iMR5</w:t>
      </w:r>
      <w:r w:rsidR="0026382C">
        <w:t>39</w:t>
      </w:r>
      <w:r w:rsidR="0026382C">
        <w:t xml:space="preserve"> </w:t>
      </w:r>
      <w:r>
        <w:t>are dis</w:t>
      </w:r>
      <w:r w:rsidR="009D69A7">
        <w:t xml:space="preserve">played in Table 1 compared to </w:t>
      </w:r>
      <w:r>
        <w:t>iMM518, the previously published</w:t>
      </w:r>
      <w:r w:rsidR="009D69A7">
        <w:t xml:space="preserve"> genome-scale metabolic</w:t>
      </w:r>
      <w:r>
        <w:t xml:space="preserve"> </w:t>
      </w:r>
      <w:r w:rsidR="009C1D8D">
        <w:t>reconstruction</w:t>
      </w:r>
      <w:r w:rsidR="003730CF">
        <w:t xml:space="preserve"> for </w:t>
      </w:r>
      <w:r w:rsidR="003730CF">
        <w:rPr>
          <w:i/>
        </w:rPr>
        <w:t>M. maripaludis</w:t>
      </w:r>
      <w:r>
        <w:t xml:space="preserve"> </w:t>
      </w:r>
      <w:r>
        <w:fldChar w:fldCharType="begin"/>
      </w:r>
      <w:r w:rsidR="0026382C">
        <w:instrText xml:space="preserve"> ADDIN ZOTERO_ITEM CSL_CITATION {"citationID":"memdrc53b","properties":{"formattedCitation":"(15)","plainCitation":"(15)"},"citationItems":[{"id":15,"uris":["http://zotero.org/users/2565720/items/WKTSDSE2"],"uri":["http://zotero.org/users/2565720/items/WKTSDSE2"],"itemData":{"id":15,"type":"article-journal","title":"A genome-scale metabolic model of Methanococcus maripaludis S2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fldChar w:fldCharType="separate"/>
      </w:r>
      <w:r w:rsidR="0026382C" w:rsidRPr="0026382C">
        <w:rPr>
          <w:rFonts w:cs="Times New Roman"/>
        </w:rPr>
        <w:t>(15)</w:t>
      </w:r>
      <w:r>
        <w:fldChar w:fldCharType="end"/>
      </w:r>
      <w:r>
        <w:t xml:space="preserve">. Although our </w:t>
      </w:r>
      <w:r w:rsidR="009C1D8D">
        <w:t>reconstruction</w:t>
      </w:r>
      <w:r>
        <w:t xml:space="preserve"> was generated independently of the iMM518 </w:t>
      </w:r>
      <w:r w:rsidR="009C1D8D">
        <w:t>reconstruction</w:t>
      </w:r>
      <w:r>
        <w:t xml:space="preserve">, many of the differences in models represent an expansion of </w:t>
      </w:r>
      <w:r w:rsidR="009C1D8D">
        <w:t>the reaction network</w:t>
      </w:r>
      <w:r>
        <w:t xml:space="preserve"> with regard to gene coverage and biochemistry. We slightly increased gene coverage by 26 genes, but because </w:t>
      </w:r>
      <w:r w:rsidR="0026382C">
        <w:t>iMR5</w:t>
      </w:r>
      <w:r w:rsidR="0026382C">
        <w:t>39</w:t>
      </w:r>
      <w:r w:rsidR="0026382C">
        <w:t xml:space="preserve"> </w:t>
      </w:r>
      <w:r>
        <w:t xml:space="preserve">was not built directly from the previous </w:t>
      </w:r>
      <w:r w:rsidR="009C1D8D">
        <w:t>reconstruction</w:t>
      </w:r>
      <w:r w:rsidR="00091F35">
        <w:t xml:space="preserve"> and shares only 434 of its</w:t>
      </w:r>
      <w:r>
        <w:t xml:space="preserve"> genes, we added 110 novel genes to our </w:t>
      </w:r>
      <w:r w:rsidR="009C1D8D">
        <w:t>reconstruction</w:t>
      </w:r>
      <w:r>
        <w:t xml:space="preserve"> and exclude</w:t>
      </w:r>
      <w:r w:rsidR="003730CF">
        <w:t>d</w:t>
      </w:r>
      <w:r>
        <w:t xml:space="preserve"> 84 genes for which we did not find sufficient literature evidence. </w:t>
      </w:r>
      <w:r w:rsidR="00091F35">
        <w:t xml:space="preserve">Despite a relatively modest increase in gene coverage, our </w:t>
      </w:r>
      <w:r w:rsidR="009C1D8D">
        <w:t>network</w:t>
      </w:r>
      <w:r w:rsidR="00091F35">
        <w:t xml:space="preserve"> contains over 100 more gene-associated reactions and, as a result, over 90% of the internal reactions in our </w:t>
      </w:r>
      <w:r w:rsidR="009C1D8D">
        <w:t>reconstruction</w:t>
      </w:r>
      <w:r w:rsidR="00091F35">
        <w:t xml:space="preserve"> are associated with at least one gene. We suspect that a major reason for our increase in 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3730CF">
        <w:t>primarily</w:t>
      </w:r>
      <w:r w:rsidR="00091F35">
        <w:t xml:space="preserve"> on biochemical knowledge from literature sources, particularly regarding recently-elucidated biosynthesis pathways that were not available </w:t>
      </w:r>
      <w:r w:rsidR="00091F35">
        <w:lastRenderedPageBreak/>
        <w:t xml:space="preserve">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091F35">
        <w:t xml:space="preserve">. </w:t>
      </w:r>
    </w:p>
    <w:p w14:paraId="2B42BB27" w14:textId="4381ACF4" w:rsidR="00650EC2" w:rsidRDefault="00650EC2" w:rsidP="007A2129">
      <w:pPr>
        <w:spacing w:line="480" w:lineRule="auto"/>
      </w:pPr>
      <w:r>
        <w:t xml:space="preserve">Notably, </w:t>
      </w:r>
      <w:r w:rsidR="004F28CF">
        <w:t xml:space="preserve">when compared to iMM518 </w:t>
      </w:r>
      <w:r>
        <w:t xml:space="preserve">our </w:t>
      </w:r>
      <w:r w:rsidR="009C1D8D">
        <w:t>reconstruction</w:t>
      </w:r>
      <w:r>
        <w:t xml:space="preserve"> has</w:t>
      </w:r>
      <w:r w:rsidR="009C1D8D">
        <w:t xml:space="preserve"> 75 more internal reactions and</w:t>
      </w:r>
      <w:r>
        <w:t xml:space="preserve"> </w:t>
      </w:r>
      <w:r w:rsidR="004F28CF">
        <w:t>over</w:t>
      </w:r>
      <w:r>
        <w:t xml:space="preserve"> 100 more</w:t>
      </w:r>
      <w:r w:rsidR="004F28CF">
        <w:t xml:space="preserve"> of both</w:t>
      </w:r>
      <w:r>
        <w:t xml:space="preserve"> internal metabolites and dead-end metabolites that cannot be synthesized or consumed. </w:t>
      </w:r>
      <w:r w:rsidR="009C1D8D">
        <w:t>Thus, although our reconstruction contains more metabolites and reactions, the size of the mathematical model generated by removing these dead ends is comparable to the previous model. T</w:t>
      </w:r>
      <w:r>
        <w:t xml:space="preserve">hese metabolites and their reactions </w:t>
      </w:r>
      <w:r w:rsidR="009C1D8D">
        <w:t>may</w:t>
      </w:r>
      <w:r>
        <w:t xml:space="preserve"> not</w:t>
      </w:r>
      <w:r w:rsidR="009C1D8D">
        <w:t xml:space="preserve"> be</w:t>
      </w:r>
      <w:r>
        <w:t xml:space="preserve"> part of our </w:t>
      </w:r>
      <w:r w:rsidR="003730CF">
        <w:t>simulatable</w:t>
      </w:r>
      <w:r>
        <w:t xml:space="preserve"> model, </w:t>
      </w:r>
      <w:r w:rsidR="009C1D8D">
        <w:t xml:space="preserve">but </w:t>
      </w:r>
      <w:r>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t xml:space="preserve">. Thus, we have evidence that each of </w:t>
      </w:r>
      <w:r w:rsidR="009C1D8D">
        <w:t>these reactions and the involved</w:t>
      </w:r>
      <w:r>
        <w:t xml:space="preserve"> metabolites should be involved in metabolism, but we have not yet elucidated </w:t>
      </w:r>
      <w:r w:rsidR="009C1D8D">
        <w:t>full</w:t>
      </w:r>
      <w:r>
        <w:t xml:space="preserve"> synthesis or consumption pathways. They represent excellent candidates for further exploration of </w:t>
      </w:r>
      <w:r w:rsidRPr="009C1D8D">
        <w:rPr>
          <w:i/>
        </w:rPr>
        <w:t>M</w:t>
      </w:r>
      <w:r w:rsidR="009C1D8D">
        <w:rPr>
          <w:i/>
        </w:rPr>
        <w:t>. maripaludis</w:t>
      </w:r>
      <w:r>
        <w:t xml:space="preserve"> metabolism, particularly as this </w:t>
      </w:r>
      <w:r w:rsidR="009C1D8D">
        <w:t>reconstruction</w:t>
      </w:r>
      <w:r>
        <w:t xml:space="preserve"> is updated and expanded in the future. </w:t>
      </w:r>
    </w:p>
    <w:p w14:paraId="0116A5B6" w14:textId="6195AE7D" w:rsidR="00516D83" w:rsidRDefault="00AD0EFB" w:rsidP="007A2129">
      <w:pPr>
        <w:spacing w:line="480" w:lineRule="auto"/>
      </w:pPr>
      <w:r>
        <w:t xml:space="preserve">Conversely, our reconstruction contains 85 internal reactions that lack genes, many of which were added during the automated gap filling phase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w:t>
      </w:r>
      <w:r>
        <w:lastRenderedPageBreak/>
        <w:t xml:space="preserve">on information from biochemical literature. These are distinct from, for example, the 11 reactions </w:t>
      </w:r>
      <w:r w:rsidR="00516D83">
        <w:t>encompassed by “Vitamin and Cofactor Synthesis” that were all added to fill biosynthesis gaps but have no supporting literature evidence. In total, of the 85 reactions lacking genes 46 (54%) are gap</w:t>
      </w:r>
      <w:r w:rsidR="00CD3E73">
        <w:t xml:space="preserve"> </w:t>
      </w:r>
      <w:r w:rsidR="00516D83">
        <w:t xml:space="preserve">filling reactions and the remaining 39 (46%) are classified as “hypothetical”, with no known genes currently but with literature evidence pointing to their inclusion in the reconstruction. We expect that as </w:t>
      </w:r>
      <w:r w:rsidR="003730CF">
        <w:t xml:space="preserve">experimental research groups uncover more </w:t>
      </w:r>
      <w:r w:rsidR="00516D83">
        <w:t>biochemical</w:t>
      </w:r>
      <w:r w:rsidR="003730CF">
        <w:t xml:space="preserve"> phenomena, </w:t>
      </w:r>
      <w:r w:rsidR="00516D83">
        <w:t>many reactions in this latter group will become gene-associated whereas the gap</w:t>
      </w:r>
      <w:r w:rsidR="00CD3E73">
        <w:t xml:space="preserve"> </w:t>
      </w:r>
      <w:r w:rsidR="00516D83">
        <w:t xml:space="preserve">filling reactions, much like dead end reactions and metabolites, point us toward areas of metabolism that are poorly understood in our organism and require more in depth investigation.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79E62FB5" w14:textId="64317C2B" w:rsidR="001F7E98" w:rsidRDefault="000F6195" w:rsidP="001F7E98">
      <w:pPr>
        <w:pStyle w:val="Heading2"/>
      </w:pPr>
      <w:r>
        <w:t>Biochemistry</w:t>
      </w:r>
      <w:r w:rsidR="001F7E98">
        <w:t xml:space="preserve"> Improvements</w:t>
      </w:r>
    </w:p>
    <w:p w14:paraId="6917383A" w14:textId="314CBD1B" w:rsidR="00B36C33" w:rsidRDefault="00BF22C1" w:rsidP="007A2129">
      <w:pPr>
        <w:spacing w:line="480" w:lineRule="auto"/>
      </w:pPr>
      <w:r>
        <w:t>It has been often assumed that the</w:t>
      </w:r>
      <w:r w:rsidR="00673E4C">
        <w:t xml:space="preserve"> </w:t>
      </w:r>
      <w:r w:rsidR="00681980">
        <w:t xml:space="preserve">methanogenic pathway is linear with </w:t>
      </w:r>
      <w:r>
        <w:t>two main membrane complexes for generating membrane potential.</w:t>
      </w:r>
      <w:r w:rsidR="00673E4C">
        <w:t xml:space="preserve"> </w:t>
      </w:r>
      <w:r>
        <w:t xml:space="preserve">That is the </w:t>
      </w:r>
      <w:proofErr w:type="spellStart"/>
      <w:r>
        <w:t>Mtr</w:t>
      </w:r>
      <w:proofErr w:type="spellEnd"/>
      <w:r>
        <w:t xml:space="preserve"> and the heterodisulfide complex (</w:t>
      </w:r>
      <w:proofErr w:type="spellStart"/>
      <w:r>
        <w:t>HdrDE</w:t>
      </w:r>
      <w:proofErr w:type="spellEnd"/>
      <w:r>
        <w:t>).</w:t>
      </w:r>
      <w:r w:rsidR="00673E4C">
        <w:t xml:space="preserve"> </w:t>
      </w:r>
      <w:r>
        <w:t xml:space="preserve"> </w:t>
      </w:r>
      <w:r w:rsidR="003C13B2">
        <w:t>W</w:t>
      </w:r>
      <w:r w:rsidR="00897640">
        <w:t xml:space="preserve">ithout the membrane bound type heterodisulfide reductase of methylotrophic methanogens, </w:t>
      </w:r>
      <w:r w:rsidR="00A47448" w:rsidRPr="00A47448">
        <w:rPr>
          <w:i/>
        </w:rPr>
        <w:t>M. maripaludis</w:t>
      </w:r>
      <w:r w:rsidR="00897640">
        <w:rPr>
          <w:i/>
        </w:rPr>
        <w:t xml:space="preserve"> </w:t>
      </w:r>
      <w:r w:rsidR="00897640">
        <w:t>lacks one</w:t>
      </w:r>
      <w:r w:rsidR="00D063E5">
        <w:t xml:space="preserve"> critical</w:t>
      </w:r>
      <w:r w:rsidR="00897640">
        <w:t xml:space="preserve"> energetic coupling site </w:t>
      </w:r>
      <w:r>
        <w:t xml:space="preserve">to generate energy for </w:t>
      </w:r>
      <w:r>
        <w:lastRenderedPageBreak/>
        <w:t xml:space="preserve">growth. </w:t>
      </w:r>
      <w:r w:rsidR="003C13B2">
        <w:t>However</w:t>
      </w:r>
      <w:r w:rsidR="00E83121">
        <w:t xml:space="preserve">, it has a cytoplasmic heterodisulfide </w:t>
      </w:r>
      <w:r w:rsidR="003C13B2">
        <w:t xml:space="preserve">reductase </w:t>
      </w:r>
      <w:r w:rsidR="00E83121">
        <w:t>that conserves energy by an increasingly recognized form of energy conservation in strict anaerobes involving electron bifurcation (</w:t>
      </w:r>
      <w:r w:rsidR="00E83121" w:rsidRPr="008270DA">
        <w:rPr>
          <w:highlight w:val="yellow"/>
        </w:rPr>
        <w:t>refs</w:t>
      </w:r>
      <w:r w:rsidR="00E83121">
        <w:t xml:space="preserve">). </w:t>
      </w:r>
      <w:r w:rsidR="003F2775">
        <w:t>As described above,</w:t>
      </w:r>
      <w:r w:rsidR="003C13B2">
        <w:t xml:space="preserve"> this links the last step of </w:t>
      </w:r>
      <w:proofErr w:type="spellStart"/>
      <w:r w:rsidR="003C13B2">
        <w:t>methanogensis</w:t>
      </w:r>
      <w:proofErr w:type="spellEnd"/>
      <w:r w:rsidR="003C13B2">
        <w:t xml:space="preserve"> to the first step by </w:t>
      </w:r>
      <w:proofErr w:type="spellStart"/>
      <w:r w:rsidR="003C13B2">
        <w:t>exergonically</w:t>
      </w:r>
      <w:proofErr w:type="spellEnd"/>
      <w:r w:rsidR="003C13B2">
        <w:t xml:space="preserve"> driving the endergonic reduction of the 1</w:t>
      </w:r>
      <w:r w:rsidR="003C13B2" w:rsidRPr="002607EE">
        <w:rPr>
          <w:vertAlign w:val="superscript"/>
        </w:rPr>
        <w:t>st</w:t>
      </w:r>
      <w:r w:rsidR="003C13B2">
        <w:t xml:space="preserve"> step </w:t>
      </w:r>
      <w:r w:rsidR="00292115">
        <w:t>resulting in a circular pathway (</w:t>
      </w:r>
      <w:r w:rsidR="00292115" w:rsidRPr="008270DA">
        <w:rPr>
          <w:highlight w:val="yellow"/>
        </w:rPr>
        <w:t>ref</w:t>
      </w:r>
      <w:r w:rsidR="00292115">
        <w:t>).</w:t>
      </w:r>
      <w:r w:rsidR="00673E4C">
        <w:t xml:space="preserve"> </w:t>
      </w:r>
      <w:r w:rsidR="00292115">
        <w:t xml:space="preserve">This is noteworthy because the assumption of a linear pathway in </w:t>
      </w:r>
      <w:r w:rsidR="00292115">
        <w:rPr>
          <w:i/>
        </w:rPr>
        <w:t>M. maripaludis</w:t>
      </w:r>
      <w:r w:rsidR="00292115">
        <w:t xml:space="preserve"> without accounting for electron bifurcation can affect the downstream predictions in the metabolic model.</w:t>
      </w:r>
      <w:r w:rsidR="001F7E98">
        <w:t xml:space="preserve"> Because it is a relatively novel mechanism of energy conservation, this heterodisulfide reduction step was not part of our annotation database and thus was not included in the automated first reconstruction draft. Rather, the default mechanism of energy conservation matched methy</w:t>
      </w:r>
      <w:r w:rsidR="00230593">
        <w:t>l</w:t>
      </w:r>
      <w:r w:rsidR="001F7E98">
        <w:t xml:space="preserve">otrophic methanogens and utilized methanophenazine, an electron carrier known to be absent from </w:t>
      </w:r>
      <w:r w:rsidR="001F7E98">
        <w:rPr>
          <w:i/>
        </w:rPr>
        <w:t>M. maripaludis</w:t>
      </w:r>
      <w:r w:rsidR="001F7E98">
        <w:t xml:space="preserve"> and other hydrogenotrophic methanogens. We replaced the methylotrophic pathway with the correct electron bifurcation pathway, </w:t>
      </w:r>
      <w:r w:rsidR="000F6195">
        <w:t>linking</w:t>
      </w:r>
      <w:r w:rsidR="001F7E98">
        <w:t xml:space="preserve"> heterodisulfide reduction </w:t>
      </w:r>
      <w:r w:rsidR="000F6195">
        <w:t>with electrons from H</w:t>
      </w:r>
      <w:r w:rsidR="000F6195" w:rsidRPr="000F6195">
        <w:rPr>
          <w:vertAlign w:val="subscript"/>
        </w:rPr>
        <w:t>2</w:t>
      </w:r>
      <w:r w:rsidR="000F6195">
        <w:t xml:space="preserve"> </w:t>
      </w:r>
      <w:r w:rsidR="001F7E98">
        <w:t xml:space="preserve">to </w:t>
      </w:r>
      <w:r w:rsidR="000F6195">
        <w:t>carbon dioxide reduction</w:t>
      </w:r>
      <w:r w:rsidR="00B36C33">
        <w:t xml:space="preserve"> via reduced ferredoxin.</w:t>
      </w:r>
      <w:r w:rsidR="00D547AF">
        <w:t xml:space="preserve"> This incident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w:t>
      </w:r>
      <w:r w:rsidR="003730CF">
        <w:t>maximize consistency</w:t>
      </w:r>
      <w:r w:rsidR="00D547AF">
        <w:t xml:space="preserve"> of the reconstruction </w:t>
      </w:r>
      <w:r w:rsidR="003730CF">
        <w:t xml:space="preserve">with </w:t>
      </w:r>
      <w:r w:rsidR="00D547AF">
        <w:t>experimentally-verified pathways.</w:t>
      </w:r>
    </w:p>
    <w:p w14:paraId="6B3530BA" w14:textId="52F91D80" w:rsidR="00AF3DA5" w:rsidRDefault="000F6195" w:rsidP="007A2129">
      <w:pPr>
        <w:spacing w:line="480" w:lineRule="auto"/>
      </w:pPr>
      <w:r>
        <w:t>Interestingly,</w:t>
      </w:r>
      <w:r w:rsidR="00DC05CC">
        <w:t xml:space="preserve"> there is evidence that</w:t>
      </w:r>
      <w:r>
        <w:t xml:space="preserve"> </w:t>
      </w:r>
      <w:r>
        <w:rPr>
          <w:i/>
        </w:rPr>
        <w:t xml:space="preserve">M. maripaludis </w:t>
      </w:r>
      <w:r>
        <w:t xml:space="preserve">uses multiple forms of ferredoxin as electron carriers </w:t>
      </w:r>
      <w:r w:rsidR="00B36C33">
        <w:t>and may link multiple steps, including electron bifurcation, using specific ferredoxins</w:t>
      </w:r>
      <w:r w:rsidR="00DC05CC">
        <w:t xml:space="preserve"> </w:t>
      </w:r>
      <w:r w:rsidR="00DC05CC">
        <w:fldChar w:fldCharType="begin"/>
      </w:r>
      <w:r w:rsidR="0026382C">
        <w:instrText xml:space="preserve"> ADDIN ZOTERO_ITEM CSL_CITATION {"citationID":"2g2qvo6ckt","properties":{"formattedCitation":"(41)","plainCitation":"(41)"},"citationItems":[{"id":377,"uris":["http://zotero.org/users/2565720/items/V9R7CQTA"],"uri":["http://zotero.org/users/2565720/items/V9R7CQTA"],"itemData":{"id":377,"type":"article-journal","title":"More Than 200 Genes Required for Methane Formation from H2 and CO2 and Energy Conservation Are Present in Methanothermobacter marburgensis and Methanothermobacter thermautotrophicus","container-title":"Archaea","page":"1-23","volume":"2011","source":"CrossRef","DOI":"10.1155/2011/973848","ISSN":"1472-3646,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DC05CC">
        <w:fldChar w:fldCharType="separate"/>
      </w:r>
      <w:r w:rsidR="0026382C" w:rsidRPr="0026382C">
        <w:rPr>
          <w:rFonts w:cs="Times New Roman"/>
        </w:rPr>
        <w:t>(41)</w:t>
      </w:r>
      <w:r w:rsidR="00DC05CC">
        <w:fldChar w:fldCharType="end"/>
      </w:r>
      <w:r w:rsidR="00B36C33">
        <w:t>. Presently, the full extent of this phenomenon is not well understood and requires more experimental investigation. How</w:t>
      </w:r>
      <w:r w:rsidR="007D68E6">
        <w:t>ever, in an effort to represent ferredoxin specificity in our model, we have included a function</w:t>
      </w:r>
      <w:r w:rsidR="00A62FD8">
        <w:t xml:space="preserve"> (see Supplemental Materials)</w:t>
      </w:r>
      <w:r w:rsidR="007D68E6">
        <w:t xml:space="preserve"> that </w:t>
      </w:r>
      <w:r w:rsidR="00A62FD8">
        <w:t>changes</w:t>
      </w:r>
      <w:r w:rsidR="007D68E6">
        <w:t xml:space="preserve"> </w:t>
      </w:r>
      <w:r w:rsidR="00A62FD8">
        <w:t xml:space="preserve">promiscuous </w:t>
      </w:r>
      <w:r w:rsidR="00A62FD8">
        <w:lastRenderedPageBreak/>
        <w:t xml:space="preserve">ferredoxins to </w:t>
      </w:r>
      <w:r w:rsidR="00230593">
        <w:t xml:space="preserve">specific ferredoxins for the </w:t>
      </w:r>
      <w:proofErr w:type="spellStart"/>
      <w:r w:rsidR="00230593">
        <w:t>Eha</w:t>
      </w:r>
      <w:proofErr w:type="spellEnd"/>
      <w:r w:rsidR="00A62FD8">
        <w:t xml:space="preserve"> hydrogenase, heterodisulfide reductase, and </w:t>
      </w:r>
      <w:proofErr w:type="spellStart"/>
      <w:r w:rsidR="00A62FD8">
        <w:t>formylmethanfuran</w:t>
      </w:r>
      <w:proofErr w:type="spellEnd"/>
      <w:r w:rsidR="00A62FD8">
        <w:t xml:space="preserve"> dehydrogenase (carbon dioxide reduction). Using this function, which also provides a specific ferredoxins with the ability to act as promiscuous ferredoxins, tightens the coupling between the aforementioned reactions by restricting them all to one pool of electron carriers and </w:t>
      </w:r>
      <w:r w:rsidR="003F49E1">
        <w:t>allows us to predict</w:t>
      </w:r>
      <w:r w:rsidR="00943D68">
        <w:t xml:space="preserve"> how ferredoxin specificity could change</w:t>
      </w:r>
      <w:r w:rsidR="003F49E1">
        <w:t xml:space="preserve"> possible model flux distributions.</w:t>
      </w:r>
      <w:r w:rsidR="00673E4C">
        <w:t xml:space="preserve"> </w:t>
      </w:r>
    </w:p>
    <w:p w14:paraId="607988A0" w14:textId="2A5FE226"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w:t>
      </w:r>
      <w:proofErr w:type="spellStart"/>
      <w:r>
        <w:t>methanofuran</w:t>
      </w:r>
      <w:proofErr w:type="spellEnd"/>
      <w:r>
        <w:t xml:space="preserve">,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26382C">
        <w:instrText xml:space="preserve"> ADDIN ZOTERO_ITEM CSL_CITATION {"citationID":"kesh5maA","properties":{"formattedCitation":"(5)","plainCitation":"(5)"},"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26382C" w:rsidRPr="0026382C">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6382C">
        <w:instrText xml:space="preserve"> ADDIN ZOTERO_ITEM CSL_CITATION {"citationID":"2i84i863d3","properties":{"formattedCitation":"(42)","plainCitation":"(42)"},"citationItems":[{"id":385,"uris":["http://zotero.org/users/2565720/items/E6HZ3AAE"],"uri":["http://zotero.org/users/2565720/items/E6HZ3AAE"],"itemData":{"id":385,"type":"article-journal","title":"Evidence that Biosynthesis of the Second and Third Sugars of the Archaellin Tetrasaccharide in the Archaeon Methanococcus maripaludis Occurs by the Same Pathway Used by Pseudomonas aeruginosa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6382C" w:rsidRPr="0026382C">
        <w:rPr>
          <w:rFonts w:cs="Times New Roman"/>
        </w:rPr>
        <w:t>(42)</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6382C">
        <w:instrText xml:space="preserve"> ADDIN ZOTERO_ITEM CSL_CITATION {"citationID":"1v1bfrvejb","properties":{"formattedCitation":"(43)","plainCitation":"(43)"},"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6382C" w:rsidRPr="0026382C">
        <w:rPr>
          <w:rFonts w:cs="Times New Roman"/>
        </w:rPr>
        <w:t>(43)</w:t>
      </w:r>
      <w:r w:rsidR="00F45312">
        <w:fldChar w:fldCharType="end"/>
      </w:r>
      <w:r w:rsidR="00F45312">
        <w:t xml:space="preserve">. These synthesis pathways, particularly those for the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Although several of these pathways were completely included in the Model SEED database, many reactions were missing and nearly all of the reactions were added manually</w:t>
      </w:r>
      <w:r w:rsidR="00EC4669">
        <w:t xml:space="preserve"> after automated reconstruction. Including these features in our reaction network and biomass definition distinguishes our model by incorporating multiple pathways that differentiate its metabolism from most other organisms.</w:t>
      </w:r>
    </w:p>
    <w:p w14:paraId="3A127E2B" w14:textId="1014FA75"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6382C">
        <w:instrText xml:space="preserve"> ADDIN ZOTERO_ITEM CSL_CITATION {"citationID":"1pmtfiqdui","properties":{"formattedCitation":"(44)","plainCitation":"(44)"},"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6382C" w:rsidRPr="0026382C">
        <w:rPr>
          <w:rFonts w:cs="Times New Roman"/>
        </w:rPr>
        <w:t>(44)</w:t>
      </w:r>
      <w:r w:rsidR="000B4992">
        <w:fldChar w:fldCharType="end"/>
      </w:r>
      <w:r w:rsidR="006B0C00">
        <w:t xml:space="preserve">. </w:t>
      </w:r>
      <w:r w:rsidR="000B4992">
        <w:t>However, b</w:t>
      </w:r>
      <w:r>
        <w:t xml:space="preserve">ecause sulfate is the default sulfur source for </w:t>
      </w:r>
      <w:r w:rsidR="008E0E07">
        <w:t xml:space="preserve">most microorganisms, our initial reconstruction </w:t>
      </w:r>
      <w:r w:rsidR="008E0E07">
        <w:lastRenderedPageBreak/>
        <w:t xml:space="preserve">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26382C">
        <w:instrText xml:space="preserve"> ADDIN ZOTERO_ITEM CSL_CITATION {"citationID":"b0qbtb0ku","properties":{"formattedCitation":"(16)","plainCitation":"(16)"},"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26382C" w:rsidRPr="0026382C">
        <w:rPr>
          <w:rFonts w:cs="Times New Roman"/>
        </w:rPr>
        <w:t>(16)</w:t>
      </w:r>
      <w:r w:rsidR="006B0C00">
        <w:fldChar w:fldCharType="end"/>
      </w:r>
      <w:r w:rsidR="008E0E07">
        <w:t xml:space="preserve">. Taken together with additional coenzyme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in a team of experienced metabolic modelers and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5937D85C" w14:textId="3B778220" w:rsidR="00C82E52" w:rsidRDefault="001F417F" w:rsidP="007A2129">
      <w:pPr>
        <w:spacing w:line="480" w:lineRule="auto"/>
      </w:pPr>
      <w:r>
        <w:t>Evaluating the metabolic network reconstruction by qualitatively comparing it to known biochemical phenomena is a useful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 our comparison was limited to two conditions: H</w:t>
      </w:r>
      <w:r w:rsidR="00650EC2" w:rsidRPr="001F417F">
        <w:rPr>
          <w:vertAlign w:val="subscript"/>
        </w:rPr>
        <w:t>2</w:t>
      </w:r>
      <w:r w:rsidR="00650EC2">
        <w:t xml:space="preserve">-limiting and formate-limiting. </w:t>
      </w:r>
      <w:r>
        <w:t>Previous work yielded Y</w:t>
      </w:r>
      <w:r w:rsidRPr="001F417F">
        <w:rPr>
          <w:vertAlign w:val="subscript"/>
        </w:rPr>
        <w:t>CH4</w:t>
      </w:r>
      <w:r>
        <w:t xml:space="preserve"> (grams [cell mass] per mole of CH</w:t>
      </w:r>
      <w:r w:rsidRPr="001F417F">
        <w:rPr>
          <w:vertAlign w:val="subscript"/>
        </w:rPr>
        <w:t>4</w:t>
      </w:r>
      <w:r>
        <w:t xml:space="preserve"> produced) values of 2.86 </w:t>
      </w:r>
      <w:r>
        <w:rPr>
          <w:rFonts w:cs="Times New Roman"/>
        </w:rPr>
        <w:t>±</w:t>
      </w:r>
      <w:r>
        <w:t xml:space="preserve"> 0.58 for H</w:t>
      </w:r>
      <w:r w:rsidRPr="001F417F">
        <w:rPr>
          <w:vertAlign w:val="subscript"/>
        </w:rPr>
        <w:t>2</w:t>
      </w:r>
      <w:r>
        <w:t xml:space="preserve"> limitation and 2.31 </w:t>
      </w:r>
      <w:r>
        <w:rPr>
          <w:rFonts w:cs="Times New Roman"/>
        </w:rPr>
        <w:t>±</w:t>
      </w:r>
      <w:r>
        <w:t xml:space="preserve"> 0.58 for formate limitation </w:t>
      </w:r>
      <w:r>
        <w:fldChar w:fldCharType="begin"/>
      </w:r>
      <w:r w:rsidR="0026382C">
        <w:instrText xml:space="preserve"> ADDIN ZOTERO_ITEM CSL_CITATION {"citationID":"vqfbkr6og","properties":{"formattedCitation":"(45)","plainCitation":"(45)"},"citationItems":[{"id":73,"uris":["http://zotero.org/users/2565720/items/T5C439F9"],"uri":["http://zotero.org/users/2565720/items/T5C439F9"],"itemData":{"id":73,"type":"article-journal","title":"Effects of H2 and Formate on Growth Yield and Regulation of Methanogenesis in Methanococcus maripaludis","container-title":"Journal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fldChar w:fldCharType="separate"/>
      </w:r>
      <w:r w:rsidR="0026382C" w:rsidRPr="0026382C">
        <w:rPr>
          <w:rFonts w:cs="Times New Roman"/>
        </w:rPr>
        <w:t>(45)</w:t>
      </w:r>
      <w:r>
        <w:fldChar w:fldCharType="end"/>
      </w:r>
      <w:r>
        <w:t xml:space="preserve">. </w:t>
      </w:r>
      <w:r w:rsidR="006A723F">
        <w:t xml:space="preserve">These experimental yields were </w:t>
      </w:r>
      <w:r w:rsidR="00C82E52">
        <w:t xml:space="preserve">based on </w:t>
      </w:r>
      <w:r w:rsidR="006A723F">
        <w:t xml:space="preserve">a previously-reported </w:t>
      </w:r>
      <w:r w:rsidR="00C82E52">
        <w:t xml:space="preserve">conversion factor </w:t>
      </w:r>
      <w:r w:rsidR="006A723F">
        <w:t>b</w:t>
      </w:r>
      <w:r w:rsidR="00C82E52">
        <w:t xml:space="preserve">etween </w:t>
      </w:r>
      <w:r w:rsidR="00650EC2">
        <w:t xml:space="preserve">optical density </w:t>
      </w:r>
      <w:r w:rsidR="00C82E52">
        <w:t>and dry cell weight</w:t>
      </w:r>
      <w:r w:rsidR="006A723F">
        <w:t xml:space="preserve"> with A</w:t>
      </w:r>
      <w:r w:rsidR="006A723F" w:rsidRPr="006A723F">
        <w:rPr>
          <w:vertAlign w:val="subscript"/>
        </w:rPr>
        <w:t>600</w:t>
      </w:r>
      <w:r w:rsidR="006A723F">
        <w:t xml:space="preserve"> of 1 corresponding to </w:t>
      </w:r>
      <w:r w:rsidR="006A723F">
        <w:lastRenderedPageBreak/>
        <w:t>0.34 mg(dry weight)</w:t>
      </w:r>
      <w:r w:rsidR="006A723F">
        <w:rPr>
          <w:rFonts w:cs="Times New Roman"/>
        </w:rPr>
        <w:t>∙</w:t>
      </w:r>
      <w:r w:rsidR="006A723F">
        <w:t>ml</w:t>
      </w:r>
      <w:r w:rsidR="006A723F" w:rsidRPr="006A723F">
        <w:rPr>
          <w:vertAlign w:val="superscript"/>
        </w:rPr>
        <w:t>-1</w:t>
      </w:r>
      <w:r w:rsidR="00E3127F">
        <w:t xml:space="preserve"> </w:t>
      </w:r>
      <w:r w:rsidR="00E3127F">
        <w:fldChar w:fldCharType="begin"/>
      </w:r>
      <w:r w:rsidR="0026382C">
        <w:instrText xml:space="preserve"> ADDIN ZOTERO_ITEM CSL_CITATION {"citationID":"asci2795q","properties":{"formattedCitation":"(33)","plainCitation":"(33)"},"citationItems":[{"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E3127F">
        <w:fldChar w:fldCharType="separate"/>
      </w:r>
      <w:r w:rsidR="0026382C" w:rsidRPr="0026382C">
        <w:rPr>
          <w:rFonts w:cs="Times New Roman"/>
        </w:rPr>
        <w:t>(33)</w:t>
      </w:r>
      <w:r w:rsidR="00E3127F">
        <w:fldChar w:fldCharType="end"/>
      </w:r>
      <w:r w:rsidR="00E3127F">
        <w:t>.</w:t>
      </w:r>
      <w:r w:rsidR="00C82E52">
        <w:t xml:space="preserve"> </w:t>
      </w:r>
      <w:commentRangeStart w:id="10"/>
      <w:r w:rsidR="005E58A9">
        <w:t>We were unsure of the accuracy of this value and t</w:t>
      </w:r>
      <w:r w:rsidR="00C82E52">
        <w:t>o mitigate our concerns</w:t>
      </w:r>
      <w:commentRangeEnd w:id="10"/>
      <w:r w:rsidR="005E58A9">
        <w:rPr>
          <w:rStyle w:val="CommentReference"/>
          <w:rFonts w:asciiTheme="minorHAnsi" w:hAnsiTheme="minorHAnsi"/>
        </w:rPr>
        <w:commentReference w:id="10"/>
      </w:r>
      <w:r w:rsidR="00C82E52">
        <w:t>, we re-measured this conversion factor (see Methods)</w:t>
      </w:r>
      <w:r w:rsidR="005E58A9">
        <w:t>.</w:t>
      </w:r>
      <w:r w:rsidR="00C82E52">
        <w:t xml:space="preserve"> </w:t>
      </w:r>
      <w:r w:rsidR="005E58A9">
        <w:t xml:space="preserve">We used our newly-measured </w:t>
      </w:r>
      <w:r w:rsidR="00C82E52">
        <w:t>value of #</w:t>
      </w:r>
      <w:r w:rsidR="00C82E52" w:rsidRPr="008D38C6">
        <w:rPr>
          <w:highlight w:val="magenta"/>
        </w:rPr>
        <w:t>VALUE</w:t>
      </w:r>
      <w:r w:rsidR="005E58A9">
        <w:t xml:space="preserve"> to calculate</w:t>
      </w:r>
      <w:r w:rsidR="00C82E52">
        <w:t xml:space="preserve"> Y</w:t>
      </w:r>
      <w:r w:rsidR="00C82E52" w:rsidRPr="001F417F">
        <w:rPr>
          <w:vertAlign w:val="subscript"/>
        </w:rPr>
        <w:t>CH4</w:t>
      </w:r>
      <w:r w:rsidR="00650EC2">
        <w:t xml:space="preserve"> </w:t>
      </w:r>
      <w:r w:rsidR="00C82E52">
        <w:t xml:space="preserve">values of </w:t>
      </w:r>
      <w:r w:rsidR="00C82E52" w:rsidRPr="00E3127F">
        <w:rPr>
          <w:highlight w:val="magenta"/>
        </w:rPr>
        <w:t xml:space="preserve">2.86 </w:t>
      </w:r>
      <w:r w:rsidR="00C82E52" w:rsidRPr="00E3127F">
        <w:rPr>
          <w:rFonts w:cs="Times New Roman"/>
          <w:highlight w:val="magenta"/>
        </w:rPr>
        <w:t>±</w:t>
      </w:r>
      <w:r w:rsidR="00C82E52" w:rsidRPr="00E3127F">
        <w:rPr>
          <w:highlight w:val="magenta"/>
        </w:rPr>
        <w:t xml:space="preserve"> 0.58</w:t>
      </w:r>
      <w:r w:rsidR="00C82E52">
        <w:t xml:space="preserve"> for H</w:t>
      </w:r>
      <w:r w:rsidR="00C82E52" w:rsidRPr="001F417F">
        <w:rPr>
          <w:vertAlign w:val="subscript"/>
        </w:rPr>
        <w:t>2</w:t>
      </w:r>
      <w:r w:rsidR="00C82E52">
        <w:t xml:space="preserve"> limitation and </w:t>
      </w:r>
      <w:r w:rsidR="00C82E52" w:rsidRPr="00E3127F">
        <w:rPr>
          <w:highlight w:val="magenta"/>
        </w:rPr>
        <w:t xml:space="preserve">2.31 </w:t>
      </w:r>
      <w:r w:rsidR="00C82E52" w:rsidRPr="00E3127F">
        <w:rPr>
          <w:rFonts w:cs="Times New Roman"/>
          <w:highlight w:val="magenta"/>
        </w:rPr>
        <w:t>±</w:t>
      </w:r>
      <w:r w:rsidR="00C82E52" w:rsidRPr="00E3127F">
        <w:rPr>
          <w:highlight w:val="magenta"/>
        </w:rPr>
        <w:t xml:space="preserve"> 0.58</w:t>
      </w:r>
      <w:r w:rsidR="00C82E52">
        <w:t xml:space="preserve"> for formate </w:t>
      </w:r>
      <w:commentRangeStart w:id="11"/>
      <w:r w:rsidR="00C82E52">
        <w:t>limitation</w:t>
      </w:r>
      <w:commentRangeEnd w:id="11"/>
      <w:r w:rsidR="00EC4669">
        <w:rPr>
          <w:rStyle w:val="CommentReference"/>
          <w:rFonts w:asciiTheme="minorHAnsi" w:hAnsiTheme="minorHAnsi"/>
        </w:rPr>
        <w:commentReference w:id="11"/>
      </w:r>
      <w:r w:rsidR="00C82E52">
        <w:t xml:space="preserve">. </w:t>
      </w:r>
    </w:p>
    <w:p w14:paraId="66C45521" w14:textId="141FE1EE" w:rsidR="008D38C6" w:rsidRDefault="00C82E52" w:rsidP="007A2129">
      <w:pPr>
        <w:spacing w:line="480" w:lineRule="auto"/>
      </w:pPr>
      <w:r>
        <w:t xml:space="preserve">Growth yield predictions can also vary considerably in response to model ATP maintenance energies </w:t>
      </w:r>
      <w:r w:rsidR="00CE717D">
        <w:fldChar w:fldCharType="begin"/>
      </w:r>
      <w:r w:rsidR="0026382C">
        <w:instrText xml:space="preserve"> ADDIN ZOTERO_ITEM CSL_CITATION {"citationID":"uin4blve5","properties":{"formattedCitation":"(46)","plainCitation":"(46)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CE717D">
        <w:fldChar w:fldCharType="separate"/>
      </w:r>
      <w:r w:rsidR="0026382C" w:rsidRPr="0026382C">
        <w:rPr>
          <w:rFonts w:cs="Times New Roman"/>
        </w:rPr>
        <w:t>(46)</w:t>
      </w:r>
      <w:r w:rsidR="00CE717D">
        <w:fldChar w:fldCharType="end"/>
      </w:r>
      <w:r>
        <w:t xml:space="preserve">. </w:t>
      </w:r>
      <w:r w:rsidR="00CE717D">
        <w:t xml:space="preserve">Our </w:t>
      </w:r>
      <w:r w:rsidR="008D38C6">
        <w:t xml:space="preserve">default biomass equation obtained through </w:t>
      </w:r>
      <w:proofErr w:type="spellStart"/>
      <w:r w:rsidR="008D38C6">
        <w:t>Kbase</w:t>
      </w:r>
      <w:proofErr w:type="spellEnd"/>
      <w:r w:rsidR="008D38C6">
        <w:t xml:space="preserve"> specified growth associated maintenance (GAM) as 40.11 (</w:t>
      </w:r>
      <w:proofErr w:type="spellStart"/>
      <w:r w:rsidR="008D38C6">
        <w:t>mmol</w:t>
      </w:r>
      <w:proofErr w:type="spellEnd"/>
      <w:r w:rsidR="008D38C6">
        <w:t xml:space="preserve"> per grams [cell mass]) and the first draft model specified no non-growth associated maintenance (NGAM). Though these figures gave what we considered to be reasonable growth yield predictions, we chose to measure GAM and NGAM ourselves with respect to methane production rate (see Methods). Following our growth experiments, we altered these values to #</w:t>
      </w:r>
      <w:r w:rsidR="008D38C6" w:rsidRPr="008D38C6">
        <w:rPr>
          <w:highlight w:val="magenta"/>
        </w:rPr>
        <w:t>VALUE</w:t>
      </w:r>
      <w:r w:rsidR="008D38C6">
        <w:t># and #</w:t>
      </w:r>
      <w:r w:rsidR="008D38C6" w:rsidRPr="008D38C6">
        <w:rPr>
          <w:highlight w:val="magenta"/>
        </w:rPr>
        <w:t>VALUE</w:t>
      </w:r>
      <w:r w:rsidR="008D38C6">
        <w:t># in H</w:t>
      </w:r>
      <w:r w:rsidR="008D38C6" w:rsidRPr="00F846AE">
        <w:rPr>
          <w:vertAlign w:val="subscript"/>
        </w:rPr>
        <w:t>2</w:t>
      </w:r>
      <w:r w:rsidR="008D38C6">
        <w:t>-limiting conditions and #</w:t>
      </w:r>
      <w:r w:rsidR="008D38C6" w:rsidRPr="008D38C6">
        <w:rPr>
          <w:highlight w:val="magenta"/>
        </w:rPr>
        <w:t xml:space="preserve">VALUE </w:t>
      </w:r>
      <w:r w:rsidR="008D38C6">
        <w:t># and #</w:t>
      </w:r>
      <w:r w:rsidR="008D38C6" w:rsidRPr="008D38C6">
        <w:rPr>
          <w:highlight w:val="magenta"/>
        </w:rPr>
        <w:t>VALUE</w:t>
      </w:r>
      <w:r w:rsidR="008D38C6">
        <w:t xml:space="preserve"># in formate-limiting conditions for GAM and NGAM, </w:t>
      </w:r>
      <w:commentRangeStart w:id="12"/>
      <w:r w:rsidR="008D38C6">
        <w:t>respectively</w:t>
      </w:r>
      <w:commentRangeEnd w:id="12"/>
      <w:r w:rsidR="00EC4669">
        <w:rPr>
          <w:rStyle w:val="CommentReference"/>
          <w:rFonts w:asciiTheme="minorHAnsi" w:hAnsiTheme="minorHAnsi"/>
        </w:rPr>
        <w:commentReference w:id="12"/>
      </w:r>
      <w:r w:rsidR="008D38C6">
        <w:t xml:space="preserve">. </w:t>
      </w:r>
    </w:p>
    <w:p w14:paraId="0BEB1A4A" w14:textId="51266E9A" w:rsidR="00650EC2" w:rsidRDefault="008D38C6" w:rsidP="007A2129">
      <w:pPr>
        <w:spacing w:line="480" w:lineRule="auto"/>
      </w:pPr>
      <w:r>
        <w:t xml:space="preserve">Using our recalibrated growth yields and ATP maintenance values, we compared our model’s FBA predictions of maximum growth yields to the experimentally-derived measurements as shown in Figure </w:t>
      </w:r>
      <w:r w:rsidR="009D69A7">
        <w:t>2</w:t>
      </w:r>
      <w:r>
        <w:t xml:space="preserve">. </w:t>
      </w:r>
      <w:commentRangeStart w:id="13"/>
      <w:r>
        <w:t>Both of our computational values agreed closely with the experimental values, falling within the uncertainty range</w:t>
      </w:r>
      <w:r w:rsidR="00435253">
        <w:t xml:space="preserve"> in each case. Though growth yield validation is not an absolute measure of model performance, our model’s ability to closely reproduce experimental results without manual overfitting suggested a high propensity for generating viable growth predictions. This result bodes well for our model’s utility as a predictive tool as we look to use it to generate quantitatively feasible growth hypotheses for novel strain designs. </w:t>
      </w:r>
      <w:commentRangeEnd w:id="13"/>
      <w:r w:rsidR="00435253">
        <w:rPr>
          <w:rStyle w:val="CommentReference"/>
          <w:rFonts w:asciiTheme="minorHAnsi" w:hAnsiTheme="minorHAnsi"/>
        </w:rPr>
        <w:commentReference w:id="13"/>
      </w:r>
    </w:p>
    <w:p w14:paraId="3A8609F4" w14:textId="4CE743BA" w:rsidR="009F4D6C"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w:t>
      </w:r>
      <w:r>
        <w:lastRenderedPageBreak/>
        <w:t xml:space="preserve">relationships that connect genotype to growth phenotype. Thus, comparing model predictions of gene knockout lethality provide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6382C">
        <w:rPr>
          <w:i/>
        </w:rPr>
        <w:instrText xml:space="preserve"> ADDIN ZOTERO_ITEM CSL_CITATION {"citationID":"26th8g5t52","properties":{"formattedCitation":"(47)","plainCitation":"(47)"},"citationItems":[{"id":392,"uris":["http://zotero.org/users/2565720/items/23MX95KI"],"uri":["http://zotero.org/users/2565720/items/23MX95KI"],"itemData":{"id":392,"type":"article-journal","title":"A comprehensive genome-scale reconstruction of Escherichia coli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6382C" w:rsidRPr="0026382C">
        <w:rPr>
          <w:rFonts w:cs="Times New Roman"/>
        </w:rPr>
        <w:t>(47)</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6382C">
        <w:rPr>
          <w:i/>
        </w:rPr>
        <w:instrText xml:space="preserve"> ADDIN ZOTERO_ITEM CSL_CITATION {"citationID":"289b8k3usl","properties":{"formattedCitation":"(48)","plainCitation":"(48)"},"citationItems":[{"id":56,"uris":["http://zotero.org/users/2565720/items/ARVWTIRD"],"uri":["http://zotero.org/users/2565720/items/ARVWTIRD"],"itemData":{"id":56,"type":"article-journal","title":"Genome-scale analysis of gene function in the hydrogenotrophic methanogenic archaeon Methanococcus maripaludis","container-title":"Proceedings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6382C" w:rsidRPr="0026382C">
        <w:rPr>
          <w:rFonts w:cs="Times New Roman"/>
        </w:rPr>
        <w:t>(48)</w:t>
      </w:r>
      <w:r w:rsidR="001E6ABD">
        <w:rPr>
          <w:i/>
        </w:rPr>
        <w:fldChar w:fldCharType="end"/>
      </w:r>
      <w:r w:rsidR="001E6ABD">
        <w:t xml:space="preserve">, </w:t>
      </w:r>
      <w:r w:rsidR="00F42364">
        <w:t xml:space="preserve">but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26382C">
        <w:instrText xml:space="preserve"> ADDIN ZOTERO_ITEM CSL_CITATION {"citationID":"pNaGrqI1","properties":{"formattedCitation":"{\\rtf (31\\uc0\\u8211{}36)}","plainCitation":"(31–36)"},"citationItems":[{"id":358,"uris":["http://zotero.org/users/2565720/items/7SS9Q56S"],"uri":["http://zotero.org/users/2565720/items/7SS9Q56S"],"itemData":{"id":358,"type":"article-journal","title":"Disruption of the Operon Encoding Ehb Hydrogenase Limits Anabolic CO2 Assimilation in the Archaeon Methanococcus maripaludis","container-title":"Journal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Methanococcus maripaludis","container-title":"Applied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Methanococcus maripaludis","container-title":"mBio","page":"e00062-13","volume":"4","issue":"2","source":"mbio.asm.org","abstract":"Hydrogenotrophic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26382C" w:rsidRPr="0026382C">
        <w:rPr>
          <w:rFonts w:cs="Times New Roman"/>
          <w:szCs w:val="24"/>
        </w:rPr>
        <w:t>(31–36)</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31EE0253" w:rsidR="00650EC2" w:rsidRDefault="00F42364" w:rsidP="007A2129">
      <w:pPr>
        <w:spacing w:line="480" w:lineRule="auto"/>
      </w:pPr>
      <w:r>
        <w:t xml:space="preserve">It is also worth noting that all </w:t>
      </w:r>
      <w:r w:rsidR="004D13B8">
        <w:t xml:space="preserve">3 incorrect predictions had regulatory bases. In these cases, knockouts of 5 or 6 hydrogenases are lethal in formate-grown cells with downregulation of the glyceraldehyde-3-phosphate ferredoxin oxidoreductase (GAPOR) cycle. When </w:t>
      </w:r>
      <w:r w:rsidR="009F4D6C">
        <w:t xml:space="preserve">the GAPOR cycle is </w:t>
      </w:r>
      <w:r w:rsidR="004D13B8">
        <w:t>upregulated</w:t>
      </w:r>
      <w:r w:rsidR="009F4D6C">
        <w:t xml:space="preserve"> (as in </w:t>
      </w:r>
      <w:r w:rsidR="009F4D6C">
        <w:rPr>
          <w:rFonts w:cs="Times New Roman"/>
        </w:rPr>
        <w:t>Δ</w:t>
      </w:r>
      <w:r w:rsidR="009F4D6C">
        <w:t>6H2ase</w:t>
      </w:r>
      <w:r w:rsidR="009F4D6C" w:rsidRPr="009F4D6C">
        <w:rPr>
          <w:vertAlign w:val="subscript"/>
        </w:rPr>
        <w:t>supp</w:t>
      </w:r>
      <w:r w:rsidR="009F4D6C">
        <w:t xml:space="preserve"> and </w:t>
      </w:r>
      <w:r w:rsidR="009F4D6C">
        <w:rPr>
          <w:rFonts w:cs="Times New Roman"/>
        </w:rPr>
        <w:t>Δ</w:t>
      </w:r>
      <w:r w:rsidR="009F4D6C">
        <w:t>7H2ase</w:t>
      </w:r>
      <w:r w:rsidR="009F4D6C" w:rsidRPr="009F4D6C">
        <w:rPr>
          <w:vertAlign w:val="subscript"/>
        </w:rPr>
        <w:t>supp</w:t>
      </w:r>
      <w:r w:rsidR="009F4D6C">
        <w:t>)</w:t>
      </w:r>
      <w:r w:rsidR="004D13B8">
        <w:t xml:space="preserve">, </w:t>
      </w:r>
      <w:r w:rsidR="009F4D6C">
        <w:t>it</w:t>
      </w:r>
      <w:r w:rsidR="004D13B8">
        <w:t xml:space="preserve"> provide</w:t>
      </w:r>
      <w:r w:rsidR="009F4D6C">
        <w:t>s</w:t>
      </w:r>
      <w:r w:rsidR="004D13B8">
        <w:t xml:space="preserve"> anaplerotic electrons </w:t>
      </w:r>
      <w:r w:rsidR="009F4D6C">
        <w:t>that</w:t>
      </w:r>
      <w:r w:rsidR="004D13B8">
        <w:t xml:space="preserve"> </w:t>
      </w:r>
      <w:r w:rsidR="009F4D6C">
        <w:t xml:space="preserve">allow cell growth in formate media, even when missing </w:t>
      </w:r>
      <w:r w:rsidR="004D13B8">
        <w:t xml:space="preserve">up to 7 hydrogenases. </w:t>
      </w:r>
      <w:r w:rsidR="009F4D6C">
        <w:t xml:space="preserve">Upregulation of </w:t>
      </w:r>
      <w:r w:rsidR="009F4D6C">
        <w:lastRenderedPageBreak/>
        <w:t>the GAPOR cycle is a regulatory difference, and we have chosen to leave the cycle upregulated as a default to allow for a richer spectrum of possible flux distributions. Thus, although our default model does not predict knockout growth phenotypes with 100% accuracy, it can easily be tuned to reflect regulatory differences.</w:t>
      </w:r>
      <w:r w:rsidR="00650EC2">
        <w:t xml:space="preserve"> </w:t>
      </w:r>
    </w:p>
    <w:p w14:paraId="5C3276FB" w14:textId="77777777" w:rsidR="00992E1B" w:rsidRDefault="00992E1B" w:rsidP="00992E1B">
      <w:pPr>
        <w:pStyle w:val="Heading2"/>
      </w:pPr>
      <w:r>
        <w:t>Thermodynamic Calculations</w:t>
      </w:r>
    </w:p>
    <w:p w14:paraId="328C7F12" w14:textId="6B941544" w:rsidR="006D6FE3" w:rsidRDefault="00992E1B" w:rsidP="00992E1B">
      <w:pPr>
        <w:spacing w:line="480" w:lineRule="auto"/>
      </w:pPr>
      <w:r>
        <w:t xml:space="preserve">Free energy plays a key role in biochemistry as all biological systems must have a sufficiently low overall free energy to support </w:t>
      </w:r>
      <w:commentRangeStart w:id="14"/>
      <w:r>
        <w:t>growth</w:t>
      </w:r>
      <w:commentRangeEnd w:id="14"/>
      <w:r w:rsidR="005C589C">
        <w:rPr>
          <w:rStyle w:val="CommentReference"/>
          <w:rFonts w:asciiTheme="minorHAnsi" w:hAnsiTheme="minorHAnsi"/>
        </w:rPr>
        <w:commentReference w:id="14"/>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26382C">
        <w:instrText xml:space="preserve"> ADDIN ZOTERO_ITEM CSL_CITATION {"citationID":"2p3t5qv1lr","properties":{"formattedCitation":"(20)","plainCitation":"(20)"},"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26382C" w:rsidRPr="0026382C">
        <w:rPr>
          <w:rFonts w:cs="Times New Roman"/>
        </w:rPr>
        <w:t>(20)</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26382C">
        <w:instrText xml:space="preserve"> ADDIN ZOTERO_ITEM CSL_CITATION {"citationID":"f23h5d5rc","properties":{"formattedCitation":"(21)","plainCitation":"(21)"},"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26382C" w:rsidRPr="0026382C">
        <w:rPr>
          <w:rFonts w:cs="Times New Roman"/>
        </w:rPr>
        <w:t>(21)</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5"/>
      <w:r w:rsidR="006D6FE3">
        <w:t>itself</w:t>
      </w:r>
      <w:commentRangeEnd w:id="15"/>
      <w:r w:rsidR="00967F47">
        <w:rPr>
          <w:rStyle w:val="CommentReference"/>
          <w:rFonts w:asciiTheme="minorHAnsi" w:hAnsiTheme="minorHAnsi"/>
        </w:rPr>
        <w:commentReference w:id="15"/>
      </w:r>
      <w:r w:rsidR="006D6FE3">
        <w:t xml:space="preserve">. </w:t>
      </w:r>
    </w:p>
    <w:p w14:paraId="42919EC9" w14:textId="3B8EF3AA"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w:t>
      </w:r>
      <w:r>
        <w:lastRenderedPageBreak/>
        <w:t xml:space="preserve">thermodynamic limit to support growth </w:t>
      </w:r>
      <w:r>
        <w:fldChar w:fldCharType="begin"/>
      </w:r>
      <w:r w:rsidR="0026382C">
        <w:instrText xml:space="preserve"> ADDIN ZOTERO_ITEM CSL_CITATION {"citationID":"1dpvgoc3al","properties":{"formattedCitation":"(19)","plainCitation":"(19)"},"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26382C" w:rsidRPr="0026382C">
        <w:rPr>
          <w:rFonts w:cs="Times New Roman"/>
        </w:rPr>
        <w:t>(19)</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21105EDF" w:rsidR="00B36C33" w:rsidRDefault="00603980" w:rsidP="00B36C33">
      <w:pPr>
        <w:pStyle w:val="Heading2"/>
      </w:pPr>
      <w:r>
        <w:t>Reconstruction and Model</w:t>
      </w:r>
      <w:r w:rsidR="00B36C33">
        <w:t xml:space="preserve"> </w:t>
      </w:r>
      <w:commentRangeStart w:id="16"/>
      <w:r w:rsidR="00B36C33">
        <w:t>Distribution</w:t>
      </w:r>
      <w:commentRangeEnd w:id="16"/>
      <w:r w:rsidR="00967F47">
        <w:rPr>
          <w:rStyle w:val="CommentReference"/>
          <w:rFonts w:asciiTheme="minorHAnsi" w:eastAsiaTheme="minorHAnsi" w:hAnsiTheme="minorHAnsi" w:cstheme="minorBidi"/>
          <w:b w:val="0"/>
          <w:bCs w:val="0"/>
          <w:color w:val="auto"/>
        </w:rPr>
        <w:commentReference w:id="16"/>
      </w:r>
    </w:p>
    <w:p w14:paraId="3F60C21B" w14:textId="726A34A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26382C">
        <w:instrText xml:space="preserve"> ADDIN ZOTERO_ITEM CSL_CITATION {"citationID":"2q74n3gsc3","properties":{"formattedCitation":"(29)","plainCitation":"(29)"},"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26382C" w:rsidRPr="0026382C">
        <w:rPr>
          <w:rFonts w:cs="Times New Roman"/>
        </w:rPr>
        <w:t>(29)</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but also include crosslinks to KEGG</w:t>
      </w:r>
      <w:r w:rsidR="00322F94">
        <w:t xml:space="preserve"> identifiers </w:t>
      </w:r>
      <w:r w:rsidR="00322F94">
        <w:fldChar w:fldCharType="begin"/>
      </w:r>
      <w:r w:rsidR="0026382C">
        <w:instrText xml:space="preserve"> ADDIN ZOTERO_ITEM CSL_CITATION {"citationID":"1o8214b19b","properties":{"formattedCitation":"(23)","plainCitation":"(23)"},"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26382C" w:rsidRPr="0026382C">
        <w:rPr>
          <w:rFonts w:cs="Times New Roman"/>
        </w:rPr>
        <w:t>(23)</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45ADAB94"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6382C">
        <w:instrText xml:space="preserve"> ADDIN ZOTERO_ITEM CSL_CITATION {"citationID":"mvn2s0n0e","properties":{"formattedCitation":"(49)","plainCitation":"(49)"},"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6382C" w:rsidRPr="0026382C">
        <w:rPr>
          <w:rFonts w:cs="Times New Roman"/>
        </w:rPr>
        <w:t>(49)</w:t>
      </w:r>
      <w:r w:rsidR="00322F94">
        <w:fldChar w:fldCharType="end"/>
      </w:r>
      <w:r w:rsidR="00322F94">
        <w:t xml:space="preserve">; thus, we have included our reaction network in SBML.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w:t>
      </w:r>
      <w:r w:rsidR="00322F94">
        <w:lastRenderedPageBreak/>
        <w:t xml:space="preserve">included our </w:t>
      </w:r>
      <w:r w:rsidR="00967F47">
        <w:t>reconstruction</w:t>
      </w:r>
      <w:r w:rsidR="00322F94">
        <w:t xml:space="preserve"> in MATLAB data structure format and all of our codes for simulating model growth on different 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r>
        <w:t>Discussion</w:t>
      </w:r>
    </w:p>
    <w:p w14:paraId="63E23DC8" w14:textId="6A8A0D78" w:rsidR="00CF4E3A" w:rsidRDefault="00A512C1" w:rsidP="007A2129">
      <w:pPr>
        <w:spacing w:line="480" w:lineRule="auto"/>
      </w:pPr>
      <w:r>
        <w:t xml:space="preserve">Metabolic reconstructions provide us with a computational approach to studying the complexity of genome-scale biochemistry. With </w:t>
      </w:r>
      <w:r w:rsidR="0026382C">
        <w:t>iMR5</w:t>
      </w:r>
      <w:r w:rsidR="0026382C">
        <w:t>39</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7"/>
      <w:r w:rsidR="00CF4E3A">
        <w:t>model</w:t>
      </w:r>
      <w:commentRangeEnd w:id="17"/>
      <w:r w:rsidR="00CF4E3A">
        <w:t xml:space="preserve">. </w:t>
      </w:r>
      <w:r w:rsidR="00CF4E3A">
        <w:rPr>
          <w:rStyle w:val="CommentReference"/>
          <w:rFonts w:asciiTheme="minorHAnsi" w:hAnsiTheme="minorHAnsi"/>
        </w:rPr>
        <w:commentReference w:id="17"/>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lastRenderedPageBreak/>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w:t>
      </w:r>
      <w:r w:rsidR="00CD3A80">
        <w:lastRenderedPageBreak/>
        <w:t>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555BC5D" w14:textId="77777777" w:rsidR="0026382C" w:rsidRPr="0026382C" w:rsidRDefault="00A40676" w:rsidP="0026382C">
      <w:pPr>
        <w:pStyle w:val="Bibliography"/>
        <w:rPr>
          <w:rFonts w:cs="Times New Roman"/>
        </w:rPr>
      </w:pPr>
      <w:r>
        <w:fldChar w:fldCharType="begin"/>
      </w:r>
      <w:r w:rsidR="00C61E65">
        <w:instrText xml:space="preserve"> ADDIN ZOTERO_BIBL {"custom":[]} CSL_BIBLIOGRAPHY </w:instrText>
      </w:r>
      <w:r>
        <w:fldChar w:fldCharType="separate"/>
      </w:r>
      <w:r w:rsidR="0026382C" w:rsidRPr="0026382C">
        <w:rPr>
          <w:rFonts w:cs="Times New Roman"/>
        </w:rPr>
        <w:t xml:space="preserve">1. </w:t>
      </w:r>
      <w:r w:rsidR="0026382C" w:rsidRPr="0026382C">
        <w:rPr>
          <w:rFonts w:cs="Times New Roman"/>
        </w:rPr>
        <w:tab/>
      </w:r>
      <w:r w:rsidR="0026382C" w:rsidRPr="0026382C">
        <w:rPr>
          <w:rFonts w:cs="Times New Roman"/>
          <w:b/>
          <w:bCs/>
        </w:rPr>
        <w:t>Haynes CA</w:t>
      </w:r>
      <w:r w:rsidR="0026382C" w:rsidRPr="0026382C">
        <w:rPr>
          <w:rFonts w:cs="Times New Roman"/>
        </w:rPr>
        <w:t xml:space="preserve">, </w:t>
      </w:r>
      <w:r w:rsidR="0026382C" w:rsidRPr="0026382C">
        <w:rPr>
          <w:rFonts w:cs="Times New Roman"/>
          <w:b/>
          <w:bCs/>
        </w:rPr>
        <w:t>Gonzalez R</w:t>
      </w:r>
      <w:r w:rsidR="0026382C" w:rsidRPr="0026382C">
        <w:rPr>
          <w:rFonts w:cs="Times New Roman"/>
        </w:rPr>
        <w:t xml:space="preserve">. 2014. </w:t>
      </w:r>
      <w:proofErr w:type="gramStart"/>
      <w:r w:rsidR="0026382C" w:rsidRPr="0026382C">
        <w:rPr>
          <w:rFonts w:cs="Times New Roman"/>
        </w:rPr>
        <w:t>Rethinking biological activation of methane and conversion to liquid fuels.</w:t>
      </w:r>
      <w:proofErr w:type="gramEnd"/>
      <w:r w:rsidR="0026382C" w:rsidRPr="0026382C">
        <w:rPr>
          <w:rFonts w:cs="Times New Roman"/>
        </w:rPr>
        <w:t xml:space="preserve"> Nat </w:t>
      </w:r>
      <w:proofErr w:type="spellStart"/>
      <w:r w:rsidR="0026382C" w:rsidRPr="0026382C">
        <w:rPr>
          <w:rFonts w:cs="Times New Roman"/>
        </w:rPr>
        <w:t>Chem</w:t>
      </w:r>
      <w:proofErr w:type="spellEnd"/>
      <w:r w:rsidR="0026382C" w:rsidRPr="0026382C">
        <w:rPr>
          <w:rFonts w:cs="Times New Roman"/>
        </w:rPr>
        <w:t xml:space="preserve"> </w:t>
      </w:r>
      <w:proofErr w:type="spellStart"/>
      <w:r w:rsidR="0026382C" w:rsidRPr="0026382C">
        <w:rPr>
          <w:rFonts w:cs="Times New Roman"/>
        </w:rPr>
        <w:t>Biol</w:t>
      </w:r>
      <w:proofErr w:type="spellEnd"/>
      <w:r w:rsidR="0026382C" w:rsidRPr="0026382C">
        <w:rPr>
          <w:rFonts w:cs="Times New Roman"/>
        </w:rPr>
        <w:t xml:space="preserve"> </w:t>
      </w:r>
      <w:r w:rsidR="0026382C" w:rsidRPr="0026382C">
        <w:rPr>
          <w:rFonts w:cs="Times New Roman"/>
          <w:b/>
          <w:bCs/>
        </w:rPr>
        <w:t>10</w:t>
      </w:r>
      <w:r w:rsidR="0026382C" w:rsidRPr="0026382C">
        <w:rPr>
          <w:rFonts w:cs="Times New Roman"/>
        </w:rPr>
        <w:t>:331–339.</w:t>
      </w:r>
    </w:p>
    <w:p w14:paraId="65281120" w14:textId="77777777" w:rsidR="0026382C" w:rsidRPr="0026382C" w:rsidRDefault="0026382C" w:rsidP="0026382C">
      <w:pPr>
        <w:pStyle w:val="Bibliography"/>
        <w:rPr>
          <w:rFonts w:cs="Times New Roman"/>
        </w:rPr>
      </w:pPr>
      <w:r w:rsidRPr="0026382C">
        <w:rPr>
          <w:rFonts w:cs="Times New Roman"/>
        </w:rPr>
        <w:t xml:space="preserve">2. </w:t>
      </w:r>
      <w:r w:rsidRPr="0026382C">
        <w:rPr>
          <w:rFonts w:cs="Times New Roman"/>
        </w:rPr>
        <w:tab/>
      </w:r>
      <w:r w:rsidRPr="0026382C">
        <w:rPr>
          <w:rFonts w:cs="Times New Roman"/>
          <w:b/>
          <w:bCs/>
        </w:rPr>
        <w:t>Levi M</w:t>
      </w:r>
      <w:r w:rsidRPr="0026382C">
        <w:rPr>
          <w:rFonts w:cs="Times New Roman"/>
        </w:rPr>
        <w:t xml:space="preserve">. 2013. </w:t>
      </w:r>
      <w:proofErr w:type="gramStart"/>
      <w:r w:rsidRPr="0026382C">
        <w:rPr>
          <w:rFonts w:cs="Times New Roman"/>
        </w:rPr>
        <w:t>Climate consequences of natural gas as a bridge fuel.</w:t>
      </w:r>
      <w:proofErr w:type="gramEnd"/>
      <w:r w:rsidRPr="0026382C">
        <w:rPr>
          <w:rFonts w:cs="Times New Roman"/>
        </w:rPr>
        <w:t xml:space="preserve"> </w:t>
      </w:r>
      <w:proofErr w:type="spellStart"/>
      <w:r w:rsidRPr="0026382C">
        <w:rPr>
          <w:rFonts w:cs="Times New Roman"/>
        </w:rPr>
        <w:t>Clim</w:t>
      </w:r>
      <w:proofErr w:type="spellEnd"/>
      <w:r w:rsidRPr="0026382C">
        <w:rPr>
          <w:rFonts w:cs="Times New Roman"/>
        </w:rPr>
        <w:t xml:space="preserve"> Change </w:t>
      </w:r>
      <w:r w:rsidRPr="0026382C">
        <w:rPr>
          <w:rFonts w:cs="Times New Roman"/>
          <w:b/>
          <w:bCs/>
        </w:rPr>
        <w:t>118</w:t>
      </w:r>
      <w:r w:rsidRPr="0026382C">
        <w:rPr>
          <w:rFonts w:cs="Times New Roman"/>
        </w:rPr>
        <w:t>:609–623.</w:t>
      </w:r>
    </w:p>
    <w:p w14:paraId="4D25F48E" w14:textId="77777777" w:rsidR="0026382C" w:rsidRPr="0026382C" w:rsidRDefault="0026382C" w:rsidP="0026382C">
      <w:pPr>
        <w:pStyle w:val="Bibliography"/>
        <w:rPr>
          <w:rFonts w:cs="Times New Roman"/>
        </w:rPr>
      </w:pPr>
      <w:r w:rsidRPr="0026382C">
        <w:rPr>
          <w:rFonts w:cs="Times New Roman"/>
        </w:rPr>
        <w:t xml:space="preserve">3. </w:t>
      </w:r>
      <w:r w:rsidRPr="0026382C">
        <w:rPr>
          <w:rFonts w:cs="Times New Roman"/>
        </w:rPr>
        <w:tab/>
      </w:r>
      <w:r w:rsidRPr="0026382C">
        <w:rPr>
          <w:rFonts w:cs="Times New Roman"/>
          <w:b/>
          <w:bCs/>
        </w:rPr>
        <w:t>Mueller TJ</w:t>
      </w:r>
      <w:r w:rsidRPr="0026382C">
        <w:rPr>
          <w:rFonts w:cs="Times New Roman"/>
        </w:rPr>
        <w:t xml:space="preserve">, </w:t>
      </w:r>
      <w:proofErr w:type="spellStart"/>
      <w:r w:rsidRPr="0026382C">
        <w:rPr>
          <w:rFonts w:cs="Times New Roman"/>
          <w:b/>
          <w:bCs/>
        </w:rPr>
        <w:t>Grisewood</w:t>
      </w:r>
      <w:proofErr w:type="spellEnd"/>
      <w:r w:rsidRPr="0026382C">
        <w:rPr>
          <w:rFonts w:cs="Times New Roman"/>
          <w:b/>
          <w:bCs/>
        </w:rPr>
        <w:t xml:space="preserve"> MJ</w:t>
      </w:r>
      <w:r w:rsidRPr="0026382C">
        <w:rPr>
          <w:rFonts w:cs="Times New Roman"/>
        </w:rPr>
        <w:t xml:space="preserve">, </w:t>
      </w:r>
      <w:r w:rsidRPr="0026382C">
        <w:rPr>
          <w:rFonts w:cs="Times New Roman"/>
          <w:b/>
          <w:bCs/>
        </w:rPr>
        <w:t>Nazem-</w:t>
      </w:r>
      <w:proofErr w:type="spellStart"/>
      <w:r w:rsidRPr="0026382C">
        <w:rPr>
          <w:rFonts w:cs="Times New Roman"/>
          <w:b/>
          <w:bCs/>
        </w:rPr>
        <w:t>Bokaee</w:t>
      </w:r>
      <w:proofErr w:type="spellEnd"/>
      <w:r w:rsidRPr="0026382C">
        <w:rPr>
          <w:rFonts w:cs="Times New Roman"/>
          <w:b/>
          <w:bCs/>
        </w:rPr>
        <w:t xml:space="preserve"> H</w:t>
      </w:r>
      <w:r w:rsidRPr="0026382C">
        <w:rPr>
          <w:rFonts w:cs="Times New Roman"/>
        </w:rPr>
        <w:t xml:space="preserve">, </w:t>
      </w:r>
      <w:proofErr w:type="spellStart"/>
      <w:r w:rsidRPr="0026382C">
        <w:rPr>
          <w:rFonts w:cs="Times New Roman"/>
          <w:b/>
          <w:bCs/>
        </w:rPr>
        <w:t>Gopalakrishnan</w:t>
      </w:r>
      <w:proofErr w:type="spellEnd"/>
      <w:r w:rsidRPr="0026382C">
        <w:rPr>
          <w:rFonts w:cs="Times New Roman"/>
          <w:b/>
          <w:bCs/>
        </w:rPr>
        <w:t xml:space="preserve"> S</w:t>
      </w:r>
      <w:r w:rsidRPr="0026382C">
        <w:rPr>
          <w:rFonts w:cs="Times New Roman"/>
        </w:rPr>
        <w:t xml:space="preserve">, </w:t>
      </w:r>
      <w:r w:rsidRPr="0026382C">
        <w:rPr>
          <w:rFonts w:cs="Times New Roman"/>
          <w:b/>
          <w:bCs/>
        </w:rPr>
        <w:t>Ferry JG</w:t>
      </w:r>
      <w:r w:rsidRPr="0026382C">
        <w:rPr>
          <w:rFonts w:cs="Times New Roman"/>
        </w:rPr>
        <w:t xml:space="preserve">, </w:t>
      </w:r>
      <w:r w:rsidRPr="0026382C">
        <w:rPr>
          <w:rFonts w:cs="Times New Roman"/>
          <w:b/>
          <w:bCs/>
        </w:rPr>
        <w:t>Wood TK</w:t>
      </w:r>
      <w:r w:rsidRPr="0026382C">
        <w:rPr>
          <w:rFonts w:cs="Times New Roman"/>
        </w:rPr>
        <w:t xml:space="preserve">, </w:t>
      </w:r>
      <w:proofErr w:type="spellStart"/>
      <w:r w:rsidRPr="0026382C">
        <w:rPr>
          <w:rFonts w:cs="Times New Roman"/>
          <w:b/>
          <w:bCs/>
        </w:rPr>
        <w:t>Maranas</w:t>
      </w:r>
      <w:proofErr w:type="spellEnd"/>
      <w:r w:rsidRPr="0026382C">
        <w:rPr>
          <w:rFonts w:cs="Times New Roman"/>
          <w:b/>
          <w:bCs/>
        </w:rPr>
        <w:t xml:space="preserve"> CD</w:t>
      </w:r>
      <w:r w:rsidRPr="0026382C">
        <w:rPr>
          <w:rFonts w:cs="Times New Roman"/>
        </w:rPr>
        <w:t xml:space="preserve">. 2014. Methane oxidation by anaerobic archaea for conversion to liquid fuels. J </w:t>
      </w:r>
      <w:proofErr w:type="spellStart"/>
      <w:r w:rsidRPr="0026382C">
        <w:rPr>
          <w:rFonts w:cs="Times New Roman"/>
        </w:rPr>
        <w:t>Ind</w:t>
      </w:r>
      <w:proofErr w:type="spellEnd"/>
      <w:r w:rsidRPr="0026382C">
        <w:rPr>
          <w:rFonts w:cs="Times New Roman"/>
        </w:rPr>
        <w:t xml:space="preserve"> </w:t>
      </w:r>
      <w:proofErr w:type="spellStart"/>
      <w:r w:rsidRPr="0026382C">
        <w:rPr>
          <w:rFonts w:cs="Times New Roman"/>
        </w:rPr>
        <w:t>Microbiol</w:t>
      </w:r>
      <w:proofErr w:type="spellEnd"/>
      <w:r w:rsidRPr="0026382C">
        <w:rPr>
          <w:rFonts w:cs="Times New Roman"/>
        </w:rPr>
        <w:t xml:space="preserve"> </w:t>
      </w:r>
      <w:proofErr w:type="spellStart"/>
      <w:r w:rsidRPr="0026382C">
        <w:rPr>
          <w:rFonts w:cs="Times New Roman"/>
        </w:rPr>
        <w:t>Biotechnol</w:t>
      </w:r>
      <w:proofErr w:type="spellEnd"/>
      <w:r w:rsidRPr="0026382C">
        <w:rPr>
          <w:rFonts w:cs="Times New Roman"/>
        </w:rPr>
        <w:t xml:space="preserve"> </w:t>
      </w:r>
      <w:r w:rsidRPr="0026382C">
        <w:rPr>
          <w:rFonts w:cs="Times New Roman"/>
          <w:b/>
          <w:bCs/>
        </w:rPr>
        <w:t>42</w:t>
      </w:r>
      <w:r w:rsidRPr="0026382C">
        <w:rPr>
          <w:rFonts w:cs="Times New Roman"/>
        </w:rPr>
        <w:t>:391–401.</w:t>
      </w:r>
    </w:p>
    <w:p w14:paraId="4423D60F" w14:textId="77777777" w:rsidR="0026382C" w:rsidRPr="0026382C" w:rsidRDefault="0026382C" w:rsidP="0026382C">
      <w:pPr>
        <w:pStyle w:val="Bibliography"/>
        <w:rPr>
          <w:rFonts w:cs="Times New Roman"/>
        </w:rPr>
      </w:pPr>
      <w:r w:rsidRPr="0026382C">
        <w:rPr>
          <w:rFonts w:cs="Times New Roman"/>
        </w:rPr>
        <w:t xml:space="preserve">4. </w:t>
      </w:r>
      <w:r w:rsidRPr="0026382C">
        <w:rPr>
          <w:rFonts w:cs="Times New Roman"/>
        </w:rPr>
        <w:tab/>
      </w:r>
      <w:proofErr w:type="spellStart"/>
      <w:r w:rsidRPr="0026382C">
        <w:rPr>
          <w:rFonts w:cs="Times New Roman"/>
          <w:b/>
          <w:bCs/>
        </w:rPr>
        <w:t>Thauer</w:t>
      </w:r>
      <w:proofErr w:type="spellEnd"/>
      <w:r w:rsidRPr="0026382C">
        <w:rPr>
          <w:rFonts w:cs="Times New Roman"/>
          <w:b/>
          <w:bCs/>
        </w:rPr>
        <w:t xml:space="preserve"> RK</w:t>
      </w:r>
      <w:r w:rsidRPr="0026382C">
        <w:rPr>
          <w:rFonts w:cs="Times New Roman"/>
        </w:rPr>
        <w:t xml:space="preserve">, </w:t>
      </w:r>
      <w:proofErr w:type="spellStart"/>
      <w:r w:rsidRPr="0026382C">
        <w:rPr>
          <w:rFonts w:cs="Times New Roman"/>
          <w:b/>
          <w:bCs/>
        </w:rPr>
        <w:t>Kaster</w:t>
      </w:r>
      <w:proofErr w:type="spellEnd"/>
      <w:r w:rsidRPr="0026382C">
        <w:rPr>
          <w:rFonts w:cs="Times New Roman"/>
          <w:b/>
          <w:bCs/>
        </w:rPr>
        <w:t xml:space="preserve"> A-K</w:t>
      </w:r>
      <w:r w:rsidRPr="0026382C">
        <w:rPr>
          <w:rFonts w:cs="Times New Roman"/>
        </w:rPr>
        <w:t xml:space="preserve">, </w:t>
      </w:r>
      <w:proofErr w:type="spellStart"/>
      <w:r w:rsidRPr="0026382C">
        <w:rPr>
          <w:rFonts w:cs="Times New Roman"/>
          <w:b/>
          <w:bCs/>
        </w:rPr>
        <w:t>Seedorf</w:t>
      </w:r>
      <w:proofErr w:type="spellEnd"/>
      <w:r w:rsidRPr="0026382C">
        <w:rPr>
          <w:rFonts w:cs="Times New Roman"/>
          <w:b/>
          <w:bCs/>
        </w:rPr>
        <w:t xml:space="preserve"> H</w:t>
      </w:r>
      <w:r w:rsidRPr="0026382C">
        <w:rPr>
          <w:rFonts w:cs="Times New Roman"/>
        </w:rPr>
        <w:t xml:space="preserve">, </w:t>
      </w:r>
      <w:proofErr w:type="spellStart"/>
      <w:r w:rsidRPr="0026382C">
        <w:rPr>
          <w:rFonts w:cs="Times New Roman"/>
          <w:b/>
          <w:bCs/>
        </w:rPr>
        <w:t>Buckel</w:t>
      </w:r>
      <w:proofErr w:type="spellEnd"/>
      <w:r w:rsidRPr="0026382C">
        <w:rPr>
          <w:rFonts w:cs="Times New Roman"/>
          <w:b/>
          <w:bCs/>
        </w:rPr>
        <w:t xml:space="preserve"> W</w:t>
      </w:r>
      <w:r w:rsidRPr="0026382C">
        <w:rPr>
          <w:rFonts w:cs="Times New Roman"/>
        </w:rPr>
        <w:t xml:space="preserve">, </w:t>
      </w:r>
      <w:proofErr w:type="spellStart"/>
      <w:r w:rsidRPr="0026382C">
        <w:rPr>
          <w:rFonts w:cs="Times New Roman"/>
          <w:b/>
          <w:bCs/>
        </w:rPr>
        <w:t>Hedderich</w:t>
      </w:r>
      <w:proofErr w:type="spellEnd"/>
      <w:r w:rsidRPr="0026382C">
        <w:rPr>
          <w:rFonts w:cs="Times New Roman"/>
          <w:b/>
          <w:bCs/>
        </w:rPr>
        <w:t xml:space="preserve"> R</w:t>
      </w:r>
      <w:r w:rsidRPr="0026382C">
        <w:rPr>
          <w:rFonts w:cs="Times New Roman"/>
        </w:rPr>
        <w:t xml:space="preserve">. 2008. Methanogenic archaea: ecologically relevant differences in energy conservation. Nat Rev </w:t>
      </w:r>
      <w:proofErr w:type="spellStart"/>
      <w:r w:rsidRPr="0026382C">
        <w:rPr>
          <w:rFonts w:cs="Times New Roman"/>
        </w:rPr>
        <w:t>Microbiol</w:t>
      </w:r>
      <w:proofErr w:type="spellEnd"/>
      <w:r w:rsidRPr="0026382C">
        <w:rPr>
          <w:rFonts w:cs="Times New Roman"/>
        </w:rPr>
        <w:t xml:space="preserve"> </w:t>
      </w:r>
      <w:r w:rsidRPr="0026382C">
        <w:rPr>
          <w:rFonts w:cs="Times New Roman"/>
          <w:b/>
          <w:bCs/>
        </w:rPr>
        <w:t>6</w:t>
      </w:r>
      <w:r w:rsidRPr="0026382C">
        <w:rPr>
          <w:rFonts w:cs="Times New Roman"/>
        </w:rPr>
        <w:t>:579–591.</w:t>
      </w:r>
    </w:p>
    <w:p w14:paraId="2DD7DB90" w14:textId="77777777" w:rsidR="0026382C" w:rsidRPr="0026382C" w:rsidRDefault="0026382C" w:rsidP="0026382C">
      <w:pPr>
        <w:pStyle w:val="Bibliography"/>
        <w:rPr>
          <w:rFonts w:cs="Times New Roman"/>
        </w:rPr>
      </w:pPr>
      <w:r w:rsidRPr="0026382C">
        <w:rPr>
          <w:rFonts w:cs="Times New Roman"/>
        </w:rPr>
        <w:lastRenderedPageBreak/>
        <w:t xml:space="preserve">5. </w:t>
      </w:r>
      <w:r w:rsidRPr="0026382C">
        <w:rPr>
          <w:rFonts w:cs="Times New Roman"/>
        </w:rPr>
        <w:tab/>
      </w:r>
      <w:proofErr w:type="spellStart"/>
      <w:r w:rsidRPr="0026382C">
        <w:rPr>
          <w:rFonts w:cs="Times New Roman"/>
          <w:b/>
          <w:bCs/>
        </w:rPr>
        <w:t>DiMarco</w:t>
      </w:r>
      <w:proofErr w:type="spellEnd"/>
      <w:r w:rsidRPr="0026382C">
        <w:rPr>
          <w:rFonts w:cs="Times New Roman"/>
          <w:b/>
          <w:bCs/>
        </w:rPr>
        <w:t xml:space="preserve"> AA</w:t>
      </w:r>
      <w:r w:rsidRPr="0026382C">
        <w:rPr>
          <w:rFonts w:cs="Times New Roman"/>
        </w:rPr>
        <w:t xml:space="preserve">, </w:t>
      </w:r>
      <w:proofErr w:type="spellStart"/>
      <w:r w:rsidRPr="0026382C">
        <w:rPr>
          <w:rFonts w:cs="Times New Roman"/>
          <w:b/>
          <w:bCs/>
        </w:rPr>
        <w:t>Bobik</w:t>
      </w:r>
      <w:proofErr w:type="spellEnd"/>
      <w:r w:rsidRPr="0026382C">
        <w:rPr>
          <w:rFonts w:cs="Times New Roman"/>
          <w:b/>
          <w:bCs/>
        </w:rPr>
        <w:t xml:space="preserve"> TA</w:t>
      </w:r>
      <w:r w:rsidRPr="0026382C">
        <w:rPr>
          <w:rFonts w:cs="Times New Roman"/>
        </w:rPr>
        <w:t xml:space="preserve">, </w:t>
      </w:r>
      <w:r w:rsidRPr="0026382C">
        <w:rPr>
          <w:rFonts w:cs="Times New Roman"/>
          <w:b/>
          <w:bCs/>
        </w:rPr>
        <w:t>Wolfe RS</w:t>
      </w:r>
      <w:r w:rsidRPr="0026382C">
        <w:rPr>
          <w:rFonts w:cs="Times New Roman"/>
        </w:rPr>
        <w:t xml:space="preserve">. 1990. Unusual coenzymes of methanogenesis. </w:t>
      </w:r>
      <w:proofErr w:type="spellStart"/>
      <w:r w:rsidRPr="0026382C">
        <w:rPr>
          <w:rFonts w:cs="Times New Roman"/>
        </w:rPr>
        <w:t>Annu</w:t>
      </w:r>
      <w:proofErr w:type="spellEnd"/>
      <w:r w:rsidRPr="0026382C">
        <w:rPr>
          <w:rFonts w:cs="Times New Roman"/>
        </w:rPr>
        <w:t xml:space="preserve"> Rev </w:t>
      </w:r>
      <w:proofErr w:type="spellStart"/>
      <w:r w:rsidRPr="0026382C">
        <w:rPr>
          <w:rFonts w:cs="Times New Roman"/>
        </w:rPr>
        <w:t>Biochem</w:t>
      </w:r>
      <w:proofErr w:type="spellEnd"/>
      <w:r w:rsidRPr="0026382C">
        <w:rPr>
          <w:rFonts w:cs="Times New Roman"/>
        </w:rPr>
        <w:t xml:space="preserve"> </w:t>
      </w:r>
      <w:r w:rsidRPr="0026382C">
        <w:rPr>
          <w:rFonts w:cs="Times New Roman"/>
          <w:b/>
          <w:bCs/>
        </w:rPr>
        <w:t>59</w:t>
      </w:r>
      <w:r w:rsidRPr="0026382C">
        <w:rPr>
          <w:rFonts w:cs="Times New Roman"/>
        </w:rPr>
        <w:t>:355–394.</w:t>
      </w:r>
    </w:p>
    <w:p w14:paraId="4D0EDC2F" w14:textId="77777777" w:rsidR="0026382C" w:rsidRPr="0026382C" w:rsidRDefault="0026382C" w:rsidP="0026382C">
      <w:pPr>
        <w:pStyle w:val="Bibliography"/>
        <w:rPr>
          <w:rFonts w:cs="Times New Roman"/>
        </w:rPr>
      </w:pPr>
      <w:proofErr w:type="gramStart"/>
      <w:r w:rsidRPr="0026382C">
        <w:rPr>
          <w:rFonts w:cs="Times New Roman"/>
        </w:rPr>
        <w:t xml:space="preserve">6. </w:t>
      </w:r>
      <w:r w:rsidRPr="0026382C">
        <w:rPr>
          <w:rFonts w:cs="Times New Roman"/>
        </w:rPr>
        <w:tab/>
      </w:r>
      <w:proofErr w:type="spellStart"/>
      <w:r w:rsidRPr="0026382C">
        <w:rPr>
          <w:rFonts w:cs="Times New Roman"/>
          <w:b/>
          <w:bCs/>
        </w:rPr>
        <w:t>Deppenmeier</w:t>
      </w:r>
      <w:proofErr w:type="spellEnd"/>
      <w:r w:rsidRPr="0026382C">
        <w:rPr>
          <w:rFonts w:cs="Times New Roman"/>
          <w:b/>
          <w:bCs/>
        </w:rPr>
        <w:t xml:space="preserve"> U</w:t>
      </w:r>
      <w:r w:rsidRPr="0026382C">
        <w:rPr>
          <w:rFonts w:cs="Times New Roman"/>
        </w:rPr>
        <w:t>. 2002.</w:t>
      </w:r>
      <w:proofErr w:type="gramEnd"/>
      <w:r w:rsidRPr="0026382C">
        <w:rPr>
          <w:rFonts w:cs="Times New Roman"/>
        </w:rPr>
        <w:t xml:space="preserve"> </w:t>
      </w:r>
      <w:proofErr w:type="gramStart"/>
      <w:r w:rsidRPr="0026382C">
        <w:rPr>
          <w:rFonts w:cs="Times New Roman"/>
        </w:rPr>
        <w:t>The unique biochemistry of methanogenesis.</w:t>
      </w:r>
      <w:proofErr w:type="gramEnd"/>
      <w:r w:rsidRPr="0026382C">
        <w:rPr>
          <w:rFonts w:cs="Times New Roman"/>
        </w:rPr>
        <w:t xml:space="preserve"> </w:t>
      </w:r>
      <w:proofErr w:type="spellStart"/>
      <w:r w:rsidRPr="0026382C">
        <w:rPr>
          <w:rFonts w:cs="Times New Roman"/>
        </w:rPr>
        <w:t>Prog</w:t>
      </w:r>
      <w:proofErr w:type="spellEnd"/>
      <w:r w:rsidRPr="0026382C">
        <w:rPr>
          <w:rFonts w:cs="Times New Roman"/>
        </w:rPr>
        <w:t xml:space="preserve"> Nucleic Acid Res </w:t>
      </w:r>
      <w:proofErr w:type="spellStart"/>
      <w:r w:rsidRPr="0026382C">
        <w:rPr>
          <w:rFonts w:cs="Times New Roman"/>
        </w:rPr>
        <w:t>Mol</w:t>
      </w:r>
      <w:proofErr w:type="spellEnd"/>
      <w:r w:rsidRPr="0026382C">
        <w:rPr>
          <w:rFonts w:cs="Times New Roman"/>
        </w:rPr>
        <w:t xml:space="preserve"> </w:t>
      </w:r>
      <w:proofErr w:type="spellStart"/>
      <w:r w:rsidRPr="0026382C">
        <w:rPr>
          <w:rFonts w:cs="Times New Roman"/>
        </w:rPr>
        <w:t>Biol</w:t>
      </w:r>
      <w:proofErr w:type="spellEnd"/>
      <w:r w:rsidRPr="0026382C">
        <w:rPr>
          <w:rFonts w:cs="Times New Roman"/>
        </w:rPr>
        <w:t xml:space="preserve"> </w:t>
      </w:r>
      <w:r w:rsidRPr="0026382C">
        <w:rPr>
          <w:rFonts w:cs="Times New Roman"/>
          <w:b/>
          <w:bCs/>
        </w:rPr>
        <w:t>71</w:t>
      </w:r>
      <w:r w:rsidRPr="0026382C">
        <w:rPr>
          <w:rFonts w:cs="Times New Roman"/>
        </w:rPr>
        <w:t>:223–283.</w:t>
      </w:r>
    </w:p>
    <w:p w14:paraId="4E21CBBE" w14:textId="77777777" w:rsidR="0026382C" w:rsidRPr="0026382C" w:rsidRDefault="0026382C" w:rsidP="0026382C">
      <w:pPr>
        <w:pStyle w:val="Bibliography"/>
        <w:rPr>
          <w:rFonts w:cs="Times New Roman"/>
        </w:rPr>
      </w:pPr>
      <w:r w:rsidRPr="0026382C">
        <w:rPr>
          <w:rFonts w:cs="Times New Roman"/>
        </w:rPr>
        <w:t xml:space="preserve">7. </w:t>
      </w:r>
      <w:r w:rsidRPr="0026382C">
        <w:rPr>
          <w:rFonts w:cs="Times New Roman"/>
        </w:rPr>
        <w:tab/>
      </w:r>
      <w:proofErr w:type="spellStart"/>
      <w:r w:rsidRPr="0026382C">
        <w:rPr>
          <w:rFonts w:cs="Times New Roman"/>
          <w:b/>
          <w:bCs/>
        </w:rPr>
        <w:t>Heiden</w:t>
      </w:r>
      <w:proofErr w:type="spellEnd"/>
      <w:r w:rsidRPr="0026382C">
        <w:rPr>
          <w:rFonts w:cs="Times New Roman"/>
          <w:b/>
          <w:bCs/>
        </w:rPr>
        <w:t xml:space="preserve"> S</w:t>
      </w:r>
      <w:r w:rsidRPr="0026382C">
        <w:rPr>
          <w:rFonts w:cs="Times New Roman"/>
        </w:rPr>
        <w:t xml:space="preserve">, </w:t>
      </w:r>
      <w:proofErr w:type="spellStart"/>
      <w:r w:rsidRPr="0026382C">
        <w:rPr>
          <w:rFonts w:cs="Times New Roman"/>
          <w:b/>
          <w:bCs/>
        </w:rPr>
        <w:t>Hedderich</w:t>
      </w:r>
      <w:proofErr w:type="spellEnd"/>
      <w:r w:rsidRPr="0026382C">
        <w:rPr>
          <w:rFonts w:cs="Times New Roman"/>
          <w:b/>
          <w:bCs/>
        </w:rPr>
        <w:t xml:space="preserve"> R</w:t>
      </w:r>
      <w:r w:rsidRPr="0026382C">
        <w:rPr>
          <w:rFonts w:cs="Times New Roman"/>
        </w:rPr>
        <w:t xml:space="preserve">, </w:t>
      </w:r>
      <w:proofErr w:type="spellStart"/>
      <w:r w:rsidRPr="0026382C">
        <w:rPr>
          <w:rFonts w:cs="Times New Roman"/>
          <w:b/>
          <w:bCs/>
        </w:rPr>
        <w:t>Setzke</w:t>
      </w:r>
      <w:proofErr w:type="spellEnd"/>
      <w:r w:rsidRPr="0026382C">
        <w:rPr>
          <w:rFonts w:cs="Times New Roman"/>
          <w:b/>
          <w:bCs/>
        </w:rPr>
        <w:t xml:space="preserve"> E</w:t>
      </w:r>
      <w:r w:rsidRPr="0026382C">
        <w:rPr>
          <w:rFonts w:cs="Times New Roman"/>
        </w:rPr>
        <w:t xml:space="preserve">, </w:t>
      </w:r>
      <w:proofErr w:type="spellStart"/>
      <w:r w:rsidRPr="0026382C">
        <w:rPr>
          <w:rFonts w:cs="Times New Roman"/>
          <w:b/>
          <w:bCs/>
        </w:rPr>
        <w:t>Thauer</w:t>
      </w:r>
      <w:proofErr w:type="spellEnd"/>
      <w:r w:rsidRPr="0026382C">
        <w:rPr>
          <w:rFonts w:cs="Times New Roman"/>
          <w:b/>
          <w:bCs/>
        </w:rPr>
        <w:t xml:space="preserve"> RK</w:t>
      </w:r>
      <w:r w:rsidRPr="0026382C">
        <w:rPr>
          <w:rFonts w:cs="Times New Roman"/>
        </w:rPr>
        <w:t>. 1993. Purification of a cytochrome b containing H2</w:t>
      </w:r>
      <w:proofErr w:type="gramStart"/>
      <w:r w:rsidRPr="0026382C">
        <w:rPr>
          <w:rFonts w:cs="Times New Roman"/>
        </w:rPr>
        <w:t>:heterodisulfide</w:t>
      </w:r>
      <w:proofErr w:type="gramEnd"/>
      <w:r w:rsidRPr="0026382C">
        <w:rPr>
          <w:rFonts w:cs="Times New Roman"/>
        </w:rPr>
        <w:t xml:space="preserve"> oxidoreductase complex from membranes of </w:t>
      </w:r>
      <w:proofErr w:type="spellStart"/>
      <w:r w:rsidRPr="0026382C">
        <w:rPr>
          <w:rFonts w:cs="Times New Roman"/>
        </w:rPr>
        <w:t>Methanosarcina</w:t>
      </w:r>
      <w:proofErr w:type="spellEnd"/>
      <w:r w:rsidRPr="0026382C">
        <w:rPr>
          <w:rFonts w:cs="Times New Roman"/>
        </w:rPr>
        <w:t xml:space="preserve"> </w:t>
      </w:r>
      <w:proofErr w:type="spellStart"/>
      <w:r w:rsidRPr="0026382C">
        <w:rPr>
          <w:rFonts w:cs="Times New Roman"/>
        </w:rPr>
        <w:t>barkeri</w:t>
      </w:r>
      <w:proofErr w:type="spellEnd"/>
      <w:r w:rsidRPr="0026382C">
        <w:rPr>
          <w:rFonts w:cs="Times New Roman"/>
        </w:rPr>
        <w:t xml:space="preserve">. </w:t>
      </w:r>
      <w:proofErr w:type="spellStart"/>
      <w:r w:rsidRPr="0026382C">
        <w:rPr>
          <w:rFonts w:cs="Times New Roman"/>
        </w:rPr>
        <w:t>Eur</w:t>
      </w:r>
      <w:proofErr w:type="spellEnd"/>
      <w:r w:rsidRPr="0026382C">
        <w:rPr>
          <w:rFonts w:cs="Times New Roman"/>
        </w:rPr>
        <w:t xml:space="preserve"> J </w:t>
      </w:r>
      <w:proofErr w:type="spellStart"/>
      <w:r w:rsidRPr="0026382C">
        <w:rPr>
          <w:rFonts w:cs="Times New Roman"/>
        </w:rPr>
        <w:t>Biochem</w:t>
      </w:r>
      <w:proofErr w:type="spellEnd"/>
      <w:r w:rsidRPr="0026382C">
        <w:rPr>
          <w:rFonts w:cs="Times New Roman"/>
        </w:rPr>
        <w:t xml:space="preserve"> </w:t>
      </w:r>
      <w:r w:rsidRPr="0026382C">
        <w:rPr>
          <w:rFonts w:cs="Times New Roman"/>
          <w:b/>
          <w:bCs/>
        </w:rPr>
        <w:t>213</w:t>
      </w:r>
      <w:r w:rsidRPr="0026382C">
        <w:rPr>
          <w:rFonts w:cs="Times New Roman"/>
        </w:rPr>
        <w:t>:529–535.</w:t>
      </w:r>
    </w:p>
    <w:p w14:paraId="01921B9B" w14:textId="77777777" w:rsidR="0026382C" w:rsidRPr="0026382C" w:rsidRDefault="0026382C" w:rsidP="0026382C">
      <w:pPr>
        <w:pStyle w:val="Bibliography"/>
        <w:rPr>
          <w:rFonts w:cs="Times New Roman"/>
        </w:rPr>
      </w:pPr>
      <w:r w:rsidRPr="0026382C">
        <w:rPr>
          <w:rFonts w:cs="Times New Roman"/>
        </w:rPr>
        <w:t xml:space="preserve">8. </w:t>
      </w:r>
      <w:r w:rsidRPr="0026382C">
        <w:rPr>
          <w:rFonts w:cs="Times New Roman"/>
        </w:rPr>
        <w:tab/>
      </w:r>
      <w:r w:rsidRPr="0026382C">
        <w:rPr>
          <w:rFonts w:cs="Times New Roman"/>
          <w:b/>
          <w:bCs/>
        </w:rPr>
        <w:t>Jones WJ</w:t>
      </w:r>
      <w:r w:rsidRPr="0026382C">
        <w:rPr>
          <w:rFonts w:cs="Times New Roman"/>
        </w:rPr>
        <w:t xml:space="preserve">, </w:t>
      </w:r>
      <w:r w:rsidRPr="0026382C">
        <w:rPr>
          <w:rFonts w:cs="Times New Roman"/>
          <w:b/>
          <w:bCs/>
        </w:rPr>
        <w:t>Paynter MJB</w:t>
      </w:r>
      <w:r w:rsidRPr="0026382C">
        <w:rPr>
          <w:rFonts w:cs="Times New Roman"/>
        </w:rPr>
        <w:t xml:space="preserve">, </w:t>
      </w:r>
      <w:r w:rsidRPr="0026382C">
        <w:rPr>
          <w:rFonts w:cs="Times New Roman"/>
          <w:b/>
          <w:bCs/>
        </w:rPr>
        <w:t>Gupta R</w:t>
      </w:r>
      <w:r w:rsidRPr="0026382C">
        <w:rPr>
          <w:rFonts w:cs="Times New Roman"/>
        </w:rPr>
        <w:t xml:space="preserve">. 1983. Characterization of </w:t>
      </w:r>
      <w:proofErr w:type="spellStart"/>
      <w:r w:rsidRPr="0026382C">
        <w:rPr>
          <w:rFonts w:cs="Times New Roman"/>
        </w:rPr>
        <w:t>Methanococcus</w:t>
      </w:r>
      <w:proofErr w:type="spellEnd"/>
      <w:r w:rsidRPr="0026382C">
        <w:rPr>
          <w:rFonts w:cs="Times New Roman"/>
        </w:rPr>
        <w:t xml:space="preserve"> maripaludis sp. </w:t>
      </w:r>
      <w:proofErr w:type="spellStart"/>
      <w:proofErr w:type="gramStart"/>
      <w:r w:rsidRPr="0026382C">
        <w:rPr>
          <w:rFonts w:cs="Times New Roman"/>
        </w:rPr>
        <w:t>nov</w:t>
      </w:r>
      <w:proofErr w:type="gramEnd"/>
      <w:r w:rsidRPr="0026382C">
        <w:rPr>
          <w:rFonts w:cs="Times New Roman"/>
        </w:rPr>
        <w:t>.</w:t>
      </w:r>
      <w:proofErr w:type="spellEnd"/>
      <w:r w:rsidRPr="0026382C">
        <w:rPr>
          <w:rFonts w:cs="Times New Roman"/>
        </w:rPr>
        <w:t xml:space="preserve">, a new methanogen isolated from salt marsh sediment. Arch </w:t>
      </w:r>
      <w:proofErr w:type="spellStart"/>
      <w:r w:rsidRPr="0026382C">
        <w:rPr>
          <w:rFonts w:cs="Times New Roman"/>
        </w:rPr>
        <w:t>Microbiol</w:t>
      </w:r>
      <w:proofErr w:type="spellEnd"/>
      <w:r w:rsidRPr="0026382C">
        <w:rPr>
          <w:rFonts w:cs="Times New Roman"/>
        </w:rPr>
        <w:t xml:space="preserve"> </w:t>
      </w:r>
      <w:r w:rsidRPr="0026382C">
        <w:rPr>
          <w:rFonts w:cs="Times New Roman"/>
          <w:b/>
          <w:bCs/>
        </w:rPr>
        <w:t>135</w:t>
      </w:r>
      <w:r w:rsidRPr="0026382C">
        <w:rPr>
          <w:rFonts w:cs="Times New Roman"/>
        </w:rPr>
        <w:t>:91–97.</w:t>
      </w:r>
    </w:p>
    <w:p w14:paraId="5D39CC25" w14:textId="77777777" w:rsidR="0026382C" w:rsidRPr="0026382C" w:rsidRDefault="0026382C" w:rsidP="0026382C">
      <w:pPr>
        <w:pStyle w:val="Bibliography"/>
        <w:rPr>
          <w:rFonts w:cs="Times New Roman"/>
        </w:rPr>
      </w:pPr>
      <w:r w:rsidRPr="0026382C">
        <w:rPr>
          <w:rFonts w:cs="Times New Roman"/>
        </w:rPr>
        <w:t xml:space="preserve">9. </w:t>
      </w:r>
      <w:r w:rsidRPr="0026382C">
        <w:rPr>
          <w:rFonts w:cs="Times New Roman"/>
        </w:rPr>
        <w:tab/>
      </w:r>
      <w:r w:rsidRPr="0026382C">
        <w:rPr>
          <w:rFonts w:cs="Times New Roman"/>
          <w:b/>
          <w:bCs/>
        </w:rPr>
        <w:t>Hendrickson EL</w:t>
      </w:r>
      <w:r w:rsidRPr="0026382C">
        <w:rPr>
          <w:rFonts w:cs="Times New Roman"/>
        </w:rPr>
        <w:t xml:space="preserve">, </w:t>
      </w:r>
      <w:proofErr w:type="spellStart"/>
      <w:r w:rsidRPr="0026382C">
        <w:rPr>
          <w:rFonts w:cs="Times New Roman"/>
          <w:b/>
          <w:bCs/>
        </w:rPr>
        <w:t>Kaul</w:t>
      </w:r>
      <w:proofErr w:type="spellEnd"/>
      <w:r w:rsidRPr="0026382C">
        <w:rPr>
          <w:rFonts w:cs="Times New Roman"/>
          <w:b/>
          <w:bCs/>
        </w:rPr>
        <w:t xml:space="preserve"> R</w:t>
      </w:r>
      <w:r w:rsidRPr="0026382C">
        <w:rPr>
          <w:rFonts w:cs="Times New Roman"/>
        </w:rPr>
        <w:t xml:space="preserve">, </w:t>
      </w:r>
      <w:r w:rsidRPr="0026382C">
        <w:rPr>
          <w:rFonts w:cs="Times New Roman"/>
          <w:b/>
          <w:bCs/>
        </w:rPr>
        <w:t>Zhou Y</w:t>
      </w:r>
      <w:r w:rsidRPr="0026382C">
        <w:rPr>
          <w:rFonts w:cs="Times New Roman"/>
        </w:rPr>
        <w:t xml:space="preserve">, </w:t>
      </w:r>
      <w:proofErr w:type="spellStart"/>
      <w:r w:rsidRPr="0026382C">
        <w:rPr>
          <w:rFonts w:cs="Times New Roman"/>
          <w:b/>
          <w:bCs/>
        </w:rPr>
        <w:t>Bovee</w:t>
      </w:r>
      <w:proofErr w:type="spellEnd"/>
      <w:r w:rsidRPr="0026382C">
        <w:rPr>
          <w:rFonts w:cs="Times New Roman"/>
          <w:b/>
          <w:bCs/>
        </w:rPr>
        <w:t xml:space="preserve"> D</w:t>
      </w:r>
      <w:r w:rsidRPr="0026382C">
        <w:rPr>
          <w:rFonts w:cs="Times New Roman"/>
        </w:rPr>
        <w:t xml:space="preserve">, </w:t>
      </w:r>
      <w:r w:rsidRPr="0026382C">
        <w:rPr>
          <w:rFonts w:cs="Times New Roman"/>
          <w:b/>
          <w:bCs/>
        </w:rPr>
        <w:t>Chapman P</w:t>
      </w:r>
      <w:r w:rsidRPr="0026382C">
        <w:rPr>
          <w:rFonts w:cs="Times New Roman"/>
        </w:rPr>
        <w:t xml:space="preserve">, </w:t>
      </w:r>
      <w:r w:rsidRPr="0026382C">
        <w:rPr>
          <w:rFonts w:cs="Times New Roman"/>
          <w:b/>
          <w:bCs/>
        </w:rPr>
        <w:t>Chung J</w:t>
      </w:r>
      <w:r w:rsidRPr="0026382C">
        <w:rPr>
          <w:rFonts w:cs="Times New Roman"/>
        </w:rPr>
        <w:t xml:space="preserve">, </w:t>
      </w:r>
      <w:proofErr w:type="spellStart"/>
      <w:r w:rsidRPr="0026382C">
        <w:rPr>
          <w:rFonts w:cs="Times New Roman"/>
          <w:b/>
          <w:bCs/>
        </w:rPr>
        <w:t>Macario</w:t>
      </w:r>
      <w:proofErr w:type="spellEnd"/>
      <w:r w:rsidRPr="0026382C">
        <w:rPr>
          <w:rFonts w:cs="Times New Roman"/>
          <w:b/>
          <w:bCs/>
        </w:rPr>
        <w:t xml:space="preserve"> EC de</w:t>
      </w:r>
      <w:r w:rsidRPr="0026382C">
        <w:rPr>
          <w:rFonts w:cs="Times New Roman"/>
        </w:rPr>
        <w:t xml:space="preserve">, </w:t>
      </w:r>
      <w:proofErr w:type="spellStart"/>
      <w:r w:rsidRPr="0026382C">
        <w:rPr>
          <w:rFonts w:cs="Times New Roman"/>
          <w:b/>
          <w:bCs/>
        </w:rPr>
        <w:t>Dodsworth</w:t>
      </w:r>
      <w:proofErr w:type="spellEnd"/>
      <w:r w:rsidRPr="0026382C">
        <w:rPr>
          <w:rFonts w:cs="Times New Roman"/>
          <w:b/>
          <w:bCs/>
        </w:rPr>
        <w:t xml:space="preserve"> JA</w:t>
      </w:r>
      <w:r w:rsidRPr="0026382C">
        <w:rPr>
          <w:rFonts w:cs="Times New Roman"/>
        </w:rPr>
        <w:t xml:space="preserve">, </w:t>
      </w:r>
      <w:r w:rsidRPr="0026382C">
        <w:rPr>
          <w:rFonts w:cs="Times New Roman"/>
          <w:b/>
          <w:bCs/>
        </w:rPr>
        <w:t>Gillett W</w:t>
      </w:r>
      <w:r w:rsidRPr="0026382C">
        <w:rPr>
          <w:rFonts w:cs="Times New Roman"/>
        </w:rPr>
        <w:t xml:space="preserve">, </w:t>
      </w:r>
      <w:r w:rsidRPr="0026382C">
        <w:rPr>
          <w:rFonts w:cs="Times New Roman"/>
          <w:b/>
          <w:bCs/>
        </w:rPr>
        <w:t>Graham DE</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Haydock AK</w:t>
      </w:r>
      <w:r w:rsidRPr="0026382C">
        <w:rPr>
          <w:rFonts w:cs="Times New Roman"/>
        </w:rPr>
        <w:t xml:space="preserve">, </w:t>
      </w:r>
      <w:r w:rsidRPr="0026382C">
        <w:rPr>
          <w:rFonts w:cs="Times New Roman"/>
          <w:b/>
          <w:bCs/>
        </w:rPr>
        <w:t>Kang A</w:t>
      </w:r>
      <w:r w:rsidRPr="0026382C">
        <w:rPr>
          <w:rFonts w:cs="Times New Roman"/>
        </w:rPr>
        <w:t xml:space="preserve">, </w:t>
      </w:r>
      <w:r w:rsidRPr="0026382C">
        <w:rPr>
          <w:rFonts w:cs="Times New Roman"/>
          <w:b/>
          <w:bCs/>
        </w:rPr>
        <w:t>Land ML</w:t>
      </w:r>
      <w:r w:rsidRPr="0026382C">
        <w:rPr>
          <w:rFonts w:cs="Times New Roman"/>
        </w:rPr>
        <w:t xml:space="preserve">, </w:t>
      </w:r>
      <w:r w:rsidRPr="0026382C">
        <w:rPr>
          <w:rFonts w:cs="Times New Roman"/>
          <w:b/>
          <w:bCs/>
        </w:rPr>
        <w:t>Levy R</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Major TA</w:t>
      </w:r>
      <w:r w:rsidRPr="0026382C">
        <w:rPr>
          <w:rFonts w:cs="Times New Roman"/>
        </w:rPr>
        <w:t xml:space="preserve">, </w:t>
      </w:r>
      <w:r w:rsidRPr="0026382C">
        <w:rPr>
          <w:rFonts w:cs="Times New Roman"/>
          <w:b/>
          <w:bCs/>
        </w:rPr>
        <w:t>Moore BC</w:t>
      </w:r>
      <w:r w:rsidRPr="0026382C">
        <w:rPr>
          <w:rFonts w:cs="Times New Roman"/>
        </w:rPr>
        <w:t xml:space="preserve">, </w:t>
      </w:r>
      <w:proofErr w:type="spellStart"/>
      <w:r w:rsidRPr="0026382C">
        <w:rPr>
          <w:rFonts w:cs="Times New Roman"/>
          <w:b/>
          <w:bCs/>
        </w:rPr>
        <w:t>Porat</w:t>
      </w:r>
      <w:proofErr w:type="spellEnd"/>
      <w:r w:rsidRPr="0026382C">
        <w:rPr>
          <w:rFonts w:cs="Times New Roman"/>
          <w:b/>
          <w:bCs/>
        </w:rPr>
        <w:t xml:space="preserve"> I</w:t>
      </w:r>
      <w:r w:rsidRPr="0026382C">
        <w:rPr>
          <w:rFonts w:cs="Times New Roman"/>
        </w:rPr>
        <w:t xml:space="preserve">, </w:t>
      </w:r>
      <w:proofErr w:type="spellStart"/>
      <w:r w:rsidRPr="0026382C">
        <w:rPr>
          <w:rFonts w:cs="Times New Roman"/>
          <w:b/>
          <w:bCs/>
        </w:rPr>
        <w:t>Palmeiri</w:t>
      </w:r>
      <w:proofErr w:type="spellEnd"/>
      <w:r w:rsidRPr="0026382C">
        <w:rPr>
          <w:rFonts w:cs="Times New Roman"/>
          <w:b/>
          <w:bCs/>
        </w:rPr>
        <w:t xml:space="preserve"> A</w:t>
      </w:r>
      <w:r w:rsidRPr="0026382C">
        <w:rPr>
          <w:rFonts w:cs="Times New Roman"/>
        </w:rPr>
        <w:t xml:space="preserve">, </w:t>
      </w:r>
      <w:r w:rsidRPr="0026382C">
        <w:rPr>
          <w:rFonts w:cs="Times New Roman"/>
          <w:b/>
          <w:bCs/>
        </w:rPr>
        <w:t>Rouse G</w:t>
      </w:r>
      <w:r w:rsidRPr="0026382C">
        <w:rPr>
          <w:rFonts w:cs="Times New Roman"/>
        </w:rPr>
        <w:t xml:space="preserve">, </w:t>
      </w:r>
      <w:proofErr w:type="spellStart"/>
      <w:r w:rsidRPr="0026382C">
        <w:rPr>
          <w:rFonts w:cs="Times New Roman"/>
          <w:b/>
          <w:bCs/>
        </w:rPr>
        <w:t>Saenphimmachak</w:t>
      </w:r>
      <w:proofErr w:type="spellEnd"/>
      <w:r w:rsidRPr="0026382C">
        <w:rPr>
          <w:rFonts w:cs="Times New Roman"/>
          <w:b/>
          <w:bCs/>
        </w:rPr>
        <w:t xml:space="preserve"> C</w:t>
      </w:r>
      <w:r w:rsidRPr="0026382C">
        <w:rPr>
          <w:rFonts w:cs="Times New Roman"/>
        </w:rPr>
        <w:t xml:space="preserve">, </w:t>
      </w:r>
      <w:proofErr w:type="spellStart"/>
      <w:r w:rsidRPr="0026382C">
        <w:rPr>
          <w:rFonts w:cs="Times New Roman"/>
          <w:b/>
          <w:bCs/>
        </w:rPr>
        <w:t>Söll</w:t>
      </w:r>
      <w:proofErr w:type="spellEnd"/>
      <w:r w:rsidRPr="0026382C">
        <w:rPr>
          <w:rFonts w:cs="Times New Roman"/>
          <w:b/>
          <w:bCs/>
        </w:rPr>
        <w:t xml:space="preserve"> D</w:t>
      </w:r>
      <w:r w:rsidRPr="0026382C">
        <w:rPr>
          <w:rFonts w:cs="Times New Roman"/>
        </w:rPr>
        <w:t xml:space="preserve">, </w:t>
      </w:r>
      <w:proofErr w:type="spellStart"/>
      <w:r w:rsidRPr="0026382C">
        <w:rPr>
          <w:rFonts w:cs="Times New Roman"/>
          <w:b/>
          <w:bCs/>
        </w:rPr>
        <w:t>Dien</w:t>
      </w:r>
      <w:proofErr w:type="spellEnd"/>
      <w:r w:rsidRPr="0026382C">
        <w:rPr>
          <w:rFonts w:cs="Times New Roman"/>
          <w:b/>
          <w:bCs/>
        </w:rPr>
        <w:t xml:space="preserve"> SV</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Larimer FW</w:t>
      </w:r>
      <w:r w:rsidRPr="0026382C">
        <w:rPr>
          <w:rFonts w:cs="Times New Roman"/>
        </w:rPr>
        <w:t xml:space="preserve">, </w:t>
      </w:r>
      <w:r w:rsidRPr="0026382C">
        <w:rPr>
          <w:rFonts w:cs="Times New Roman"/>
          <w:b/>
          <w:bCs/>
        </w:rPr>
        <w:t>Olson MV</w:t>
      </w:r>
      <w:r w:rsidRPr="0026382C">
        <w:rPr>
          <w:rFonts w:cs="Times New Roman"/>
        </w:rPr>
        <w:t xml:space="preserve">, </w:t>
      </w:r>
      <w:r w:rsidRPr="0026382C">
        <w:rPr>
          <w:rFonts w:cs="Times New Roman"/>
          <w:b/>
          <w:bCs/>
        </w:rPr>
        <w:t>Leigh JA</w:t>
      </w:r>
      <w:r w:rsidRPr="0026382C">
        <w:rPr>
          <w:rFonts w:cs="Times New Roman"/>
        </w:rPr>
        <w:t xml:space="preserve">. 2004. Complete Genome Sequence of the Genetically Tractable Hydrogenotrophic Methanogen </w:t>
      </w:r>
      <w:proofErr w:type="spellStart"/>
      <w:r w:rsidRPr="0026382C">
        <w:rPr>
          <w:rFonts w:cs="Times New Roman"/>
        </w:rPr>
        <w:t>Methanococcus</w:t>
      </w:r>
      <w:proofErr w:type="spellEnd"/>
      <w:r w:rsidRPr="0026382C">
        <w:rPr>
          <w:rFonts w:cs="Times New Roman"/>
        </w:rPr>
        <w:t xml:space="preserve"> maripaludis. J </w:t>
      </w:r>
      <w:proofErr w:type="spellStart"/>
      <w:r w:rsidRPr="0026382C">
        <w:rPr>
          <w:rFonts w:cs="Times New Roman"/>
        </w:rPr>
        <w:t>Bacteriol</w:t>
      </w:r>
      <w:proofErr w:type="spellEnd"/>
      <w:r w:rsidRPr="0026382C">
        <w:rPr>
          <w:rFonts w:cs="Times New Roman"/>
        </w:rPr>
        <w:t xml:space="preserve"> </w:t>
      </w:r>
      <w:r w:rsidRPr="0026382C">
        <w:rPr>
          <w:rFonts w:cs="Times New Roman"/>
          <w:b/>
          <w:bCs/>
        </w:rPr>
        <w:t>186</w:t>
      </w:r>
      <w:r w:rsidRPr="0026382C">
        <w:rPr>
          <w:rFonts w:cs="Times New Roman"/>
        </w:rPr>
        <w:t>:6956–6969.</w:t>
      </w:r>
    </w:p>
    <w:p w14:paraId="0D59822F" w14:textId="77777777" w:rsidR="0026382C" w:rsidRPr="0026382C" w:rsidRDefault="0026382C" w:rsidP="0026382C">
      <w:pPr>
        <w:pStyle w:val="Bibliography"/>
        <w:rPr>
          <w:rFonts w:cs="Times New Roman"/>
        </w:rPr>
      </w:pPr>
      <w:r w:rsidRPr="0026382C">
        <w:rPr>
          <w:rFonts w:cs="Times New Roman"/>
        </w:rPr>
        <w:t xml:space="preserve">10. </w:t>
      </w:r>
      <w:r w:rsidRPr="0026382C">
        <w:rPr>
          <w:rFonts w:cs="Times New Roman"/>
        </w:rPr>
        <w:tab/>
      </w:r>
      <w:r w:rsidRPr="0026382C">
        <w:rPr>
          <w:rFonts w:cs="Times New Roman"/>
          <w:b/>
          <w:bCs/>
        </w:rPr>
        <w:t>Sarmiento FB</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2011. Chapter three - Genetic Systems for Hydrogenotrophic Methanogens, p. 43–73. </w:t>
      </w:r>
      <w:proofErr w:type="gramStart"/>
      <w:r w:rsidRPr="0026382C">
        <w:rPr>
          <w:rFonts w:cs="Times New Roman"/>
          <w:i/>
          <w:iCs/>
        </w:rPr>
        <w:t>In</w:t>
      </w:r>
      <w:r w:rsidRPr="0026382C">
        <w:rPr>
          <w:rFonts w:cs="Times New Roman"/>
        </w:rPr>
        <w:t xml:space="preserve"> Ragsdale, ACR and SW (ed.), Methods in Enzymology.</w:t>
      </w:r>
      <w:proofErr w:type="gramEnd"/>
      <w:r w:rsidRPr="0026382C">
        <w:rPr>
          <w:rFonts w:cs="Times New Roman"/>
        </w:rPr>
        <w:t xml:space="preserve"> </w:t>
      </w:r>
      <w:proofErr w:type="gramStart"/>
      <w:r w:rsidRPr="0026382C">
        <w:rPr>
          <w:rFonts w:cs="Times New Roman"/>
        </w:rPr>
        <w:t>Academic Press.</w:t>
      </w:r>
      <w:proofErr w:type="gramEnd"/>
    </w:p>
    <w:p w14:paraId="3DE402BE" w14:textId="77777777" w:rsidR="0026382C" w:rsidRPr="0026382C" w:rsidRDefault="0026382C" w:rsidP="0026382C">
      <w:pPr>
        <w:pStyle w:val="Bibliography"/>
        <w:rPr>
          <w:rFonts w:cs="Times New Roman"/>
        </w:rPr>
      </w:pPr>
      <w:r w:rsidRPr="0026382C">
        <w:rPr>
          <w:rFonts w:cs="Times New Roman"/>
        </w:rPr>
        <w:t xml:space="preserve">11. </w:t>
      </w:r>
      <w:r w:rsidRPr="0026382C">
        <w:rPr>
          <w:rFonts w:cs="Times New Roman"/>
        </w:rPr>
        <w:tab/>
      </w:r>
      <w:r w:rsidRPr="0026382C">
        <w:rPr>
          <w:rFonts w:cs="Times New Roman"/>
          <w:b/>
          <w:bCs/>
        </w:rPr>
        <w:t>Kauffman KJ</w:t>
      </w:r>
      <w:r w:rsidRPr="0026382C">
        <w:rPr>
          <w:rFonts w:cs="Times New Roman"/>
        </w:rPr>
        <w:t xml:space="preserve">, </w:t>
      </w:r>
      <w:r w:rsidRPr="0026382C">
        <w:rPr>
          <w:rFonts w:cs="Times New Roman"/>
          <w:b/>
          <w:bCs/>
        </w:rPr>
        <w:t>Prakash P</w:t>
      </w:r>
      <w:r w:rsidRPr="0026382C">
        <w:rPr>
          <w:rFonts w:cs="Times New Roman"/>
        </w:rPr>
        <w:t xml:space="preserve">, </w:t>
      </w:r>
      <w:r w:rsidRPr="0026382C">
        <w:rPr>
          <w:rFonts w:cs="Times New Roman"/>
          <w:b/>
          <w:bCs/>
        </w:rPr>
        <w:t>Edwards JS</w:t>
      </w:r>
      <w:r w:rsidRPr="0026382C">
        <w:rPr>
          <w:rFonts w:cs="Times New Roman"/>
        </w:rPr>
        <w:t xml:space="preserve">. 2003. Advances in flux balance analysis. </w:t>
      </w:r>
      <w:proofErr w:type="spellStart"/>
      <w:r w:rsidRPr="0026382C">
        <w:rPr>
          <w:rFonts w:cs="Times New Roman"/>
        </w:rPr>
        <w:t>Curr</w:t>
      </w:r>
      <w:proofErr w:type="spellEnd"/>
      <w:r w:rsidRPr="0026382C">
        <w:rPr>
          <w:rFonts w:cs="Times New Roman"/>
        </w:rPr>
        <w:t xml:space="preserve"> </w:t>
      </w:r>
      <w:proofErr w:type="spellStart"/>
      <w:r w:rsidRPr="0026382C">
        <w:rPr>
          <w:rFonts w:cs="Times New Roman"/>
        </w:rPr>
        <w:t>Opin</w:t>
      </w:r>
      <w:proofErr w:type="spellEnd"/>
      <w:r w:rsidRPr="0026382C">
        <w:rPr>
          <w:rFonts w:cs="Times New Roman"/>
        </w:rPr>
        <w:t xml:space="preserve"> </w:t>
      </w:r>
      <w:proofErr w:type="spellStart"/>
      <w:r w:rsidRPr="0026382C">
        <w:rPr>
          <w:rFonts w:cs="Times New Roman"/>
        </w:rPr>
        <w:t>Biotechnol</w:t>
      </w:r>
      <w:proofErr w:type="spellEnd"/>
      <w:r w:rsidRPr="0026382C">
        <w:rPr>
          <w:rFonts w:cs="Times New Roman"/>
        </w:rPr>
        <w:t xml:space="preserve"> </w:t>
      </w:r>
      <w:r w:rsidRPr="0026382C">
        <w:rPr>
          <w:rFonts w:cs="Times New Roman"/>
          <w:b/>
          <w:bCs/>
        </w:rPr>
        <w:t>14</w:t>
      </w:r>
      <w:r w:rsidRPr="0026382C">
        <w:rPr>
          <w:rFonts w:cs="Times New Roman"/>
        </w:rPr>
        <w:t>:491–496.</w:t>
      </w:r>
    </w:p>
    <w:p w14:paraId="6F49F94E" w14:textId="77777777" w:rsidR="0026382C" w:rsidRPr="0026382C" w:rsidRDefault="0026382C" w:rsidP="0026382C">
      <w:pPr>
        <w:pStyle w:val="Bibliography"/>
        <w:rPr>
          <w:rFonts w:cs="Times New Roman"/>
        </w:rPr>
      </w:pPr>
      <w:r w:rsidRPr="0026382C">
        <w:rPr>
          <w:rFonts w:cs="Times New Roman"/>
        </w:rPr>
        <w:lastRenderedPageBreak/>
        <w:t xml:space="preserve">12. </w:t>
      </w:r>
      <w:r w:rsidRPr="0026382C">
        <w:rPr>
          <w:rFonts w:cs="Times New Roman"/>
        </w:rPr>
        <w:tab/>
      </w:r>
      <w:proofErr w:type="spellStart"/>
      <w:r w:rsidRPr="0026382C">
        <w:rPr>
          <w:rFonts w:cs="Times New Roman"/>
          <w:b/>
          <w:bCs/>
        </w:rPr>
        <w:t>Simeonidis</w:t>
      </w:r>
      <w:proofErr w:type="spellEnd"/>
      <w:r w:rsidRPr="0026382C">
        <w:rPr>
          <w:rFonts w:cs="Times New Roman"/>
          <w:b/>
          <w:bCs/>
        </w:rPr>
        <w:t xml:space="preserve"> E</w:t>
      </w:r>
      <w:r w:rsidRPr="0026382C">
        <w:rPr>
          <w:rFonts w:cs="Times New Roman"/>
        </w:rPr>
        <w:t xml:space="preserve">, </w:t>
      </w:r>
      <w:r w:rsidRPr="0026382C">
        <w:rPr>
          <w:rFonts w:cs="Times New Roman"/>
          <w:b/>
          <w:bCs/>
        </w:rPr>
        <w:t>Price ND</w:t>
      </w:r>
      <w:r w:rsidRPr="0026382C">
        <w:rPr>
          <w:rFonts w:cs="Times New Roman"/>
        </w:rPr>
        <w:t xml:space="preserve">. 2015. Genome-scale modeling for metabolic engineering. J </w:t>
      </w:r>
      <w:proofErr w:type="spellStart"/>
      <w:r w:rsidRPr="0026382C">
        <w:rPr>
          <w:rFonts w:cs="Times New Roman"/>
        </w:rPr>
        <w:t>Ind</w:t>
      </w:r>
      <w:proofErr w:type="spellEnd"/>
      <w:r w:rsidRPr="0026382C">
        <w:rPr>
          <w:rFonts w:cs="Times New Roman"/>
        </w:rPr>
        <w:t xml:space="preserve"> </w:t>
      </w:r>
      <w:proofErr w:type="spellStart"/>
      <w:r w:rsidRPr="0026382C">
        <w:rPr>
          <w:rFonts w:cs="Times New Roman"/>
        </w:rPr>
        <w:t>Microbiol</w:t>
      </w:r>
      <w:proofErr w:type="spellEnd"/>
      <w:r w:rsidRPr="0026382C">
        <w:rPr>
          <w:rFonts w:cs="Times New Roman"/>
        </w:rPr>
        <w:t xml:space="preserve"> </w:t>
      </w:r>
      <w:proofErr w:type="spellStart"/>
      <w:r w:rsidRPr="0026382C">
        <w:rPr>
          <w:rFonts w:cs="Times New Roman"/>
        </w:rPr>
        <w:t>Biotechnol</w:t>
      </w:r>
      <w:proofErr w:type="spellEnd"/>
      <w:r w:rsidRPr="0026382C">
        <w:rPr>
          <w:rFonts w:cs="Times New Roman"/>
        </w:rPr>
        <w:t xml:space="preserve"> </w:t>
      </w:r>
      <w:r w:rsidRPr="0026382C">
        <w:rPr>
          <w:rFonts w:cs="Times New Roman"/>
          <w:b/>
          <w:bCs/>
        </w:rPr>
        <w:t>42</w:t>
      </w:r>
      <w:r w:rsidRPr="0026382C">
        <w:rPr>
          <w:rFonts w:cs="Times New Roman"/>
        </w:rPr>
        <w:t>:327–338.</w:t>
      </w:r>
    </w:p>
    <w:p w14:paraId="03EE0DB7" w14:textId="77777777" w:rsidR="0026382C" w:rsidRPr="0026382C" w:rsidRDefault="0026382C" w:rsidP="0026382C">
      <w:pPr>
        <w:pStyle w:val="Bibliography"/>
        <w:rPr>
          <w:rFonts w:cs="Times New Roman"/>
        </w:rPr>
      </w:pPr>
      <w:r w:rsidRPr="0026382C">
        <w:rPr>
          <w:rFonts w:cs="Times New Roman"/>
        </w:rPr>
        <w:t xml:space="preserve">13. </w:t>
      </w:r>
      <w:r w:rsidRPr="0026382C">
        <w:rPr>
          <w:rFonts w:cs="Times New Roman"/>
        </w:rPr>
        <w:tab/>
      </w:r>
      <w:r w:rsidRPr="0026382C">
        <w:rPr>
          <w:rFonts w:cs="Times New Roman"/>
          <w:b/>
          <w:bCs/>
        </w:rPr>
        <w:t>Milne CB</w:t>
      </w:r>
      <w:r w:rsidRPr="0026382C">
        <w:rPr>
          <w:rFonts w:cs="Times New Roman"/>
        </w:rPr>
        <w:t xml:space="preserve">, </w:t>
      </w:r>
      <w:r w:rsidRPr="0026382C">
        <w:rPr>
          <w:rFonts w:cs="Times New Roman"/>
          <w:b/>
          <w:bCs/>
        </w:rPr>
        <w:t>Kim P-J</w:t>
      </w:r>
      <w:r w:rsidRPr="0026382C">
        <w:rPr>
          <w:rFonts w:cs="Times New Roman"/>
        </w:rPr>
        <w:t xml:space="preserve">, </w:t>
      </w:r>
      <w:r w:rsidRPr="0026382C">
        <w:rPr>
          <w:rFonts w:cs="Times New Roman"/>
          <w:b/>
          <w:bCs/>
        </w:rPr>
        <w:t>Eddy JA</w:t>
      </w:r>
      <w:r w:rsidRPr="0026382C">
        <w:rPr>
          <w:rFonts w:cs="Times New Roman"/>
        </w:rPr>
        <w:t xml:space="preserve">, </w:t>
      </w:r>
      <w:r w:rsidRPr="0026382C">
        <w:rPr>
          <w:rFonts w:cs="Times New Roman"/>
          <w:b/>
          <w:bCs/>
        </w:rPr>
        <w:t>Price ND</w:t>
      </w:r>
      <w:r w:rsidRPr="0026382C">
        <w:rPr>
          <w:rFonts w:cs="Times New Roman"/>
        </w:rPr>
        <w:t xml:space="preserve">. 2009. Accomplishments in genome-scale in silico modeling for industrial and medical biotechnology. </w:t>
      </w:r>
      <w:proofErr w:type="spellStart"/>
      <w:r w:rsidRPr="0026382C">
        <w:rPr>
          <w:rFonts w:cs="Times New Roman"/>
        </w:rPr>
        <w:t>Biotechnol</w:t>
      </w:r>
      <w:proofErr w:type="spellEnd"/>
      <w:r w:rsidRPr="0026382C">
        <w:rPr>
          <w:rFonts w:cs="Times New Roman"/>
        </w:rPr>
        <w:t xml:space="preserve"> J </w:t>
      </w:r>
      <w:r w:rsidRPr="0026382C">
        <w:rPr>
          <w:rFonts w:cs="Times New Roman"/>
          <w:b/>
          <w:bCs/>
        </w:rPr>
        <w:t>4</w:t>
      </w:r>
      <w:r w:rsidRPr="0026382C">
        <w:rPr>
          <w:rFonts w:cs="Times New Roman"/>
        </w:rPr>
        <w:t>:1653–1670.</w:t>
      </w:r>
    </w:p>
    <w:p w14:paraId="5E90DA01" w14:textId="77777777" w:rsidR="0026382C" w:rsidRPr="0026382C" w:rsidRDefault="0026382C" w:rsidP="0026382C">
      <w:pPr>
        <w:pStyle w:val="Bibliography"/>
        <w:rPr>
          <w:rFonts w:cs="Times New Roman"/>
        </w:rPr>
      </w:pPr>
      <w:r w:rsidRPr="0026382C">
        <w:rPr>
          <w:rFonts w:cs="Times New Roman"/>
        </w:rPr>
        <w:t xml:space="preserve">14. </w:t>
      </w:r>
      <w:r w:rsidRPr="0026382C">
        <w:rPr>
          <w:rFonts w:cs="Times New Roman"/>
        </w:rPr>
        <w:tab/>
      </w:r>
      <w:proofErr w:type="spellStart"/>
      <w:r w:rsidRPr="0026382C">
        <w:rPr>
          <w:rFonts w:cs="Times New Roman"/>
          <w:b/>
          <w:bCs/>
        </w:rPr>
        <w:t>Stolyar</w:t>
      </w:r>
      <w:proofErr w:type="spellEnd"/>
      <w:r w:rsidRPr="0026382C">
        <w:rPr>
          <w:rFonts w:cs="Times New Roman"/>
          <w:b/>
          <w:bCs/>
        </w:rPr>
        <w:t xml:space="preserve"> S</w:t>
      </w:r>
      <w:r w:rsidRPr="0026382C">
        <w:rPr>
          <w:rFonts w:cs="Times New Roman"/>
        </w:rPr>
        <w:t xml:space="preserve">, </w:t>
      </w:r>
      <w:r w:rsidRPr="0026382C">
        <w:rPr>
          <w:rFonts w:cs="Times New Roman"/>
          <w:b/>
          <w:bCs/>
        </w:rPr>
        <w:t xml:space="preserve">Van </w:t>
      </w:r>
      <w:proofErr w:type="spellStart"/>
      <w:r w:rsidRPr="0026382C">
        <w:rPr>
          <w:rFonts w:cs="Times New Roman"/>
          <w:b/>
          <w:bCs/>
        </w:rPr>
        <w:t>Dien</w:t>
      </w:r>
      <w:proofErr w:type="spellEnd"/>
      <w:r w:rsidRPr="0026382C">
        <w:rPr>
          <w:rFonts w:cs="Times New Roman"/>
          <w:b/>
          <w:bCs/>
        </w:rPr>
        <w:t xml:space="preserve"> S</w:t>
      </w:r>
      <w:r w:rsidRPr="0026382C">
        <w:rPr>
          <w:rFonts w:cs="Times New Roman"/>
        </w:rPr>
        <w:t xml:space="preserve">, </w:t>
      </w:r>
      <w:r w:rsidRPr="0026382C">
        <w:rPr>
          <w:rFonts w:cs="Times New Roman"/>
          <w:b/>
          <w:bCs/>
        </w:rPr>
        <w:t>Hillesland KL</w:t>
      </w:r>
      <w:r w:rsidRPr="0026382C">
        <w:rPr>
          <w:rFonts w:cs="Times New Roman"/>
        </w:rPr>
        <w:t xml:space="preserve">, </w:t>
      </w:r>
      <w:proofErr w:type="spellStart"/>
      <w:r w:rsidRPr="0026382C">
        <w:rPr>
          <w:rFonts w:cs="Times New Roman"/>
          <w:b/>
          <w:bCs/>
        </w:rPr>
        <w:t>Pinel</w:t>
      </w:r>
      <w:proofErr w:type="spellEnd"/>
      <w:r w:rsidRPr="0026382C">
        <w:rPr>
          <w:rFonts w:cs="Times New Roman"/>
          <w:b/>
          <w:bCs/>
        </w:rPr>
        <w:t xml:space="preserve"> N</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Stahl DA</w:t>
      </w:r>
      <w:r w:rsidRPr="0026382C">
        <w:rPr>
          <w:rFonts w:cs="Times New Roman"/>
        </w:rPr>
        <w:t xml:space="preserve">. 2007. Metabolic modeling of a mutualistic microbial community. </w:t>
      </w:r>
      <w:proofErr w:type="spellStart"/>
      <w:r w:rsidRPr="0026382C">
        <w:rPr>
          <w:rFonts w:cs="Times New Roman"/>
        </w:rPr>
        <w:t>Mol</w:t>
      </w:r>
      <w:proofErr w:type="spellEnd"/>
      <w:r w:rsidRPr="0026382C">
        <w:rPr>
          <w:rFonts w:cs="Times New Roman"/>
        </w:rPr>
        <w:t xml:space="preserve"> </w:t>
      </w:r>
      <w:proofErr w:type="spellStart"/>
      <w:r w:rsidRPr="0026382C">
        <w:rPr>
          <w:rFonts w:cs="Times New Roman"/>
        </w:rPr>
        <w:t>Syst</w:t>
      </w:r>
      <w:proofErr w:type="spellEnd"/>
      <w:r w:rsidRPr="0026382C">
        <w:rPr>
          <w:rFonts w:cs="Times New Roman"/>
        </w:rPr>
        <w:t xml:space="preserve"> </w:t>
      </w:r>
      <w:proofErr w:type="spellStart"/>
      <w:r w:rsidRPr="0026382C">
        <w:rPr>
          <w:rFonts w:cs="Times New Roman"/>
        </w:rPr>
        <w:t>Biol</w:t>
      </w:r>
      <w:proofErr w:type="spellEnd"/>
      <w:r w:rsidRPr="0026382C">
        <w:rPr>
          <w:rFonts w:cs="Times New Roman"/>
        </w:rPr>
        <w:t xml:space="preserve"> </w:t>
      </w:r>
      <w:r w:rsidRPr="0026382C">
        <w:rPr>
          <w:rFonts w:cs="Times New Roman"/>
          <w:b/>
          <w:bCs/>
        </w:rPr>
        <w:t>3</w:t>
      </w:r>
      <w:r w:rsidRPr="0026382C">
        <w:rPr>
          <w:rFonts w:cs="Times New Roman"/>
        </w:rPr>
        <w:t>:92.</w:t>
      </w:r>
    </w:p>
    <w:p w14:paraId="76083EDD" w14:textId="77777777" w:rsidR="0026382C" w:rsidRPr="0026382C" w:rsidRDefault="0026382C" w:rsidP="0026382C">
      <w:pPr>
        <w:pStyle w:val="Bibliography"/>
        <w:rPr>
          <w:rFonts w:cs="Times New Roman"/>
        </w:rPr>
      </w:pPr>
      <w:r w:rsidRPr="0026382C">
        <w:rPr>
          <w:rFonts w:cs="Times New Roman"/>
        </w:rPr>
        <w:t xml:space="preserve">15. </w:t>
      </w:r>
      <w:r w:rsidRPr="0026382C">
        <w:rPr>
          <w:rFonts w:cs="Times New Roman"/>
        </w:rPr>
        <w:tab/>
      </w:r>
      <w:r w:rsidRPr="0026382C">
        <w:rPr>
          <w:rFonts w:cs="Times New Roman"/>
          <w:b/>
          <w:bCs/>
        </w:rPr>
        <w:t>Goyal N</w:t>
      </w:r>
      <w:r w:rsidRPr="0026382C">
        <w:rPr>
          <w:rFonts w:cs="Times New Roman"/>
        </w:rPr>
        <w:t xml:space="preserve">, </w:t>
      </w:r>
      <w:proofErr w:type="spellStart"/>
      <w:r w:rsidRPr="0026382C">
        <w:rPr>
          <w:rFonts w:cs="Times New Roman"/>
          <w:b/>
          <w:bCs/>
        </w:rPr>
        <w:t>Widiastuti</w:t>
      </w:r>
      <w:proofErr w:type="spellEnd"/>
      <w:r w:rsidRPr="0026382C">
        <w:rPr>
          <w:rFonts w:cs="Times New Roman"/>
          <w:b/>
          <w:bCs/>
        </w:rPr>
        <w:t xml:space="preserve"> H</w:t>
      </w:r>
      <w:r w:rsidRPr="0026382C">
        <w:rPr>
          <w:rFonts w:cs="Times New Roman"/>
        </w:rPr>
        <w:t xml:space="preserve">, </w:t>
      </w:r>
      <w:proofErr w:type="spellStart"/>
      <w:r w:rsidRPr="0026382C">
        <w:rPr>
          <w:rFonts w:cs="Times New Roman"/>
          <w:b/>
          <w:bCs/>
        </w:rPr>
        <w:t>Karimi</w:t>
      </w:r>
      <w:proofErr w:type="spellEnd"/>
      <w:r w:rsidRPr="0026382C">
        <w:rPr>
          <w:rFonts w:cs="Times New Roman"/>
          <w:b/>
          <w:bCs/>
        </w:rPr>
        <w:t xml:space="preserve"> IA</w:t>
      </w:r>
      <w:r w:rsidRPr="0026382C">
        <w:rPr>
          <w:rFonts w:cs="Times New Roman"/>
        </w:rPr>
        <w:t xml:space="preserve">, </w:t>
      </w:r>
      <w:r w:rsidRPr="0026382C">
        <w:rPr>
          <w:rFonts w:cs="Times New Roman"/>
          <w:b/>
          <w:bCs/>
        </w:rPr>
        <w:t>Zhou Z</w:t>
      </w:r>
      <w:r w:rsidRPr="0026382C">
        <w:rPr>
          <w:rFonts w:cs="Times New Roman"/>
        </w:rPr>
        <w:t xml:space="preserve">. 2014. </w:t>
      </w:r>
      <w:proofErr w:type="gramStart"/>
      <w:r w:rsidRPr="0026382C">
        <w:rPr>
          <w:rFonts w:cs="Times New Roman"/>
        </w:rPr>
        <w:t xml:space="preserve">A genome-scale metabolic model of </w:t>
      </w:r>
      <w:proofErr w:type="spellStart"/>
      <w:r w:rsidRPr="0026382C">
        <w:rPr>
          <w:rFonts w:cs="Times New Roman"/>
        </w:rPr>
        <w:t>Methanococcus</w:t>
      </w:r>
      <w:proofErr w:type="spellEnd"/>
      <w:r w:rsidRPr="0026382C">
        <w:rPr>
          <w:rFonts w:cs="Times New Roman"/>
        </w:rPr>
        <w:t xml:space="preserve"> maripaludis S2 for CO2 capture and conversion to methane.</w:t>
      </w:r>
      <w:proofErr w:type="gramEnd"/>
      <w:r w:rsidRPr="0026382C">
        <w:rPr>
          <w:rFonts w:cs="Times New Roman"/>
        </w:rPr>
        <w:t xml:space="preserve"> </w:t>
      </w:r>
      <w:proofErr w:type="spellStart"/>
      <w:r w:rsidRPr="0026382C">
        <w:rPr>
          <w:rFonts w:cs="Times New Roman"/>
        </w:rPr>
        <w:t>Mol</w:t>
      </w:r>
      <w:proofErr w:type="spellEnd"/>
      <w:r w:rsidRPr="0026382C">
        <w:rPr>
          <w:rFonts w:cs="Times New Roman"/>
        </w:rPr>
        <w:t xml:space="preserve"> </w:t>
      </w:r>
      <w:proofErr w:type="spellStart"/>
      <w:r w:rsidRPr="0026382C">
        <w:rPr>
          <w:rFonts w:cs="Times New Roman"/>
        </w:rPr>
        <w:t>Biosyst</w:t>
      </w:r>
      <w:proofErr w:type="spellEnd"/>
      <w:r w:rsidRPr="0026382C">
        <w:rPr>
          <w:rFonts w:cs="Times New Roman"/>
        </w:rPr>
        <w:t xml:space="preserve"> </w:t>
      </w:r>
      <w:r w:rsidRPr="0026382C">
        <w:rPr>
          <w:rFonts w:cs="Times New Roman"/>
          <w:b/>
          <w:bCs/>
        </w:rPr>
        <w:t>10</w:t>
      </w:r>
      <w:r w:rsidRPr="0026382C">
        <w:rPr>
          <w:rFonts w:cs="Times New Roman"/>
        </w:rPr>
        <w:t>:1043–1054.</w:t>
      </w:r>
    </w:p>
    <w:p w14:paraId="356090B5" w14:textId="77777777" w:rsidR="0026382C" w:rsidRPr="0026382C" w:rsidRDefault="0026382C" w:rsidP="0026382C">
      <w:pPr>
        <w:pStyle w:val="Bibliography"/>
        <w:rPr>
          <w:rFonts w:cs="Times New Roman"/>
        </w:rPr>
      </w:pPr>
      <w:r w:rsidRPr="0026382C">
        <w:rPr>
          <w:rFonts w:cs="Times New Roman"/>
        </w:rPr>
        <w:t xml:space="preserve">16. </w:t>
      </w:r>
      <w:r w:rsidRPr="0026382C">
        <w:rPr>
          <w:rFonts w:cs="Times New Roman"/>
        </w:rPr>
        <w:tab/>
      </w:r>
      <w:proofErr w:type="spellStart"/>
      <w:r w:rsidRPr="0026382C">
        <w:rPr>
          <w:rFonts w:cs="Times New Roman"/>
          <w:b/>
          <w:bCs/>
        </w:rPr>
        <w:t>Susanti</w:t>
      </w:r>
      <w:proofErr w:type="spellEnd"/>
      <w:r w:rsidRPr="0026382C">
        <w:rPr>
          <w:rFonts w:cs="Times New Roman"/>
          <w:b/>
          <w:bCs/>
        </w:rPr>
        <w:t xml:space="preserve"> D</w:t>
      </w:r>
      <w:r w:rsidRPr="0026382C">
        <w:rPr>
          <w:rFonts w:cs="Times New Roman"/>
        </w:rPr>
        <w:t xml:space="preserve">, </w:t>
      </w:r>
      <w:proofErr w:type="spellStart"/>
      <w:r w:rsidRPr="0026382C">
        <w:rPr>
          <w:rFonts w:cs="Times New Roman"/>
          <w:b/>
          <w:bCs/>
        </w:rPr>
        <w:t>Mukhopadhyay</w:t>
      </w:r>
      <w:proofErr w:type="spellEnd"/>
      <w:r w:rsidRPr="0026382C">
        <w:rPr>
          <w:rFonts w:cs="Times New Roman"/>
          <w:b/>
          <w:bCs/>
        </w:rPr>
        <w:t xml:space="preserve"> B</w:t>
      </w:r>
      <w:r w:rsidRPr="0026382C">
        <w:rPr>
          <w:rFonts w:cs="Times New Roman"/>
        </w:rPr>
        <w:t xml:space="preserve">. 2012. </w:t>
      </w:r>
      <w:proofErr w:type="gramStart"/>
      <w:r w:rsidRPr="0026382C">
        <w:rPr>
          <w:rFonts w:cs="Times New Roman"/>
        </w:rPr>
        <w:t>An Intertwined Evolutionary History of Methanogenic Archaea and Sulfate Reduction.</w:t>
      </w:r>
      <w:proofErr w:type="gramEnd"/>
      <w:r w:rsidRPr="0026382C">
        <w:rPr>
          <w:rFonts w:cs="Times New Roman"/>
        </w:rPr>
        <w:t xml:space="preserve"> </w:t>
      </w:r>
      <w:proofErr w:type="spellStart"/>
      <w:r w:rsidRPr="0026382C">
        <w:rPr>
          <w:rFonts w:cs="Times New Roman"/>
        </w:rPr>
        <w:t>PLoS</w:t>
      </w:r>
      <w:proofErr w:type="spellEnd"/>
      <w:r w:rsidRPr="0026382C">
        <w:rPr>
          <w:rFonts w:cs="Times New Roman"/>
        </w:rPr>
        <w:t xml:space="preserve"> ONE </w:t>
      </w:r>
      <w:r w:rsidRPr="0026382C">
        <w:rPr>
          <w:rFonts w:cs="Times New Roman"/>
          <w:b/>
          <w:bCs/>
        </w:rPr>
        <w:t>7</w:t>
      </w:r>
      <w:r w:rsidRPr="0026382C">
        <w:rPr>
          <w:rFonts w:cs="Times New Roman"/>
        </w:rPr>
        <w:t>:e45313.</w:t>
      </w:r>
    </w:p>
    <w:p w14:paraId="549C434C" w14:textId="77777777" w:rsidR="0026382C" w:rsidRPr="0026382C" w:rsidRDefault="0026382C" w:rsidP="0026382C">
      <w:pPr>
        <w:pStyle w:val="Bibliography"/>
        <w:rPr>
          <w:rFonts w:cs="Times New Roman"/>
        </w:rPr>
      </w:pPr>
      <w:r w:rsidRPr="0026382C">
        <w:rPr>
          <w:rFonts w:cs="Times New Roman"/>
        </w:rPr>
        <w:t xml:space="preserve">17. </w:t>
      </w:r>
      <w:r w:rsidRPr="0026382C">
        <w:rPr>
          <w:rFonts w:cs="Times New Roman"/>
        </w:rPr>
        <w:tab/>
      </w:r>
      <w:r w:rsidRPr="0026382C">
        <w:rPr>
          <w:rFonts w:cs="Times New Roman"/>
          <w:b/>
          <w:bCs/>
        </w:rPr>
        <w:t>Graham DE</w:t>
      </w:r>
      <w:r w:rsidRPr="0026382C">
        <w:rPr>
          <w:rFonts w:cs="Times New Roman"/>
        </w:rPr>
        <w:t xml:space="preserve">, </w:t>
      </w:r>
      <w:r w:rsidRPr="0026382C">
        <w:rPr>
          <w:rFonts w:cs="Times New Roman"/>
          <w:b/>
          <w:bCs/>
        </w:rPr>
        <w:t>White RH</w:t>
      </w:r>
      <w:r w:rsidRPr="0026382C">
        <w:rPr>
          <w:rFonts w:cs="Times New Roman"/>
        </w:rPr>
        <w:t xml:space="preserve">. 2002. Elucidation of methanogenic coenzyme </w:t>
      </w:r>
      <w:proofErr w:type="spellStart"/>
      <w:r w:rsidRPr="0026382C">
        <w:rPr>
          <w:rFonts w:cs="Times New Roman"/>
        </w:rPr>
        <w:t>biosyntheses</w:t>
      </w:r>
      <w:proofErr w:type="spellEnd"/>
      <w:r w:rsidRPr="0026382C">
        <w:rPr>
          <w:rFonts w:cs="Times New Roman"/>
        </w:rPr>
        <w:t xml:space="preserve">: from spectroscopy to genomics. Nat Prod Rep </w:t>
      </w:r>
      <w:r w:rsidRPr="0026382C">
        <w:rPr>
          <w:rFonts w:cs="Times New Roman"/>
          <w:b/>
          <w:bCs/>
        </w:rPr>
        <w:t>19</w:t>
      </w:r>
      <w:r w:rsidRPr="0026382C">
        <w:rPr>
          <w:rFonts w:cs="Times New Roman"/>
        </w:rPr>
        <w:t>:133–147.</w:t>
      </w:r>
    </w:p>
    <w:p w14:paraId="09CEA8C2" w14:textId="77777777" w:rsidR="0026382C" w:rsidRPr="0026382C" w:rsidRDefault="0026382C" w:rsidP="0026382C">
      <w:pPr>
        <w:pStyle w:val="Bibliography"/>
        <w:rPr>
          <w:rFonts w:cs="Times New Roman"/>
        </w:rPr>
      </w:pPr>
      <w:r w:rsidRPr="0026382C">
        <w:rPr>
          <w:rFonts w:cs="Times New Roman"/>
        </w:rPr>
        <w:t xml:space="preserve">18. </w:t>
      </w:r>
      <w:r w:rsidRPr="0026382C">
        <w:rPr>
          <w:rFonts w:cs="Times New Roman"/>
        </w:rPr>
        <w:tab/>
      </w:r>
      <w:r w:rsidRPr="0026382C">
        <w:rPr>
          <w:rFonts w:cs="Times New Roman"/>
          <w:b/>
          <w:bCs/>
        </w:rPr>
        <w:t>Benedict MN</w:t>
      </w:r>
      <w:r w:rsidRPr="0026382C">
        <w:rPr>
          <w:rFonts w:cs="Times New Roman"/>
        </w:rPr>
        <w:t xml:space="preserve">, </w:t>
      </w:r>
      <w:r w:rsidRPr="0026382C">
        <w:rPr>
          <w:rFonts w:cs="Times New Roman"/>
          <w:b/>
          <w:bCs/>
        </w:rPr>
        <w:t>Mundy MB</w:t>
      </w:r>
      <w:r w:rsidRPr="0026382C">
        <w:rPr>
          <w:rFonts w:cs="Times New Roman"/>
        </w:rPr>
        <w:t xml:space="preserve">, </w:t>
      </w:r>
      <w:r w:rsidRPr="0026382C">
        <w:rPr>
          <w:rFonts w:cs="Times New Roman"/>
          <w:b/>
          <w:bCs/>
        </w:rPr>
        <w:t>Henry CS</w:t>
      </w:r>
      <w:r w:rsidRPr="0026382C">
        <w:rPr>
          <w:rFonts w:cs="Times New Roman"/>
        </w:rPr>
        <w:t xml:space="preserve">, </w:t>
      </w:r>
      <w:r w:rsidRPr="0026382C">
        <w:rPr>
          <w:rFonts w:cs="Times New Roman"/>
          <w:b/>
          <w:bCs/>
        </w:rPr>
        <w:t>Chia N</w:t>
      </w:r>
      <w:r w:rsidRPr="0026382C">
        <w:rPr>
          <w:rFonts w:cs="Times New Roman"/>
        </w:rPr>
        <w:t xml:space="preserve">, </w:t>
      </w:r>
      <w:r w:rsidRPr="0026382C">
        <w:rPr>
          <w:rFonts w:cs="Times New Roman"/>
          <w:b/>
          <w:bCs/>
        </w:rPr>
        <w:t>Price ND</w:t>
      </w:r>
      <w:r w:rsidRPr="0026382C">
        <w:rPr>
          <w:rFonts w:cs="Times New Roman"/>
        </w:rPr>
        <w:t xml:space="preserve">. 2014. Likelihood-Based Gene Annotations for Gap Filling and Quality Assessment in Genome-Scale Metabolic Models. </w:t>
      </w:r>
      <w:proofErr w:type="spellStart"/>
      <w:r w:rsidRPr="0026382C">
        <w:rPr>
          <w:rFonts w:cs="Times New Roman"/>
        </w:rPr>
        <w:t>PLoS</w:t>
      </w:r>
      <w:proofErr w:type="spellEnd"/>
      <w:r w:rsidRPr="0026382C">
        <w:rPr>
          <w:rFonts w:cs="Times New Roman"/>
        </w:rPr>
        <w:t xml:space="preserve"> </w:t>
      </w:r>
      <w:proofErr w:type="spellStart"/>
      <w:r w:rsidRPr="0026382C">
        <w:rPr>
          <w:rFonts w:cs="Times New Roman"/>
        </w:rPr>
        <w:t>Comput</w:t>
      </w:r>
      <w:proofErr w:type="spellEnd"/>
      <w:r w:rsidRPr="0026382C">
        <w:rPr>
          <w:rFonts w:cs="Times New Roman"/>
        </w:rPr>
        <w:t xml:space="preserve"> </w:t>
      </w:r>
      <w:proofErr w:type="spellStart"/>
      <w:r w:rsidRPr="0026382C">
        <w:rPr>
          <w:rFonts w:cs="Times New Roman"/>
        </w:rPr>
        <w:t>Biol</w:t>
      </w:r>
      <w:proofErr w:type="spellEnd"/>
      <w:r w:rsidRPr="0026382C">
        <w:rPr>
          <w:rFonts w:cs="Times New Roman"/>
        </w:rPr>
        <w:t xml:space="preserve"> </w:t>
      </w:r>
      <w:r w:rsidRPr="0026382C">
        <w:rPr>
          <w:rFonts w:cs="Times New Roman"/>
          <w:b/>
          <w:bCs/>
        </w:rPr>
        <w:t>10</w:t>
      </w:r>
      <w:r w:rsidRPr="0026382C">
        <w:rPr>
          <w:rFonts w:cs="Times New Roman"/>
        </w:rPr>
        <w:t>:e1003882.</w:t>
      </w:r>
    </w:p>
    <w:p w14:paraId="582CCE67" w14:textId="77777777" w:rsidR="0026382C" w:rsidRPr="0026382C" w:rsidRDefault="0026382C" w:rsidP="0026382C">
      <w:pPr>
        <w:pStyle w:val="Bibliography"/>
        <w:rPr>
          <w:rFonts w:cs="Times New Roman"/>
        </w:rPr>
      </w:pPr>
      <w:r w:rsidRPr="0026382C">
        <w:rPr>
          <w:rFonts w:cs="Times New Roman"/>
        </w:rPr>
        <w:t xml:space="preserve">19. </w:t>
      </w:r>
      <w:r w:rsidRPr="0026382C">
        <w:rPr>
          <w:rFonts w:cs="Times New Roman"/>
        </w:rPr>
        <w:tab/>
      </w:r>
      <w:r w:rsidRPr="0026382C">
        <w:rPr>
          <w:rFonts w:cs="Times New Roman"/>
          <w:b/>
          <w:bCs/>
        </w:rPr>
        <w:t xml:space="preserve">Jackson </w:t>
      </w:r>
      <w:proofErr w:type="gramStart"/>
      <w:r w:rsidRPr="0026382C">
        <w:rPr>
          <w:rFonts w:cs="Times New Roman"/>
          <w:b/>
          <w:bCs/>
        </w:rPr>
        <w:t>BE</w:t>
      </w:r>
      <w:proofErr w:type="gramEnd"/>
      <w:r w:rsidRPr="0026382C">
        <w:rPr>
          <w:rFonts w:cs="Times New Roman"/>
        </w:rPr>
        <w:t xml:space="preserve">, </w:t>
      </w:r>
      <w:proofErr w:type="spellStart"/>
      <w:r w:rsidRPr="0026382C">
        <w:rPr>
          <w:rFonts w:cs="Times New Roman"/>
          <w:b/>
          <w:bCs/>
        </w:rPr>
        <w:t>McInerney</w:t>
      </w:r>
      <w:proofErr w:type="spellEnd"/>
      <w:r w:rsidRPr="0026382C">
        <w:rPr>
          <w:rFonts w:cs="Times New Roman"/>
          <w:b/>
          <w:bCs/>
        </w:rPr>
        <w:t xml:space="preserve"> MJ</w:t>
      </w:r>
      <w:r w:rsidRPr="0026382C">
        <w:rPr>
          <w:rFonts w:cs="Times New Roman"/>
        </w:rPr>
        <w:t xml:space="preserve">. 2002. Anaerobic microbial metabolism can proceed close to thermodynamic limits. Nature </w:t>
      </w:r>
      <w:r w:rsidRPr="0026382C">
        <w:rPr>
          <w:rFonts w:cs="Times New Roman"/>
          <w:b/>
          <w:bCs/>
        </w:rPr>
        <w:t>415</w:t>
      </w:r>
      <w:r w:rsidRPr="0026382C">
        <w:rPr>
          <w:rFonts w:cs="Times New Roman"/>
        </w:rPr>
        <w:t>:454–456.</w:t>
      </w:r>
    </w:p>
    <w:p w14:paraId="49F71A89" w14:textId="77777777" w:rsidR="0026382C" w:rsidRPr="0026382C" w:rsidRDefault="0026382C" w:rsidP="0026382C">
      <w:pPr>
        <w:pStyle w:val="Bibliography"/>
        <w:rPr>
          <w:rFonts w:cs="Times New Roman"/>
        </w:rPr>
      </w:pPr>
      <w:r w:rsidRPr="0026382C">
        <w:rPr>
          <w:rFonts w:cs="Times New Roman"/>
        </w:rPr>
        <w:t xml:space="preserve">20. </w:t>
      </w:r>
      <w:r w:rsidRPr="0026382C">
        <w:rPr>
          <w:rFonts w:cs="Times New Roman"/>
        </w:rPr>
        <w:tab/>
      </w:r>
      <w:r w:rsidRPr="0026382C">
        <w:rPr>
          <w:rFonts w:cs="Times New Roman"/>
          <w:b/>
          <w:bCs/>
        </w:rPr>
        <w:t>Henry CS</w:t>
      </w:r>
      <w:r w:rsidRPr="0026382C">
        <w:rPr>
          <w:rFonts w:cs="Times New Roman"/>
        </w:rPr>
        <w:t xml:space="preserve">, </w:t>
      </w:r>
      <w:proofErr w:type="spellStart"/>
      <w:r w:rsidRPr="0026382C">
        <w:rPr>
          <w:rFonts w:cs="Times New Roman"/>
          <w:b/>
          <w:bCs/>
        </w:rPr>
        <w:t>Broadbelt</w:t>
      </w:r>
      <w:proofErr w:type="spellEnd"/>
      <w:r w:rsidRPr="0026382C">
        <w:rPr>
          <w:rFonts w:cs="Times New Roman"/>
          <w:b/>
          <w:bCs/>
        </w:rPr>
        <w:t xml:space="preserve"> LJ</w:t>
      </w:r>
      <w:r w:rsidRPr="0026382C">
        <w:rPr>
          <w:rFonts w:cs="Times New Roman"/>
        </w:rPr>
        <w:t xml:space="preserve">, </w:t>
      </w:r>
      <w:proofErr w:type="spellStart"/>
      <w:r w:rsidRPr="0026382C">
        <w:rPr>
          <w:rFonts w:cs="Times New Roman"/>
          <w:b/>
          <w:bCs/>
        </w:rPr>
        <w:t>Hatzimanikatis</w:t>
      </w:r>
      <w:proofErr w:type="spellEnd"/>
      <w:r w:rsidRPr="0026382C">
        <w:rPr>
          <w:rFonts w:cs="Times New Roman"/>
          <w:b/>
          <w:bCs/>
        </w:rPr>
        <w:t xml:space="preserve"> V</w:t>
      </w:r>
      <w:r w:rsidRPr="0026382C">
        <w:rPr>
          <w:rFonts w:cs="Times New Roman"/>
        </w:rPr>
        <w:t xml:space="preserve">. 2007. </w:t>
      </w:r>
      <w:proofErr w:type="gramStart"/>
      <w:r w:rsidRPr="0026382C">
        <w:rPr>
          <w:rFonts w:cs="Times New Roman"/>
        </w:rPr>
        <w:t>Thermodynamics-Based Metabolic Flux Analysis.</w:t>
      </w:r>
      <w:proofErr w:type="gramEnd"/>
      <w:r w:rsidRPr="0026382C">
        <w:rPr>
          <w:rFonts w:cs="Times New Roman"/>
        </w:rPr>
        <w:t xml:space="preserve"> </w:t>
      </w:r>
      <w:proofErr w:type="spellStart"/>
      <w:r w:rsidRPr="0026382C">
        <w:rPr>
          <w:rFonts w:cs="Times New Roman"/>
        </w:rPr>
        <w:t>Biophys</w:t>
      </w:r>
      <w:proofErr w:type="spellEnd"/>
      <w:r w:rsidRPr="0026382C">
        <w:rPr>
          <w:rFonts w:cs="Times New Roman"/>
        </w:rPr>
        <w:t xml:space="preserve"> J </w:t>
      </w:r>
      <w:r w:rsidRPr="0026382C">
        <w:rPr>
          <w:rFonts w:cs="Times New Roman"/>
          <w:b/>
          <w:bCs/>
        </w:rPr>
        <w:t>92</w:t>
      </w:r>
      <w:r w:rsidRPr="0026382C">
        <w:rPr>
          <w:rFonts w:cs="Times New Roman"/>
        </w:rPr>
        <w:t>:1792–1805.</w:t>
      </w:r>
    </w:p>
    <w:p w14:paraId="27C1E0CC" w14:textId="77777777" w:rsidR="0026382C" w:rsidRPr="0026382C" w:rsidRDefault="0026382C" w:rsidP="0026382C">
      <w:pPr>
        <w:pStyle w:val="Bibliography"/>
        <w:rPr>
          <w:rFonts w:cs="Times New Roman"/>
        </w:rPr>
      </w:pPr>
      <w:r w:rsidRPr="0026382C">
        <w:rPr>
          <w:rFonts w:cs="Times New Roman"/>
        </w:rPr>
        <w:lastRenderedPageBreak/>
        <w:t xml:space="preserve">21. </w:t>
      </w:r>
      <w:r w:rsidRPr="0026382C">
        <w:rPr>
          <w:rFonts w:cs="Times New Roman"/>
        </w:rPr>
        <w:tab/>
      </w:r>
      <w:r w:rsidRPr="0026382C">
        <w:rPr>
          <w:rFonts w:cs="Times New Roman"/>
          <w:b/>
          <w:bCs/>
        </w:rPr>
        <w:t>Hoppe A</w:t>
      </w:r>
      <w:r w:rsidRPr="0026382C">
        <w:rPr>
          <w:rFonts w:cs="Times New Roman"/>
        </w:rPr>
        <w:t xml:space="preserve">, </w:t>
      </w:r>
      <w:r w:rsidRPr="0026382C">
        <w:rPr>
          <w:rFonts w:cs="Times New Roman"/>
          <w:b/>
          <w:bCs/>
        </w:rPr>
        <w:t>Hoffmann S</w:t>
      </w:r>
      <w:r w:rsidRPr="0026382C">
        <w:rPr>
          <w:rFonts w:cs="Times New Roman"/>
        </w:rPr>
        <w:t xml:space="preserve">, </w:t>
      </w:r>
      <w:proofErr w:type="spellStart"/>
      <w:r w:rsidRPr="0026382C">
        <w:rPr>
          <w:rFonts w:cs="Times New Roman"/>
          <w:b/>
          <w:bCs/>
        </w:rPr>
        <w:t>Holzhütter</w:t>
      </w:r>
      <w:proofErr w:type="spellEnd"/>
      <w:r w:rsidRPr="0026382C">
        <w:rPr>
          <w:rFonts w:cs="Times New Roman"/>
          <w:b/>
          <w:bCs/>
        </w:rPr>
        <w:t xml:space="preserve"> H-G</w:t>
      </w:r>
      <w:r w:rsidRPr="0026382C">
        <w:rPr>
          <w:rFonts w:cs="Times New Roman"/>
        </w:rPr>
        <w:t xml:space="preserve">. 2007. Including metabolite concentrations into flux balance analysis: thermodynamic </w:t>
      </w:r>
      <w:proofErr w:type="spellStart"/>
      <w:r w:rsidRPr="0026382C">
        <w:rPr>
          <w:rFonts w:cs="Times New Roman"/>
        </w:rPr>
        <w:t>realizability</w:t>
      </w:r>
      <w:proofErr w:type="spellEnd"/>
      <w:r w:rsidRPr="0026382C">
        <w:rPr>
          <w:rFonts w:cs="Times New Roman"/>
        </w:rPr>
        <w:t xml:space="preserve"> as a constraint on flux distributions in metabolic networks. BMC </w:t>
      </w:r>
      <w:proofErr w:type="spellStart"/>
      <w:r w:rsidRPr="0026382C">
        <w:rPr>
          <w:rFonts w:cs="Times New Roman"/>
        </w:rPr>
        <w:t>Syst</w:t>
      </w:r>
      <w:proofErr w:type="spellEnd"/>
      <w:r w:rsidRPr="0026382C">
        <w:rPr>
          <w:rFonts w:cs="Times New Roman"/>
        </w:rPr>
        <w:t xml:space="preserve"> </w:t>
      </w:r>
      <w:proofErr w:type="spellStart"/>
      <w:r w:rsidRPr="0026382C">
        <w:rPr>
          <w:rFonts w:cs="Times New Roman"/>
        </w:rPr>
        <w:t>Biol</w:t>
      </w:r>
      <w:proofErr w:type="spellEnd"/>
      <w:r w:rsidRPr="0026382C">
        <w:rPr>
          <w:rFonts w:cs="Times New Roman"/>
        </w:rPr>
        <w:t xml:space="preserve"> </w:t>
      </w:r>
      <w:r w:rsidRPr="0026382C">
        <w:rPr>
          <w:rFonts w:cs="Times New Roman"/>
          <w:b/>
          <w:bCs/>
        </w:rPr>
        <w:t>1</w:t>
      </w:r>
      <w:r w:rsidRPr="0026382C">
        <w:rPr>
          <w:rFonts w:cs="Times New Roman"/>
        </w:rPr>
        <w:t>:23.</w:t>
      </w:r>
    </w:p>
    <w:p w14:paraId="53D9C295" w14:textId="77777777" w:rsidR="0026382C" w:rsidRPr="0026382C" w:rsidRDefault="0026382C" w:rsidP="0026382C">
      <w:pPr>
        <w:pStyle w:val="Bibliography"/>
        <w:rPr>
          <w:rFonts w:cs="Times New Roman"/>
        </w:rPr>
      </w:pPr>
      <w:r w:rsidRPr="0026382C">
        <w:rPr>
          <w:rFonts w:cs="Times New Roman"/>
        </w:rPr>
        <w:t xml:space="preserve">22. </w:t>
      </w:r>
      <w:r w:rsidRPr="0026382C">
        <w:rPr>
          <w:rFonts w:cs="Times New Roman"/>
        </w:rPr>
        <w:tab/>
      </w:r>
      <w:r w:rsidRPr="0026382C">
        <w:rPr>
          <w:rFonts w:cs="Times New Roman"/>
          <w:b/>
          <w:bCs/>
        </w:rPr>
        <w:t>Thiele I</w:t>
      </w:r>
      <w:r w:rsidRPr="0026382C">
        <w:rPr>
          <w:rFonts w:cs="Times New Roman"/>
        </w:rPr>
        <w:t xml:space="preserve">, </w:t>
      </w:r>
      <w:proofErr w:type="spellStart"/>
      <w:r w:rsidRPr="0026382C">
        <w:rPr>
          <w:rFonts w:cs="Times New Roman"/>
          <w:b/>
          <w:bCs/>
        </w:rPr>
        <w:t>Palsson</w:t>
      </w:r>
      <w:proofErr w:type="spellEnd"/>
      <w:r w:rsidRPr="0026382C">
        <w:rPr>
          <w:rFonts w:cs="Times New Roman"/>
          <w:b/>
          <w:bCs/>
        </w:rPr>
        <w:t xml:space="preserve"> BØ</w:t>
      </w:r>
      <w:r w:rsidRPr="0026382C">
        <w:rPr>
          <w:rFonts w:cs="Times New Roman"/>
        </w:rPr>
        <w:t xml:space="preserve">. 2010. A protocol for generating a high-quality genome-scale metabolic reconstruction. Nat </w:t>
      </w:r>
      <w:proofErr w:type="spellStart"/>
      <w:r w:rsidRPr="0026382C">
        <w:rPr>
          <w:rFonts w:cs="Times New Roman"/>
        </w:rPr>
        <w:t>Protoc</w:t>
      </w:r>
      <w:proofErr w:type="spellEnd"/>
      <w:r w:rsidRPr="0026382C">
        <w:rPr>
          <w:rFonts w:cs="Times New Roman"/>
        </w:rPr>
        <w:t xml:space="preserve"> </w:t>
      </w:r>
      <w:r w:rsidRPr="0026382C">
        <w:rPr>
          <w:rFonts w:cs="Times New Roman"/>
          <w:b/>
          <w:bCs/>
        </w:rPr>
        <w:t>5</w:t>
      </w:r>
      <w:r w:rsidRPr="0026382C">
        <w:rPr>
          <w:rFonts w:cs="Times New Roman"/>
        </w:rPr>
        <w:t>:93–121.</w:t>
      </w:r>
    </w:p>
    <w:p w14:paraId="640AAB1D" w14:textId="77777777" w:rsidR="0026382C" w:rsidRPr="0026382C" w:rsidRDefault="0026382C" w:rsidP="0026382C">
      <w:pPr>
        <w:pStyle w:val="Bibliography"/>
        <w:rPr>
          <w:rFonts w:cs="Times New Roman"/>
        </w:rPr>
      </w:pPr>
      <w:r w:rsidRPr="0026382C">
        <w:rPr>
          <w:rFonts w:cs="Times New Roman"/>
        </w:rPr>
        <w:t xml:space="preserve">23. </w:t>
      </w:r>
      <w:r w:rsidRPr="0026382C">
        <w:rPr>
          <w:rFonts w:cs="Times New Roman"/>
        </w:rPr>
        <w:tab/>
      </w:r>
      <w:proofErr w:type="spellStart"/>
      <w:r w:rsidRPr="0026382C">
        <w:rPr>
          <w:rFonts w:cs="Times New Roman"/>
          <w:b/>
          <w:bCs/>
        </w:rPr>
        <w:t>Kanehisa</w:t>
      </w:r>
      <w:proofErr w:type="spellEnd"/>
      <w:r w:rsidRPr="0026382C">
        <w:rPr>
          <w:rFonts w:cs="Times New Roman"/>
          <w:b/>
          <w:bCs/>
        </w:rPr>
        <w:t xml:space="preserve"> M</w:t>
      </w:r>
      <w:r w:rsidRPr="0026382C">
        <w:rPr>
          <w:rFonts w:cs="Times New Roman"/>
        </w:rPr>
        <w:t xml:space="preserve">, </w:t>
      </w:r>
      <w:proofErr w:type="spellStart"/>
      <w:r w:rsidRPr="0026382C">
        <w:rPr>
          <w:rFonts w:cs="Times New Roman"/>
          <w:b/>
          <w:bCs/>
        </w:rPr>
        <w:t>Goto</w:t>
      </w:r>
      <w:proofErr w:type="spellEnd"/>
      <w:r w:rsidRPr="0026382C">
        <w:rPr>
          <w:rFonts w:cs="Times New Roman"/>
          <w:b/>
          <w:bCs/>
        </w:rPr>
        <w:t xml:space="preserve"> S</w:t>
      </w:r>
      <w:r w:rsidRPr="0026382C">
        <w:rPr>
          <w:rFonts w:cs="Times New Roman"/>
        </w:rPr>
        <w:t xml:space="preserve">. 2000. KEGG: Kyoto Encyclopedia of Genes and Genomes. Nucleic Acids Res </w:t>
      </w:r>
      <w:r w:rsidRPr="0026382C">
        <w:rPr>
          <w:rFonts w:cs="Times New Roman"/>
          <w:b/>
          <w:bCs/>
        </w:rPr>
        <w:t>28</w:t>
      </w:r>
      <w:r w:rsidRPr="0026382C">
        <w:rPr>
          <w:rFonts w:cs="Times New Roman"/>
        </w:rPr>
        <w:t>:27–30.</w:t>
      </w:r>
    </w:p>
    <w:p w14:paraId="08536156" w14:textId="77777777" w:rsidR="0026382C" w:rsidRPr="0026382C" w:rsidRDefault="0026382C" w:rsidP="0026382C">
      <w:pPr>
        <w:pStyle w:val="Bibliography"/>
        <w:rPr>
          <w:rFonts w:cs="Times New Roman"/>
        </w:rPr>
      </w:pPr>
      <w:r w:rsidRPr="0026382C">
        <w:rPr>
          <w:rFonts w:cs="Times New Roman"/>
        </w:rPr>
        <w:t xml:space="preserve">24. </w:t>
      </w:r>
      <w:r w:rsidRPr="0026382C">
        <w:rPr>
          <w:rFonts w:cs="Times New Roman"/>
        </w:rPr>
        <w:tab/>
      </w:r>
      <w:proofErr w:type="spellStart"/>
      <w:r w:rsidRPr="0026382C">
        <w:rPr>
          <w:rFonts w:cs="Times New Roman"/>
          <w:b/>
          <w:bCs/>
        </w:rPr>
        <w:t>Caspi</w:t>
      </w:r>
      <w:proofErr w:type="spellEnd"/>
      <w:r w:rsidRPr="0026382C">
        <w:rPr>
          <w:rFonts w:cs="Times New Roman"/>
          <w:b/>
          <w:bCs/>
        </w:rPr>
        <w:t xml:space="preserve"> R</w:t>
      </w:r>
      <w:r w:rsidRPr="0026382C">
        <w:rPr>
          <w:rFonts w:cs="Times New Roman"/>
        </w:rPr>
        <w:t xml:space="preserve">, </w:t>
      </w:r>
      <w:r w:rsidRPr="0026382C">
        <w:rPr>
          <w:rFonts w:cs="Times New Roman"/>
          <w:b/>
          <w:bCs/>
        </w:rPr>
        <w:t>Altman T</w:t>
      </w:r>
      <w:r w:rsidRPr="0026382C">
        <w:rPr>
          <w:rFonts w:cs="Times New Roman"/>
        </w:rPr>
        <w:t xml:space="preserve">, </w:t>
      </w:r>
      <w:r w:rsidRPr="0026382C">
        <w:rPr>
          <w:rFonts w:cs="Times New Roman"/>
          <w:b/>
          <w:bCs/>
        </w:rPr>
        <w:t>Dale JM</w:t>
      </w:r>
      <w:r w:rsidRPr="0026382C">
        <w:rPr>
          <w:rFonts w:cs="Times New Roman"/>
        </w:rPr>
        <w:t xml:space="preserve">, </w:t>
      </w:r>
      <w:proofErr w:type="spellStart"/>
      <w:r w:rsidRPr="0026382C">
        <w:rPr>
          <w:rFonts w:cs="Times New Roman"/>
          <w:b/>
          <w:bCs/>
        </w:rPr>
        <w:t>Dreher</w:t>
      </w:r>
      <w:proofErr w:type="spellEnd"/>
      <w:r w:rsidRPr="0026382C">
        <w:rPr>
          <w:rFonts w:cs="Times New Roman"/>
          <w:b/>
          <w:bCs/>
        </w:rPr>
        <w:t xml:space="preserve"> K</w:t>
      </w:r>
      <w:r w:rsidRPr="0026382C">
        <w:rPr>
          <w:rFonts w:cs="Times New Roman"/>
        </w:rPr>
        <w:t xml:space="preserve">, </w:t>
      </w:r>
      <w:r w:rsidRPr="0026382C">
        <w:rPr>
          <w:rFonts w:cs="Times New Roman"/>
          <w:b/>
          <w:bCs/>
        </w:rPr>
        <w:t>Fulcher CA</w:t>
      </w:r>
      <w:r w:rsidRPr="0026382C">
        <w:rPr>
          <w:rFonts w:cs="Times New Roman"/>
        </w:rPr>
        <w:t xml:space="preserve">, </w:t>
      </w:r>
      <w:r w:rsidRPr="0026382C">
        <w:rPr>
          <w:rFonts w:cs="Times New Roman"/>
          <w:b/>
          <w:bCs/>
        </w:rPr>
        <w:t>Gilham F</w:t>
      </w:r>
      <w:r w:rsidRPr="0026382C">
        <w:rPr>
          <w:rFonts w:cs="Times New Roman"/>
        </w:rPr>
        <w:t xml:space="preserve">, </w:t>
      </w:r>
      <w:proofErr w:type="spellStart"/>
      <w:r w:rsidRPr="0026382C">
        <w:rPr>
          <w:rFonts w:cs="Times New Roman"/>
          <w:b/>
          <w:bCs/>
        </w:rPr>
        <w:t>Kaipa</w:t>
      </w:r>
      <w:proofErr w:type="spellEnd"/>
      <w:r w:rsidRPr="0026382C">
        <w:rPr>
          <w:rFonts w:cs="Times New Roman"/>
          <w:b/>
          <w:bCs/>
        </w:rPr>
        <w:t xml:space="preserve"> P</w:t>
      </w:r>
      <w:r w:rsidRPr="0026382C">
        <w:rPr>
          <w:rFonts w:cs="Times New Roman"/>
        </w:rPr>
        <w:t xml:space="preserve">, </w:t>
      </w:r>
      <w:proofErr w:type="spellStart"/>
      <w:r w:rsidRPr="0026382C">
        <w:rPr>
          <w:rFonts w:cs="Times New Roman"/>
          <w:b/>
          <w:bCs/>
        </w:rPr>
        <w:t>Karthikeyan</w:t>
      </w:r>
      <w:proofErr w:type="spellEnd"/>
      <w:r w:rsidRPr="0026382C">
        <w:rPr>
          <w:rFonts w:cs="Times New Roman"/>
          <w:b/>
          <w:bCs/>
        </w:rPr>
        <w:t xml:space="preserve"> AS</w:t>
      </w:r>
      <w:r w:rsidRPr="0026382C">
        <w:rPr>
          <w:rFonts w:cs="Times New Roman"/>
        </w:rPr>
        <w:t xml:space="preserve">, </w:t>
      </w:r>
      <w:r w:rsidRPr="0026382C">
        <w:rPr>
          <w:rFonts w:cs="Times New Roman"/>
          <w:b/>
          <w:bCs/>
        </w:rPr>
        <w:t>Kothari A</w:t>
      </w:r>
      <w:r w:rsidRPr="0026382C">
        <w:rPr>
          <w:rFonts w:cs="Times New Roman"/>
        </w:rPr>
        <w:t xml:space="preserve">, </w:t>
      </w:r>
      <w:proofErr w:type="spellStart"/>
      <w:r w:rsidRPr="0026382C">
        <w:rPr>
          <w:rFonts w:cs="Times New Roman"/>
          <w:b/>
          <w:bCs/>
        </w:rPr>
        <w:t>Krummenacker</w:t>
      </w:r>
      <w:proofErr w:type="spellEnd"/>
      <w:r w:rsidRPr="0026382C">
        <w:rPr>
          <w:rFonts w:cs="Times New Roman"/>
          <w:b/>
          <w:bCs/>
        </w:rPr>
        <w:t xml:space="preserve"> M</w:t>
      </w:r>
      <w:r w:rsidRPr="0026382C">
        <w:rPr>
          <w:rFonts w:cs="Times New Roman"/>
        </w:rPr>
        <w:t xml:space="preserve">, </w:t>
      </w:r>
      <w:proofErr w:type="spellStart"/>
      <w:r w:rsidRPr="0026382C">
        <w:rPr>
          <w:rFonts w:cs="Times New Roman"/>
          <w:b/>
          <w:bCs/>
        </w:rPr>
        <w:t>Latendresse</w:t>
      </w:r>
      <w:proofErr w:type="spellEnd"/>
      <w:r w:rsidRPr="0026382C">
        <w:rPr>
          <w:rFonts w:cs="Times New Roman"/>
          <w:b/>
          <w:bCs/>
        </w:rPr>
        <w:t xml:space="preserve"> M</w:t>
      </w:r>
      <w:r w:rsidRPr="0026382C">
        <w:rPr>
          <w:rFonts w:cs="Times New Roman"/>
        </w:rPr>
        <w:t xml:space="preserve">, </w:t>
      </w:r>
      <w:r w:rsidRPr="0026382C">
        <w:rPr>
          <w:rFonts w:cs="Times New Roman"/>
          <w:b/>
          <w:bCs/>
        </w:rPr>
        <w:t>Mueller LA</w:t>
      </w:r>
      <w:r w:rsidRPr="0026382C">
        <w:rPr>
          <w:rFonts w:cs="Times New Roman"/>
        </w:rPr>
        <w:t xml:space="preserve">, </w:t>
      </w:r>
      <w:r w:rsidRPr="0026382C">
        <w:rPr>
          <w:rFonts w:cs="Times New Roman"/>
          <w:b/>
          <w:bCs/>
        </w:rPr>
        <w:t>Paley S</w:t>
      </w:r>
      <w:r w:rsidRPr="0026382C">
        <w:rPr>
          <w:rFonts w:cs="Times New Roman"/>
        </w:rPr>
        <w:t xml:space="preserve">, </w:t>
      </w:r>
      <w:proofErr w:type="spellStart"/>
      <w:r w:rsidRPr="0026382C">
        <w:rPr>
          <w:rFonts w:cs="Times New Roman"/>
          <w:b/>
          <w:bCs/>
        </w:rPr>
        <w:t>Popescu</w:t>
      </w:r>
      <w:proofErr w:type="spellEnd"/>
      <w:r w:rsidRPr="0026382C">
        <w:rPr>
          <w:rFonts w:cs="Times New Roman"/>
          <w:b/>
          <w:bCs/>
        </w:rPr>
        <w:t xml:space="preserve"> L</w:t>
      </w:r>
      <w:r w:rsidRPr="0026382C">
        <w:rPr>
          <w:rFonts w:cs="Times New Roman"/>
        </w:rPr>
        <w:t xml:space="preserve">, </w:t>
      </w:r>
      <w:proofErr w:type="spellStart"/>
      <w:r w:rsidRPr="0026382C">
        <w:rPr>
          <w:rFonts w:cs="Times New Roman"/>
          <w:b/>
          <w:bCs/>
        </w:rPr>
        <w:t>Pujar</w:t>
      </w:r>
      <w:proofErr w:type="spellEnd"/>
      <w:r w:rsidRPr="0026382C">
        <w:rPr>
          <w:rFonts w:cs="Times New Roman"/>
          <w:b/>
          <w:bCs/>
        </w:rPr>
        <w:t xml:space="preserve"> A</w:t>
      </w:r>
      <w:r w:rsidRPr="0026382C">
        <w:rPr>
          <w:rFonts w:cs="Times New Roman"/>
        </w:rPr>
        <w:t xml:space="preserve">, </w:t>
      </w:r>
      <w:r w:rsidRPr="0026382C">
        <w:rPr>
          <w:rFonts w:cs="Times New Roman"/>
          <w:b/>
          <w:bCs/>
        </w:rPr>
        <w:t>Shearer AG</w:t>
      </w:r>
      <w:r w:rsidRPr="0026382C">
        <w:rPr>
          <w:rFonts w:cs="Times New Roman"/>
        </w:rPr>
        <w:t xml:space="preserve">, </w:t>
      </w:r>
      <w:r w:rsidRPr="0026382C">
        <w:rPr>
          <w:rFonts w:cs="Times New Roman"/>
          <w:b/>
          <w:bCs/>
        </w:rPr>
        <w:t>Zhang P</w:t>
      </w:r>
      <w:r w:rsidRPr="0026382C">
        <w:rPr>
          <w:rFonts w:cs="Times New Roman"/>
        </w:rPr>
        <w:t xml:space="preserve">, </w:t>
      </w:r>
      <w:r w:rsidRPr="0026382C">
        <w:rPr>
          <w:rFonts w:cs="Times New Roman"/>
          <w:b/>
          <w:bCs/>
        </w:rPr>
        <w:t>Karp PD</w:t>
      </w:r>
      <w:r w:rsidRPr="0026382C">
        <w:rPr>
          <w:rFonts w:cs="Times New Roman"/>
        </w:rPr>
        <w:t xml:space="preserve">. 2010. </w:t>
      </w:r>
      <w:proofErr w:type="gramStart"/>
      <w:r w:rsidRPr="0026382C">
        <w:rPr>
          <w:rFonts w:cs="Times New Roman"/>
        </w:rPr>
        <w:t xml:space="preserve">The </w:t>
      </w:r>
      <w:proofErr w:type="spellStart"/>
      <w:r w:rsidRPr="0026382C">
        <w:rPr>
          <w:rFonts w:cs="Times New Roman"/>
        </w:rPr>
        <w:t>MetaCyc</w:t>
      </w:r>
      <w:proofErr w:type="spellEnd"/>
      <w:r w:rsidRPr="0026382C">
        <w:rPr>
          <w:rFonts w:cs="Times New Roman"/>
        </w:rPr>
        <w:t xml:space="preserve"> database of metabolic pathways and enzymes and the </w:t>
      </w:r>
      <w:proofErr w:type="spellStart"/>
      <w:r w:rsidRPr="0026382C">
        <w:rPr>
          <w:rFonts w:cs="Times New Roman"/>
        </w:rPr>
        <w:t>BioCyc</w:t>
      </w:r>
      <w:proofErr w:type="spellEnd"/>
      <w:r w:rsidRPr="0026382C">
        <w:rPr>
          <w:rFonts w:cs="Times New Roman"/>
        </w:rPr>
        <w:t xml:space="preserve"> collection of pathway/genome databases.</w:t>
      </w:r>
      <w:proofErr w:type="gramEnd"/>
      <w:r w:rsidRPr="0026382C">
        <w:rPr>
          <w:rFonts w:cs="Times New Roman"/>
        </w:rPr>
        <w:t xml:space="preserve"> Nucleic Acids Res </w:t>
      </w:r>
      <w:r w:rsidRPr="0026382C">
        <w:rPr>
          <w:rFonts w:cs="Times New Roman"/>
          <w:b/>
          <w:bCs/>
        </w:rPr>
        <w:t>38</w:t>
      </w:r>
      <w:r w:rsidRPr="0026382C">
        <w:rPr>
          <w:rFonts w:cs="Times New Roman"/>
        </w:rPr>
        <w:t>:D473–D479.</w:t>
      </w:r>
    </w:p>
    <w:p w14:paraId="01C9E601" w14:textId="77777777" w:rsidR="0026382C" w:rsidRPr="0026382C" w:rsidRDefault="0026382C" w:rsidP="0026382C">
      <w:pPr>
        <w:pStyle w:val="Bibliography"/>
        <w:rPr>
          <w:rFonts w:cs="Times New Roman"/>
        </w:rPr>
      </w:pPr>
      <w:r w:rsidRPr="0026382C">
        <w:rPr>
          <w:rFonts w:cs="Times New Roman"/>
        </w:rPr>
        <w:t xml:space="preserve">25. </w:t>
      </w:r>
      <w:r w:rsidRPr="0026382C">
        <w:rPr>
          <w:rFonts w:cs="Times New Roman"/>
        </w:rPr>
        <w:tab/>
      </w:r>
      <w:r w:rsidRPr="0026382C">
        <w:rPr>
          <w:rFonts w:cs="Times New Roman"/>
          <w:b/>
          <w:bCs/>
        </w:rPr>
        <w:t>Henry CS</w:t>
      </w:r>
      <w:r w:rsidRPr="0026382C">
        <w:rPr>
          <w:rFonts w:cs="Times New Roman"/>
        </w:rPr>
        <w:t xml:space="preserve">, </w:t>
      </w:r>
      <w:proofErr w:type="spellStart"/>
      <w:r w:rsidRPr="0026382C">
        <w:rPr>
          <w:rFonts w:cs="Times New Roman"/>
          <w:b/>
          <w:bCs/>
        </w:rPr>
        <w:t>DeJongh</w:t>
      </w:r>
      <w:proofErr w:type="spellEnd"/>
      <w:r w:rsidRPr="0026382C">
        <w:rPr>
          <w:rFonts w:cs="Times New Roman"/>
          <w:b/>
          <w:bCs/>
        </w:rPr>
        <w:t xml:space="preserve"> M</w:t>
      </w:r>
      <w:r w:rsidRPr="0026382C">
        <w:rPr>
          <w:rFonts w:cs="Times New Roman"/>
        </w:rPr>
        <w:t xml:space="preserve">, </w:t>
      </w:r>
      <w:r w:rsidRPr="0026382C">
        <w:rPr>
          <w:rFonts w:cs="Times New Roman"/>
          <w:b/>
          <w:bCs/>
        </w:rPr>
        <w:t>Best AA</w:t>
      </w:r>
      <w:r w:rsidRPr="0026382C">
        <w:rPr>
          <w:rFonts w:cs="Times New Roman"/>
        </w:rPr>
        <w:t xml:space="preserve">, </w:t>
      </w:r>
      <w:proofErr w:type="spellStart"/>
      <w:r w:rsidRPr="0026382C">
        <w:rPr>
          <w:rFonts w:cs="Times New Roman"/>
          <w:b/>
          <w:bCs/>
        </w:rPr>
        <w:t>Frybarger</w:t>
      </w:r>
      <w:proofErr w:type="spellEnd"/>
      <w:r w:rsidRPr="0026382C">
        <w:rPr>
          <w:rFonts w:cs="Times New Roman"/>
          <w:b/>
          <w:bCs/>
        </w:rPr>
        <w:t xml:space="preserve"> PM</w:t>
      </w:r>
      <w:r w:rsidRPr="0026382C">
        <w:rPr>
          <w:rFonts w:cs="Times New Roman"/>
        </w:rPr>
        <w:t xml:space="preserve">, </w:t>
      </w:r>
      <w:proofErr w:type="spellStart"/>
      <w:r w:rsidRPr="0026382C">
        <w:rPr>
          <w:rFonts w:cs="Times New Roman"/>
          <w:b/>
          <w:bCs/>
        </w:rPr>
        <w:t>Linsay</w:t>
      </w:r>
      <w:proofErr w:type="spellEnd"/>
      <w:r w:rsidRPr="0026382C">
        <w:rPr>
          <w:rFonts w:cs="Times New Roman"/>
          <w:b/>
          <w:bCs/>
        </w:rPr>
        <w:t xml:space="preserve"> B</w:t>
      </w:r>
      <w:r w:rsidRPr="0026382C">
        <w:rPr>
          <w:rFonts w:cs="Times New Roman"/>
        </w:rPr>
        <w:t xml:space="preserve">, </w:t>
      </w:r>
      <w:r w:rsidRPr="0026382C">
        <w:rPr>
          <w:rFonts w:cs="Times New Roman"/>
          <w:b/>
          <w:bCs/>
        </w:rPr>
        <w:t>Stevens RL</w:t>
      </w:r>
      <w:r w:rsidRPr="0026382C">
        <w:rPr>
          <w:rFonts w:cs="Times New Roman"/>
        </w:rPr>
        <w:t xml:space="preserve">. 2010. High-throughput generation, optimization and analysis of genome-scale metabolic models. Nat </w:t>
      </w:r>
      <w:proofErr w:type="spellStart"/>
      <w:r w:rsidRPr="0026382C">
        <w:rPr>
          <w:rFonts w:cs="Times New Roman"/>
        </w:rPr>
        <w:t>Biotechnol</w:t>
      </w:r>
      <w:proofErr w:type="spellEnd"/>
      <w:r w:rsidRPr="0026382C">
        <w:rPr>
          <w:rFonts w:cs="Times New Roman"/>
        </w:rPr>
        <w:t xml:space="preserve"> </w:t>
      </w:r>
      <w:r w:rsidRPr="0026382C">
        <w:rPr>
          <w:rFonts w:cs="Times New Roman"/>
          <w:b/>
          <w:bCs/>
        </w:rPr>
        <w:t>28</w:t>
      </w:r>
      <w:r w:rsidRPr="0026382C">
        <w:rPr>
          <w:rFonts w:cs="Times New Roman"/>
        </w:rPr>
        <w:t>:977–982.</w:t>
      </w:r>
    </w:p>
    <w:p w14:paraId="39896BF6" w14:textId="77777777" w:rsidR="0026382C" w:rsidRPr="0026382C" w:rsidRDefault="0026382C" w:rsidP="0026382C">
      <w:pPr>
        <w:pStyle w:val="Bibliography"/>
        <w:rPr>
          <w:rFonts w:cs="Times New Roman"/>
        </w:rPr>
      </w:pPr>
      <w:r w:rsidRPr="0026382C">
        <w:rPr>
          <w:rFonts w:cs="Times New Roman"/>
        </w:rPr>
        <w:t xml:space="preserve">26. </w:t>
      </w:r>
      <w:r w:rsidRPr="0026382C">
        <w:rPr>
          <w:rFonts w:cs="Times New Roman"/>
        </w:rPr>
        <w:tab/>
      </w:r>
      <w:r w:rsidRPr="0026382C">
        <w:rPr>
          <w:rFonts w:cs="Times New Roman"/>
          <w:b/>
          <w:bCs/>
        </w:rPr>
        <w:t>Price ND</w:t>
      </w:r>
      <w:r w:rsidRPr="0026382C">
        <w:rPr>
          <w:rFonts w:cs="Times New Roman"/>
        </w:rPr>
        <w:t xml:space="preserve">, </w:t>
      </w:r>
      <w:r w:rsidRPr="0026382C">
        <w:rPr>
          <w:rFonts w:cs="Times New Roman"/>
          <w:b/>
          <w:bCs/>
        </w:rPr>
        <w:t>Reed JL</w:t>
      </w:r>
      <w:r w:rsidRPr="0026382C">
        <w:rPr>
          <w:rFonts w:cs="Times New Roman"/>
        </w:rPr>
        <w:t xml:space="preserve">, </w:t>
      </w:r>
      <w:proofErr w:type="spellStart"/>
      <w:r w:rsidRPr="0026382C">
        <w:rPr>
          <w:rFonts w:cs="Times New Roman"/>
          <w:b/>
          <w:bCs/>
        </w:rPr>
        <w:t>Palsson</w:t>
      </w:r>
      <w:proofErr w:type="spellEnd"/>
      <w:r w:rsidRPr="0026382C">
        <w:rPr>
          <w:rFonts w:cs="Times New Roman"/>
          <w:b/>
          <w:bCs/>
        </w:rPr>
        <w:t xml:space="preserve"> BØ</w:t>
      </w:r>
      <w:r w:rsidRPr="0026382C">
        <w:rPr>
          <w:rFonts w:cs="Times New Roman"/>
        </w:rPr>
        <w:t xml:space="preserve">. 2004. Genome-scale models of microbial cells: evaluating the consequences of constraints. Nat Rev </w:t>
      </w:r>
      <w:proofErr w:type="spellStart"/>
      <w:r w:rsidRPr="0026382C">
        <w:rPr>
          <w:rFonts w:cs="Times New Roman"/>
        </w:rPr>
        <w:t>Microbiol</w:t>
      </w:r>
      <w:proofErr w:type="spellEnd"/>
      <w:r w:rsidRPr="0026382C">
        <w:rPr>
          <w:rFonts w:cs="Times New Roman"/>
        </w:rPr>
        <w:t xml:space="preserve"> </w:t>
      </w:r>
      <w:r w:rsidRPr="0026382C">
        <w:rPr>
          <w:rFonts w:cs="Times New Roman"/>
          <w:b/>
          <w:bCs/>
        </w:rPr>
        <w:t>2</w:t>
      </w:r>
      <w:r w:rsidRPr="0026382C">
        <w:rPr>
          <w:rFonts w:cs="Times New Roman"/>
        </w:rPr>
        <w:t>:886–897.</w:t>
      </w:r>
    </w:p>
    <w:p w14:paraId="67FF8DAA" w14:textId="77777777" w:rsidR="0026382C" w:rsidRPr="0026382C" w:rsidRDefault="0026382C" w:rsidP="0026382C">
      <w:pPr>
        <w:pStyle w:val="Bibliography"/>
        <w:rPr>
          <w:rFonts w:cs="Times New Roman"/>
        </w:rPr>
      </w:pPr>
      <w:r w:rsidRPr="0026382C">
        <w:rPr>
          <w:rFonts w:cs="Times New Roman"/>
        </w:rPr>
        <w:t xml:space="preserve">27. </w:t>
      </w:r>
      <w:r w:rsidRPr="0026382C">
        <w:rPr>
          <w:rFonts w:cs="Times New Roman"/>
        </w:rPr>
        <w:tab/>
      </w:r>
      <w:r w:rsidRPr="0026382C">
        <w:rPr>
          <w:rFonts w:cs="Times New Roman"/>
          <w:b/>
          <w:bCs/>
        </w:rPr>
        <w:t xml:space="preserve">Feist </w:t>
      </w:r>
      <w:proofErr w:type="gramStart"/>
      <w:r w:rsidRPr="0026382C">
        <w:rPr>
          <w:rFonts w:cs="Times New Roman"/>
          <w:b/>
          <w:bCs/>
        </w:rPr>
        <w:t>AM</w:t>
      </w:r>
      <w:proofErr w:type="gramEnd"/>
      <w:r w:rsidRPr="0026382C">
        <w:rPr>
          <w:rFonts w:cs="Times New Roman"/>
        </w:rPr>
        <w:t xml:space="preserve">, </w:t>
      </w:r>
      <w:proofErr w:type="spellStart"/>
      <w:r w:rsidRPr="0026382C">
        <w:rPr>
          <w:rFonts w:cs="Times New Roman"/>
          <w:b/>
          <w:bCs/>
        </w:rPr>
        <w:t>Palsson</w:t>
      </w:r>
      <w:proofErr w:type="spellEnd"/>
      <w:r w:rsidRPr="0026382C">
        <w:rPr>
          <w:rFonts w:cs="Times New Roman"/>
          <w:b/>
          <w:bCs/>
        </w:rPr>
        <w:t xml:space="preserve"> BO</w:t>
      </w:r>
      <w:r w:rsidRPr="0026382C">
        <w:rPr>
          <w:rFonts w:cs="Times New Roman"/>
        </w:rPr>
        <w:t xml:space="preserve">. 2010. The biomass objective function. </w:t>
      </w:r>
      <w:proofErr w:type="spellStart"/>
      <w:r w:rsidRPr="0026382C">
        <w:rPr>
          <w:rFonts w:cs="Times New Roman"/>
        </w:rPr>
        <w:t>Curr</w:t>
      </w:r>
      <w:proofErr w:type="spellEnd"/>
      <w:r w:rsidRPr="0026382C">
        <w:rPr>
          <w:rFonts w:cs="Times New Roman"/>
        </w:rPr>
        <w:t xml:space="preserve"> </w:t>
      </w:r>
      <w:proofErr w:type="spellStart"/>
      <w:r w:rsidRPr="0026382C">
        <w:rPr>
          <w:rFonts w:cs="Times New Roman"/>
        </w:rPr>
        <w:t>Opin</w:t>
      </w:r>
      <w:proofErr w:type="spellEnd"/>
      <w:r w:rsidRPr="0026382C">
        <w:rPr>
          <w:rFonts w:cs="Times New Roman"/>
        </w:rPr>
        <w:t xml:space="preserve"> </w:t>
      </w:r>
      <w:proofErr w:type="spellStart"/>
      <w:r w:rsidRPr="0026382C">
        <w:rPr>
          <w:rFonts w:cs="Times New Roman"/>
        </w:rPr>
        <w:t>Microbiol</w:t>
      </w:r>
      <w:proofErr w:type="spellEnd"/>
      <w:r w:rsidRPr="0026382C">
        <w:rPr>
          <w:rFonts w:cs="Times New Roman"/>
        </w:rPr>
        <w:t xml:space="preserve"> </w:t>
      </w:r>
      <w:r w:rsidRPr="0026382C">
        <w:rPr>
          <w:rFonts w:cs="Times New Roman"/>
          <w:b/>
          <w:bCs/>
        </w:rPr>
        <w:t>13</w:t>
      </w:r>
      <w:r w:rsidRPr="0026382C">
        <w:rPr>
          <w:rFonts w:cs="Times New Roman"/>
        </w:rPr>
        <w:t>:344–349.</w:t>
      </w:r>
    </w:p>
    <w:p w14:paraId="51EAA6AC" w14:textId="77777777" w:rsidR="0026382C" w:rsidRPr="0026382C" w:rsidRDefault="0026382C" w:rsidP="0026382C">
      <w:pPr>
        <w:pStyle w:val="Bibliography"/>
        <w:rPr>
          <w:rFonts w:cs="Times New Roman"/>
        </w:rPr>
      </w:pPr>
      <w:r w:rsidRPr="0026382C">
        <w:rPr>
          <w:rFonts w:cs="Times New Roman"/>
        </w:rPr>
        <w:lastRenderedPageBreak/>
        <w:t xml:space="preserve">28. </w:t>
      </w:r>
      <w:r w:rsidRPr="0026382C">
        <w:rPr>
          <w:rFonts w:cs="Times New Roman"/>
        </w:rPr>
        <w:tab/>
      </w:r>
      <w:proofErr w:type="spellStart"/>
      <w:r w:rsidRPr="0026382C">
        <w:rPr>
          <w:rFonts w:cs="Times New Roman"/>
          <w:b/>
          <w:bCs/>
        </w:rPr>
        <w:t>Schellenberger</w:t>
      </w:r>
      <w:proofErr w:type="spellEnd"/>
      <w:r w:rsidRPr="0026382C">
        <w:rPr>
          <w:rFonts w:cs="Times New Roman"/>
          <w:b/>
          <w:bCs/>
        </w:rPr>
        <w:t xml:space="preserve"> J</w:t>
      </w:r>
      <w:r w:rsidRPr="0026382C">
        <w:rPr>
          <w:rFonts w:cs="Times New Roman"/>
        </w:rPr>
        <w:t xml:space="preserve">, </w:t>
      </w:r>
      <w:r w:rsidRPr="0026382C">
        <w:rPr>
          <w:rFonts w:cs="Times New Roman"/>
          <w:b/>
          <w:bCs/>
        </w:rPr>
        <w:t>Que R</w:t>
      </w:r>
      <w:r w:rsidRPr="0026382C">
        <w:rPr>
          <w:rFonts w:cs="Times New Roman"/>
        </w:rPr>
        <w:t xml:space="preserve">, </w:t>
      </w:r>
      <w:r w:rsidRPr="0026382C">
        <w:rPr>
          <w:rFonts w:cs="Times New Roman"/>
          <w:b/>
          <w:bCs/>
        </w:rPr>
        <w:t>Fleming RMT</w:t>
      </w:r>
      <w:r w:rsidRPr="0026382C">
        <w:rPr>
          <w:rFonts w:cs="Times New Roman"/>
        </w:rPr>
        <w:t xml:space="preserve">, </w:t>
      </w:r>
      <w:r w:rsidRPr="0026382C">
        <w:rPr>
          <w:rFonts w:cs="Times New Roman"/>
          <w:b/>
          <w:bCs/>
        </w:rPr>
        <w:t>Thiele I</w:t>
      </w:r>
      <w:r w:rsidRPr="0026382C">
        <w:rPr>
          <w:rFonts w:cs="Times New Roman"/>
        </w:rPr>
        <w:t xml:space="preserve">, </w:t>
      </w:r>
      <w:r w:rsidRPr="0026382C">
        <w:rPr>
          <w:rFonts w:cs="Times New Roman"/>
          <w:b/>
          <w:bCs/>
        </w:rPr>
        <w:t>Orth JD</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Zielinski DC</w:t>
      </w:r>
      <w:r w:rsidRPr="0026382C">
        <w:rPr>
          <w:rFonts w:cs="Times New Roman"/>
        </w:rPr>
        <w:t xml:space="preserve">, </w:t>
      </w:r>
      <w:proofErr w:type="spellStart"/>
      <w:r w:rsidRPr="0026382C">
        <w:rPr>
          <w:rFonts w:cs="Times New Roman"/>
          <w:b/>
          <w:bCs/>
        </w:rPr>
        <w:t>Bordbar</w:t>
      </w:r>
      <w:proofErr w:type="spellEnd"/>
      <w:r w:rsidRPr="0026382C">
        <w:rPr>
          <w:rFonts w:cs="Times New Roman"/>
          <w:b/>
          <w:bCs/>
        </w:rPr>
        <w:t xml:space="preserve"> A</w:t>
      </w:r>
      <w:r w:rsidRPr="0026382C">
        <w:rPr>
          <w:rFonts w:cs="Times New Roman"/>
        </w:rPr>
        <w:t xml:space="preserve">, </w:t>
      </w:r>
      <w:r w:rsidRPr="0026382C">
        <w:rPr>
          <w:rFonts w:cs="Times New Roman"/>
          <w:b/>
          <w:bCs/>
        </w:rPr>
        <w:t>Lewis NE</w:t>
      </w:r>
      <w:r w:rsidRPr="0026382C">
        <w:rPr>
          <w:rFonts w:cs="Times New Roman"/>
        </w:rPr>
        <w:t xml:space="preserve">, </w:t>
      </w:r>
      <w:proofErr w:type="spellStart"/>
      <w:r w:rsidRPr="0026382C">
        <w:rPr>
          <w:rFonts w:cs="Times New Roman"/>
          <w:b/>
          <w:bCs/>
        </w:rPr>
        <w:t>Rahmanian</w:t>
      </w:r>
      <w:proofErr w:type="spellEnd"/>
      <w:r w:rsidRPr="0026382C">
        <w:rPr>
          <w:rFonts w:cs="Times New Roman"/>
          <w:b/>
          <w:bCs/>
        </w:rPr>
        <w:t xml:space="preserve"> S</w:t>
      </w:r>
      <w:r w:rsidRPr="0026382C">
        <w:rPr>
          <w:rFonts w:cs="Times New Roman"/>
        </w:rPr>
        <w:t xml:space="preserve">, </w:t>
      </w:r>
      <w:r w:rsidRPr="0026382C">
        <w:rPr>
          <w:rFonts w:cs="Times New Roman"/>
          <w:b/>
          <w:bCs/>
        </w:rPr>
        <w:t>Kang J</w:t>
      </w:r>
      <w:r w:rsidRPr="0026382C">
        <w:rPr>
          <w:rFonts w:cs="Times New Roman"/>
        </w:rPr>
        <w:t xml:space="preserve">, </w:t>
      </w:r>
      <w:proofErr w:type="spellStart"/>
      <w:r w:rsidRPr="0026382C">
        <w:rPr>
          <w:rFonts w:cs="Times New Roman"/>
          <w:b/>
          <w:bCs/>
        </w:rPr>
        <w:t>Hyduke</w:t>
      </w:r>
      <w:proofErr w:type="spellEnd"/>
      <w:r w:rsidRPr="0026382C">
        <w:rPr>
          <w:rFonts w:cs="Times New Roman"/>
          <w:b/>
          <w:bCs/>
        </w:rPr>
        <w:t xml:space="preserve"> DR</w:t>
      </w:r>
      <w:r w:rsidRPr="0026382C">
        <w:rPr>
          <w:rFonts w:cs="Times New Roman"/>
        </w:rPr>
        <w:t xml:space="preserve">, </w:t>
      </w:r>
      <w:proofErr w:type="spellStart"/>
      <w:r w:rsidRPr="0026382C">
        <w:rPr>
          <w:rFonts w:cs="Times New Roman"/>
          <w:b/>
          <w:bCs/>
        </w:rPr>
        <w:t>Palsson</w:t>
      </w:r>
      <w:proofErr w:type="spellEnd"/>
      <w:r w:rsidRPr="0026382C">
        <w:rPr>
          <w:rFonts w:cs="Times New Roman"/>
          <w:b/>
          <w:bCs/>
        </w:rPr>
        <w:t xml:space="preserve"> BØ</w:t>
      </w:r>
      <w:r w:rsidRPr="0026382C">
        <w:rPr>
          <w:rFonts w:cs="Times New Roman"/>
        </w:rPr>
        <w:t xml:space="preserve">. 2011. Quantitative prediction of cellular metabolism with constraint-based models: the COBRA Toolbox v2.0. Nat </w:t>
      </w:r>
      <w:proofErr w:type="spellStart"/>
      <w:r w:rsidRPr="0026382C">
        <w:rPr>
          <w:rFonts w:cs="Times New Roman"/>
        </w:rPr>
        <w:t>Protoc</w:t>
      </w:r>
      <w:proofErr w:type="spellEnd"/>
      <w:r w:rsidRPr="0026382C">
        <w:rPr>
          <w:rFonts w:cs="Times New Roman"/>
        </w:rPr>
        <w:t xml:space="preserve"> </w:t>
      </w:r>
      <w:r w:rsidRPr="0026382C">
        <w:rPr>
          <w:rFonts w:cs="Times New Roman"/>
          <w:b/>
          <w:bCs/>
        </w:rPr>
        <w:t>6</w:t>
      </w:r>
      <w:r w:rsidRPr="0026382C">
        <w:rPr>
          <w:rFonts w:cs="Times New Roman"/>
        </w:rPr>
        <w:t>:1290–1307.</w:t>
      </w:r>
    </w:p>
    <w:p w14:paraId="3208EE40" w14:textId="77777777" w:rsidR="0026382C" w:rsidRPr="0026382C" w:rsidRDefault="0026382C" w:rsidP="0026382C">
      <w:pPr>
        <w:pStyle w:val="Bibliography"/>
        <w:rPr>
          <w:rFonts w:cs="Times New Roman"/>
        </w:rPr>
      </w:pPr>
      <w:r w:rsidRPr="0026382C">
        <w:rPr>
          <w:rFonts w:cs="Times New Roman"/>
        </w:rPr>
        <w:t xml:space="preserve">29. </w:t>
      </w:r>
      <w:r w:rsidRPr="0026382C">
        <w:rPr>
          <w:rFonts w:cs="Times New Roman"/>
        </w:rPr>
        <w:tab/>
      </w:r>
      <w:proofErr w:type="spellStart"/>
      <w:r w:rsidRPr="0026382C">
        <w:rPr>
          <w:rFonts w:cs="Times New Roman"/>
          <w:b/>
          <w:bCs/>
        </w:rPr>
        <w:t>Heavner</w:t>
      </w:r>
      <w:proofErr w:type="spellEnd"/>
      <w:r w:rsidRPr="0026382C">
        <w:rPr>
          <w:rFonts w:cs="Times New Roman"/>
          <w:b/>
          <w:bCs/>
        </w:rPr>
        <w:t xml:space="preserve"> BD</w:t>
      </w:r>
      <w:r w:rsidRPr="0026382C">
        <w:rPr>
          <w:rFonts w:cs="Times New Roman"/>
        </w:rPr>
        <w:t xml:space="preserve">, </w:t>
      </w:r>
      <w:r w:rsidRPr="0026382C">
        <w:rPr>
          <w:rFonts w:cs="Times New Roman"/>
          <w:b/>
          <w:bCs/>
        </w:rPr>
        <w:t>Price ND</w:t>
      </w:r>
      <w:r w:rsidRPr="0026382C">
        <w:rPr>
          <w:rFonts w:cs="Times New Roman"/>
        </w:rPr>
        <w:t xml:space="preserve">. 2015. Transparency in metabolic network reconstruction enables scalable biological discovery. </w:t>
      </w:r>
      <w:proofErr w:type="spellStart"/>
      <w:r w:rsidRPr="0026382C">
        <w:rPr>
          <w:rFonts w:cs="Times New Roman"/>
        </w:rPr>
        <w:t>Curr</w:t>
      </w:r>
      <w:proofErr w:type="spellEnd"/>
      <w:r w:rsidRPr="0026382C">
        <w:rPr>
          <w:rFonts w:cs="Times New Roman"/>
        </w:rPr>
        <w:t xml:space="preserve"> </w:t>
      </w:r>
      <w:proofErr w:type="spellStart"/>
      <w:r w:rsidRPr="0026382C">
        <w:rPr>
          <w:rFonts w:cs="Times New Roman"/>
        </w:rPr>
        <w:t>Opin</w:t>
      </w:r>
      <w:proofErr w:type="spellEnd"/>
      <w:r w:rsidRPr="0026382C">
        <w:rPr>
          <w:rFonts w:cs="Times New Roman"/>
        </w:rPr>
        <w:t xml:space="preserve"> </w:t>
      </w:r>
      <w:proofErr w:type="spellStart"/>
      <w:r w:rsidRPr="0026382C">
        <w:rPr>
          <w:rFonts w:cs="Times New Roman"/>
        </w:rPr>
        <w:t>Biotechnol</w:t>
      </w:r>
      <w:proofErr w:type="spellEnd"/>
      <w:r w:rsidRPr="0026382C">
        <w:rPr>
          <w:rFonts w:cs="Times New Roman"/>
        </w:rPr>
        <w:t xml:space="preserve"> </w:t>
      </w:r>
      <w:r w:rsidRPr="0026382C">
        <w:rPr>
          <w:rFonts w:cs="Times New Roman"/>
          <w:b/>
          <w:bCs/>
        </w:rPr>
        <w:t>34</w:t>
      </w:r>
      <w:r w:rsidRPr="0026382C">
        <w:rPr>
          <w:rFonts w:cs="Times New Roman"/>
        </w:rPr>
        <w:t>:105–109.</w:t>
      </w:r>
    </w:p>
    <w:p w14:paraId="1BA8D7F5" w14:textId="77777777" w:rsidR="0026382C" w:rsidRPr="0026382C" w:rsidRDefault="0026382C" w:rsidP="0026382C">
      <w:pPr>
        <w:pStyle w:val="Bibliography"/>
        <w:rPr>
          <w:rFonts w:cs="Times New Roman"/>
        </w:rPr>
      </w:pPr>
      <w:r w:rsidRPr="0026382C">
        <w:rPr>
          <w:rFonts w:cs="Times New Roman"/>
        </w:rPr>
        <w:t xml:space="preserve">30. </w:t>
      </w:r>
      <w:r w:rsidRPr="0026382C">
        <w:rPr>
          <w:rFonts w:cs="Times New Roman"/>
        </w:rPr>
        <w:tab/>
      </w:r>
      <w:proofErr w:type="spellStart"/>
      <w:r w:rsidRPr="0026382C">
        <w:rPr>
          <w:rFonts w:cs="Times New Roman"/>
          <w:b/>
          <w:bCs/>
        </w:rPr>
        <w:t>Kostromins</w:t>
      </w:r>
      <w:proofErr w:type="spellEnd"/>
      <w:r w:rsidRPr="0026382C">
        <w:rPr>
          <w:rFonts w:cs="Times New Roman"/>
          <w:b/>
          <w:bCs/>
        </w:rPr>
        <w:t xml:space="preserve"> A</w:t>
      </w:r>
      <w:r w:rsidRPr="0026382C">
        <w:rPr>
          <w:rFonts w:cs="Times New Roman"/>
        </w:rPr>
        <w:t xml:space="preserve">, </w:t>
      </w:r>
      <w:proofErr w:type="spellStart"/>
      <w:r w:rsidRPr="0026382C">
        <w:rPr>
          <w:rFonts w:cs="Times New Roman"/>
          <w:b/>
          <w:bCs/>
        </w:rPr>
        <w:t>Stalidzans</w:t>
      </w:r>
      <w:proofErr w:type="spellEnd"/>
      <w:r w:rsidRPr="0026382C">
        <w:rPr>
          <w:rFonts w:cs="Times New Roman"/>
          <w:b/>
          <w:bCs/>
        </w:rPr>
        <w:t xml:space="preserve"> E</w:t>
      </w:r>
      <w:r w:rsidRPr="0026382C">
        <w:rPr>
          <w:rFonts w:cs="Times New Roman"/>
        </w:rPr>
        <w:t xml:space="preserve">. 2012. Paint4Net: COBRA Toolbox extension for visualization of stoichiometric models of metabolism. Biosystems </w:t>
      </w:r>
      <w:r w:rsidRPr="0026382C">
        <w:rPr>
          <w:rFonts w:cs="Times New Roman"/>
          <w:b/>
          <w:bCs/>
        </w:rPr>
        <w:t>109</w:t>
      </w:r>
      <w:r w:rsidRPr="0026382C">
        <w:rPr>
          <w:rFonts w:cs="Times New Roman"/>
        </w:rPr>
        <w:t>:233–239.</w:t>
      </w:r>
    </w:p>
    <w:p w14:paraId="37718927" w14:textId="77777777" w:rsidR="0026382C" w:rsidRPr="0026382C" w:rsidRDefault="0026382C" w:rsidP="0026382C">
      <w:pPr>
        <w:pStyle w:val="Bibliography"/>
        <w:rPr>
          <w:rFonts w:cs="Times New Roman"/>
        </w:rPr>
      </w:pPr>
      <w:r w:rsidRPr="0026382C">
        <w:rPr>
          <w:rFonts w:cs="Times New Roman"/>
        </w:rPr>
        <w:t xml:space="preserve">31. </w:t>
      </w:r>
      <w:r w:rsidRPr="0026382C">
        <w:rPr>
          <w:rFonts w:cs="Times New Roman"/>
        </w:rPr>
        <w:tab/>
      </w:r>
      <w:proofErr w:type="spellStart"/>
      <w:r w:rsidRPr="0026382C">
        <w:rPr>
          <w:rFonts w:cs="Times New Roman"/>
          <w:b/>
          <w:bCs/>
        </w:rPr>
        <w:t>Porat</w:t>
      </w:r>
      <w:proofErr w:type="spellEnd"/>
      <w:r w:rsidRPr="0026382C">
        <w:rPr>
          <w:rFonts w:cs="Times New Roman"/>
          <w:b/>
          <w:bCs/>
        </w:rPr>
        <w:t xml:space="preserve"> I</w:t>
      </w:r>
      <w:r w:rsidRPr="0026382C">
        <w:rPr>
          <w:rFonts w:cs="Times New Roman"/>
        </w:rPr>
        <w:t xml:space="preserve">, </w:t>
      </w:r>
      <w:r w:rsidRPr="0026382C">
        <w:rPr>
          <w:rFonts w:cs="Times New Roman"/>
          <w:b/>
          <w:bCs/>
        </w:rPr>
        <w:t>Kim W</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Xia Q</w:t>
      </w:r>
      <w:r w:rsidRPr="0026382C">
        <w:rPr>
          <w:rFonts w:cs="Times New Roman"/>
        </w:rPr>
        <w:t xml:space="preserve">, </w:t>
      </w:r>
      <w:r w:rsidRPr="0026382C">
        <w:rPr>
          <w:rFonts w:cs="Times New Roman"/>
          <w:b/>
          <w:bCs/>
        </w:rPr>
        <w:t>Zhang Y</w:t>
      </w:r>
      <w:r w:rsidRPr="0026382C">
        <w:rPr>
          <w:rFonts w:cs="Times New Roman"/>
        </w:rPr>
        <w:t xml:space="preserve">, </w:t>
      </w:r>
      <w:r w:rsidRPr="0026382C">
        <w:rPr>
          <w:rFonts w:cs="Times New Roman"/>
          <w:b/>
          <w:bCs/>
        </w:rPr>
        <w:t>Wang T</w:t>
      </w:r>
      <w:r w:rsidRPr="0026382C">
        <w:rPr>
          <w:rFonts w:cs="Times New Roman"/>
        </w:rPr>
        <w:t xml:space="preserve">, </w:t>
      </w:r>
      <w:proofErr w:type="spellStart"/>
      <w:r w:rsidRPr="0026382C">
        <w:rPr>
          <w:rFonts w:cs="Times New Roman"/>
          <w:b/>
          <w:bCs/>
        </w:rPr>
        <w:t>Taub</w:t>
      </w:r>
      <w:proofErr w:type="spellEnd"/>
      <w:r w:rsidRPr="0026382C">
        <w:rPr>
          <w:rFonts w:cs="Times New Roman"/>
          <w:b/>
          <w:bCs/>
        </w:rPr>
        <w:t xml:space="preserve"> F</w:t>
      </w:r>
      <w:r w:rsidRPr="0026382C">
        <w:rPr>
          <w:rFonts w:cs="Times New Roman"/>
        </w:rPr>
        <w:t xml:space="preserve">, </w:t>
      </w:r>
      <w:r w:rsidRPr="0026382C">
        <w:rPr>
          <w:rFonts w:cs="Times New Roman"/>
          <w:b/>
          <w:bCs/>
        </w:rPr>
        <w:t>Moore BC</w:t>
      </w:r>
      <w:r w:rsidRPr="0026382C">
        <w:rPr>
          <w:rFonts w:cs="Times New Roman"/>
        </w:rPr>
        <w:t xml:space="preserve">, </w:t>
      </w:r>
      <w:r w:rsidRPr="0026382C">
        <w:rPr>
          <w:rFonts w:cs="Times New Roman"/>
          <w:b/>
          <w:bCs/>
        </w:rPr>
        <w:t>Anderson IJ</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2006. Disruption of the Operon Encoding </w:t>
      </w:r>
      <w:proofErr w:type="spellStart"/>
      <w:r w:rsidRPr="0026382C">
        <w:rPr>
          <w:rFonts w:cs="Times New Roman"/>
        </w:rPr>
        <w:t>Ehb</w:t>
      </w:r>
      <w:proofErr w:type="spellEnd"/>
      <w:r w:rsidRPr="0026382C">
        <w:rPr>
          <w:rFonts w:cs="Times New Roman"/>
        </w:rPr>
        <w:t xml:space="preserve"> Hydrogenase Limits Anabolic CO2 Assimilation in the Archaeon </w:t>
      </w:r>
      <w:proofErr w:type="spellStart"/>
      <w:r w:rsidRPr="0026382C">
        <w:rPr>
          <w:rFonts w:cs="Times New Roman"/>
        </w:rPr>
        <w:t>Methanococcus</w:t>
      </w:r>
      <w:proofErr w:type="spellEnd"/>
      <w:r w:rsidRPr="0026382C">
        <w:rPr>
          <w:rFonts w:cs="Times New Roman"/>
        </w:rPr>
        <w:t xml:space="preserve"> maripaludis. J </w:t>
      </w:r>
      <w:proofErr w:type="spellStart"/>
      <w:r w:rsidRPr="0026382C">
        <w:rPr>
          <w:rFonts w:cs="Times New Roman"/>
        </w:rPr>
        <w:t>Bacteriol</w:t>
      </w:r>
      <w:proofErr w:type="spellEnd"/>
      <w:r w:rsidRPr="0026382C">
        <w:rPr>
          <w:rFonts w:cs="Times New Roman"/>
        </w:rPr>
        <w:t xml:space="preserve"> </w:t>
      </w:r>
      <w:r w:rsidRPr="0026382C">
        <w:rPr>
          <w:rFonts w:cs="Times New Roman"/>
          <w:b/>
          <w:bCs/>
        </w:rPr>
        <w:t>188</w:t>
      </w:r>
      <w:r w:rsidRPr="0026382C">
        <w:rPr>
          <w:rFonts w:cs="Times New Roman"/>
        </w:rPr>
        <w:t>:1373–1380.</w:t>
      </w:r>
    </w:p>
    <w:p w14:paraId="19A76B05" w14:textId="77777777" w:rsidR="0026382C" w:rsidRPr="0026382C" w:rsidRDefault="0026382C" w:rsidP="0026382C">
      <w:pPr>
        <w:pStyle w:val="Bibliography"/>
        <w:rPr>
          <w:rFonts w:cs="Times New Roman"/>
        </w:rPr>
      </w:pPr>
      <w:r w:rsidRPr="0026382C">
        <w:rPr>
          <w:rFonts w:cs="Times New Roman"/>
        </w:rPr>
        <w:t xml:space="preserve">32. </w:t>
      </w:r>
      <w:r w:rsidRPr="0026382C">
        <w:rPr>
          <w:rFonts w:cs="Times New Roman"/>
        </w:rPr>
        <w:tab/>
      </w:r>
      <w:r w:rsidRPr="0026382C">
        <w:rPr>
          <w:rFonts w:cs="Times New Roman"/>
          <w:b/>
          <w:bCs/>
        </w:rPr>
        <w:t>Lie TJ</w:t>
      </w:r>
      <w:r w:rsidRPr="0026382C">
        <w:rPr>
          <w:rFonts w:cs="Times New Roman"/>
        </w:rPr>
        <w:t xml:space="preserve">, </w:t>
      </w:r>
      <w:r w:rsidRPr="0026382C">
        <w:rPr>
          <w:rFonts w:cs="Times New Roman"/>
          <w:b/>
          <w:bCs/>
        </w:rPr>
        <w:t>Costa KC</w:t>
      </w:r>
      <w:r w:rsidRPr="0026382C">
        <w:rPr>
          <w:rFonts w:cs="Times New Roman"/>
        </w:rPr>
        <w:t xml:space="preserve">, </w:t>
      </w:r>
      <w:proofErr w:type="spellStart"/>
      <w:r w:rsidRPr="0026382C">
        <w:rPr>
          <w:rFonts w:cs="Times New Roman"/>
          <w:b/>
          <w:bCs/>
        </w:rPr>
        <w:t>Lupa</w:t>
      </w:r>
      <w:proofErr w:type="spellEnd"/>
      <w:r w:rsidRPr="0026382C">
        <w:rPr>
          <w:rFonts w:cs="Times New Roman"/>
          <w:b/>
          <w:bCs/>
        </w:rPr>
        <w:t xml:space="preserve"> B</w:t>
      </w:r>
      <w:r w:rsidRPr="0026382C">
        <w:rPr>
          <w:rFonts w:cs="Times New Roman"/>
        </w:rPr>
        <w:t xml:space="preserve">, </w:t>
      </w:r>
      <w:proofErr w:type="spellStart"/>
      <w:r w:rsidRPr="0026382C">
        <w:rPr>
          <w:rFonts w:cs="Times New Roman"/>
          <w:b/>
          <w:bCs/>
        </w:rPr>
        <w:t>Korpole</w:t>
      </w:r>
      <w:proofErr w:type="spellEnd"/>
      <w:r w:rsidRPr="0026382C">
        <w:rPr>
          <w:rFonts w:cs="Times New Roman"/>
          <w:b/>
          <w:bCs/>
        </w:rPr>
        <w:t xml:space="preserve"> S</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2012. Essential anaplerotic role for the energy-converting hydrogenase </w:t>
      </w:r>
      <w:proofErr w:type="spellStart"/>
      <w:r w:rsidRPr="0026382C">
        <w:rPr>
          <w:rFonts w:cs="Times New Roman"/>
        </w:rPr>
        <w:t>Eha</w:t>
      </w:r>
      <w:proofErr w:type="spellEnd"/>
      <w:r w:rsidRPr="0026382C">
        <w:rPr>
          <w:rFonts w:cs="Times New Roman"/>
        </w:rPr>
        <w:t xml:space="preserve"> in hydrogenotrophic methanogenesis. Proc Natl </w:t>
      </w:r>
      <w:proofErr w:type="spellStart"/>
      <w:r w:rsidRPr="0026382C">
        <w:rPr>
          <w:rFonts w:cs="Times New Roman"/>
        </w:rPr>
        <w:t>Acad</w:t>
      </w:r>
      <w:proofErr w:type="spellEnd"/>
      <w:r w:rsidRPr="0026382C">
        <w:rPr>
          <w:rFonts w:cs="Times New Roman"/>
        </w:rPr>
        <w:t xml:space="preserve"> </w:t>
      </w:r>
      <w:proofErr w:type="spellStart"/>
      <w:r w:rsidRPr="0026382C">
        <w:rPr>
          <w:rFonts w:cs="Times New Roman"/>
        </w:rPr>
        <w:t>Sci</w:t>
      </w:r>
      <w:proofErr w:type="spellEnd"/>
      <w:r w:rsidRPr="0026382C">
        <w:rPr>
          <w:rFonts w:cs="Times New Roman"/>
        </w:rPr>
        <w:t xml:space="preserve"> </w:t>
      </w:r>
      <w:r w:rsidRPr="0026382C">
        <w:rPr>
          <w:rFonts w:cs="Times New Roman"/>
          <w:b/>
          <w:bCs/>
        </w:rPr>
        <w:t>109</w:t>
      </w:r>
      <w:r w:rsidRPr="0026382C">
        <w:rPr>
          <w:rFonts w:cs="Times New Roman"/>
        </w:rPr>
        <w:t>:15473–15478.</w:t>
      </w:r>
    </w:p>
    <w:p w14:paraId="46C16E17" w14:textId="77777777" w:rsidR="0026382C" w:rsidRPr="0026382C" w:rsidRDefault="0026382C" w:rsidP="0026382C">
      <w:pPr>
        <w:pStyle w:val="Bibliography"/>
        <w:rPr>
          <w:rFonts w:cs="Times New Roman"/>
        </w:rPr>
      </w:pPr>
      <w:r w:rsidRPr="0026382C">
        <w:rPr>
          <w:rFonts w:cs="Times New Roman"/>
        </w:rPr>
        <w:t xml:space="preserve">33. </w:t>
      </w:r>
      <w:r w:rsidRPr="0026382C">
        <w:rPr>
          <w:rFonts w:cs="Times New Roman"/>
        </w:rPr>
        <w:tab/>
      </w:r>
      <w:proofErr w:type="spellStart"/>
      <w:r w:rsidRPr="0026382C">
        <w:rPr>
          <w:rFonts w:cs="Times New Roman"/>
          <w:b/>
          <w:bCs/>
        </w:rPr>
        <w:t>Lupa</w:t>
      </w:r>
      <w:proofErr w:type="spellEnd"/>
      <w:r w:rsidRPr="0026382C">
        <w:rPr>
          <w:rFonts w:cs="Times New Roman"/>
          <w:b/>
          <w:bCs/>
        </w:rPr>
        <w:t xml:space="preserve"> B</w:t>
      </w:r>
      <w:r w:rsidRPr="0026382C">
        <w:rPr>
          <w:rFonts w:cs="Times New Roman"/>
        </w:rPr>
        <w:t xml:space="preserve">, </w:t>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w:t>
      </w:r>
      <w:r w:rsidRPr="0026382C">
        <w:rPr>
          <w:rFonts w:cs="Times New Roman"/>
          <w:b/>
          <w:bCs/>
        </w:rPr>
        <w:t>Whitman WB</w:t>
      </w:r>
      <w:r w:rsidRPr="0026382C">
        <w:rPr>
          <w:rFonts w:cs="Times New Roman"/>
        </w:rPr>
        <w:t xml:space="preserve">. 2008. Formate-Dependent H2 Production by the Mesophilic Methanogen </w:t>
      </w:r>
      <w:proofErr w:type="spellStart"/>
      <w:r w:rsidRPr="0026382C">
        <w:rPr>
          <w:rFonts w:cs="Times New Roman"/>
        </w:rPr>
        <w:t>Methanococcus</w:t>
      </w:r>
      <w:proofErr w:type="spellEnd"/>
      <w:r w:rsidRPr="0026382C">
        <w:rPr>
          <w:rFonts w:cs="Times New Roman"/>
        </w:rPr>
        <w:t xml:space="preserve"> maripaludis. </w:t>
      </w:r>
      <w:proofErr w:type="spellStart"/>
      <w:r w:rsidRPr="0026382C">
        <w:rPr>
          <w:rFonts w:cs="Times New Roman"/>
        </w:rPr>
        <w:t>Appl</w:t>
      </w:r>
      <w:proofErr w:type="spellEnd"/>
      <w:r w:rsidRPr="0026382C">
        <w:rPr>
          <w:rFonts w:cs="Times New Roman"/>
        </w:rPr>
        <w:t xml:space="preserve"> Environ </w:t>
      </w:r>
      <w:proofErr w:type="spellStart"/>
      <w:r w:rsidRPr="0026382C">
        <w:rPr>
          <w:rFonts w:cs="Times New Roman"/>
        </w:rPr>
        <w:t>Microbiol</w:t>
      </w:r>
      <w:proofErr w:type="spellEnd"/>
      <w:r w:rsidRPr="0026382C">
        <w:rPr>
          <w:rFonts w:cs="Times New Roman"/>
        </w:rPr>
        <w:t xml:space="preserve"> </w:t>
      </w:r>
      <w:r w:rsidRPr="0026382C">
        <w:rPr>
          <w:rFonts w:cs="Times New Roman"/>
          <w:b/>
          <w:bCs/>
        </w:rPr>
        <w:t>74</w:t>
      </w:r>
      <w:r w:rsidRPr="0026382C">
        <w:rPr>
          <w:rFonts w:cs="Times New Roman"/>
        </w:rPr>
        <w:t>:6584–6590.</w:t>
      </w:r>
    </w:p>
    <w:p w14:paraId="05A948F1" w14:textId="77777777" w:rsidR="0026382C" w:rsidRPr="0026382C" w:rsidRDefault="0026382C" w:rsidP="0026382C">
      <w:pPr>
        <w:pStyle w:val="Bibliography"/>
        <w:rPr>
          <w:rFonts w:cs="Times New Roman"/>
        </w:rPr>
      </w:pPr>
      <w:r w:rsidRPr="0026382C">
        <w:rPr>
          <w:rFonts w:cs="Times New Roman"/>
        </w:rPr>
        <w:t xml:space="preserve">34.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Lie TJ</w:t>
      </w:r>
      <w:r w:rsidRPr="0026382C">
        <w:rPr>
          <w:rFonts w:cs="Times New Roman"/>
        </w:rPr>
        <w:t xml:space="preserve">, </w:t>
      </w:r>
      <w:r w:rsidRPr="0026382C">
        <w:rPr>
          <w:rFonts w:cs="Times New Roman"/>
          <w:b/>
          <w:bCs/>
        </w:rPr>
        <w:t>Jacobs MA</w:t>
      </w:r>
      <w:r w:rsidRPr="0026382C">
        <w:rPr>
          <w:rFonts w:cs="Times New Roman"/>
        </w:rPr>
        <w:t xml:space="preserve">, </w:t>
      </w:r>
      <w:r w:rsidRPr="0026382C">
        <w:rPr>
          <w:rFonts w:cs="Times New Roman"/>
          <w:b/>
          <w:bCs/>
        </w:rPr>
        <w:t>Leigh JA</w:t>
      </w:r>
      <w:r w:rsidRPr="0026382C">
        <w:rPr>
          <w:rFonts w:cs="Times New Roman"/>
        </w:rPr>
        <w:t xml:space="preserve">. 2013. H2-Independent Growth of the Hydrogenotrophic Methanogen </w:t>
      </w:r>
      <w:proofErr w:type="spellStart"/>
      <w:r w:rsidRPr="0026382C">
        <w:rPr>
          <w:rFonts w:cs="Times New Roman"/>
        </w:rPr>
        <w:t>Methanococcus</w:t>
      </w:r>
      <w:proofErr w:type="spellEnd"/>
      <w:r w:rsidRPr="0026382C">
        <w:rPr>
          <w:rFonts w:cs="Times New Roman"/>
        </w:rPr>
        <w:t xml:space="preserve"> maripaludis. </w:t>
      </w:r>
      <w:proofErr w:type="spellStart"/>
      <w:proofErr w:type="gramStart"/>
      <w:r w:rsidRPr="0026382C">
        <w:rPr>
          <w:rFonts w:cs="Times New Roman"/>
        </w:rPr>
        <w:t>mBio</w:t>
      </w:r>
      <w:proofErr w:type="spellEnd"/>
      <w:proofErr w:type="gramEnd"/>
      <w:r w:rsidRPr="0026382C">
        <w:rPr>
          <w:rFonts w:cs="Times New Roman"/>
        </w:rPr>
        <w:t xml:space="preserve"> </w:t>
      </w:r>
      <w:r w:rsidRPr="0026382C">
        <w:rPr>
          <w:rFonts w:cs="Times New Roman"/>
          <w:b/>
          <w:bCs/>
        </w:rPr>
        <w:t>4</w:t>
      </w:r>
      <w:r w:rsidRPr="0026382C">
        <w:rPr>
          <w:rFonts w:cs="Times New Roman"/>
        </w:rPr>
        <w:t>:e00062–13.</w:t>
      </w:r>
    </w:p>
    <w:p w14:paraId="4A5FFE32" w14:textId="77777777" w:rsidR="0026382C" w:rsidRPr="0026382C" w:rsidRDefault="0026382C" w:rsidP="0026382C">
      <w:pPr>
        <w:pStyle w:val="Bibliography"/>
        <w:rPr>
          <w:rFonts w:cs="Times New Roman"/>
        </w:rPr>
      </w:pPr>
      <w:r w:rsidRPr="0026382C">
        <w:rPr>
          <w:rFonts w:cs="Times New Roman"/>
        </w:rPr>
        <w:lastRenderedPageBreak/>
        <w:t xml:space="preserve">35.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Wong PM</w:t>
      </w:r>
      <w:r w:rsidRPr="0026382C">
        <w:rPr>
          <w:rFonts w:cs="Times New Roman"/>
        </w:rPr>
        <w:t xml:space="preserve">, </w:t>
      </w:r>
      <w:r w:rsidRPr="0026382C">
        <w:rPr>
          <w:rFonts w:cs="Times New Roman"/>
          <w:b/>
          <w:bCs/>
        </w:rPr>
        <w:t>Wang T</w:t>
      </w:r>
      <w:r w:rsidRPr="0026382C">
        <w:rPr>
          <w:rFonts w:cs="Times New Roman"/>
        </w:rPr>
        <w:t xml:space="preserve">, </w:t>
      </w:r>
      <w:r w:rsidRPr="0026382C">
        <w:rPr>
          <w:rFonts w:cs="Times New Roman"/>
          <w:b/>
          <w:bCs/>
        </w:rPr>
        <w:t>Lie TJ</w:t>
      </w:r>
      <w:r w:rsidRPr="0026382C">
        <w:rPr>
          <w:rFonts w:cs="Times New Roman"/>
        </w:rPr>
        <w:t xml:space="preserve">, </w:t>
      </w:r>
      <w:proofErr w:type="spellStart"/>
      <w:r w:rsidRPr="0026382C">
        <w:rPr>
          <w:rFonts w:cs="Times New Roman"/>
          <w:b/>
          <w:bCs/>
        </w:rPr>
        <w:t>Dodsworth</w:t>
      </w:r>
      <w:proofErr w:type="spellEnd"/>
      <w:r w:rsidRPr="0026382C">
        <w:rPr>
          <w:rFonts w:cs="Times New Roman"/>
          <w:b/>
          <w:bCs/>
        </w:rPr>
        <w:t xml:space="preserve"> JA</w:t>
      </w:r>
      <w:r w:rsidRPr="0026382C">
        <w:rPr>
          <w:rFonts w:cs="Times New Roman"/>
        </w:rPr>
        <w:t xml:space="preserve">, </w:t>
      </w:r>
      <w:r w:rsidRPr="0026382C">
        <w:rPr>
          <w:rFonts w:cs="Times New Roman"/>
          <w:b/>
          <w:bCs/>
        </w:rPr>
        <w:t>Swanson I</w:t>
      </w:r>
      <w:r w:rsidRPr="0026382C">
        <w:rPr>
          <w:rFonts w:cs="Times New Roman"/>
        </w:rPr>
        <w:t xml:space="preserve">, </w:t>
      </w:r>
      <w:r w:rsidRPr="0026382C">
        <w:rPr>
          <w:rFonts w:cs="Times New Roman"/>
          <w:b/>
          <w:bCs/>
        </w:rPr>
        <w:t>Burn JA</w:t>
      </w:r>
      <w:r w:rsidRPr="0026382C">
        <w:rPr>
          <w:rFonts w:cs="Times New Roman"/>
        </w:rPr>
        <w:t xml:space="preserve">, </w:t>
      </w:r>
      <w:r w:rsidRPr="0026382C">
        <w:rPr>
          <w:rFonts w:cs="Times New Roman"/>
          <w:b/>
          <w:bCs/>
        </w:rPr>
        <w:t>Hackett M</w:t>
      </w:r>
      <w:r w:rsidRPr="0026382C">
        <w:rPr>
          <w:rFonts w:cs="Times New Roman"/>
        </w:rPr>
        <w:t xml:space="preserve">, </w:t>
      </w:r>
      <w:r w:rsidRPr="0026382C">
        <w:rPr>
          <w:rFonts w:cs="Times New Roman"/>
          <w:b/>
          <w:bCs/>
        </w:rPr>
        <w:t>Leigh JA</w:t>
      </w:r>
      <w:r w:rsidRPr="0026382C">
        <w:rPr>
          <w:rFonts w:cs="Times New Roman"/>
        </w:rPr>
        <w:t xml:space="preserve">. 2010. Protein complexing in a methanogen suggests electron bifurcation and electron delivery from formate to heterodisulfide reductase. Proc Natl </w:t>
      </w:r>
      <w:proofErr w:type="spellStart"/>
      <w:r w:rsidRPr="0026382C">
        <w:rPr>
          <w:rFonts w:cs="Times New Roman"/>
        </w:rPr>
        <w:t>Acad</w:t>
      </w:r>
      <w:proofErr w:type="spellEnd"/>
      <w:r w:rsidRPr="0026382C">
        <w:rPr>
          <w:rFonts w:cs="Times New Roman"/>
        </w:rPr>
        <w:t xml:space="preserve"> </w:t>
      </w:r>
      <w:proofErr w:type="spellStart"/>
      <w:r w:rsidRPr="0026382C">
        <w:rPr>
          <w:rFonts w:cs="Times New Roman"/>
        </w:rPr>
        <w:t>Sci</w:t>
      </w:r>
      <w:proofErr w:type="spellEnd"/>
      <w:r w:rsidRPr="0026382C">
        <w:rPr>
          <w:rFonts w:cs="Times New Roman"/>
        </w:rPr>
        <w:t xml:space="preserve"> </w:t>
      </w:r>
      <w:r w:rsidRPr="0026382C">
        <w:rPr>
          <w:rFonts w:cs="Times New Roman"/>
          <w:b/>
          <w:bCs/>
        </w:rPr>
        <w:t>107</w:t>
      </w:r>
      <w:r w:rsidRPr="0026382C">
        <w:rPr>
          <w:rFonts w:cs="Times New Roman"/>
        </w:rPr>
        <w:t>:11050–11055.</w:t>
      </w:r>
    </w:p>
    <w:p w14:paraId="5FA7AA4A" w14:textId="77777777" w:rsidR="0026382C" w:rsidRPr="0026382C" w:rsidRDefault="0026382C" w:rsidP="0026382C">
      <w:pPr>
        <w:pStyle w:val="Bibliography"/>
        <w:rPr>
          <w:rFonts w:cs="Times New Roman"/>
        </w:rPr>
      </w:pPr>
      <w:r w:rsidRPr="0026382C">
        <w:rPr>
          <w:rFonts w:cs="Times New Roman"/>
        </w:rPr>
        <w:t xml:space="preserve">36. </w:t>
      </w:r>
      <w:r w:rsidRPr="0026382C">
        <w:rPr>
          <w:rFonts w:cs="Times New Roman"/>
        </w:rPr>
        <w:tab/>
      </w:r>
      <w:r w:rsidRPr="0026382C">
        <w:rPr>
          <w:rFonts w:cs="Times New Roman"/>
          <w:b/>
          <w:bCs/>
        </w:rPr>
        <w:t>Hendrickson EL</w:t>
      </w:r>
      <w:r w:rsidRPr="0026382C">
        <w:rPr>
          <w:rFonts w:cs="Times New Roman"/>
        </w:rPr>
        <w:t xml:space="preserve">, </w:t>
      </w:r>
      <w:r w:rsidRPr="0026382C">
        <w:rPr>
          <w:rFonts w:cs="Times New Roman"/>
          <w:b/>
          <w:bCs/>
        </w:rPr>
        <w:t>Leigh JA</w:t>
      </w:r>
      <w:r w:rsidRPr="0026382C">
        <w:rPr>
          <w:rFonts w:cs="Times New Roman"/>
        </w:rPr>
        <w:t xml:space="preserve">. 2008. Roles of Coenzyme F420-Reducing Hydrogenases and Hydrogen- and F420-Dependent </w:t>
      </w:r>
      <w:proofErr w:type="spellStart"/>
      <w:r w:rsidRPr="0026382C">
        <w:rPr>
          <w:rFonts w:cs="Times New Roman"/>
        </w:rPr>
        <w:t>Methylenetetrahydromethanopterin</w:t>
      </w:r>
      <w:proofErr w:type="spellEnd"/>
      <w:r w:rsidRPr="0026382C">
        <w:rPr>
          <w:rFonts w:cs="Times New Roman"/>
        </w:rPr>
        <w:t xml:space="preserve"> Dehydrogenases in Reduction of F420 and Production of Hydrogen during Methanogenesis. J </w:t>
      </w:r>
      <w:proofErr w:type="spellStart"/>
      <w:r w:rsidRPr="0026382C">
        <w:rPr>
          <w:rFonts w:cs="Times New Roman"/>
        </w:rPr>
        <w:t>Bacteriol</w:t>
      </w:r>
      <w:proofErr w:type="spellEnd"/>
      <w:r w:rsidRPr="0026382C">
        <w:rPr>
          <w:rFonts w:cs="Times New Roman"/>
        </w:rPr>
        <w:t xml:space="preserve"> </w:t>
      </w:r>
      <w:r w:rsidRPr="0026382C">
        <w:rPr>
          <w:rFonts w:cs="Times New Roman"/>
          <w:b/>
          <w:bCs/>
        </w:rPr>
        <w:t>190</w:t>
      </w:r>
      <w:r w:rsidRPr="0026382C">
        <w:rPr>
          <w:rFonts w:cs="Times New Roman"/>
        </w:rPr>
        <w:t>:4818–4821.</w:t>
      </w:r>
    </w:p>
    <w:p w14:paraId="3E3CC8D3" w14:textId="77777777" w:rsidR="0026382C" w:rsidRPr="0026382C" w:rsidRDefault="0026382C" w:rsidP="0026382C">
      <w:pPr>
        <w:pStyle w:val="Bibliography"/>
        <w:rPr>
          <w:rFonts w:cs="Times New Roman"/>
        </w:rPr>
      </w:pPr>
      <w:r w:rsidRPr="0026382C">
        <w:rPr>
          <w:rFonts w:cs="Times New Roman"/>
        </w:rPr>
        <w:t xml:space="preserve">37. </w:t>
      </w:r>
      <w:r w:rsidRPr="0026382C">
        <w:rPr>
          <w:rFonts w:cs="Times New Roman"/>
        </w:rPr>
        <w:tab/>
      </w:r>
      <w:r w:rsidRPr="0026382C">
        <w:rPr>
          <w:rFonts w:cs="Times New Roman"/>
          <w:b/>
          <w:bCs/>
        </w:rPr>
        <w:t>Matthews BW</w:t>
      </w:r>
      <w:r w:rsidRPr="0026382C">
        <w:rPr>
          <w:rFonts w:cs="Times New Roman"/>
        </w:rPr>
        <w:t xml:space="preserve">. 1975. Comparison of the predicted and observed secondary structure of T4 phage lysozyme. </w:t>
      </w:r>
      <w:proofErr w:type="spellStart"/>
      <w:r w:rsidRPr="0026382C">
        <w:rPr>
          <w:rFonts w:cs="Times New Roman"/>
        </w:rPr>
        <w:t>Biochim</w:t>
      </w:r>
      <w:proofErr w:type="spellEnd"/>
      <w:r w:rsidRPr="0026382C">
        <w:rPr>
          <w:rFonts w:cs="Times New Roman"/>
        </w:rPr>
        <w:t xml:space="preserve"> </w:t>
      </w:r>
      <w:proofErr w:type="spellStart"/>
      <w:r w:rsidRPr="0026382C">
        <w:rPr>
          <w:rFonts w:cs="Times New Roman"/>
        </w:rPr>
        <w:t>Biophys</w:t>
      </w:r>
      <w:proofErr w:type="spellEnd"/>
      <w:r w:rsidRPr="0026382C">
        <w:rPr>
          <w:rFonts w:cs="Times New Roman"/>
        </w:rPr>
        <w:t xml:space="preserve"> </w:t>
      </w:r>
      <w:proofErr w:type="spellStart"/>
      <w:r w:rsidRPr="0026382C">
        <w:rPr>
          <w:rFonts w:cs="Times New Roman"/>
        </w:rPr>
        <w:t>Acta</w:t>
      </w:r>
      <w:proofErr w:type="spellEnd"/>
      <w:r w:rsidRPr="0026382C">
        <w:rPr>
          <w:rFonts w:cs="Times New Roman"/>
        </w:rPr>
        <w:t xml:space="preserve"> BBA - Protein </w:t>
      </w:r>
      <w:proofErr w:type="spellStart"/>
      <w:r w:rsidRPr="0026382C">
        <w:rPr>
          <w:rFonts w:cs="Times New Roman"/>
        </w:rPr>
        <w:t>Struct</w:t>
      </w:r>
      <w:proofErr w:type="spellEnd"/>
      <w:r w:rsidRPr="0026382C">
        <w:rPr>
          <w:rFonts w:cs="Times New Roman"/>
        </w:rPr>
        <w:t xml:space="preserve"> </w:t>
      </w:r>
      <w:r w:rsidRPr="0026382C">
        <w:rPr>
          <w:rFonts w:cs="Times New Roman"/>
          <w:b/>
          <w:bCs/>
        </w:rPr>
        <w:t>405</w:t>
      </w:r>
      <w:r w:rsidRPr="0026382C">
        <w:rPr>
          <w:rFonts w:cs="Times New Roman"/>
        </w:rPr>
        <w:t>:442–451.</w:t>
      </w:r>
    </w:p>
    <w:p w14:paraId="3CF12EBA" w14:textId="77777777" w:rsidR="0026382C" w:rsidRPr="0026382C" w:rsidRDefault="0026382C" w:rsidP="0026382C">
      <w:pPr>
        <w:pStyle w:val="Bibliography"/>
        <w:rPr>
          <w:rFonts w:cs="Times New Roman"/>
        </w:rPr>
      </w:pPr>
      <w:r w:rsidRPr="0026382C">
        <w:rPr>
          <w:rFonts w:cs="Times New Roman"/>
        </w:rPr>
        <w:t xml:space="preserve">38. </w:t>
      </w:r>
      <w:r w:rsidRPr="0026382C">
        <w:rPr>
          <w:rFonts w:cs="Times New Roman"/>
        </w:rPr>
        <w:tab/>
      </w:r>
      <w:proofErr w:type="spellStart"/>
      <w:r w:rsidRPr="0026382C">
        <w:rPr>
          <w:rFonts w:cs="Times New Roman"/>
          <w:b/>
          <w:bCs/>
        </w:rPr>
        <w:t>Flamholz</w:t>
      </w:r>
      <w:proofErr w:type="spellEnd"/>
      <w:r w:rsidRPr="0026382C">
        <w:rPr>
          <w:rFonts w:cs="Times New Roman"/>
          <w:b/>
          <w:bCs/>
        </w:rPr>
        <w:t xml:space="preserve"> A</w:t>
      </w:r>
      <w:r w:rsidRPr="0026382C">
        <w:rPr>
          <w:rFonts w:cs="Times New Roman"/>
        </w:rPr>
        <w:t xml:space="preserve">, </w:t>
      </w:r>
      <w:r w:rsidRPr="0026382C">
        <w:rPr>
          <w:rFonts w:cs="Times New Roman"/>
          <w:b/>
          <w:bCs/>
        </w:rPr>
        <w:t>Noor E</w:t>
      </w:r>
      <w:r w:rsidRPr="0026382C">
        <w:rPr>
          <w:rFonts w:cs="Times New Roman"/>
        </w:rPr>
        <w:t xml:space="preserve">, </w:t>
      </w:r>
      <w:r w:rsidRPr="0026382C">
        <w:rPr>
          <w:rFonts w:cs="Times New Roman"/>
          <w:b/>
          <w:bCs/>
        </w:rPr>
        <w:t>Bar-Even A</w:t>
      </w:r>
      <w:r w:rsidRPr="0026382C">
        <w:rPr>
          <w:rFonts w:cs="Times New Roman"/>
        </w:rPr>
        <w:t xml:space="preserve">, </w:t>
      </w:r>
      <w:r w:rsidRPr="0026382C">
        <w:rPr>
          <w:rFonts w:cs="Times New Roman"/>
          <w:b/>
          <w:bCs/>
        </w:rPr>
        <w:t>Milo R</w:t>
      </w:r>
      <w:r w:rsidRPr="0026382C">
        <w:rPr>
          <w:rFonts w:cs="Times New Roman"/>
        </w:rPr>
        <w:t xml:space="preserve">. 2011. </w:t>
      </w:r>
      <w:proofErr w:type="spellStart"/>
      <w:proofErr w:type="gramStart"/>
      <w:r w:rsidRPr="0026382C">
        <w:rPr>
          <w:rFonts w:cs="Times New Roman"/>
        </w:rPr>
        <w:t>eQuilibrator</w:t>
      </w:r>
      <w:proofErr w:type="spellEnd"/>
      <w:r w:rsidRPr="0026382C">
        <w:rPr>
          <w:rFonts w:cs="Times New Roman"/>
        </w:rPr>
        <w:t>—</w:t>
      </w:r>
      <w:proofErr w:type="gramEnd"/>
      <w:r w:rsidRPr="0026382C">
        <w:rPr>
          <w:rFonts w:cs="Times New Roman"/>
        </w:rPr>
        <w:t xml:space="preserve">the biochemical thermodynamics calculator. </w:t>
      </w:r>
      <w:proofErr w:type="gramStart"/>
      <w:r w:rsidRPr="0026382C">
        <w:rPr>
          <w:rFonts w:cs="Times New Roman"/>
        </w:rPr>
        <w:t>Nucleic Acids Res gkr874.</w:t>
      </w:r>
      <w:proofErr w:type="gramEnd"/>
    </w:p>
    <w:p w14:paraId="0B9A7AE0" w14:textId="77777777" w:rsidR="0026382C" w:rsidRPr="0026382C" w:rsidRDefault="0026382C" w:rsidP="0026382C">
      <w:pPr>
        <w:pStyle w:val="Bibliography"/>
        <w:rPr>
          <w:rFonts w:cs="Times New Roman"/>
        </w:rPr>
      </w:pPr>
      <w:r w:rsidRPr="0026382C">
        <w:rPr>
          <w:rFonts w:cs="Times New Roman"/>
        </w:rPr>
        <w:t xml:space="preserve">39. </w:t>
      </w:r>
      <w:r w:rsidRPr="0026382C">
        <w:rPr>
          <w:rFonts w:cs="Times New Roman"/>
        </w:rPr>
        <w:tab/>
      </w:r>
      <w:r w:rsidRPr="0026382C">
        <w:rPr>
          <w:rFonts w:cs="Times New Roman"/>
          <w:b/>
          <w:bCs/>
        </w:rPr>
        <w:t>Jankowski MD</w:t>
      </w:r>
      <w:r w:rsidRPr="0026382C">
        <w:rPr>
          <w:rFonts w:cs="Times New Roman"/>
        </w:rPr>
        <w:t xml:space="preserve">, </w:t>
      </w:r>
      <w:r w:rsidRPr="0026382C">
        <w:rPr>
          <w:rFonts w:cs="Times New Roman"/>
          <w:b/>
          <w:bCs/>
        </w:rPr>
        <w:t>Henry CS</w:t>
      </w:r>
      <w:r w:rsidRPr="0026382C">
        <w:rPr>
          <w:rFonts w:cs="Times New Roman"/>
        </w:rPr>
        <w:t xml:space="preserve">, </w:t>
      </w:r>
      <w:proofErr w:type="spellStart"/>
      <w:r w:rsidRPr="0026382C">
        <w:rPr>
          <w:rFonts w:cs="Times New Roman"/>
          <w:b/>
          <w:bCs/>
        </w:rPr>
        <w:t>Broadbelt</w:t>
      </w:r>
      <w:proofErr w:type="spellEnd"/>
      <w:r w:rsidRPr="0026382C">
        <w:rPr>
          <w:rFonts w:cs="Times New Roman"/>
          <w:b/>
          <w:bCs/>
        </w:rPr>
        <w:t xml:space="preserve"> LJ</w:t>
      </w:r>
      <w:r w:rsidRPr="0026382C">
        <w:rPr>
          <w:rFonts w:cs="Times New Roman"/>
        </w:rPr>
        <w:t xml:space="preserve">, </w:t>
      </w:r>
      <w:proofErr w:type="spellStart"/>
      <w:r w:rsidRPr="0026382C">
        <w:rPr>
          <w:rFonts w:cs="Times New Roman"/>
          <w:b/>
          <w:bCs/>
        </w:rPr>
        <w:t>Hatzimanikatis</w:t>
      </w:r>
      <w:proofErr w:type="spellEnd"/>
      <w:r w:rsidRPr="0026382C">
        <w:rPr>
          <w:rFonts w:cs="Times New Roman"/>
          <w:b/>
          <w:bCs/>
        </w:rPr>
        <w:t xml:space="preserve"> V</w:t>
      </w:r>
      <w:r w:rsidRPr="0026382C">
        <w:rPr>
          <w:rFonts w:cs="Times New Roman"/>
        </w:rPr>
        <w:t xml:space="preserve">. 2008. </w:t>
      </w:r>
      <w:proofErr w:type="gramStart"/>
      <w:r w:rsidRPr="0026382C">
        <w:rPr>
          <w:rFonts w:cs="Times New Roman"/>
        </w:rPr>
        <w:t>Group Contribution Method for Thermodynamic Analysis of Complex Metabolic Networks.</w:t>
      </w:r>
      <w:proofErr w:type="gramEnd"/>
      <w:r w:rsidRPr="0026382C">
        <w:rPr>
          <w:rFonts w:cs="Times New Roman"/>
        </w:rPr>
        <w:t xml:space="preserve"> </w:t>
      </w:r>
      <w:proofErr w:type="spellStart"/>
      <w:r w:rsidRPr="0026382C">
        <w:rPr>
          <w:rFonts w:cs="Times New Roman"/>
        </w:rPr>
        <w:t>Biophys</w:t>
      </w:r>
      <w:proofErr w:type="spellEnd"/>
      <w:r w:rsidRPr="0026382C">
        <w:rPr>
          <w:rFonts w:cs="Times New Roman"/>
        </w:rPr>
        <w:t xml:space="preserve"> J </w:t>
      </w:r>
      <w:r w:rsidRPr="0026382C">
        <w:rPr>
          <w:rFonts w:cs="Times New Roman"/>
          <w:b/>
          <w:bCs/>
        </w:rPr>
        <w:t>95</w:t>
      </w:r>
      <w:r w:rsidRPr="0026382C">
        <w:rPr>
          <w:rFonts w:cs="Times New Roman"/>
        </w:rPr>
        <w:t>:1487–1499.</w:t>
      </w:r>
    </w:p>
    <w:p w14:paraId="4068AD08" w14:textId="77777777" w:rsidR="0026382C" w:rsidRPr="0026382C" w:rsidRDefault="0026382C" w:rsidP="0026382C">
      <w:pPr>
        <w:pStyle w:val="Bibliography"/>
        <w:rPr>
          <w:rFonts w:cs="Times New Roman"/>
        </w:rPr>
      </w:pPr>
      <w:r w:rsidRPr="0026382C">
        <w:rPr>
          <w:rFonts w:cs="Times New Roman"/>
        </w:rPr>
        <w:t xml:space="preserve">40. </w:t>
      </w:r>
      <w:r w:rsidRPr="0026382C">
        <w:rPr>
          <w:rFonts w:cs="Times New Roman"/>
        </w:rPr>
        <w:tab/>
      </w:r>
      <w:r w:rsidRPr="0026382C">
        <w:rPr>
          <w:rFonts w:cs="Times New Roman"/>
          <w:b/>
          <w:bCs/>
        </w:rPr>
        <w:t>Haydock AK</w:t>
      </w:r>
      <w:r w:rsidRPr="0026382C">
        <w:rPr>
          <w:rFonts w:cs="Times New Roman"/>
        </w:rPr>
        <w:t xml:space="preserve">, </w:t>
      </w:r>
      <w:proofErr w:type="spellStart"/>
      <w:r w:rsidRPr="0026382C">
        <w:rPr>
          <w:rFonts w:cs="Times New Roman"/>
          <w:b/>
          <w:bCs/>
        </w:rPr>
        <w:t>Porat</w:t>
      </w:r>
      <w:proofErr w:type="spellEnd"/>
      <w:r w:rsidRPr="0026382C">
        <w:rPr>
          <w:rFonts w:cs="Times New Roman"/>
          <w:b/>
          <w:bCs/>
        </w:rPr>
        <w:t xml:space="preserve"> I</w:t>
      </w:r>
      <w:r w:rsidRPr="0026382C">
        <w:rPr>
          <w:rFonts w:cs="Times New Roman"/>
        </w:rPr>
        <w:t xml:space="preserve">, </w:t>
      </w:r>
      <w:r w:rsidRPr="0026382C">
        <w:rPr>
          <w:rFonts w:cs="Times New Roman"/>
          <w:b/>
          <w:bCs/>
        </w:rPr>
        <w:t>Whitman WB</w:t>
      </w:r>
      <w:r w:rsidRPr="0026382C">
        <w:rPr>
          <w:rFonts w:cs="Times New Roman"/>
        </w:rPr>
        <w:t xml:space="preserve">, </w:t>
      </w:r>
      <w:r w:rsidRPr="0026382C">
        <w:rPr>
          <w:rFonts w:cs="Times New Roman"/>
          <w:b/>
          <w:bCs/>
        </w:rPr>
        <w:t>Leigh JA</w:t>
      </w:r>
      <w:r w:rsidRPr="0026382C">
        <w:rPr>
          <w:rFonts w:cs="Times New Roman"/>
        </w:rPr>
        <w:t xml:space="preserve">. 2004. Continuous culture of </w:t>
      </w:r>
      <w:proofErr w:type="spellStart"/>
      <w:r w:rsidRPr="0026382C">
        <w:rPr>
          <w:rFonts w:cs="Times New Roman"/>
        </w:rPr>
        <w:t>Methanococcus</w:t>
      </w:r>
      <w:proofErr w:type="spellEnd"/>
      <w:r w:rsidRPr="0026382C">
        <w:rPr>
          <w:rFonts w:cs="Times New Roman"/>
        </w:rPr>
        <w:t xml:space="preserve"> maripaludis under defined nutrient conditions. FEMS </w:t>
      </w:r>
      <w:proofErr w:type="spellStart"/>
      <w:r w:rsidRPr="0026382C">
        <w:rPr>
          <w:rFonts w:cs="Times New Roman"/>
        </w:rPr>
        <w:t>Microbiol</w:t>
      </w:r>
      <w:proofErr w:type="spellEnd"/>
      <w:r w:rsidRPr="0026382C">
        <w:rPr>
          <w:rFonts w:cs="Times New Roman"/>
        </w:rPr>
        <w:t xml:space="preserve"> Lett </w:t>
      </w:r>
      <w:r w:rsidRPr="0026382C">
        <w:rPr>
          <w:rFonts w:cs="Times New Roman"/>
          <w:b/>
          <w:bCs/>
        </w:rPr>
        <w:t>238</w:t>
      </w:r>
      <w:r w:rsidRPr="0026382C">
        <w:rPr>
          <w:rFonts w:cs="Times New Roman"/>
        </w:rPr>
        <w:t>:85–91.</w:t>
      </w:r>
    </w:p>
    <w:p w14:paraId="0AC2D497" w14:textId="77777777" w:rsidR="0026382C" w:rsidRPr="0026382C" w:rsidRDefault="0026382C" w:rsidP="0026382C">
      <w:pPr>
        <w:pStyle w:val="Bibliography"/>
        <w:rPr>
          <w:rFonts w:cs="Times New Roman"/>
        </w:rPr>
      </w:pPr>
      <w:r w:rsidRPr="0026382C">
        <w:rPr>
          <w:rFonts w:cs="Times New Roman"/>
        </w:rPr>
        <w:t xml:space="preserve">41. </w:t>
      </w:r>
      <w:r w:rsidRPr="0026382C">
        <w:rPr>
          <w:rFonts w:cs="Times New Roman"/>
        </w:rPr>
        <w:tab/>
      </w:r>
      <w:proofErr w:type="spellStart"/>
      <w:r w:rsidRPr="0026382C">
        <w:rPr>
          <w:rFonts w:cs="Times New Roman"/>
          <w:b/>
          <w:bCs/>
        </w:rPr>
        <w:t>Kaster</w:t>
      </w:r>
      <w:proofErr w:type="spellEnd"/>
      <w:r w:rsidRPr="0026382C">
        <w:rPr>
          <w:rFonts w:cs="Times New Roman"/>
          <w:b/>
          <w:bCs/>
        </w:rPr>
        <w:t xml:space="preserve"> A-K</w:t>
      </w:r>
      <w:r w:rsidRPr="0026382C">
        <w:rPr>
          <w:rFonts w:cs="Times New Roman"/>
        </w:rPr>
        <w:t xml:space="preserve">, </w:t>
      </w:r>
      <w:proofErr w:type="spellStart"/>
      <w:r w:rsidRPr="0026382C">
        <w:rPr>
          <w:rFonts w:cs="Times New Roman"/>
          <w:b/>
          <w:bCs/>
        </w:rPr>
        <w:t>Goenrich</w:t>
      </w:r>
      <w:proofErr w:type="spellEnd"/>
      <w:r w:rsidRPr="0026382C">
        <w:rPr>
          <w:rFonts w:cs="Times New Roman"/>
          <w:b/>
          <w:bCs/>
        </w:rPr>
        <w:t xml:space="preserve"> M</w:t>
      </w:r>
      <w:r w:rsidRPr="0026382C">
        <w:rPr>
          <w:rFonts w:cs="Times New Roman"/>
        </w:rPr>
        <w:t xml:space="preserve">, </w:t>
      </w:r>
      <w:proofErr w:type="spellStart"/>
      <w:r w:rsidRPr="0026382C">
        <w:rPr>
          <w:rFonts w:cs="Times New Roman"/>
          <w:b/>
          <w:bCs/>
        </w:rPr>
        <w:t>Seedorf</w:t>
      </w:r>
      <w:proofErr w:type="spellEnd"/>
      <w:r w:rsidRPr="0026382C">
        <w:rPr>
          <w:rFonts w:cs="Times New Roman"/>
          <w:b/>
          <w:bCs/>
        </w:rPr>
        <w:t xml:space="preserve"> H</w:t>
      </w:r>
      <w:r w:rsidRPr="0026382C">
        <w:rPr>
          <w:rFonts w:cs="Times New Roman"/>
        </w:rPr>
        <w:t xml:space="preserve">, </w:t>
      </w:r>
      <w:proofErr w:type="spellStart"/>
      <w:r w:rsidRPr="0026382C">
        <w:rPr>
          <w:rFonts w:cs="Times New Roman"/>
          <w:b/>
          <w:bCs/>
        </w:rPr>
        <w:t>Liesegang</w:t>
      </w:r>
      <w:proofErr w:type="spellEnd"/>
      <w:r w:rsidRPr="0026382C">
        <w:rPr>
          <w:rFonts w:cs="Times New Roman"/>
          <w:b/>
          <w:bCs/>
        </w:rPr>
        <w:t xml:space="preserve"> H</w:t>
      </w:r>
      <w:r w:rsidRPr="0026382C">
        <w:rPr>
          <w:rFonts w:cs="Times New Roman"/>
        </w:rPr>
        <w:t xml:space="preserve">, </w:t>
      </w:r>
      <w:proofErr w:type="spellStart"/>
      <w:r w:rsidRPr="0026382C">
        <w:rPr>
          <w:rFonts w:cs="Times New Roman"/>
          <w:b/>
          <w:bCs/>
        </w:rPr>
        <w:t>Wollherr</w:t>
      </w:r>
      <w:proofErr w:type="spellEnd"/>
      <w:r w:rsidRPr="0026382C">
        <w:rPr>
          <w:rFonts w:cs="Times New Roman"/>
          <w:b/>
          <w:bCs/>
        </w:rPr>
        <w:t xml:space="preserve"> A</w:t>
      </w:r>
      <w:r w:rsidRPr="0026382C">
        <w:rPr>
          <w:rFonts w:cs="Times New Roman"/>
        </w:rPr>
        <w:t xml:space="preserve">, </w:t>
      </w:r>
      <w:r w:rsidRPr="0026382C">
        <w:rPr>
          <w:rFonts w:cs="Times New Roman"/>
          <w:b/>
          <w:bCs/>
        </w:rPr>
        <w:t>Gottschalk G</w:t>
      </w:r>
      <w:r w:rsidRPr="0026382C">
        <w:rPr>
          <w:rFonts w:cs="Times New Roman"/>
        </w:rPr>
        <w:t xml:space="preserve">, </w:t>
      </w:r>
      <w:proofErr w:type="spellStart"/>
      <w:r w:rsidRPr="0026382C">
        <w:rPr>
          <w:rFonts w:cs="Times New Roman"/>
          <w:b/>
          <w:bCs/>
        </w:rPr>
        <w:t>Thauer</w:t>
      </w:r>
      <w:proofErr w:type="spellEnd"/>
      <w:r w:rsidRPr="0026382C">
        <w:rPr>
          <w:rFonts w:cs="Times New Roman"/>
          <w:b/>
          <w:bCs/>
        </w:rPr>
        <w:t xml:space="preserve"> RK</w:t>
      </w:r>
      <w:r w:rsidRPr="0026382C">
        <w:rPr>
          <w:rFonts w:cs="Times New Roman"/>
        </w:rPr>
        <w:t xml:space="preserve">. 2011. More Than 200 Genes Required for Methane Formation from H2 and CO2 and </w:t>
      </w:r>
      <w:r w:rsidRPr="0026382C">
        <w:rPr>
          <w:rFonts w:cs="Times New Roman"/>
        </w:rPr>
        <w:lastRenderedPageBreak/>
        <w:t xml:space="preserve">Energy Conservation Are Present in </w:t>
      </w:r>
      <w:proofErr w:type="spellStart"/>
      <w:r w:rsidRPr="0026382C">
        <w:rPr>
          <w:rFonts w:cs="Times New Roman"/>
        </w:rPr>
        <w:t>Methanothermobacter</w:t>
      </w:r>
      <w:proofErr w:type="spellEnd"/>
      <w:r w:rsidRPr="0026382C">
        <w:rPr>
          <w:rFonts w:cs="Times New Roman"/>
        </w:rPr>
        <w:t xml:space="preserve"> </w:t>
      </w:r>
      <w:proofErr w:type="spellStart"/>
      <w:r w:rsidRPr="0026382C">
        <w:rPr>
          <w:rFonts w:cs="Times New Roman"/>
        </w:rPr>
        <w:t>marburgensis</w:t>
      </w:r>
      <w:proofErr w:type="spellEnd"/>
      <w:r w:rsidRPr="0026382C">
        <w:rPr>
          <w:rFonts w:cs="Times New Roman"/>
        </w:rPr>
        <w:t xml:space="preserve"> and </w:t>
      </w:r>
      <w:proofErr w:type="spellStart"/>
      <w:r w:rsidRPr="0026382C">
        <w:rPr>
          <w:rFonts w:cs="Times New Roman"/>
        </w:rPr>
        <w:t>Methanothermobacter</w:t>
      </w:r>
      <w:proofErr w:type="spellEnd"/>
      <w:r w:rsidRPr="0026382C">
        <w:rPr>
          <w:rFonts w:cs="Times New Roman"/>
        </w:rPr>
        <w:t xml:space="preserve"> </w:t>
      </w:r>
      <w:proofErr w:type="spellStart"/>
      <w:r w:rsidRPr="0026382C">
        <w:rPr>
          <w:rFonts w:cs="Times New Roman"/>
        </w:rPr>
        <w:t>thermautotrophicus</w:t>
      </w:r>
      <w:proofErr w:type="spellEnd"/>
      <w:r w:rsidRPr="0026382C">
        <w:rPr>
          <w:rFonts w:cs="Times New Roman"/>
        </w:rPr>
        <w:t xml:space="preserve">. Archaea </w:t>
      </w:r>
      <w:r w:rsidRPr="0026382C">
        <w:rPr>
          <w:rFonts w:cs="Times New Roman"/>
          <w:b/>
          <w:bCs/>
        </w:rPr>
        <w:t>2011</w:t>
      </w:r>
      <w:r w:rsidRPr="0026382C">
        <w:rPr>
          <w:rFonts w:cs="Times New Roman"/>
        </w:rPr>
        <w:t>:1–23.</w:t>
      </w:r>
    </w:p>
    <w:p w14:paraId="6F625FAC" w14:textId="77777777" w:rsidR="0026382C" w:rsidRPr="0026382C" w:rsidRDefault="0026382C" w:rsidP="0026382C">
      <w:pPr>
        <w:pStyle w:val="Bibliography"/>
        <w:rPr>
          <w:rFonts w:cs="Times New Roman"/>
        </w:rPr>
      </w:pPr>
      <w:r w:rsidRPr="0026382C">
        <w:rPr>
          <w:rFonts w:cs="Times New Roman"/>
        </w:rPr>
        <w:t xml:space="preserve">42. </w:t>
      </w:r>
      <w:r w:rsidRPr="0026382C">
        <w:rPr>
          <w:rFonts w:cs="Times New Roman"/>
        </w:rPr>
        <w:tab/>
      </w:r>
      <w:r w:rsidRPr="0026382C">
        <w:rPr>
          <w:rFonts w:cs="Times New Roman"/>
          <w:b/>
          <w:bCs/>
        </w:rPr>
        <w:t>Siu S</w:t>
      </w:r>
      <w:r w:rsidRPr="0026382C">
        <w:rPr>
          <w:rFonts w:cs="Times New Roman"/>
        </w:rPr>
        <w:t xml:space="preserve">, </w:t>
      </w:r>
      <w:proofErr w:type="spellStart"/>
      <w:r w:rsidRPr="0026382C">
        <w:rPr>
          <w:rFonts w:cs="Times New Roman"/>
          <w:b/>
          <w:bCs/>
        </w:rPr>
        <w:t>Robotham</w:t>
      </w:r>
      <w:proofErr w:type="spellEnd"/>
      <w:r w:rsidRPr="0026382C">
        <w:rPr>
          <w:rFonts w:cs="Times New Roman"/>
          <w:b/>
          <w:bCs/>
        </w:rPr>
        <w:t xml:space="preserve"> A</w:t>
      </w:r>
      <w:r w:rsidRPr="0026382C">
        <w:rPr>
          <w:rFonts w:cs="Times New Roman"/>
        </w:rPr>
        <w:t xml:space="preserve">, </w:t>
      </w:r>
      <w:r w:rsidRPr="0026382C">
        <w:rPr>
          <w:rFonts w:cs="Times New Roman"/>
          <w:b/>
          <w:bCs/>
        </w:rPr>
        <w:t>Logan SM</w:t>
      </w:r>
      <w:r w:rsidRPr="0026382C">
        <w:rPr>
          <w:rFonts w:cs="Times New Roman"/>
        </w:rPr>
        <w:t xml:space="preserve">, </w:t>
      </w:r>
      <w:r w:rsidRPr="0026382C">
        <w:rPr>
          <w:rFonts w:cs="Times New Roman"/>
          <w:b/>
          <w:bCs/>
        </w:rPr>
        <w:t>Kelly JF</w:t>
      </w:r>
      <w:r w:rsidRPr="0026382C">
        <w:rPr>
          <w:rFonts w:cs="Times New Roman"/>
        </w:rPr>
        <w:t xml:space="preserve">, </w:t>
      </w:r>
      <w:r w:rsidRPr="0026382C">
        <w:rPr>
          <w:rFonts w:cs="Times New Roman"/>
          <w:b/>
          <w:bCs/>
        </w:rPr>
        <w:t>Uchida K</w:t>
      </w:r>
      <w:r w:rsidRPr="0026382C">
        <w:rPr>
          <w:rFonts w:cs="Times New Roman"/>
        </w:rPr>
        <w:t xml:space="preserve">, </w:t>
      </w:r>
      <w:proofErr w:type="spellStart"/>
      <w:r w:rsidRPr="0026382C">
        <w:rPr>
          <w:rFonts w:cs="Times New Roman"/>
          <w:b/>
          <w:bCs/>
        </w:rPr>
        <w:t>Aizawa</w:t>
      </w:r>
      <w:proofErr w:type="spellEnd"/>
      <w:r w:rsidRPr="0026382C">
        <w:rPr>
          <w:rFonts w:cs="Times New Roman"/>
          <w:b/>
          <w:bCs/>
        </w:rPr>
        <w:t xml:space="preserve"> S-I</w:t>
      </w:r>
      <w:r w:rsidRPr="0026382C">
        <w:rPr>
          <w:rFonts w:cs="Times New Roman"/>
        </w:rPr>
        <w:t xml:space="preserve">, </w:t>
      </w:r>
      <w:r w:rsidRPr="0026382C">
        <w:rPr>
          <w:rFonts w:cs="Times New Roman"/>
          <w:b/>
          <w:bCs/>
        </w:rPr>
        <w:t>Jarrell KF</w:t>
      </w:r>
      <w:r w:rsidRPr="0026382C">
        <w:rPr>
          <w:rFonts w:cs="Times New Roman"/>
        </w:rPr>
        <w:t xml:space="preserve">. 2015. Evidence that Biosynthesis of the Second and Third Sugars of the </w:t>
      </w:r>
      <w:proofErr w:type="spellStart"/>
      <w:r w:rsidRPr="0026382C">
        <w:rPr>
          <w:rFonts w:cs="Times New Roman"/>
        </w:rPr>
        <w:t>Archaellin</w:t>
      </w:r>
      <w:proofErr w:type="spellEnd"/>
      <w:r w:rsidRPr="0026382C">
        <w:rPr>
          <w:rFonts w:cs="Times New Roman"/>
        </w:rPr>
        <w:t xml:space="preserve"> </w:t>
      </w:r>
      <w:proofErr w:type="spellStart"/>
      <w:r w:rsidRPr="0026382C">
        <w:rPr>
          <w:rFonts w:cs="Times New Roman"/>
        </w:rPr>
        <w:t>Tetrasaccharide</w:t>
      </w:r>
      <w:proofErr w:type="spellEnd"/>
      <w:r w:rsidRPr="0026382C">
        <w:rPr>
          <w:rFonts w:cs="Times New Roman"/>
        </w:rPr>
        <w:t xml:space="preserve"> in the Archaeon </w:t>
      </w:r>
      <w:proofErr w:type="spellStart"/>
      <w:r w:rsidRPr="0026382C">
        <w:rPr>
          <w:rFonts w:cs="Times New Roman"/>
        </w:rPr>
        <w:t>Methanococcus</w:t>
      </w:r>
      <w:proofErr w:type="spellEnd"/>
      <w:r w:rsidRPr="0026382C">
        <w:rPr>
          <w:rFonts w:cs="Times New Roman"/>
        </w:rPr>
        <w:t xml:space="preserve"> maripaludis </w:t>
      </w:r>
      <w:proofErr w:type="gramStart"/>
      <w:r w:rsidRPr="0026382C">
        <w:rPr>
          <w:rFonts w:cs="Times New Roman"/>
        </w:rPr>
        <w:t>Occurs</w:t>
      </w:r>
      <w:proofErr w:type="gramEnd"/>
      <w:r w:rsidRPr="0026382C">
        <w:rPr>
          <w:rFonts w:cs="Times New Roman"/>
        </w:rPr>
        <w:t xml:space="preserve"> by the Same Pathway Used by Pseudomonas aeruginosa To Make a Di-N-Acetylated Sugar. J </w:t>
      </w:r>
      <w:proofErr w:type="spellStart"/>
      <w:r w:rsidRPr="0026382C">
        <w:rPr>
          <w:rFonts w:cs="Times New Roman"/>
        </w:rPr>
        <w:t>Bacteriol</w:t>
      </w:r>
      <w:proofErr w:type="spellEnd"/>
      <w:r w:rsidRPr="0026382C">
        <w:rPr>
          <w:rFonts w:cs="Times New Roman"/>
        </w:rPr>
        <w:t xml:space="preserve"> </w:t>
      </w:r>
      <w:r w:rsidRPr="0026382C">
        <w:rPr>
          <w:rFonts w:cs="Times New Roman"/>
          <w:b/>
          <w:bCs/>
        </w:rPr>
        <w:t>197</w:t>
      </w:r>
      <w:r w:rsidRPr="0026382C">
        <w:rPr>
          <w:rFonts w:cs="Times New Roman"/>
        </w:rPr>
        <w:t>:1668–1680.</w:t>
      </w:r>
    </w:p>
    <w:p w14:paraId="2BFD39E1" w14:textId="77777777" w:rsidR="0026382C" w:rsidRPr="0026382C" w:rsidRDefault="0026382C" w:rsidP="0026382C">
      <w:pPr>
        <w:pStyle w:val="Bibliography"/>
        <w:rPr>
          <w:rFonts w:cs="Times New Roman"/>
        </w:rPr>
      </w:pPr>
      <w:r w:rsidRPr="0026382C">
        <w:rPr>
          <w:rFonts w:cs="Times New Roman"/>
        </w:rPr>
        <w:t xml:space="preserve">43. </w:t>
      </w:r>
      <w:r w:rsidRPr="0026382C">
        <w:rPr>
          <w:rFonts w:cs="Times New Roman"/>
        </w:rPr>
        <w:tab/>
      </w:r>
      <w:r w:rsidRPr="0026382C">
        <w:rPr>
          <w:rFonts w:cs="Times New Roman"/>
          <w:b/>
          <w:bCs/>
        </w:rPr>
        <w:t>Jain S</w:t>
      </w:r>
      <w:r w:rsidRPr="0026382C">
        <w:rPr>
          <w:rFonts w:cs="Times New Roman"/>
        </w:rPr>
        <w:t xml:space="preserve">, </w:t>
      </w:r>
      <w:proofErr w:type="spellStart"/>
      <w:r w:rsidRPr="0026382C">
        <w:rPr>
          <w:rFonts w:cs="Times New Roman"/>
          <w:b/>
          <w:bCs/>
        </w:rPr>
        <w:t>Caforio</w:t>
      </w:r>
      <w:proofErr w:type="spellEnd"/>
      <w:r w:rsidRPr="0026382C">
        <w:rPr>
          <w:rFonts w:cs="Times New Roman"/>
          <w:b/>
          <w:bCs/>
        </w:rPr>
        <w:t xml:space="preserve"> A</w:t>
      </w:r>
      <w:r w:rsidRPr="0026382C">
        <w:rPr>
          <w:rFonts w:cs="Times New Roman"/>
        </w:rPr>
        <w:t xml:space="preserve">, </w:t>
      </w:r>
      <w:proofErr w:type="spellStart"/>
      <w:r w:rsidRPr="0026382C">
        <w:rPr>
          <w:rFonts w:cs="Times New Roman"/>
          <w:b/>
          <w:bCs/>
        </w:rPr>
        <w:t>Driessen</w:t>
      </w:r>
      <w:proofErr w:type="spellEnd"/>
      <w:r w:rsidRPr="0026382C">
        <w:rPr>
          <w:rFonts w:cs="Times New Roman"/>
          <w:b/>
          <w:bCs/>
        </w:rPr>
        <w:t xml:space="preserve"> AJM</w:t>
      </w:r>
      <w:r w:rsidRPr="0026382C">
        <w:rPr>
          <w:rFonts w:cs="Times New Roman"/>
        </w:rPr>
        <w:t xml:space="preserve">. 2014. Biosynthesis of archaeal membrane ether lipids. Front </w:t>
      </w:r>
      <w:proofErr w:type="spellStart"/>
      <w:r w:rsidRPr="0026382C">
        <w:rPr>
          <w:rFonts w:cs="Times New Roman"/>
        </w:rPr>
        <w:t>Microbiol</w:t>
      </w:r>
      <w:proofErr w:type="spellEnd"/>
      <w:r w:rsidRPr="0026382C">
        <w:rPr>
          <w:rFonts w:cs="Times New Roman"/>
        </w:rPr>
        <w:t xml:space="preserve"> </w:t>
      </w:r>
      <w:r w:rsidRPr="0026382C">
        <w:rPr>
          <w:rFonts w:cs="Times New Roman"/>
          <w:b/>
          <w:bCs/>
        </w:rPr>
        <w:t>5</w:t>
      </w:r>
      <w:r w:rsidRPr="0026382C">
        <w:rPr>
          <w:rFonts w:cs="Times New Roman"/>
        </w:rPr>
        <w:t>.</w:t>
      </w:r>
    </w:p>
    <w:p w14:paraId="2CA231E6" w14:textId="77777777" w:rsidR="0026382C" w:rsidRPr="0026382C" w:rsidRDefault="0026382C" w:rsidP="0026382C">
      <w:pPr>
        <w:pStyle w:val="Bibliography"/>
        <w:rPr>
          <w:rFonts w:cs="Times New Roman"/>
        </w:rPr>
      </w:pPr>
      <w:r w:rsidRPr="0026382C">
        <w:rPr>
          <w:rFonts w:cs="Times New Roman"/>
        </w:rPr>
        <w:t xml:space="preserve">44. </w:t>
      </w:r>
      <w:r w:rsidRPr="0026382C">
        <w:rPr>
          <w:rFonts w:cs="Times New Roman"/>
        </w:rPr>
        <w:tab/>
      </w:r>
      <w:proofErr w:type="spellStart"/>
      <w:r w:rsidRPr="0026382C">
        <w:rPr>
          <w:rFonts w:cs="Times New Roman"/>
          <w:b/>
          <w:bCs/>
        </w:rPr>
        <w:t>Balderston</w:t>
      </w:r>
      <w:proofErr w:type="spellEnd"/>
      <w:r w:rsidRPr="0026382C">
        <w:rPr>
          <w:rFonts w:cs="Times New Roman"/>
          <w:b/>
          <w:bCs/>
        </w:rPr>
        <w:t xml:space="preserve"> WL</w:t>
      </w:r>
      <w:r w:rsidRPr="0026382C">
        <w:rPr>
          <w:rFonts w:cs="Times New Roman"/>
        </w:rPr>
        <w:t xml:space="preserve">, </w:t>
      </w:r>
      <w:r w:rsidRPr="0026382C">
        <w:rPr>
          <w:rFonts w:cs="Times New Roman"/>
          <w:b/>
          <w:bCs/>
        </w:rPr>
        <w:t>Payne WJ</w:t>
      </w:r>
      <w:r w:rsidRPr="0026382C">
        <w:rPr>
          <w:rFonts w:cs="Times New Roman"/>
        </w:rPr>
        <w:t xml:space="preserve">. 1976. Inhibition of methanogenesis in salt marsh sediments and whole-cell suspensions of methanogenic bacteria by nitrogen oxides. </w:t>
      </w:r>
      <w:proofErr w:type="spellStart"/>
      <w:r w:rsidRPr="0026382C">
        <w:rPr>
          <w:rFonts w:cs="Times New Roman"/>
        </w:rPr>
        <w:t>Appl</w:t>
      </w:r>
      <w:proofErr w:type="spellEnd"/>
      <w:r w:rsidRPr="0026382C">
        <w:rPr>
          <w:rFonts w:cs="Times New Roman"/>
        </w:rPr>
        <w:t xml:space="preserve"> Environ </w:t>
      </w:r>
      <w:proofErr w:type="spellStart"/>
      <w:r w:rsidRPr="0026382C">
        <w:rPr>
          <w:rFonts w:cs="Times New Roman"/>
        </w:rPr>
        <w:t>Microbiol</w:t>
      </w:r>
      <w:proofErr w:type="spellEnd"/>
      <w:r w:rsidRPr="0026382C">
        <w:rPr>
          <w:rFonts w:cs="Times New Roman"/>
        </w:rPr>
        <w:t xml:space="preserve"> </w:t>
      </w:r>
      <w:r w:rsidRPr="0026382C">
        <w:rPr>
          <w:rFonts w:cs="Times New Roman"/>
          <w:b/>
          <w:bCs/>
        </w:rPr>
        <w:t>32</w:t>
      </w:r>
      <w:r w:rsidRPr="0026382C">
        <w:rPr>
          <w:rFonts w:cs="Times New Roman"/>
        </w:rPr>
        <w:t>:264–269.</w:t>
      </w:r>
    </w:p>
    <w:p w14:paraId="65611121" w14:textId="77777777" w:rsidR="0026382C" w:rsidRPr="0026382C" w:rsidRDefault="0026382C" w:rsidP="0026382C">
      <w:pPr>
        <w:pStyle w:val="Bibliography"/>
        <w:rPr>
          <w:rFonts w:cs="Times New Roman"/>
        </w:rPr>
      </w:pPr>
      <w:r w:rsidRPr="0026382C">
        <w:rPr>
          <w:rFonts w:cs="Times New Roman"/>
        </w:rPr>
        <w:t xml:space="preserve">45. </w:t>
      </w:r>
      <w:r w:rsidRPr="0026382C">
        <w:rPr>
          <w:rFonts w:cs="Times New Roman"/>
        </w:rPr>
        <w:tab/>
      </w:r>
      <w:r w:rsidRPr="0026382C">
        <w:rPr>
          <w:rFonts w:cs="Times New Roman"/>
          <w:b/>
          <w:bCs/>
        </w:rPr>
        <w:t>Costa KC</w:t>
      </w:r>
      <w:r w:rsidRPr="0026382C">
        <w:rPr>
          <w:rFonts w:cs="Times New Roman"/>
        </w:rPr>
        <w:t xml:space="preserve">, </w:t>
      </w:r>
      <w:r w:rsidRPr="0026382C">
        <w:rPr>
          <w:rFonts w:cs="Times New Roman"/>
          <w:b/>
          <w:bCs/>
        </w:rPr>
        <w:t>Yoon SH</w:t>
      </w:r>
      <w:r w:rsidRPr="0026382C">
        <w:rPr>
          <w:rFonts w:cs="Times New Roman"/>
        </w:rPr>
        <w:t xml:space="preserve">, </w:t>
      </w:r>
      <w:r w:rsidRPr="0026382C">
        <w:rPr>
          <w:rFonts w:cs="Times New Roman"/>
          <w:b/>
          <w:bCs/>
        </w:rPr>
        <w:t xml:space="preserve">Pan </w:t>
      </w:r>
      <w:proofErr w:type="spellStart"/>
      <w:r w:rsidRPr="0026382C">
        <w:rPr>
          <w:rFonts w:cs="Times New Roman"/>
          <w:b/>
          <w:bCs/>
        </w:rPr>
        <w:t>M</w:t>
      </w:r>
      <w:proofErr w:type="spellEnd"/>
      <w:r w:rsidRPr="0026382C">
        <w:rPr>
          <w:rFonts w:cs="Times New Roman"/>
        </w:rPr>
        <w:t xml:space="preserve">, </w:t>
      </w:r>
      <w:r w:rsidRPr="0026382C">
        <w:rPr>
          <w:rFonts w:cs="Times New Roman"/>
          <w:b/>
          <w:bCs/>
        </w:rPr>
        <w:t>Burn JA</w:t>
      </w:r>
      <w:r w:rsidRPr="0026382C">
        <w:rPr>
          <w:rFonts w:cs="Times New Roman"/>
        </w:rPr>
        <w:t xml:space="preserve">, </w:t>
      </w:r>
      <w:proofErr w:type="spellStart"/>
      <w:r w:rsidRPr="0026382C">
        <w:rPr>
          <w:rFonts w:cs="Times New Roman"/>
          <w:b/>
          <w:bCs/>
        </w:rPr>
        <w:t>Baliga</w:t>
      </w:r>
      <w:proofErr w:type="spellEnd"/>
      <w:r w:rsidRPr="0026382C">
        <w:rPr>
          <w:rFonts w:cs="Times New Roman"/>
          <w:b/>
          <w:bCs/>
        </w:rPr>
        <w:t xml:space="preserve"> NS</w:t>
      </w:r>
      <w:r w:rsidRPr="0026382C">
        <w:rPr>
          <w:rFonts w:cs="Times New Roman"/>
        </w:rPr>
        <w:t xml:space="preserve">, </w:t>
      </w:r>
      <w:r w:rsidRPr="0026382C">
        <w:rPr>
          <w:rFonts w:cs="Times New Roman"/>
          <w:b/>
          <w:bCs/>
        </w:rPr>
        <w:t>Leigh JA</w:t>
      </w:r>
      <w:r w:rsidRPr="0026382C">
        <w:rPr>
          <w:rFonts w:cs="Times New Roman"/>
        </w:rPr>
        <w:t xml:space="preserve">. 2013. Effects of H2 and Formate on Growth Yield and Regulation of Methanogenesis in </w:t>
      </w:r>
      <w:proofErr w:type="spellStart"/>
      <w:r w:rsidRPr="0026382C">
        <w:rPr>
          <w:rFonts w:cs="Times New Roman"/>
        </w:rPr>
        <w:t>Methanococcus</w:t>
      </w:r>
      <w:proofErr w:type="spellEnd"/>
      <w:r w:rsidRPr="0026382C">
        <w:rPr>
          <w:rFonts w:cs="Times New Roman"/>
        </w:rPr>
        <w:t xml:space="preserve"> maripaludis. J </w:t>
      </w:r>
      <w:proofErr w:type="spellStart"/>
      <w:r w:rsidRPr="0026382C">
        <w:rPr>
          <w:rFonts w:cs="Times New Roman"/>
        </w:rPr>
        <w:t>Bacteriol</w:t>
      </w:r>
      <w:proofErr w:type="spellEnd"/>
      <w:r w:rsidRPr="0026382C">
        <w:rPr>
          <w:rFonts w:cs="Times New Roman"/>
        </w:rPr>
        <w:t xml:space="preserve"> </w:t>
      </w:r>
      <w:r w:rsidRPr="0026382C">
        <w:rPr>
          <w:rFonts w:cs="Times New Roman"/>
          <w:b/>
          <w:bCs/>
        </w:rPr>
        <w:t>195</w:t>
      </w:r>
      <w:r w:rsidRPr="0026382C">
        <w:rPr>
          <w:rFonts w:cs="Times New Roman"/>
        </w:rPr>
        <w:t>:1456–1462.</w:t>
      </w:r>
    </w:p>
    <w:p w14:paraId="57DB1141" w14:textId="77777777" w:rsidR="0026382C" w:rsidRPr="0026382C" w:rsidRDefault="0026382C" w:rsidP="0026382C">
      <w:pPr>
        <w:pStyle w:val="Bibliography"/>
        <w:rPr>
          <w:rFonts w:cs="Times New Roman"/>
        </w:rPr>
      </w:pPr>
      <w:r w:rsidRPr="0026382C">
        <w:rPr>
          <w:rFonts w:cs="Times New Roman"/>
        </w:rPr>
        <w:t xml:space="preserve">46. </w:t>
      </w:r>
      <w:r w:rsidRPr="0026382C">
        <w:rPr>
          <w:rFonts w:cs="Times New Roman"/>
        </w:rPr>
        <w:tab/>
      </w:r>
      <w:proofErr w:type="spellStart"/>
      <w:r w:rsidRPr="0026382C">
        <w:rPr>
          <w:rFonts w:cs="Times New Roman"/>
          <w:b/>
          <w:bCs/>
        </w:rPr>
        <w:t>Gonnerman</w:t>
      </w:r>
      <w:proofErr w:type="spellEnd"/>
      <w:r w:rsidRPr="0026382C">
        <w:rPr>
          <w:rFonts w:cs="Times New Roman"/>
          <w:b/>
          <w:bCs/>
        </w:rPr>
        <w:t xml:space="preserve"> MC</w:t>
      </w:r>
      <w:r w:rsidRPr="0026382C">
        <w:rPr>
          <w:rFonts w:cs="Times New Roman"/>
        </w:rPr>
        <w:t xml:space="preserve">, </w:t>
      </w:r>
      <w:r w:rsidRPr="0026382C">
        <w:rPr>
          <w:rFonts w:cs="Times New Roman"/>
          <w:b/>
          <w:bCs/>
        </w:rPr>
        <w:t>Benedict MN</w:t>
      </w:r>
      <w:r w:rsidRPr="0026382C">
        <w:rPr>
          <w:rFonts w:cs="Times New Roman"/>
        </w:rPr>
        <w:t xml:space="preserve">, </w:t>
      </w:r>
      <w:r w:rsidRPr="0026382C">
        <w:rPr>
          <w:rFonts w:cs="Times New Roman"/>
          <w:b/>
          <w:bCs/>
        </w:rPr>
        <w:t>Feist AM</w:t>
      </w:r>
      <w:r w:rsidRPr="0026382C">
        <w:rPr>
          <w:rFonts w:cs="Times New Roman"/>
        </w:rPr>
        <w:t xml:space="preserve">, </w:t>
      </w:r>
      <w:r w:rsidRPr="0026382C">
        <w:rPr>
          <w:rFonts w:cs="Times New Roman"/>
          <w:b/>
          <w:bCs/>
        </w:rPr>
        <w:t>Metcalf WW</w:t>
      </w:r>
      <w:r w:rsidRPr="0026382C">
        <w:rPr>
          <w:rFonts w:cs="Times New Roman"/>
        </w:rPr>
        <w:t xml:space="preserve">, </w:t>
      </w:r>
      <w:r w:rsidRPr="0026382C">
        <w:rPr>
          <w:rFonts w:cs="Times New Roman"/>
          <w:b/>
          <w:bCs/>
        </w:rPr>
        <w:t>Price ND</w:t>
      </w:r>
      <w:r w:rsidRPr="0026382C">
        <w:rPr>
          <w:rFonts w:cs="Times New Roman"/>
        </w:rPr>
        <w:t xml:space="preserve">. 2013. </w:t>
      </w:r>
      <w:proofErr w:type="spellStart"/>
      <w:r w:rsidRPr="0026382C">
        <w:rPr>
          <w:rFonts w:cs="Times New Roman"/>
        </w:rPr>
        <w:t>Genomically</w:t>
      </w:r>
      <w:proofErr w:type="spellEnd"/>
      <w:r w:rsidRPr="0026382C">
        <w:rPr>
          <w:rFonts w:cs="Times New Roman"/>
        </w:rPr>
        <w:t xml:space="preserve"> and biochemically accurate metabolic reconstruction of </w:t>
      </w:r>
      <w:proofErr w:type="spellStart"/>
      <w:r w:rsidRPr="0026382C">
        <w:rPr>
          <w:rFonts w:cs="Times New Roman"/>
          <w:i/>
          <w:iCs/>
        </w:rPr>
        <w:t>Methanosarcina</w:t>
      </w:r>
      <w:proofErr w:type="spellEnd"/>
      <w:r w:rsidRPr="0026382C">
        <w:rPr>
          <w:rFonts w:cs="Times New Roman"/>
          <w:i/>
          <w:iCs/>
        </w:rPr>
        <w:t xml:space="preserve"> </w:t>
      </w:r>
      <w:proofErr w:type="spellStart"/>
      <w:r w:rsidRPr="0026382C">
        <w:rPr>
          <w:rFonts w:cs="Times New Roman"/>
          <w:i/>
          <w:iCs/>
        </w:rPr>
        <w:t>barkeri</w:t>
      </w:r>
      <w:proofErr w:type="spellEnd"/>
      <w:r w:rsidRPr="0026382C">
        <w:rPr>
          <w:rFonts w:cs="Times New Roman"/>
        </w:rPr>
        <w:t xml:space="preserve"> </w:t>
      </w:r>
      <w:proofErr w:type="spellStart"/>
      <w:r w:rsidRPr="0026382C">
        <w:rPr>
          <w:rFonts w:cs="Times New Roman"/>
        </w:rPr>
        <w:t>Fusaro</w:t>
      </w:r>
      <w:proofErr w:type="spellEnd"/>
      <w:r w:rsidRPr="0026382C">
        <w:rPr>
          <w:rFonts w:cs="Times New Roman"/>
        </w:rPr>
        <w:t xml:space="preserve">, iMG746. </w:t>
      </w:r>
      <w:proofErr w:type="spellStart"/>
      <w:r w:rsidRPr="0026382C">
        <w:rPr>
          <w:rFonts w:cs="Times New Roman"/>
        </w:rPr>
        <w:t>Biotechnol</w:t>
      </w:r>
      <w:proofErr w:type="spellEnd"/>
      <w:r w:rsidRPr="0026382C">
        <w:rPr>
          <w:rFonts w:cs="Times New Roman"/>
        </w:rPr>
        <w:t xml:space="preserve"> J </w:t>
      </w:r>
      <w:r w:rsidRPr="0026382C">
        <w:rPr>
          <w:rFonts w:cs="Times New Roman"/>
          <w:b/>
          <w:bCs/>
        </w:rPr>
        <w:t>8</w:t>
      </w:r>
      <w:r w:rsidRPr="0026382C">
        <w:rPr>
          <w:rFonts w:cs="Times New Roman"/>
        </w:rPr>
        <w:t>:1070–1079.</w:t>
      </w:r>
    </w:p>
    <w:p w14:paraId="0A31C488" w14:textId="77777777" w:rsidR="0026382C" w:rsidRPr="0026382C" w:rsidRDefault="0026382C" w:rsidP="0026382C">
      <w:pPr>
        <w:pStyle w:val="Bibliography"/>
        <w:rPr>
          <w:rFonts w:cs="Times New Roman"/>
        </w:rPr>
      </w:pPr>
      <w:r w:rsidRPr="0026382C">
        <w:rPr>
          <w:rFonts w:cs="Times New Roman"/>
        </w:rPr>
        <w:t xml:space="preserve">47. </w:t>
      </w:r>
      <w:r w:rsidRPr="0026382C">
        <w:rPr>
          <w:rFonts w:cs="Times New Roman"/>
        </w:rPr>
        <w:tab/>
      </w:r>
      <w:r w:rsidRPr="0026382C">
        <w:rPr>
          <w:rFonts w:cs="Times New Roman"/>
          <w:b/>
          <w:bCs/>
        </w:rPr>
        <w:t>Orth JD</w:t>
      </w:r>
      <w:r w:rsidRPr="0026382C">
        <w:rPr>
          <w:rFonts w:cs="Times New Roman"/>
        </w:rPr>
        <w:t xml:space="preserve">, </w:t>
      </w:r>
      <w:r w:rsidRPr="0026382C">
        <w:rPr>
          <w:rFonts w:cs="Times New Roman"/>
          <w:b/>
          <w:bCs/>
        </w:rPr>
        <w:t>Conrad TM</w:t>
      </w:r>
      <w:r w:rsidRPr="0026382C">
        <w:rPr>
          <w:rFonts w:cs="Times New Roman"/>
        </w:rPr>
        <w:t xml:space="preserve">, </w:t>
      </w:r>
      <w:r w:rsidRPr="0026382C">
        <w:rPr>
          <w:rFonts w:cs="Times New Roman"/>
          <w:b/>
          <w:bCs/>
        </w:rPr>
        <w:t>Na J</w:t>
      </w:r>
      <w:r w:rsidRPr="0026382C">
        <w:rPr>
          <w:rFonts w:cs="Times New Roman"/>
        </w:rPr>
        <w:t xml:space="preserve">, </w:t>
      </w:r>
      <w:proofErr w:type="spellStart"/>
      <w:r w:rsidRPr="0026382C">
        <w:rPr>
          <w:rFonts w:cs="Times New Roman"/>
          <w:b/>
          <w:bCs/>
        </w:rPr>
        <w:t>Lerman</w:t>
      </w:r>
      <w:proofErr w:type="spellEnd"/>
      <w:r w:rsidRPr="0026382C">
        <w:rPr>
          <w:rFonts w:cs="Times New Roman"/>
          <w:b/>
          <w:bCs/>
        </w:rPr>
        <w:t xml:space="preserve"> JA</w:t>
      </w:r>
      <w:r w:rsidRPr="0026382C">
        <w:rPr>
          <w:rFonts w:cs="Times New Roman"/>
        </w:rPr>
        <w:t xml:space="preserve">, </w:t>
      </w:r>
      <w:r w:rsidRPr="0026382C">
        <w:rPr>
          <w:rFonts w:cs="Times New Roman"/>
          <w:b/>
          <w:bCs/>
        </w:rPr>
        <w:t>Nam H</w:t>
      </w:r>
      <w:r w:rsidRPr="0026382C">
        <w:rPr>
          <w:rFonts w:cs="Times New Roman"/>
        </w:rPr>
        <w:t xml:space="preserve">, </w:t>
      </w:r>
      <w:r w:rsidRPr="0026382C">
        <w:rPr>
          <w:rFonts w:cs="Times New Roman"/>
          <w:b/>
          <w:bCs/>
        </w:rPr>
        <w:t>Feist AM</w:t>
      </w:r>
      <w:r w:rsidRPr="0026382C">
        <w:rPr>
          <w:rFonts w:cs="Times New Roman"/>
        </w:rPr>
        <w:t xml:space="preserve">, </w:t>
      </w:r>
      <w:proofErr w:type="spellStart"/>
      <w:r w:rsidRPr="0026382C">
        <w:rPr>
          <w:rFonts w:cs="Times New Roman"/>
          <w:b/>
          <w:bCs/>
        </w:rPr>
        <w:t>Palsson</w:t>
      </w:r>
      <w:proofErr w:type="spellEnd"/>
      <w:r w:rsidRPr="0026382C">
        <w:rPr>
          <w:rFonts w:cs="Times New Roman"/>
          <w:b/>
          <w:bCs/>
        </w:rPr>
        <w:t xml:space="preserve"> BO</w:t>
      </w:r>
      <w:r w:rsidRPr="0026382C">
        <w:rPr>
          <w:rFonts w:cs="Times New Roman"/>
        </w:rPr>
        <w:t xml:space="preserve">. 2014. A comprehensive genome-scale reconstruction of Escherichia coli metabolism--2011. </w:t>
      </w:r>
      <w:proofErr w:type="spellStart"/>
      <w:r w:rsidRPr="0026382C">
        <w:rPr>
          <w:rFonts w:cs="Times New Roman"/>
        </w:rPr>
        <w:t>Mol</w:t>
      </w:r>
      <w:proofErr w:type="spellEnd"/>
      <w:r w:rsidRPr="0026382C">
        <w:rPr>
          <w:rFonts w:cs="Times New Roman"/>
        </w:rPr>
        <w:t xml:space="preserve"> </w:t>
      </w:r>
      <w:proofErr w:type="spellStart"/>
      <w:r w:rsidRPr="0026382C">
        <w:rPr>
          <w:rFonts w:cs="Times New Roman"/>
        </w:rPr>
        <w:t>Syst</w:t>
      </w:r>
      <w:proofErr w:type="spellEnd"/>
      <w:r w:rsidRPr="0026382C">
        <w:rPr>
          <w:rFonts w:cs="Times New Roman"/>
        </w:rPr>
        <w:t xml:space="preserve"> </w:t>
      </w:r>
      <w:proofErr w:type="spellStart"/>
      <w:r w:rsidRPr="0026382C">
        <w:rPr>
          <w:rFonts w:cs="Times New Roman"/>
        </w:rPr>
        <w:t>Biol</w:t>
      </w:r>
      <w:proofErr w:type="spellEnd"/>
      <w:r w:rsidRPr="0026382C">
        <w:rPr>
          <w:rFonts w:cs="Times New Roman"/>
        </w:rPr>
        <w:t xml:space="preserve"> </w:t>
      </w:r>
      <w:r w:rsidRPr="0026382C">
        <w:rPr>
          <w:rFonts w:cs="Times New Roman"/>
          <w:b/>
          <w:bCs/>
        </w:rPr>
        <w:t>7</w:t>
      </w:r>
      <w:r w:rsidRPr="0026382C">
        <w:rPr>
          <w:rFonts w:cs="Times New Roman"/>
        </w:rPr>
        <w:t>:535–535.</w:t>
      </w:r>
    </w:p>
    <w:p w14:paraId="324D47AF" w14:textId="77777777" w:rsidR="0026382C" w:rsidRPr="0026382C" w:rsidRDefault="0026382C" w:rsidP="0026382C">
      <w:pPr>
        <w:pStyle w:val="Bibliography"/>
        <w:rPr>
          <w:rFonts w:cs="Times New Roman"/>
        </w:rPr>
      </w:pPr>
      <w:r w:rsidRPr="0026382C">
        <w:rPr>
          <w:rFonts w:cs="Times New Roman"/>
        </w:rPr>
        <w:lastRenderedPageBreak/>
        <w:t xml:space="preserve">48. </w:t>
      </w:r>
      <w:r w:rsidRPr="0026382C">
        <w:rPr>
          <w:rFonts w:cs="Times New Roman"/>
        </w:rPr>
        <w:tab/>
      </w:r>
      <w:r w:rsidRPr="0026382C">
        <w:rPr>
          <w:rFonts w:cs="Times New Roman"/>
          <w:b/>
          <w:bCs/>
        </w:rPr>
        <w:t>Sarmiento F</w:t>
      </w:r>
      <w:r w:rsidRPr="0026382C">
        <w:rPr>
          <w:rFonts w:cs="Times New Roman"/>
        </w:rPr>
        <w:t xml:space="preserve">, </w:t>
      </w:r>
      <w:proofErr w:type="spellStart"/>
      <w:r w:rsidRPr="0026382C">
        <w:rPr>
          <w:rFonts w:cs="Times New Roman"/>
          <w:b/>
          <w:bCs/>
        </w:rPr>
        <w:t>Mrázek</w:t>
      </w:r>
      <w:proofErr w:type="spellEnd"/>
      <w:r w:rsidRPr="0026382C">
        <w:rPr>
          <w:rFonts w:cs="Times New Roman"/>
          <w:b/>
          <w:bCs/>
        </w:rPr>
        <w:t xml:space="preserve"> J</w:t>
      </w:r>
      <w:r w:rsidRPr="0026382C">
        <w:rPr>
          <w:rFonts w:cs="Times New Roman"/>
        </w:rPr>
        <w:t xml:space="preserve">, </w:t>
      </w:r>
      <w:r w:rsidRPr="0026382C">
        <w:rPr>
          <w:rFonts w:cs="Times New Roman"/>
          <w:b/>
          <w:bCs/>
        </w:rPr>
        <w:t>Whitman WB</w:t>
      </w:r>
      <w:r w:rsidRPr="0026382C">
        <w:rPr>
          <w:rFonts w:cs="Times New Roman"/>
        </w:rPr>
        <w:t xml:space="preserve">. 2013. Genome-scale analysis of gene function in the hydrogenotrophic methanogenic archaeon </w:t>
      </w:r>
      <w:proofErr w:type="spellStart"/>
      <w:r w:rsidRPr="0026382C">
        <w:rPr>
          <w:rFonts w:cs="Times New Roman"/>
        </w:rPr>
        <w:t>Methanococcus</w:t>
      </w:r>
      <w:proofErr w:type="spellEnd"/>
      <w:r w:rsidRPr="0026382C">
        <w:rPr>
          <w:rFonts w:cs="Times New Roman"/>
        </w:rPr>
        <w:t xml:space="preserve"> maripaludis. Proc Natl </w:t>
      </w:r>
      <w:proofErr w:type="spellStart"/>
      <w:r w:rsidRPr="0026382C">
        <w:rPr>
          <w:rFonts w:cs="Times New Roman"/>
        </w:rPr>
        <w:t>Acad</w:t>
      </w:r>
      <w:proofErr w:type="spellEnd"/>
      <w:r w:rsidRPr="0026382C">
        <w:rPr>
          <w:rFonts w:cs="Times New Roman"/>
        </w:rPr>
        <w:t xml:space="preserve"> </w:t>
      </w:r>
      <w:proofErr w:type="spellStart"/>
      <w:r w:rsidRPr="0026382C">
        <w:rPr>
          <w:rFonts w:cs="Times New Roman"/>
        </w:rPr>
        <w:t>Sci</w:t>
      </w:r>
      <w:proofErr w:type="spellEnd"/>
      <w:r w:rsidRPr="0026382C">
        <w:rPr>
          <w:rFonts w:cs="Times New Roman"/>
        </w:rPr>
        <w:t xml:space="preserve"> </w:t>
      </w:r>
      <w:r w:rsidRPr="0026382C">
        <w:rPr>
          <w:rFonts w:cs="Times New Roman"/>
          <w:b/>
          <w:bCs/>
        </w:rPr>
        <w:t>110</w:t>
      </w:r>
      <w:r w:rsidRPr="0026382C">
        <w:rPr>
          <w:rFonts w:cs="Times New Roman"/>
        </w:rPr>
        <w:t>:4726–4731.</w:t>
      </w:r>
    </w:p>
    <w:p w14:paraId="59C3D9D7" w14:textId="2B00B31D" w:rsidR="0026382C" w:rsidRPr="0026382C" w:rsidRDefault="0026382C" w:rsidP="0026382C">
      <w:pPr>
        <w:pStyle w:val="Bibliography"/>
        <w:rPr>
          <w:rFonts w:cs="Times New Roman"/>
        </w:rPr>
      </w:pPr>
      <w:r w:rsidRPr="0026382C">
        <w:rPr>
          <w:rFonts w:cs="Times New Roman"/>
        </w:rPr>
        <w:t xml:space="preserve">49. </w:t>
      </w:r>
      <w:r w:rsidRPr="0026382C">
        <w:rPr>
          <w:rFonts w:cs="Times New Roman"/>
        </w:rPr>
        <w:tab/>
      </w:r>
      <w:proofErr w:type="spellStart"/>
      <w:r w:rsidRPr="0026382C">
        <w:rPr>
          <w:rFonts w:cs="Times New Roman"/>
          <w:b/>
          <w:bCs/>
        </w:rPr>
        <w:t>Hucka</w:t>
      </w:r>
      <w:proofErr w:type="spellEnd"/>
      <w:r w:rsidRPr="0026382C">
        <w:rPr>
          <w:rFonts w:cs="Times New Roman"/>
          <w:b/>
          <w:bCs/>
        </w:rPr>
        <w:t xml:space="preserve"> M</w:t>
      </w:r>
      <w:r w:rsidRPr="0026382C">
        <w:rPr>
          <w:rFonts w:cs="Times New Roman"/>
        </w:rPr>
        <w:t xml:space="preserve">, </w:t>
      </w:r>
      <w:r w:rsidRPr="0026382C">
        <w:rPr>
          <w:rFonts w:cs="Times New Roman"/>
          <w:b/>
          <w:bCs/>
        </w:rPr>
        <w:t>Finney A</w:t>
      </w:r>
      <w:r w:rsidRPr="0026382C">
        <w:rPr>
          <w:rFonts w:cs="Times New Roman"/>
        </w:rPr>
        <w:t xml:space="preserve">, </w:t>
      </w:r>
      <w:proofErr w:type="spellStart"/>
      <w:r w:rsidRPr="0026382C">
        <w:rPr>
          <w:rFonts w:cs="Times New Roman"/>
          <w:b/>
          <w:bCs/>
        </w:rPr>
        <w:t>Sauro</w:t>
      </w:r>
      <w:proofErr w:type="spellEnd"/>
      <w:r w:rsidRPr="0026382C">
        <w:rPr>
          <w:rFonts w:cs="Times New Roman"/>
          <w:b/>
          <w:bCs/>
        </w:rPr>
        <w:t xml:space="preserve"> HM</w:t>
      </w:r>
      <w:r w:rsidRPr="0026382C">
        <w:rPr>
          <w:rFonts w:cs="Times New Roman"/>
        </w:rPr>
        <w:t xml:space="preserve">, </w:t>
      </w:r>
      <w:proofErr w:type="spellStart"/>
      <w:r w:rsidRPr="0026382C">
        <w:rPr>
          <w:rFonts w:cs="Times New Roman"/>
          <w:b/>
          <w:bCs/>
        </w:rPr>
        <w:t>Bolouri</w:t>
      </w:r>
      <w:proofErr w:type="spellEnd"/>
      <w:r w:rsidRPr="0026382C">
        <w:rPr>
          <w:rFonts w:cs="Times New Roman"/>
          <w:b/>
          <w:bCs/>
        </w:rPr>
        <w:t xml:space="preserve"> H</w:t>
      </w:r>
      <w:r w:rsidRPr="0026382C">
        <w:rPr>
          <w:rFonts w:cs="Times New Roman"/>
        </w:rPr>
        <w:t xml:space="preserve">, </w:t>
      </w:r>
      <w:r w:rsidRPr="0026382C">
        <w:rPr>
          <w:rFonts w:cs="Times New Roman"/>
          <w:b/>
          <w:bCs/>
        </w:rPr>
        <w:t>Doyle JC</w:t>
      </w:r>
      <w:r w:rsidRPr="0026382C">
        <w:rPr>
          <w:rFonts w:cs="Times New Roman"/>
        </w:rPr>
        <w:t xml:space="preserve">, </w:t>
      </w:r>
      <w:r w:rsidRPr="0026382C">
        <w:rPr>
          <w:rFonts w:cs="Times New Roman"/>
          <w:b/>
          <w:bCs/>
        </w:rPr>
        <w:t>Kitano H</w:t>
      </w:r>
      <w:r w:rsidRPr="0026382C">
        <w:rPr>
          <w:rFonts w:cs="Times New Roman"/>
        </w:rPr>
        <w:t xml:space="preserve">, </w:t>
      </w:r>
      <w:r w:rsidRPr="0026382C">
        <w:rPr>
          <w:rFonts w:cs="Times New Roman"/>
          <w:b/>
          <w:bCs/>
        </w:rPr>
        <w:t>Forum</w:t>
      </w:r>
      <w:r w:rsidR="00673E4C">
        <w:rPr>
          <w:rFonts w:cs="Times New Roman"/>
          <w:b/>
          <w:bCs/>
        </w:rPr>
        <w:t xml:space="preserve"> </w:t>
      </w:r>
      <w:r w:rsidRPr="0026382C">
        <w:rPr>
          <w:rFonts w:cs="Times New Roman"/>
          <w:b/>
          <w:bCs/>
        </w:rPr>
        <w:t>and the rest of the S</w:t>
      </w:r>
      <w:r w:rsidRPr="0026382C">
        <w:rPr>
          <w:rFonts w:cs="Times New Roman"/>
        </w:rPr>
        <w:t xml:space="preserve">, </w:t>
      </w:r>
      <w:r w:rsidRPr="0026382C">
        <w:rPr>
          <w:rFonts w:cs="Times New Roman"/>
          <w:b/>
          <w:bCs/>
        </w:rPr>
        <w:t>Arkin AP</w:t>
      </w:r>
      <w:r w:rsidRPr="0026382C">
        <w:rPr>
          <w:rFonts w:cs="Times New Roman"/>
        </w:rPr>
        <w:t xml:space="preserve">, </w:t>
      </w:r>
      <w:r w:rsidRPr="0026382C">
        <w:rPr>
          <w:rFonts w:cs="Times New Roman"/>
          <w:b/>
          <w:bCs/>
        </w:rPr>
        <w:t>Bornstein BJ</w:t>
      </w:r>
      <w:r w:rsidRPr="0026382C">
        <w:rPr>
          <w:rFonts w:cs="Times New Roman"/>
        </w:rPr>
        <w:t xml:space="preserve">, </w:t>
      </w:r>
      <w:r w:rsidRPr="0026382C">
        <w:rPr>
          <w:rFonts w:cs="Times New Roman"/>
          <w:b/>
          <w:bCs/>
        </w:rPr>
        <w:t>Bray D</w:t>
      </w:r>
      <w:r w:rsidRPr="0026382C">
        <w:rPr>
          <w:rFonts w:cs="Times New Roman"/>
        </w:rPr>
        <w:t xml:space="preserve">, </w:t>
      </w:r>
      <w:r w:rsidRPr="0026382C">
        <w:rPr>
          <w:rFonts w:cs="Times New Roman"/>
          <w:b/>
          <w:bCs/>
        </w:rPr>
        <w:t>Cornish-Bowden A</w:t>
      </w:r>
      <w:r w:rsidRPr="0026382C">
        <w:rPr>
          <w:rFonts w:cs="Times New Roman"/>
        </w:rPr>
        <w:t xml:space="preserve">, </w:t>
      </w:r>
      <w:r w:rsidRPr="0026382C">
        <w:rPr>
          <w:rFonts w:cs="Times New Roman"/>
          <w:b/>
          <w:bCs/>
        </w:rPr>
        <w:t>Cuellar AA</w:t>
      </w:r>
      <w:r w:rsidRPr="0026382C">
        <w:rPr>
          <w:rFonts w:cs="Times New Roman"/>
        </w:rPr>
        <w:t xml:space="preserve">, </w:t>
      </w:r>
      <w:proofErr w:type="spellStart"/>
      <w:r w:rsidRPr="0026382C">
        <w:rPr>
          <w:rFonts w:cs="Times New Roman"/>
          <w:b/>
          <w:bCs/>
        </w:rPr>
        <w:t>Dronov</w:t>
      </w:r>
      <w:proofErr w:type="spellEnd"/>
      <w:r w:rsidRPr="0026382C">
        <w:rPr>
          <w:rFonts w:cs="Times New Roman"/>
          <w:b/>
          <w:bCs/>
        </w:rPr>
        <w:t xml:space="preserve"> S</w:t>
      </w:r>
      <w:r w:rsidRPr="0026382C">
        <w:rPr>
          <w:rFonts w:cs="Times New Roman"/>
        </w:rPr>
        <w:t xml:space="preserve">, </w:t>
      </w:r>
      <w:r w:rsidRPr="0026382C">
        <w:rPr>
          <w:rFonts w:cs="Times New Roman"/>
          <w:b/>
          <w:bCs/>
        </w:rPr>
        <w:t>Gilles ED</w:t>
      </w:r>
      <w:r w:rsidRPr="0026382C">
        <w:rPr>
          <w:rFonts w:cs="Times New Roman"/>
        </w:rPr>
        <w:t xml:space="preserve">, </w:t>
      </w:r>
      <w:proofErr w:type="spellStart"/>
      <w:r w:rsidRPr="0026382C">
        <w:rPr>
          <w:rFonts w:cs="Times New Roman"/>
          <w:b/>
          <w:bCs/>
        </w:rPr>
        <w:t>Ginkel</w:t>
      </w:r>
      <w:proofErr w:type="spellEnd"/>
      <w:r w:rsidRPr="0026382C">
        <w:rPr>
          <w:rFonts w:cs="Times New Roman"/>
          <w:b/>
          <w:bCs/>
        </w:rPr>
        <w:t xml:space="preserve"> M</w:t>
      </w:r>
      <w:r w:rsidRPr="0026382C">
        <w:rPr>
          <w:rFonts w:cs="Times New Roman"/>
        </w:rPr>
        <w:t xml:space="preserve">, </w:t>
      </w:r>
      <w:proofErr w:type="spellStart"/>
      <w:r w:rsidRPr="0026382C">
        <w:rPr>
          <w:rFonts w:cs="Times New Roman"/>
          <w:b/>
          <w:bCs/>
        </w:rPr>
        <w:t>Gor</w:t>
      </w:r>
      <w:proofErr w:type="spellEnd"/>
      <w:r w:rsidRPr="0026382C">
        <w:rPr>
          <w:rFonts w:cs="Times New Roman"/>
          <w:b/>
          <w:bCs/>
        </w:rPr>
        <w:t xml:space="preserve"> V</w:t>
      </w:r>
      <w:r w:rsidRPr="0026382C">
        <w:rPr>
          <w:rFonts w:cs="Times New Roman"/>
        </w:rPr>
        <w:t xml:space="preserve">, </w:t>
      </w:r>
      <w:proofErr w:type="spellStart"/>
      <w:r w:rsidRPr="0026382C">
        <w:rPr>
          <w:rFonts w:cs="Times New Roman"/>
          <w:b/>
          <w:bCs/>
        </w:rPr>
        <w:t>Goryanin</w:t>
      </w:r>
      <w:proofErr w:type="spellEnd"/>
      <w:r w:rsidRPr="0026382C">
        <w:rPr>
          <w:rFonts w:cs="Times New Roman"/>
          <w:b/>
          <w:bCs/>
        </w:rPr>
        <w:t xml:space="preserve"> II</w:t>
      </w:r>
      <w:r w:rsidRPr="0026382C">
        <w:rPr>
          <w:rFonts w:cs="Times New Roman"/>
        </w:rPr>
        <w:t xml:space="preserve">, </w:t>
      </w:r>
      <w:r w:rsidRPr="0026382C">
        <w:rPr>
          <w:rFonts w:cs="Times New Roman"/>
          <w:b/>
          <w:bCs/>
        </w:rPr>
        <w:t>Hedley WJ</w:t>
      </w:r>
      <w:r w:rsidRPr="0026382C">
        <w:rPr>
          <w:rFonts w:cs="Times New Roman"/>
        </w:rPr>
        <w:t xml:space="preserve">, </w:t>
      </w:r>
      <w:proofErr w:type="spellStart"/>
      <w:r w:rsidRPr="0026382C">
        <w:rPr>
          <w:rFonts w:cs="Times New Roman"/>
          <w:b/>
          <w:bCs/>
        </w:rPr>
        <w:t>Hodgman</w:t>
      </w:r>
      <w:proofErr w:type="spellEnd"/>
      <w:r w:rsidRPr="0026382C">
        <w:rPr>
          <w:rFonts w:cs="Times New Roman"/>
          <w:b/>
          <w:bCs/>
        </w:rPr>
        <w:t xml:space="preserve"> TC</w:t>
      </w:r>
      <w:r w:rsidRPr="0026382C">
        <w:rPr>
          <w:rFonts w:cs="Times New Roman"/>
        </w:rPr>
        <w:t xml:space="preserve">, </w:t>
      </w:r>
      <w:proofErr w:type="spellStart"/>
      <w:r w:rsidRPr="0026382C">
        <w:rPr>
          <w:rFonts w:cs="Times New Roman"/>
          <w:b/>
          <w:bCs/>
        </w:rPr>
        <w:t>Hofmeyr</w:t>
      </w:r>
      <w:proofErr w:type="spellEnd"/>
      <w:r w:rsidRPr="0026382C">
        <w:rPr>
          <w:rFonts w:cs="Times New Roman"/>
          <w:b/>
          <w:bCs/>
        </w:rPr>
        <w:t xml:space="preserve"> J-H</w:t>
      </w:r>
      <w:r w:rsidRPr="0026382C">
        <w:rPr>
          <w:rFonts w:cs="Times New Roman"/>
        </w:rPr>
        <w:t xml:space="preserve">, </w:t>
      </w:r>
      <w:r w:rsidRPr="0026382C">
        <w:rPr>
          <w:rFonts w:cs="Times New Roman"/>
          <w:b/>
          <w:bCs/>
        </w:rPr>
        <w:t>Hunter PJ</w:t>
      </w:r>
      <w:r w:rsidRPr="0026382C">
        <w:rPr>
          <w:rFonts w:cs="Times New Roman"/>
        </w:rPr>
        <w:t xml:space="preserve">, </w:t>
      </w:r>
      <w:proofErr w:type="spellStart"/>
      <w:r w:rsidRPr="0026382C">
        <w:rPr>
          <w:rFonts w:cs="Times New Roman"/>
          <w:b/>
          <w:bCs/>
        </w:rPr>
        <w:t>Juty</w:t>
      </w:r>
      <w:proofErr w:type="spellEnd"/>
      <w:r w:rsidRPr="0026382C">
        <w:rPr>
          <w:rFonts w:cs="Times New Roman"/>
          <w:b/>
          <w:bCs/>
        </w:rPr>
        <w:t xml:space="preserve"> NS</w:t>
      </w:r>
      <w:r w:rsidRPr="0026382C">
        <w:rPr>
          <w:rFonts w:cs="Times New Roman"/>
        </w:rPr>
        <w:t xml:space="preserve">, </w:t>
      </w:r>
      <w:proofErr w:type="spellStart"/>
      <w:r w:rsidRPr="0026382C">
        <w:rPr>
          <w:rFonts w:cs="Times New Roman"/>
          <w:b/>
          <w:bCs/>
        </w:rPr>
        <w:t>Kasberger</w:t>
      </w:r>
      <w:proofErr w:type="spellEnd"/>
      <w:r w:rsidRPr="0026382C">
        <w:rPr>
          <w:rFonts w:cs="Times New Roman"/>
          <w:b/>
          <w:bCs/>
        </w:rPr>
        <w:t xml:space="preserve"> JL</w:t>
      </w:r>
      <w:r w:rsidRPr="0026382C">
        <w:rPr>
          <w:rFonts w:cs="Times New Roman"/>
        </w:rPr>
        <w:t xml:space="preserve">, </w:t>
      </w:r>
      <w:proofErr w:type="spellStart"/>
      <w:r w:rsidRPr="0026382C">
        <w:rPr>
          <w:rFonts w:cs="Times New Roman"/>
          <w:b/>
          <w:bCs/>
        </w:rPr>
        <w:t>Kremling</w:t>
      </w:r>
      <w:proofErr w:type="spellEnd"/>
      <w:r w:rsidRPr="0026382C">
        <w:rPr>
          <w:rFonts w:cs="Times New Roman"/>
          <w:b/>
          <w:bCs/>
        </w:rPr>
        <w:t xml:space="preserve"> A</w:t>
      </w:r>
      <w:r w:rsidRPr="0026382C">
        <w:rPr>
          <w:rFonts w:cs="Times New Roman"/>
        </w:rPr>
        <w:t xml:space="preserve">, </w:t>
      </w:r>
      <w:proofErr w:type="spellStart"/>
      <w:r w:rsidRPr="0026382C">
        <w:rPr>
          <w:rFonts w:cs="Times New Roman"/>
          <w:b/>
          <w:bCs/>
        </w:rPr>
        <w:t>Kummer</w:t>
      </w:r>
      <w:proofErr w:type="spellEnd"/>
      <w:r w:rsidRPr="0026382C">
        <w:rPr>
          <w:rFonts w:cs="Times New Roman"/>
          <w:b/>
          <w:bCs/>
        </w:rPr>
        <w:t xml:space="preserve"> U</w:t>
      </w:r>
      <w:r w:rsidRPr="0026382C">
        <w:rPr>
          <w:rFonts w:cs="Times New Roman"/>
        </w:rPr>
        <w:t xml:space="preserve">, </w:t>
      </w:r>
      <w:proofErr w:type="spellStart"/>
      <w:r w:rsidRPr="0026382C">
        <w:rPr>
          <w:rFonts w:cs="Times New Roman"/>
          <w:b/>
          <w:bCs/>
        </w:rPr>
        <w:t>Novère</w:t>
      </w:r>
      <w:proofErr w:type="spellEnd"/>
      <w:r w:rsidRPr="0026382C">
        <w:rPr>
          <w:rFonts w:cs="Times New Roman"/>
          <w:b/>
          <w:bCs/>
        </w:rPr>
        <w:t xml:space="preserve"> NL</w:t>
      </w:r>
      <w:r w:rsidRPr="0026382C">
        <w:rPr>
          <w:rFonts w:cs="Times New Roman"/>
        </w:rPr>
        <w:t xml:space="preserve">, </w:t>
      </w:r>
      <w:r w:rsidRPr="0026382C">
        <w:rPr>
          <w:rFonts w:cs="Times New Roman"/>
          <w:b/>
          <w:bCs/>
        </w:rPr>
        <w:t>Loew LM</w:t>
      </w:r>
      <w:r w:rsidRPr="0026382C">
        <w:rPr>
          <w:rFonts w:cs="Times New Roman"/>
        </w:rPr>
        <w:t xml:space="preserve">, </w:t>
      </w:r>
      <w:r w:rsidRPr="0026382C">
        <w:rPr>
          <w:rFonts w:cs="Times New Roman"/>
          <w:b/>
          <w:bCs/>
        </w:rPr>
        <w:t>Lucio D</w:t>
      </w:r>
      <w:r w:rsidRPr="0026382C">
        <w:rPr>
          <w:rFonts w:cs="Times New Roman"/>
        </w:rPr>
        <w:t xml:space="preserve">, </w:t>
      </w:r>
      <w:r w:rsidRPr="0026382C">
        <w:rPr>
          <w:rFonts w:cs="Times New Roman"/>
          <w:b/>
          <w:bCs/>
        </w:rPr>
        <w:t>Mendes P</w:t>
      </w:r>
      <w:r w:rsidRPr="0026382C">
        <w:rPr>
          <w:rFonts w:cs="Times New Roman"/>
        </w:rPr>
        <w:t xml:space="preserve">, </w:t>
      </w:r>
      <w:r w:rsidRPr="0026382C">
        <w:rPr>
          <w:rFonts w:cs="Times New Roman"/>
          <w:b/>
          <w:bCs/>
        </w:rPr>
        <w:t>Minch E</w:t>
      </w:r>
      <w:r w:rsidRPr="0026382C">
        <w:rPr>
          <w:rFonts w:cs="Times New Roman"/>
        </w:rPr>
        <w:t xml:space="preserve">, </w:t>
      </w:r>
      <w:proofErr w:type="spellStart"/>
      <w:r w:rsidRPr="0026382C">
        <w:rPr>
          <w:rFonts w:cs="Times New Roman"/>
          <w:b/>
          <w:bCs/>
        </w:rPr>
        <w:t>Mjolsness</w:t>
      </w:r>
      <w:proofErr w:type="spellEnd"/>
      <w:r w:rsidRPr="0026382C">
        <w:rPr>
          <w:rFonts w:cs="Times New Roman"/>
          <w:b/>
          <w:bCs/>
        </w:rPr>
        <w:t xml:space="preserve"> ED</w:t>
      </w:r>
      <w:r w:rsidRPr="0026382C">
        <w:rPr>
          <w:rFonts w:cs="Times New Roman"/>
        </w:rPr>
        <w:t xml:space="preserve">, </w:t>
      </w:r>
      <w:r w:rsidRPr="0026382C">
        <w:rPr>
          <w:rFonts w:cs="Times New Roman"/>
          <w:b/>
          <w:bCs/>
        </w:rPr>
        <w:t>Nakayama Y</w:t>
      </w:r>
      <w:r w:rsidRPr="0026382C">
        <w:rPr>
          <w:rFonts w:cs="Times New Roman"/>
        </w:rPr>
        <w:t xml:space="preserve">, </w:t>
      </w:r>
      <w:r w:rsidRPr="0026382C">
        <w:rPr>
          <w:rFonts w:cs="Times New Roman"/>
          <w:b/>
          <w:bCs/>
        </w:rPr>
        <w:t>Nelson MR</w:t>
      </w:r>
      <w:r w:rsidRPr="0026382C">
        <w:rPr>
          <w:rFonts w:cs="Times New Roman"/>
        </w:rPr>
        <w:t xml:space="preserve">, </w:t>
      </w:r>
      <w:r w:rsidRPr="0026382C">
        <w:rPr>
          <w:rFonts w:cs="Times New Roman"/>
          <w:b/>
          <w:bCs/>
        </w:rPr>
        <w:t>Nielsen PF</w:t>
      </w:r>
      <w:r w:rsidRPr="0026382C">
        <w:rPr>
          <w:rFonts w:cs="Times New Roman"/>
        </w:rPr>
        <w:t xml:space="preserve">, </w:t>
      </w:r>
      <w:r w:rsidRPr="0026382C">
        <w:rPr>
          <w:rFonts w:cs="Times New Roman"/>
          <w:b/>
          <w:bCs/>
        </w:rPr>
        <w:t>Sakurada T</w:t>
      </w:r>
      <w:r w:rsidRPr="0026382C">
        <w:rPr>
          <w:rFonts w:cs="Times New Roman"/>
        </w:rPr>
        <w:t xml:space="preserve">, </w:t>
      </w:r>
      <w:proofErr w:type="spellStart"/>
      <w:r w:rsidRPr="0026382C">
        <w:rPr>
          <w:rFonts w:cs="Times New Roman"/>
          <w:b/>
          <w:bCs/>
        </w:rPr>
        <w:t>Schaff</w:t>
      </w:r>
      <w:proofErr w:type="spellEnd"/>
      <w:r w:rsidRPr="0026382C">
        <w:rPr>
          <w:rFonts w:cs="Times New Roman"/>
          <w:b/>
          <w:bCs/>
        </w:rPr>
        <w:t xml:space="preserve"> JC</w:t>
      </w:r>
      <w:r w:rsidRPr="0026382C">
        <w:rPr>
          <w:rFonts w:cs="Times New Roman"/>
        </w:rPr>
        <w:t xml:space="preserve">, </w:t>
      </w:r>
      <w:r w:rsidRPr="0026382C">
        <w:rPr>
          <w:rFonts w:cs="Times New Roman"/>
          <w:b/>
          <w:bCs/>
        </w:rPr>
        <w:t>Shapiro BE</w:t>
      </w:r>
      <w:r w:rsidRPr="0026382C">
        <w:rPr>
          <w:rFonts w:cs="Times New Roman"/>
        </w:rPr>
        <w:t xml:space="preserve">, </w:t>
      </w:r>
      <w:r w:rsidRPr="0026382C">
        <w:rPr>
          <w:rFonts w:cs="Times New Roman"/>
          <w:b/>
          <w:bCs/>
        </w:rPr>
        <w:t>Shimizu TS</w:t>
      </w:r>
      <w:r w:rsidRPr="0026382C">
        <w:rPr>
          <w:rFonts w:cs="Times New Roman"/>
        </w:rPr>
        <w:t xml:space="preserve">, </w:t>
      </w:r>
      <w:r w:rsidRPr="0026382C">
        <w:rPr>
          <w:rFonts w:cs="Times New Roman"/>
          <w:b/>
          <w:bCs/>
        </w:rPr>
        <w:t>Spence HD</w:t>
      </w:r>
      <w:r w:rsidRPr="0026382C">
        <w:rPr>
          <w:rFonts w:cs="Times New Roman"/>
        </w:rPr>
        <w:t xml:space="preserve">, </w:t>
      </w:r>
      <w:proofErr w:type="spellStart"/>
      <w:r w:rsidRPr="0026382C">
        <w:rPr>
          <w:rFonts w:cs="Times New Roman"/>
          <w:b/>
          <w:bCs/>
        </w:rPr>
        <w:t>Stelling</w:t>
      </w:r>
      <w:proofErr w:type="spellEnd"/>
      <w:r w:rsidRPr="0026382C">
        <w:rPr>
          <w:rFonts w:cs="Times New Roman"/>
          <w:b/>
          <w:bCs/>
        </w:rPr>
        <w:t xml:space="preserve"> J</w:t>
      </w:r>
      <w:r w:rsidRPr="0026382C">
        <w:rPr>
          <w:rFonts w:cs="Times New Roman"/>
        </w:rPr>
        <w:t xml:space="preserve">, </w:t>
      </w:r>
      <w:r w:rsidRPr="0026382C">
        <w:rPr>
          <w:rFonts w:cs="Times New Roman"/>
          <w:b/>
          <w:bCs/>
        </w:rPr>
        <w:t>Takahashi K</w:t>
      </w:r>
      <w:r w:rsidRPr="0026382C">
        <w:rPr>
          <w:rFonts w:cs="Times New Roman"/>
        </w:rPr>
        <w:t xml:space="preserve">, </w:t>
      </w:r>
      <w:r w:rsidRPr="0026382C">
        <w:rPr>
          <w:rFonts w:cs="Times New Roman"/>
          <w:b/>
          <w:bCs/>
        </w:rPr>
        <w:t>Tomita M</w:t>
      </w:r>
      <w:r w:rsidRPr="0026382C">
        <w:rPr>
          <w:rFonts w:cs="Times New Roman"/>
        </w:rPr>
        <w:t xml:space="preserve">, </w:t>
      </w:r>
      <w:r w:rsidRPr="0026382C">
        <w:rPr>
          <w:rFonts w:cs="Times New Roman"/>
          <w:b/>
          <w:bCs/>
        </w:rPr>
        <w:t>Wagner J</w:t>
      </w:r>
      <w:r w:rsidRPr="0026382C">
        <w:rPr>
          <w:rFonts w:cs="Times New Roman"/>
        </w:rPr>
        <w:t xml:space="preserve">, </w:t>
      </w:r>
      <w:r w:rsidRPr="0026382C">
        <w:rPr>
          <w:rFonts w:cs="Times New Roman"/>
          <w:b/>
          <w:bCs/>
        </w:rPr>
        <w:t>Wang J</w:t>
      </w:r>
      <w:r w:rsidRPr="0026382C">
        <w:rPr>
          <w:rFonts w:cs="Times New Roman"/>
        </w:rPr>
        <w:t xml:space="preserve">. 2003. The systems biology markup language (SBML): a medium for representation and exchange of biochemical network models. Bioinformatics </w:t>
      </w:r>
      <w:r w:rsidRPr="0026382C">
        <w:rPr>
          <w:rFonts w:cs="Times New Roman"/>
          <w:b/>
          <w:bCs/>
        </w:rPr>
        <w:t>19</w:t>
      </w:r>
      <w:r w:rsidRPr="0026382C">
        <w:rPr>
          <w:rFonts w:cs="Times New Roman"/>
        </w:rPr>
        <w:t>:524–531.</w:t>
      </w:r>
    </w:p>
    <w:p w14:paraId="277AEFBD" w14:textId="4DF139FC"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6702"/>
        <w:gridCol w:w="1149"/>
        <w:gridCol w:w="1049"/>
      </w:tblGrid>
      <w:tr w:rsidR="006118BA" w:rsidRPr="006118BA" w14:paraId="512610B4" w14:textId="77777777" w:rsidTr="006118BA">
        <w:trPr>
          <w:trHeight w:val="289"/>
        </w:trPr>
        <w:tc>
          <w:tcPr>
            <w:tcW w:w="8900" w:type="dxa"/>
            <w:gridSpan w:val="3"/>
            <w:tcBorders>
              <w:top w:val="single" w:sz="4" w:space="0" w:color="auto"/>
              <w:left w:val="nil"/>
              <w:bottom w:val="single" w:sz="4" w:space="0" w:color="auto"/>
              <w:right w:val="nil"/>
            </w:tcBorders>
            <w:shd w:val="clear" w:color="auto" w:fill="auto"/>
            <w:noWrap/>
            <w:vAlign w:val="bottom"/>
            <w:hideMark/>
          </w:tcPr>
          <w:p w14:paraId="0B157494" w14:textId="77777777" w:rsidR="006118BA" w:rsidRPr="006118BA" w:rsidRDefault="006118BA" w:rsidP="006118BA">
            <w:pPr>
              <w:spacing w:after="0" w:line="240" w:lineRule="auto"/>
              <w:jc w:val="center"/>
              <w:rPr>
                <w:rFonts w:ascii="Calibri" w:eastAsia="Times New Roman" w:hAnsi="Calibri" w:cs="Times New Roman"/>
                <w:b/>
                <w:bCs/>
                <w:color w:val="000000"/>
                <w:sz w:val="22"/>
              </w:rPr>
            </w:pPr>
            <w:proofErr w:type="spellStart"/>
            <w:r w:rsidRPr="006118BA">
              <w:rPr>
                <w:rFonts w:ascii="Calibri" w:eastAsia="Times New Roman" w:hAnsi="Calibri" w:cs="Times New Roman"/>
                <w:b/>
                <w:bCs/>
                <w:i/>
                <w:iCs/>
                <w:color w:val="000000"/>
                <w:sz w:val="22"/>
              </w:rPr>
              <w:t>Methanococcus</w:t>
            </w:r>
            <w:proofErr w:type="spellEnd"/>
            <w:r w:rsidRPr="006118BA">
              <w:rPr>
                <w:rFonts w:ascii="Calibri" w:eastAsia="Times New Roman" w:hAnsi="Calibri" w:cs="Times New Roman"/>
                <w:b/>
                <w:bCs/>
                <w:i/>
                <w:iCs/>
                <w:color w:val="000000"/>
                <w:sz w:val="22"/>
              </w:rPr>
              <w:t xml:space="preserve"> maripaludis S2</w:t>
            </w:r>
            <w:r w:rsidRPr="006118BA">
              <w:rPr>
                <w:rFonts w:ascii="Calibri" w:eastAsia="Times New Roman" w:hAnsi="Calibri" w:cs="Times New Roman"/>
                <w:b/>
                <w:bCs/>
                <w:color w:val="000000"/>
                <w:sz w:val="22"/>
              </w:rPr>
              <w:t xml:space="preserve"> model comparison</w:t>
            </w:r>
          </w:p>
        </w:tc>
      </w:tr>
      <w:tr w:rsidR="006118BA" w:rsidRPr="006118BA" w14:paraId="395B3FC6" w14:textId="77777777" w:rsidTr="006118BA">
        <w:trPr>
          <w:trHeight w:val="289"/>
        </w:trPr>
        <w:tc>
          <w:tcPr>
            <w:tcW w:w="6702" w:type="dxa"/>
            <w:tcBorders>
              <w:top w:val="nil"/>
              <w:left w:val="nil"/>
              <w:bottom w:val="nil"/>
              <w:right w:val="nil"/>
            </w:tcBorders>
            <w:shd w:val="clear" w:color="auto" w:fill="auto"/>
            <w:noWrap/>
            <w:vAlign w:val="bottom"/>
            <w:hideMark/>
          </w:tcPr>
          <w:p w14:paraId="3C5BB96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Model</w:t>
            </w:r>
          </w:p>
        </w:tc>
        <w:tc>
          <w:tcPr>
            <w:tcW w:w="1149" w:type="dxa"/>
            <w:tcBorders>
              <w:top w:val="nil"/>
              <w:left w:val="nil"/>
              <w:bottom w:val="nil"/>
              <w:right w:val="nil"/>
            </w:tcBorders>
            <w:shd w:val="clear" w:color="auto" w:fill="auto"/>
            <w:noWrap/>
            <w:vAlign w:val="bottom"/>
            <w:hideMark/>
          </w:tcPr>
          <w:p w14:paraId="25E4B9D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iMM518</w:t>
            </w:r>
          </w:p>
        </w:tc>
        <w:tc>
          <w:tcPr>
            <w:tcW w:w="1049" w:type="dxa"/>
            <w:tcBorders>
              <w:top w:val="nil"/>
              <w:left w:val="nil"/>
              <w:bottom w:val="nil"/>
              <w:right w:val="nil"/>
            </w:tcBorders>
            <w:shd w:val="clear" w:color="auto" w:fill="auto"/>
            <w:noWrap/>
            <w:vAlign w:val="bottom"/>
            <w:hideMark/>
          </w:tcPr>
          <w:p w14:paraId="52B9B4D5" w14:textId="326DCAC6"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iMR5</w:t>
            </w:r>
            <w:r>
              <w:rPr>
                <w:rFonts w:ascii="Calibri" w:eastAsia="Times New Roman" w:hAnsi="Calibri" w:cs="Times New Roman"/>
                <w:color w:val="000000"/>
                <w:sz w:val="22"/>
              </w:rPr>
              <w:t>39</w:t>
            </w:r>
          </w:p>
        </w:tc>
      </w:tr>
      <w:tr w:rsidR="006118BA" w:rsidRPr="006118BA" w14:paraId="6F797739" w14:textId="77777777" w:rsidTr="006118BA">
        <w:trPr>
          <w:trHeight w:val="289"/>
        </w:trPr>
        <w:tc>
          <w:tcPr>
            <w:tcW w:w="6702" w:type="dxa"/>
            <w:tcBorders>
              <w:top w:val="nil"/>
              <w:left w:val="nil"/>
              <w:bottom w:val="nil"/>
              <w:right w:val="nil"/>
            </w:tcBorders>
            <w:shd w:val="clear" w:color="auto" w:fill="auto"/>
            <w:noWrap/>
            <w:vAlign w:val="bottom"/>
            <w:hideMark/>
          </w:tcPr>
          <w:p w14:paraId="7CAA5416"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Protein Coding Genes</w:t>
            </w:r>
          </w:p>
        </w:tc>
        <w:tc>
          <w:tcPr>
            <w:tcW w:w="1149" w:type="dxa"/>
            <w:tcBorders>
              <w:top w:val="nil"/>
              <w:left w:val="nil"/>
              <w:bottom w:val="nil"/>
              <w:right w:val="nil"/>
            </w:tcBorders>
            <w:shd w:val="clear" w:color="auto" w:fill="auto"/>
            <w:noWrap/>
            <w:vAlign w:val="bottom"/>
            <w:hideMark/>
          </w:tcPr>
          <w:p w14:paraId="2D68C2E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518</w:t>
            </w:r>
          </w:p>
        </w:tc>
        <w:tc>
          <w:tcPr>
            <w:tcW w:w="1049" w:type="dxa"/>
            <w:tcBorders>
              <w:top w:val="nil"/>
              <w:left w:val="nil"/>
              <w:bottom w:val="nil"/>
              <w:right w:val="nil"/>
            </w:tcBorders>
            <w:shd w:val="clear" w:color="auto" w:fill="auto"/>
            <w:noWrap/>
            <w:vAlign w:val="bottom"/>
            <w:hideMark/>
          </w:tcPr>
          <w:p w14:paraId="270B16E1" w14:textId="3B84FD75" w:rsidR="006118BA" w:rsidRPr="006118BA" w:rsidRDefault="0026382C" w:rsidP="0026382C">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w:t>
            </w:r>
            <w:r>
              <w:rPr>
                <w:rFonts w:ascii="Calibri" w:eastAsia="Times New Roman" w:hAnsi="Calibri" w:cs="Times New Roman"/>
                <w:color w:val="000000"/>
                <w:sz w:val="22"/>
              </w:rPr>
              <w:t>39</w:t>
            </w:r>
          </w:p>
        </w:tc>
      </w:tr>
      <w:tr w:rsidR="006118BA" w:rsidRPr="006118BA" w14:paraId="2BEC117F" w14:textId="77777777" w:rsidTr="006118BA">
        <w:trPr>
          <w:trHeight w:val="289"/>
        </w:trPr>
        <w:tc>
          <w:tcPr>
            <w:tcW w:w="6702" w:type="dxa"/>
            <w:tcBorders>
              <w:top w:val="nil"/>
              <w:left w:val="nil"/>
              <w:bottom w:val="nil"/>
              <w:right w:val="nil"/>
            </w:tcBorders>
            <w:shd w:val="clear" w:color="auto" w:fill="auto"/>
            <w:noWrap/>
            <w:vAlign w:val="bottom"/>
            <w:hideMark/>
          </w:tcPr>
          <w:p w14:paraId="21DFBC78"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ORF Coverage</w:t>
            </w:r>
          </w:p>
        </w:tc>
        <w:tc>
          <w:tcPr>
            <w:tcW w:w="1149" w:type="dxa"/>
            <w:tcBorders>
              <w:top w:val="nil"/>
              <w:left w:val="nil"/>
              <w:bottom w:val="nil"/>
              <w:right w:val="nil"/>
            </w:tcBorders>
            <w:shd w:val="clear" w:color="auto" w:fill="auto"/>
            <w:noWrap/>
            <w:vAlign w:val="bottom"/>
            <w:hideMark/>
          </w:tcPr>
          <w:p w14:paraId="1F4E1DB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30</w:t>
            </w:r>
          </w:p>
        </w:tc>
        <w:tc>
          <w:tcPr>
            <w:tcW w:w="1049" w:type="dxa"/>
            <w:tcBorders>
              <w:top w:val="nil"/>
              <w:left w:val="nil"/>
              <w:bottom w:val="nil"/>
              <w:right w:val="nil"/>
            </w:tcBorders>
            <w:shd w:val="clear" w:color="auto" w:fill="auto"/>
            <w:noWrap/>
            <w:vAlign w:val="bottom"/>
            <w:hideMark/>
          </w:tcPr>
          <w:p w14:paraId="12D5B777"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32</w:t>
            </w:r>
          </w:p>
        </w:tc>
      </w:tr>
      <w:tr w:rsidR="006118BA" w:rsidRPr="006118BA" w14:paraId="7E3BF45C" w14:textId="77777777" w:rsidTr="006118BA">
        <w:trPr>
          <w:trHeight w:val="289"/>
        </w:trPr>
        <w:tc>
          <w:tcPr>
            <w:tcW w:w="6702" w:type="dxa"/>
            <w:tcBorders>
              <w:top w:val="nil"/>
              <w:left w:val="nil"/>
              <w:bottom w:val="nil"/>
              <w:right w:val="nil"/>
            </w:tcBorders>
            <w:shd w:val="clear" w:color="auto" w:fill="auto"/>
            <w:noWrap/>
            <w:vAlign w:val="bottom"/>
            <w:hideMark/>
          </w:tcPr>
          <w:p w14:paraId="1A67F0A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Intra/Extracellular Metabolites</w:t>
            </w:r>
          </w:p>
        </w:tc>
        <w:tc>
          <w:tcPr>
            <w:tcW w:w="1149" w:type="dxa"/>
            <w:tcBorders>
              <w:top w:val="nil"/>
              <w:left w:val="nil"/>
              <w:bottom w:val="nil"/>
              <w:right w:val="nil"/>
            </w:tcBorders>
            <w:shd w:val="clear" w:color="auto" w:fill="auto"/>
            <w:noWrap/>
            <w:vAlign w:val="bottom"/>
            <w:hideMark/>
          </w:tcPr>
          <w:p w14:paraId="208732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556/49</w:t>
            </w:r>
          </w:p>
        </w:tc>
        <w:tc>
          <w:tcPr>
            <w:tcW w:w="1049" w:type="dxa"/>
            <w:tcBorders>
              <w:top w:val="nil"/>
              <w:left w:val="nil"/>
              <w:bottom w:val="nil"/>
              <w:right w:val="nil"/>
            </w:tcBorders>
            <w:shd w:val="clear" w:color="auto" w:fill="auto"/>
            <w:noWrap/>
            <w:vAlign w:val="bottom"/>
            <w:hideMark/>
          </w:tcPr>
          <w:p w14:paraId="7DB75B7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665/53</w:t>
            </w:r>
          </w:p>
        </w:tc>
      </w:tr>
      <w:tr w:rsidR="006118BA" w:rsidRPr="006118BA" w14:paraId="59DEB626" w14:textId="77777777" w:rsidTr="006118BA">
        <w:trPr>
          <w:trHeight w:val="289"/>
        </w:trPr>
        <w:tc>
          <w:tcPr>
            <w:tcW w:w="6702" w:type="dxa"/>
            <w:tcBorders>
              <w:top w:val="nil"/>
              <w:left w:val="nil"/>
              <w:bottom w:val="nil"/>
              <w:right w:val="nil"/>
            </w:tcBorders>
            <w:shd w:val="clear" w:color="auto" w:fill="auto"/>
            <w:noWrap/>
            <w:vAlign w:val="bottom"/>
            <w:hideMark/>
          </w:tcPr>
          <w:p w14:paraId="5D1A666E"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Dead End Metabolites</w:t>
            </w:r>
          </w:p>
        </w:tc>
        <w:tc>
          <w:tcPr>
            <w:tcW w:w="1149" w:type="dxa"/>
            <w:tcBorders>
              <w:top w:val="nil"/>
              <w:left w:val="nil"/>
              <w:bottom w:val="nil"/>
              <w:right w:val="nil"/>
            </w:tcBorders>
            <w:shd w:val="clear" w:color="auto" w:fill="auto"/>
            <w:noWrap/>
            <w:vAlign w:val="bottom"/>
            <w:hideMark/>
          </w:tcPr>
          <w:p w14:paraId="58D87149"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163</w:t>
            </w:r>
          </w:p>
        </w:tc>
        <w:tc>
          <w:tcPr>
            <w:tcW w:w="1049" w:type="dxa"/>
            <w:tcBorders>
              <w:top w:val="nil"/>
              <w:left w:val="nil"/>
              <w:bottom w:val="nil"/>
              <w:right w:val="nil"/>
            </w:tcBorders>
            <w:shd w:val="clear" w:color="auto" w:fill="auto"/>
            <w:noWrap/>
            <w:vAlign w:val="bottom"/>
            <w:hideMark/>
          </w:tcPr>
          <w:p w14:paraId="027EE9D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265</w:t>
            </w:r>
          </w:p>
        </w:tc>
      </w:tr>
      <w:tr w:rsidR="006118BA" w:rsidRPr="006118BA" w14:paraId="28946F94" w14:textId="77777777" w:rsidTr="006118BA">
        <w:trPr>
          <w:trHeight w:val="289"/>
        </w:trPr>
        <w:tc>
          <w:tcPr>
            <w:tcW w:w="6702" w:type="dxa"/>
            <w:tcBorders>
              <w:top w:val="nil"/>
              <w:left w:val="nil"/>
              <w:bottom w:val="nil"/>
              <w:right w:val="nil"/>
            </w:tcBorders>
            <w:shd w:val="clear" w:color="auto" w:fill="auto"/>
            <w:noWrap/>
            <w:vAlign w:val="bottom"/>
            <w:hideMark/>
          </w:tcPr>
          <w:p w14:paraId="4FFEBB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Internal Reactions</w:t>
            </w:r>
          </w:p>
        </w:tc>
        <w:tc>
          <w:tcPr>
            <w:tcW w:w="1149" w:type="dxa"/>
            <w:tcBorders>
              <w:top w:val="nil"/>
              <w:left w:val="nil"/>
              <w:bottom w:val="nil"/>
              <w:right w:val="nil"/>
            </w:tcBorders>
            <w:shd w:val="clear" w:color="auto" w:fill="auto"/>
            <w:noWrap/>
            <w:vAlign w:val="bottom"/>
            <w:hideMark/>
          </w:tcPr>
          <w:p w14:paraId="7A5CC97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570</w:t>
            </w:r>
          </w:p>
        </w:tc>
        <w:tc>
          <w:tcPr>
            <w:tcW w:w="1049" w:type="dxa"/>
            <w:tcBorders>
              <w:top w:val="nil"/>
              <w:left w:val="nil"/>
              <w:bottom w:val="nil"/>
              <w:right w:val="nil"/>
            </w:tcBorders>
            <w:shd w:val="clear" w:color="auto" w:fill="auto"/>
            <w:noWrap/>
            <w:vAlign w:val="bottom"/>
            <w:hideMark/>
          </w:tcPr>
          <w:p w14:paraId="54AA693F"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645</w:t>
            </w:r>
          </w:p>
        </w:tc>
      </w:tr>
      <w:tr w:rsidR="006118BA" w:rsidRPr="006118BA" w14:paraId="3175ACD0" w14:textId="77777777" w:rsidTr="006118BA">
        <w:trPr>
          <w:trHeight w:val="300"/>
        </w:trPr>
        <w:tc>
          <w:tcPr>
            <w:tcW w:w="6702" w:type="dxa"/>
            <w:tcBorders>
              <w:top w:val="nil"/>
              <w:left w:val="nil"/>
              <w:bottom w:val="nil"/>
              <w:right w:val="nil"/>
            </w:tcBorders>
            <w:shd w:val="clear" w:color="auto" w:fill="auto"/>
            <w:noWrap/>
            <w:vAlign w:val="bottom"/>
            <w:hideMark/>
          </w:tcPr>
          <w:p w14:paraId="61894480"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Exchange Reactions</w:t>
            </w:r>
          </w:p>
        </w:tc>
        <w:tc>
          <w:tcPr>
            <w:tcW w:w="1149" w:type="dxa"/>
            <w:tcBorders>
              <w:top w:val="nil"/>
              <w:left w:val="nil"/>
              <w:bottom w:val="nil"/>
              <w:right w:val="nil"/>
            </w:tcBorders>
            <w:shd w:val="clear" w:color="auto" w:fill="auto"/>
            <w:noWrap/>
            <w:vAlign w:val="bottom"/>
            <w:hideMark/>
          </w:tcPr>
          <w:p w14:paraId="6A15C421"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49</w:t>
            </w:r>
          </w:p>
        </w:tc>
        <w:tc>
          <w:tcPr>
            <w:tcW w:w="1049" w:type="dxa"/>
            <w:tcBorders>
              <w:top w:val="nil"/>
              <w:left w:val="nil"/>
              <w:bottom w:val="nil"/>
              <w:right w:val="nil"/>
            </w:tcBorders>
            <w:shd w:val="clear" w:color="auto" w:fill="auto"/>
            <w:noWrap/>
            <w:vAlign w:val="bottom"/>
            <w:hideMark/>
          </w:tcPr>
          <w:p w14:paraId="601219D3"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w:t>
            </w:r>
          </w:p>
        </w:tc>
      </w:tr>
      <w:tr w:rsidR="006118BA" w:rsidRPr="006118BA" w14:paraId="5E9A2CCE" w14:textId="77777777" w:rsidTr="006118BA">
        <w:trPr>
          <w:trHeight w:val="300"/>
        </w:trPr>
        <w:tc>
          <w:tcPr>
            <w:tcW w:w="6702" w:type="dxa"/>
            <w:tcBorders>
              <w:top w:val="nil"/>
              <w:left w:val="nil"/>
              <w:bottom w:val="nil"/>
              <w:right w:val="nil"/>
            </w:tcBorders>
            <w:shd w:val="clear" w:color="auto" w:fill="auto"/>
            <w:noWrap/>
            <w:vAlign w:val="bottom"/>
            <w:hideMark/>
          </w:tcPr>
          <w:p w14:paraId="0A737664"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Gene-Associated Reactions</w:t>
            </w:r>
          </w:p>
        </w:tc>
        <w:tc>
          <w:tcPr>
            <w:tcW w:w="1149" w:type="dxa"/>
            <w:tcBorders>
              <w:top w:val="nil"/>
              <w:left w:val="nil"/>
              <w:bottom w:val="nil"/>
              <w:right w:val="nil"/>
            </w:tcBorders>
            <w:shd w:val="clear" w:color="auto" w:fill="auto"/>
            <w:noWrap/>
            <w:vAlign w:val="bottom"/>
            <w:hideMark/>
          </w:tcPr>
          <w:p w14:paraId="0A91911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464</w:t>
            </w:r>
          </w:p>
        </w:tc>
        <w:tc>
          <w:tcPr>
            <w:tcW w:w="1049" w:type="dxa"/>
            <w:tcBorders>
              <w:top w:val="nil"/>
              <w:left w:val="nil"/>
              <w:bottom w:val="nil"/>
              <w:right w:val="nil"/>
            </w:tcBorders>
            <w:shd w:val="clear" w:color="auto" w:fill="auto"/>
            <w:noWrap/>
            <w:vAlign w:val="bottom"/>
            <w:hideMark/>
          </w:tcPr>
          <w:p w14:paraId="0D7863D2"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590</w:t>
            </w:r>
          </w:p>
        </w:tc>
      </w:tr>
      <w:tr w:rsidR="006118BA" w:rsidRPr="006118BA" w14:paraId="72D84828" w14:textId="77777777" w:rsidTr="006118BA">
        <w:trPr>
          <w:trHeight w:val="300"/>
        </w:trPr>
        <w:tc>
          <w:tcPr>
            <w:tcW w:w="6702" w:type="dxa"/>
            <w:tcBorders>
              <w:top w:val="nil"/>
              <w:left w:val="nil"/>
              <w:bottom w:val="single" w:sz="4" w:space="0" w:color="auto"/>
              <w:right w:val="nil"/>
            </w:tcBorders>
            <w:shd w:val="clear" w:color="auto" w:fill="auto"/>
            <w:noWrap/>
            <w:vAlign w:val="bottom"/>
            <w:hideMark/>
          </w:tcPr>
          <w:p w14:paraId="5BB5B98B"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 Reactions Associated with Genes (non-exchange)</w:t>
            </w:r>
          </w:p>
        </w:tc>
        <w:tc>
          <w:tcPr>
            <w:tcW w:w="1149" w:type="dxa"/>
            <w:tcBorders>
              <w:top w:val="nil"/>
              <w:left w:val="nil"/>
              <w:bottom w:val="single" w:sz="4" w:space="0" w:color="auto"/>
              <w:right w:val="nil"/>
            </w:tcBorders>
            <w:shd w:val="clear" w:color="auto" w:fill="auto"/>
            <w:noWrap/>
            <w:vAlign w:val="bottom"/>
            <w:hideMark/>
          </w:tcPr>
          <w:p w14:paraId="659BFA1D"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75</w:t>
            </w:r>
          </w:p>
        </w:tc>
        <w:tc>
          <w:tcPr>
            <w:tcW w:w="1049" w:type="dxa"/>
            <w:tcBorders>
              <w:top w:val="nil"/>
              <w:left w:val="nil"/>
              <w:bottom w:val="single" w:sz="4" w:space="0" w:color="auto"/>
              <w:right w:val="nil"/>
            </w:tcBorders>
            <w:shd w:val="clear" w:color="auto" w:fill="auto"/>
            <w:noWrap/>
            <w:vAlign w:val="bottom"/>
            <w:hideMark/>
          </w:tcPr>
          <w:p w14:paraId="2BD7049A" w14:textId="77777777" w:rsidR="006118BA" w:rsidRPr="006118BA" w:rsidRDefault="006118BA" w:rsidP="006118BA">
            <w:pPr>
              <w:spacing w:after="0" w:line="240" w:lineRule="auto"/>
              <w:jc w:val="center"/>
              <w:rPr>
                <w:rFonts w:ascii="Calibri" w:eastAsia="Times New Roman" w:hAnsi="Calibri" w:cs="Times New Roman"/>
                <w:color w:val="000000"/>
                <w:sz w:val="22"/>
              </w:rPr>
            </w:pPr>
            <w:r w:rsidRPr="006118BA">
              <w:rPr>
                <w:rFonts w:ascii="Calibri" w:eastAsia="Times New Roman" w:hAnsi="Calibri" w:cs="Times New Roman"/>
                <w:color w:val="000000"/>
                <w:sz w:val="22"/>
              </w:rPr>
              <w:t>91</w:t>
            </w:r>
          </w:p>
        </w:tc>
      </w:tr>
      <w:tr w:rsidR="006118BA" w:rsidRPr="006118BA" w14:paraId="63D15BBE" w14:textId="77777777" w:rsidTr="006118BA">
        <w:trPr>
          <w:trHeight w:val="300"/>
        </w:trPr>
        <w:tc>
          <w:tcPr>
            <w:tcW w:w="8900" w:type="dxa"/>
            <w:gridSpan w:val="3"/>
            <w:tcBorders>
              <w:top w:val="single" w:sz="4" w:space="0" w:color="auto"/>
              <w:left w:val="nil"/>
              <w:bottom w:val="nil"/>
              <w:right w:val="nil"/>
            </w:tcBorders>
            <w:vAlign w:val="center"/>
            <w:hideMark/>
          </w:tcPr>
          <w:p w14:paraId="3E0513B2" w14:textId="77777777" w:rsidR="006118BA" w:rsidRPr="006118BA" w:rsidRDefault="006118BA" w:rsidP="006118BA">
            <w:pPr>
              <w:keepNext/>
              <w:spacing w:after="0" w:line="240" w:lineRule="auto"/>
              <w:rPr>
                <w:rFonts w:ascii="Calibri" w:eastAsia="Times New Roman" w:hAnsi="Calibri" w:cs="Times New Roman"/>
                <w:color w:val="000000"/>
                <w:sz w:val="22"/>
              </w:rPr>
            </w:pPr>
          </w:p>
        </w:tc>
      </w:tr>
    </w:tbl>
    <w:p w14:paraId="4EF62DF7" w14:textId="4B8E9417" w:rsidR="006118BA" w:rsidRPr="006118BA" w:rsidRDefault="006118BA" w:rsidP="006118BA">
      <w:pPr>
        <w:pStyle w:val="Caption"/>
        <w:rPr>
          <w:rFonts w:cs="Times New Roman"/>
          <w:b w:val="0"/>
          <w:color w:val="auto"/>
          <w:sz w:val="20"/>
          <w:szCs w:val="20"/>
        </w:rPr>
      </w:pPr>
      <w:r w:rsidRPr="006118BA">
        <w:rPr>
          <w:rFonts w:cs="Times New Roman"/>
          <w:b w:val="0"/>
          <w:color w:val="auto"/>
          <w:sz w:val="20"/>
          <w:szCs w:val="20"/>
        </w:rPr>
        <w:t xml:space="preserve">Table </w:t>
      </w:r>
      <w:r w:rsidRPr="006118BA">
        <w:rPr>
          <w:rFonts w:cs="Times New Roman"/>
          <w:b w:val="0"/>
          <w:color w:val="auto"/>
          <w:sz w:val="20"/>
          <w:szCs w:val="20"/>
        </w:rPr>
        <w:fldChar w:fldCharType="begin"/>
      </w:r>
      <w:r w:rsidRPr="006118BA">
        <w:rPr>
          <w:rFonts w:cs="Times New Roman"/>
          <w:b w:val="0"/>
          <w:color w:val="auto"/>
          <w:sz w:val="20"/>
          <w:szCs w:val="20"/>
        </w:rPr>
        <w:instrText xml:space="preserve"> SEQ Table \* ARABIC </w:instrText>
      </w:r>
      <w:r w:rsidRPr="006118BA">
        <w:rPr>
          <w:rFonts w:cs="Times New Roman"/>
          <w:b w:val="0"/>
          <w:color w:val="auto"/>
          <w:sz w:val="20"/>
          <w:szCs w:val="20"/>
        </w:rPr>
        <w:fldChar w:fldCharType="separate"/>
      </w:r>
      <w:r w:rsidRPr="006118BA">
        <w:rPr>
          <w:rFonts w:cs="Times New Roman"/>
          <w:b w:val="0"/>
          <w:noProof/>
          <w:color w:val="auto"/>
          <w:sz w:val="20"/>
          <w:szCs w:val="20"/>
        </w:rPr>
        <w:t>1</w:t>
      </w:r>
      <w:r w:rsidRPr="006118BA">
        <w:rPr>
          <w:rFonts w:cs="Times New Roman"/>
          <w:b w:val="0"/>
          <w:color w:val="auto"/>
          <w:sz w:val="20"/>
          <w:szCs w:val="20"/>
        </w:rPr>
        <w:fldChar w:fldCharType="end"/>
      </w:r>
      <w:r w:rsidRPr="006118BA">
        <w:rPr>
          <w:rFonts w:cs="Times New Roman"/>
          <w:b w:val="0"/>
          <w:color w:val="auto"/>
          <w:sz w:val="20"/>
          <w:szCs w:val="20"/>
        </w:rPr>
        <w:t xml:space="preserve">: A comparison </w:t>
      </w:r>
      <w:r w:rsidRPr="006118BA">
        <w:rPr>
          <w:rFonts w:eastAsia="Times New Roman" w:cs="Times New Roman"/>
          <w:b w:val="0"/>
          <w:color w:val="auto"/>
          <w:sz w:val="20"/>
          <w:szCs w:val="20"/>
        </w:rPr>
        <w:t>between iMR5</w:t>
      </w:r>
      <w:r w:rsidR="0026382C">
        <w:rPr>
          <w:rFonts w:eastAsia="Times New Roman" w:cs="Times New Roman"/>
          <w:b w:val="0"/>
          <w:color w:val="auto"/>
          <w:sz w:val="20"/>
          <w:szCs w:val="20"/>
        </w:rPr>
        <w:t>39</w:t>
      </w:r>
      <w:r w:rsidRPr="006118BA">
        <w:rPr>
          <w:rFonts w:eastAsia="Times New Roman" w:cs="Times New Roman"/>
          <w:b w:val="0"/>
          <w:color w:val="auto"/>
          <w:sz w:val="20"/>
          <w:szCs w:val="20"/>
        </w:rPr>
        <w:t xml:space="preserve"> and iMM518 indicates that our model covers slightly more o</w:t>
      </w:r>
      <w:r w:rsidR="00070CFD">
        <w:rPr>
          <w:rFonts w:eastAsia="Times New Roman" w:cs="Times New Roman"/>
          <w:b w:val="0"/>
          <w:color w:val="auto"/>
          <w:sz w:val="20"/>
          <w:szCs w:val="20"/>
        </w:rPr>
        <w:t>f the genome, including over 125</w:t>
      </w:r>
      <w:r w:rsidRPr="006118BA">
        <w:rPr>
          <w:rFonts w:eastAsia="Times New Roman" w:cs="Times New Roman"/>
          <w:b w:val="0"/>
          <w:color w:val="auto"/>
          <w:sz w:val="20"/>
          <w:szCs w:val="20"/>
        </w:rPr>
        <w:t xml:space="preserve"> more gene-associated reactions. </w:t>
      </w:r>
      <w:r w:rsidR="00070CFD">
        <w:rPr>
          <w:rFonts w:eastAsia="Times New Roman" w:cs="Times New Roman"/>
          <w:b w:val="0"/>
          <w:color w:val="auto"/>
          <w:sz w:val="20"/>
          <w:szCs w:val="20"/>
        </w:rPr>
        <w:t>Our model</w:t>
      </w:r>
      <w:r w:rsidRPr="006118BA">
        <w:rPr>
          <w:rFonts w:eastAsia="Times New Roman" w:cs="Times New Roman"/>
          <w:b w:val="0"/>
          <w:color w:val="auto"/>
          <w:sz w:val="20"/>
          <w:szCs w:val="20"/>
        </w:rPr>
        <w:t xml:space="preserve"> include</w:t>
      </w:r>
      <w:r w:rsidR="00070CFD">
        <w:rPr>
          <w:rFonts w:eastAsia="Times New Roman" w:cs="Times New Roman"/>
          <w:b w:val="0"/>
          <w:color w:val="auto"/>
          <w:sz w:val="20"/>
          <w:szCs w:val="20"/>
        </w:rPr>
        <w:t>s more internal reactions and metabolites, as well as approximately 100</w:t>
      </w:r>
      <w:r w:rsidRPr="006118BA">
        <w:rPr>
          <w:rFonts w:eastAsia="Times New Roman" w:cs="Times New Roman"/>
          <w:b w:val="0"/>
          <w:color w:val="auto"/>
          <w:sz w:val="20"/>
          <w:szCs w:val="20"/>
        </w:rPr>
        <w:t xml:space="preserve"> more dead end metabolites. Though </w:t>
      </w:r>
      <w:r w:rsidR="00070CFD">
        <w:rPr>
          <w:rFonts w:eastAsia="Times New Roman" w:cs="Times New Roman"/>
          <w:b w:val="0"/>
          <w:color w:val="auto"/>
          <w:sz w:val="20"/>
          <w:szCs w:val="20"/>
        </w:rPr>
        <w:t>these metabolites</w:t>
      </w:r>
      <w:r w:rsidRPr="006118BA">
        <w:rPr>
          <w:rFonts w:eastAsia="Times New Roman" w:cs="Times New Roman"/>
          <w:b w:val="0"/>
          <w:color w:val="auto"/>
          <w:sz w:val="20"/>
          <w:szCs w:val="20"/>
        </w:rPr>
        <w:t xml:space="preserve"> represent the portion of metabolism that cannot carry flux, all of our model's dead end metabolites are part of gene-associated reactions and thus represent promising avenues for future model expansion</w:t>
      </w:r>
    </w:p>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6582316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26382C" w:rsidRPr="0098443E">
        <w:rPr>
          <w:b w:val="0"/>
          <w:color w:val="auto"/>
          <w:sz w:val="20"/>
          <w:szCs w:val="20"/>
        </w:rPr>
        <w:t>iMR5</w:t>
      </w:r>
      <w:r w:rsidR="0026382C">
        <w:rPr>
          <w:b w:val="0"/>
          <w:color w:val="auto"/>
          <w:sz w:val="20"/>
          <w:szCs w:val="20"/>
        </w:rPr>
        <w:t>39</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77777777" w:rsidR="0098443E" w:rsidRDefault="0098443E" w:rsidP="0098443E">
      <w:pPr>
        <w:keepNext/>
      </w:pPr>
      <w:r>
        <w:rPr>
          <w:noProof/>
        </w:rPr>
        <w:lastRenderedPageBreak/>
        <w:drawing>
          <wp:inline distT="0" distB="0" distL="0" distR="0" wp14:anchorId="058E6D5F" wp14:editId="440677D4">
            <wp:extent cx="4540623" cy="2835088"/>
            <wp:effectExtent l="0" t="0" r="12700" b="228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9E28A4" w14:textId="1C0A3B50" w:rsidR="0098443E" w:rsidRPr="000B43BF" w:rsidRDefault="0098443E" w:rsidP="000B43BF">
      <w:pPr>
        <w:pStyle w:val="Caption"/>
        <w:rPr>
          <w:b w:val="0"/>
          <w:color w:val="auto"/>
          <w:sz w:val="20"/>
          <w:szCs w:val="20"/>
        </w:rPr>
      </w:pPr>
      <w:commentRangeStart w:id="18"/>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8"/>
      <w:r w:rsidR="00665411">
        <w:rPr>
          <w:rStyle w:val="CommentReference"/>
          <w:rFonts w:asciiTheme="minorHAnsi" w:hAnsiTheme="minorHAnsi"/>
          <w:b w:val="0"/>
          <w:bCs w:val="0"/>
          <w:color w:val="auto"/>
        </w:rPr>
        <w:commentReference w:id="18"/>
      </w:r>
      <w:r w:rsidRPr="00DB27A6">
        <w:rPr>
          <w:b w:val="0"/>
          <w:color w:val="auto"/>
          <w:sz w:val="20"/>
          <w:szCs w:val="20"/>
        </w:rPr>
        <w:t xml:space="preserve">: Comparing our models’ growth yield predictions on hydrogen and formate, respectively, to experimental data we found that our predictions fell within the experimental error of the measured values. This comparison demonstrates that our models can reproduce these values, suggesting that the models and the reconstruction they were derived from </w:t>
      </w:r>
      <w:r w:rsidR="005F72FC" w:rsidRPr="00DB27A6">
        <w:rPr>
          <w:b w:val="0"/>
          <w:color w:val="auto"/>
          <w:sz w:val="20"/>
          <w:szCs w:val="20"/>
        </w:rPr>
        <w:t xml:space="preserve">can reliably predict growth yields </w:t>
      </w:r>
      <w:r w:rsidRPr="00DB27A6">
        <w:rPr>
          <w:b w:val="0"/>
          <w:color w:val="auto"/>
          <w:sz w:val="20"/>
          <w:szCs w:val="20"/>
        </w:rPr>
        <w:t>are quantita</w:t>
      </w:r>
      <w:r w:rsidR="00DB27A6" w:rsidRPr="00DB27A6">
        <w:rPr>
          <w:b w:val="0"/>
          <w:color w:val="auto"/>
          <w:sz w:val="20"/>
          <w:szCs w:val="20"/>
        </w:rPr>
        <w:t xml:space="preserve">tively consistent with </w:t>
      </w:r>
      <w:r w:rsidR="00DB27A6" w:rsidRPr="00DB27A6">
        <w:rPr>
          <w:b w:val="0"/>
          <w:i/>
          <w:color w:val="auto"/>
          <w:sz w:val="20"/>
          <w:szCs w:val="20"/>
        </w:rPr>
        <w:t xml:space="preserve">in vivo </w:t>
      </w:r>
      <w:r w:rsidR="00DB27A6" w:rsidRPr="00DB27A6">
        <w:rPr>
          <w:b w:val="0"/>
          <w:color w:val="auto"/>
          <w:sz w:val="20"/>
          <w:szCs w:val="20"/>
        </w:rPr>
        <w:t>results</w:t>
      </w:r>
      <w:r w:rsidR="005F72FC" w:rsidRPr="00DB27A6">
        <w:rPr>
          <w:b w:val="0"/>
          <w:color w:val="auto"/>
          <w:sz w:val="20"/>
          <w:szCs w:val="20"/>
        </w:rPr>
        <w:t>.</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w:t>
      </w:r>
      <w:r w:rsidR="00DB27A6">
        <w:rPr>
          <w:b w:val="0"/>
          <w:color w:val="auto"/>
          <w:sz w:val="20"/>
          <w:szCs w:val="20"/>
        </w:rPr>
        <w:lastRenderedPageBreak/>
        <w:t xml:space="preserve">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46:00Z" w:initials="A">
    <w:p w14:paraId="2C722DFE" w14:textId="0C0280D7" w:rsidR="00DD5CAF" w:rsidRDefault="00DD5CAF">
      <w:pPr>
        <w:pStyle w:val="CommentText"/>
      </w:pPr>
      <w:r>
        <w:rPr>
          <w:rStyle w:val="CommentReference"/>
        </w:rPr>
        <w:annotationRef/>
      </w:r>
      <w:r>
        <w:t>This particular section doesn’t seem fully-formed. Should try and straighten this out with Tom</w:t>
      </w:r>
    </w:p>
    <w:p w14:paraId="6F9E4FBA" w14:textId="77777777" w:rsidR="00673E4C" w:rsidRDefault="00673E4C">
      <w:pPr>
        <w:pStyle w:val="CommentText"/>
      </w:pPr>
    </w:p>
    <w:p w14:paraId="4715CCBE" w14:textId="65767CA9" w:rsidR="00673E4C" w:rsidRDefault="00673E4C">
      <w:pPr>
        <w:pStyle w:val="CommentText"/>
      </w:pPr>
      <w:r>
        <w:t>Mainly, it’s very choppy, I think it could flow much better</w:t>
      </w:r>
    </w:p>
  </w:comment>
  <w:comment w:id="1" w:author="Administrator" w:date="2015-11-11T13:21:00Z" w:initials="A">
    <w:p w14:paraId="3F95CF3F" w14:textId="1D820D87" w:rsidR="0026382C" w:rsidRDefault="0026382C">
      <w:pPr>
        <w:pStyle w:val="CommentText"/>
      </w:pPr>
      <w:r>
        <w:rPr>
          <w:rStyle w:val="CommentReference"/>
        </w:rPr>
        <w:annotationRef/>
      </w:r>
      <w:r>
        <w:t>I’m not sure exactly what he’s looking for here</w:t>
      </w:r>
    </w:p>
  </w:comment>
  <w:comment w:id="2" w:author="T L" w:date="2015-11-11T10:17:00Z" w:initials="TL">
    <w:p w14:paraId="5BD75771" w14:textId="6032C8C9" w:rsidR="00DD5CAF" w:rsidRDefault="00DD5CAF">
      <w:pPr>
        <w:pStyle w:val="CommentText"/>
      </w:pPr>
      <w:r>
        <w:rPr>
          <w:rStyle w:val="CommentReference"/>
        </w:rPr>
        <w:annotationRef/>
      </w:r>
      <w:r>
        <w:t>I want to significantly tone down the cell factory and strain design and stress the importance of electron bifurcation and cell yields issue compared to the Singapore group which uses the linear pathway containing the methanophenazine which should give them great cell yields!!</w:t>
      </w:r>
    </w:p>
  </w:comment>
  <w:comment w:id="3" w:author="Administrator" w:date="2015-11-11T13:13:00Z" w:initials="A">
    <w:p w14:paraId="42468D9A" w14:textId="3DA7865C" w:rsidR="00DD5CAF" w:rsidRDefault="00DD5CAF" w:rsidP="002670AD">
      <w:pPr>
        <w:pStyle w:val="CommentText"/>
      </w:pPr>
      <w:r>
        <w:rPr>
          <w:rStyle w:val="CommentReference"/>
        </w:rPr>
        <w:annotationRef/>
      </w:r>
      <w:r w:rsidR="002670AD">
        <w:t>Still considering that this could use some smoothing out or re-wording</w:t>
      </w:r>
    </w:p>
  </w:comment>
  <w:comment w:id="5" w:author="Administrator" w:date="2015-09-09T11:05:00Z" w:initials="A">
    <w:p w14:paraId="45684249" w14:textId="3FF7F29E" w:rsidR="00DD5CAF" w:rsidRDefault="00DD5CAF">
      <w:pPr>
        <w:pStyle w:val="CommentText"/>
      </w:pPr>
      <w:r>
        <w:rPr>
          <w:rStyle w:val="CommentReference"/>
        </w:rPr>
        <w:annotationRef/>
      </w:r>
      <w:r>
        <w:t>Hopefully this will change</w:t>
      </w:r>
    </w:p>
  </w:comment>
  <w:comment w:id="6" w:author="Administrator" w:date="2015-09-08T14:14:00Z" w:initials="A">
    <w:p w14:paraId="3FAB654A" w14:textId="25D57E8C" w:rsidR="00DD5CAF" w:rsidRDefault="00DD5CAF">
      <w:pPr>
        <w:pStyle w:val="CommentText"/>
      </w:pPr>
      <w:r>
        <w:rPr>
          <w:rStyle w:val="CommentReference"/>
        </w:rPr>
        <w:annotationRef/>
      </w:r>
      <w:r>
        <w:t xml:space="preserve">Will likely have some tweaks based on what we end up doing a bit differently. I’ve roughly filled this in for now, knowing that it will have to change later. </w:t>
      </w:r>
    </w:p>
  </w:comment>
  <w:comment w:id="7" w:author="Administrator" w:date="2015-09-09T11:24:00Z" w:initials="A">
    <w:p w14:paraId="00FF6F85" w14:textId="7D97EB39" w:rsidR="00DD5CAF" w:rsidRDefault="00DD5CAF">
      <w:pPr>
        <w:pStyle w:val="CommentText"/>
      </w:pPr>
      <w:r>
        <w:rPr>
          <w:rStyle w:val="CommentReference"/>
        </w:rPr>
        <w:annotationRef/>
      </w:r>
      <w:r>
        <w:t>I might alter this part specifically, haven’t decided yet and probably won’t until it’s time to do the experiment</w:t>
      </w:r>
    </w:p>
  </w:comment>
  <w:comment w:id="8" w:author="Administrator" w:date="2015-11-11T11:50:00Z" w:initials="A">
    <w:p w14:paraId="26F60056" w14:textId="121836DC" w:rsidR="008270DA" w:rsidRDefault="008270DA">
      <w:pPr>
        <w:pStyle w:val="CommentText"/>
      </w:pPr>
      <w:r>
        <w:rPr>
          <w:rStyle w:val="CommentReference"/>
        </w:rPr>
        <w:annotationRef/>
      </w:r>
      <w:r>
        <w:t>Have to alter this to describe what we did, measuring secretion rates</w:t>
      </w:r>
    </w:p>
  </w:comment>
  <w:comment w:id="9" w:author="Administrator" w:date="2015-11-11T11:53:00Z" w:initials="A">
    <w:p w14:paraId="510EDFC4" w14:textId="03FCEEEB" w:rsidR="008270DA" w:rsidRDefault="008270DA">
      <w:pPr>
        <w:pStyle w:val="CommentText"/>
      </w:pPr>
      <w:r>
        <w:rPr>
          <w:rStyle w:val="CommentReference"/>
        </w:rPr>
        <w:annotationRef/>
      </w:r>
      <w:r>
        <w:t>Update numbers to most current model</w:t>
      </w:r>
    </w:p>
  </w:comment>
  <w:comment w:id="10" w:author="Administrator" w:date="2015-09-09T12:07:00Z" w:initials="A">
    <w:p w14:paraId="1963DBB8" w14:textId="3B721CD3" w:rsidR="00DD5CAF" w:rsidRDefault="00DD5CAF">
      <w:pPr>
        <w:pStyle w:val="CommentText"/>
      </w:pPr>
      <w:r>
        <w:rPr>
          <w:rStyle w:val="CommentReference"/>
        </w:rPr>
        <w:annotationRef/>
      </w:r>
      <w:r>
        <w:t>I feel like there’s definitely a better way to put this, it’s escaping me at the moment. I’m open to suggestions</w:t>
      </w:r>
    </w:p>
  </w:comment>
  <w:comment w:id="11" w:author="Administrator" w:date="2015-09-09T12:08:00Z" w:initials="A">
    <w:p w14:paraId="0992E3F0" w14:textId="4E3BA2F2" w:rsidR="00DD5CAF" w:rsidRDefault="00DD5CAF">
      <w:pPr>
        <w:pStyle w:val="CommentText"/>
      </w:pPr>
      <w:r>
        <w:rPr>
          <w:rStyle w:val="CommentReference"/>
        </w:rPr>
        <w:annotationRef/>
      </w:r>
      <w:r>
        <w:t>Values highlighted in pink here are waiting for values to be inserted once we measure them. Same with those that follow on the next page</w:t>
      </w:r>
    </w:p>
  </w:comment>
  <w:comment w:id="12" w:author="Administrator" w:date="2015-09-09T12:09:00Z" w:initials="A">
    <w:p w14:paraId="52A365C0" w14:textId="6BB0B372" w:rsidR="00DD5CAF" w:rsidRDefault="00DD5CAF">
      <w:pPr>
        <w:pStyle w:val="CommentText"/>
      </w:pPr>
      <w:r>
        <w:rPr>
          <w:rStyle w:val="CommentReference"/>
        </w:rPr>
        <w:annotationRef/>
      </w:r>
      <w:r>
        <w:t>Good chance I think we’ll just measure under H2 conditions and assume it’s about the same for formate, but I’ve left it open-ended here</w:t>
      </w:r>
    </w:p>
  </w:comment>
  <w:comment w:id="13" w:author="Administrator" w:date="2015-09-03T13:52:00Z" w:initials="A">
    <w:p w14:paraId="6C9CD276" w14:textId="69E78D54" w:rsidR="00DD5CAF" w:rsidRDefault="00DD5CAF">
      <w:pPr>
        <w:pStyle w:val="CommentText"/>
      </w:pPr>
      <w:r>
        <w:rPr>
          <w:rStyle w:val="CommentReference"/>
        </w:rPr>
        <w:annotationRef/>
      </w:r>
      <w:r>
        <w:t xml:space="preserve">This whole section is contingent on how our growth experiments turn out, but I’ve written it optimistically with the hope that our numbers match up pretty well. If they don’t, I can certainly spin it differently. </w:t>
      </w:r>
    </w:p>
  </w:comment>
  <w:comment w:id="14" w:author="Administrator" w:date="2015-09-08T16:33:00Z" w:initials="A">
    <w:p w14:paraId="6B626597" w14:textId="0674677C" w:rsidR="00DD5CAF" w:rsidRDefault="00DD5CAF">
      <w:pPr>
        <w:pStyle w:val="CommentText"/>
      </w:pPr>
      <w:r>
        <w:rPr>
          <w:rStyle w:val="CommentReference"/>
        </w:rPr>
        <w:annotationRef/>
      </w:r>
      <w:r>
        <w:t>Is this common sense enough? Do I need a specific source here?</w:t>
      </w:r>
    </w:p>
  </w:comment>
  <w:comment w:id="15" w:author="Administrator" w:date="2015-09-09T12:16:00Z" w:initials="A">
    <w:p w14:paraId="2B29973C" w14:textId="18E14E10" w:rsidR="00DD5CAF" w:rsidRDefault="00DD5CAF">
      <w:pPr>
        <w:pStyle w:val="CommentText"/>
      </w:pPr>
      <w:r>
        <w:rPr>
          <w:rStyle w:val="CommentReference"/>
        </w:rPr>
        <w:annotationRef/>
      </w:r>
      <w:r>
        <w:t>Should I have a result and figure of running this code here? It seems like that might be missing right now</w:t>
      </w:r>
    </w:p>
  </w:comment>
  <w:comment w:id="16" w:author="Administrator" w:date="2015-09-09T12:18:00Z" w:initials="A">
    <w:p w14:paraId="49F11034" w14:textId="229FD3EA" w:rsidR="00DD5CAF" w:rsidRDefault="00DD5CAF">
      <w:pPr>
        <w:pStyle w:val="CommentText"/>
      </w:pPr>
      <w:r>
        <w:rPr>
          <w:rStyle w:val="CommentReference"/>
        </w:rPr>
        <w:annotationRef/>
      </w:r>
      <w:r>
        <w:t>This is very much a “Data Availability” type section; perhaps it deserves its own short section separate from Results?</w:t>
      </w:r>
    </w:p>
  </w:comment>
  <w:comment w:id="17" w:author="Administrator" w:date="2015-09-09T12:19:00Z" w:initials="A">
    <w:p w14:paraId="3FCB8553" w14:textId="2E6241A7" w:rsidR="00DD5CAF" w:rsidRDefault="00DD5CAF">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8" w:author="Administrator" w:date="2015-09-08T14:21:00Z" w:initials="A">
    <w:p w14:paraId="1E05CE63" w14:textId="2ABCE296" w:rsidR="00DD5CAF" w:rsidRDefault="00DD5CAF">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F43CB" w14:textId="77777777" w:rsidR="00511AD1" w:rsidRDefault="00511AD1" w:rsidP="00516D83">
      <w:pPr>
        <w:spacing w:after="0" w:line="240" w:lineRule="auto"/>
      </w:pPr>
      <w:r>
        <w:separator/>
      </w:r>
    </w:p>
  </w:endnote>
  <w:endnote w:type="continuationSeparator" w:id="0">
    <w:p w14:paraId="467C7AB2" w14:textId="77777777" w:rsidR="00511AD1" w:rsidRDefault="00511AD1"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DD5CAF" w:rsidRDefault="00DD5CAF">
        <w:pPr>
          <w:pStyle w:val="Footer"/>
          <w:jc w:val="center"/>
        </w:pPr>
        <w:r>
          <w:fldChar w:fldCharType="begin"/>
        </w:r>
        <w:r>
          <w:instrText xml:space="preserve"> PAGE   \* MERGEFORMAT </w:instrText>
        </w:r>
        <w:r>
          <w:fldChar w:fldCharType="separate"/>
        </w:r>
        <w:r w:rsidR="00B1506E">
          <w:rPr>
            <w:noProof/>
          </w:rPr>
          <w:t>5</w:t>
        </w:r>
        <w:r>
          <w:rPr>
            <w:noProof/>
          </w:rPr>
          <w:fldChar w:fldCharType="end"/>
        </w:r>
      </w:p>
    </w:sdtContent>
  </w:sdt>
  <w:p w14:paraId="7DC31E85" w14:textId="77777777" w:rsidR="00DD5CAF" w:rsidRDefault="00DD5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3F996" w14:textId="77777777" w:rsidR="00511AD1" w:rsidRDefault="00511AD1" w:rsidP="00516D83">
      <w:pPr>
        <w:spacing w:after="0" w:line="240" w:lineRule="auto"/>
      </w:pPr>
      <w:r>
        <w:separator/>
      </w:r>
    </w:p>
  </w:footnote>
  <w:footnote w:type="continuationSeparator" w:id="0">
    <w:p w14:paraId="4EA13558" w14:textId="77777777" w:rsidR="00511AD1" w:rsidRDefault="00511AD1"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70CFD"/>
    <w:rsid w:val="00073EBE"/>
    <w:rsid w:val="0007719F"/>
    <w:rsid w:val="00080C5F"/>
    <w:rsid w:val="00081E0C"/>
    <w:rsid w:val="0008303F"/>
    <w:rsid w:val="00091F35"/>
    <w:rsid w:val="000B43BF"/>
    <w:rsid w:val="000B4992"/>
    <w:rsid w:val="000C35D5"/>
    <w:rsid w:val="000C75B4"/>
    <w:rsid w:val="000D63C1"/>
    <w:rsid w:val="000F03F7"/>
    <w:rsid w:val="000F15FA"/>
    <w:rsid w:val="000F5D2B"/>
    <w:rsid w:val="000F6195"/>
    <w:rsid w:val="001056FA"/>
    <w:rsid w:val="00111F78"/>
    <w:rsid w:val="00121FDF"/>
    <w:rsid w:val="001657E5"/>
    <w:rsid w:val="00166CBF"/>
    <w:rsid w:val="00172424"/>
    <w:rsid w:val="001801A5"/>
    <w:rsid w:val="00185D86"/>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76C9"/>
    <w:rsid w:val="00230593"/>
    <w:rsid w:val="00231585"/>
    <w:rsid w:val="002607EE"/>
    <w:rsid w:val="0026382C"/>
    <w:rsid w:val="00266387"/>
    <w:rsid w:val="002670AD"/>
    <w:rsid w:val="0027696A"/>
    <w:rsid w:val="00277E47"/>
    <w:rsid w:val="0028794B"/>
    <w:rsid w:val="00292115"/>
    <w:rsid w:val="002C5D66"/>
    <w:rsid w:val="002E4EC0"/>
    <w:rsid w:val="002E5B7E"/>
    <w:rsid w:val="002F28F6"/>
    <w:rsid w:val="002F7577"/>
    <w:rsid w:val="00313809"/>
    <w:rsid w:val="00314946"/>
    <w:rsid w:val="003153D3"/>
    <w:rsid w:val="0031618C"/>
    <w:rsid w:val="00322F94"/>
    <w:rsid w:val="00323D79"/>
    <w:rsid w:val="00334FFD"/>
    <w:rsid w:val="0034629A"/>
    <w:rsid w:val="003512E9"/>
    <w:rsid w:val="00351533"/>
    <w:rsid w:val="003523DD"/>
    <w:rsid w:val="00360C55"/>
    <w:rsid w:val="003730CF"/>
    <w:rsid w:val="00381A37"/>
    <w:rsid w:val="003840C4"/>
    <w:rsid w:val="003C13B2"/>
    <w:rsid w:val="003E12B1"/>
    <w:rsid w:val="003E4220"/>
    <w:rsid w:val="003F2775"/>
    <w:rsid w:val="003F49E1"/>
    <w:rsid w:val="004021BA"/>
    <w:rsid w:val="004105BE"/>
    <w:rsid w:val="00414739"/>
    <w:rsid w:val="00422297"/>
    <w:rsid w:val="004345D8"/>
    <w:rsid w:val="00435253"/>
    <w:rsid w:val="00444242"/>
    <w:rsid w:val="00457A03"/>
    <w:rsid w:val="00464C5C"/>
    <w:rsid w:val="004677F8"/>
    <w:rsid w:val="00467AD6"/>
    <w:rsid w:val="004862FB"/>
    <w:rsid w:val="004913FB"/>
    <w:rsid w:val="00494656"/>
    <w:rsid w:val="004A10CC"/>
    <w:rsid w:val="004B077E"/>
    <w:rsid w:val="004B6D79"/>
    <w:rsid w:val="004B6EF9"/>
    <w:rsid w:val="004D13B8"/>
    <w:rsid w:val="004F28CF"/>
    <w:rsid w:val="00501D70"/>
    <w:rsid w:val="005119EB"/>
    <w:rsid w:val="00511AD1"/>
    <w:rsid w:val="0051269C"/>
    <w:rsid w:val="0051683C"/>
    <w:rsid w:val="00516D83"/>
    <w:rsid w:val="00525248"/>
    <w:rsid w:val="005278ED"/>
    <w:rsid w:val="00527D1A"/>
    <w:rsid w:val="00535032"/>
    <w:rsid w:val="00546886"/>
    <w:rsid w:val="00552DFC"/>
    <w:rsid w:val="00555D72"/>
    <w:rsid w:val="00556F79"/>
    <w:rsid w:val="00563757"/>
    <w:rsid w:val="00571211"/>
    <w:rsid w:val="00571C2A"/>
    <w:rsid w:val="00576333"/>
    <w:rsid w:val="00584373"/>
    <w:rsid w:val="00586344"/>
    <w:rsid w:val="005A6784"/>
    <w:rsid w:val="005B2988"/>
    <w:rsid w:val="005C589C"/>
    <w:rsid w:val="005E58A9"/>
    <w:rsid w:val="005F72FC"/>
    <w:rsid w:val="00603980"/>
    <w:rsid w:val="006118BA"/>
    <w:rsid w:val="00627847"/>
    <w:rsid w:val="006322C1"/>
    <w:rsid w:val="006331D1"/>
    <w:rsid w:val="00635FDE"/>
    <w:rsid w:val="00641032"/>
    <w:rsid w:val="00643EEA"/>
    <w:rsid w:val="00650EC2"/>
    <w:rsid w:val="006602A6"/>
    <w:rsid w:val="00665411"/>
    <w:rsid w:val="00666EBB"/>
    <w:rsid w:val="00673E4C"/>
    <w:rsid w:val="00681980"/>
    <w:rsid w:val="006A665D"/>
    <w:rsid w:val="006A723F"/>
    <w:rsid w:val="006B0C00"/>
    <w:rsid w:val="006C011E"/>
    <w:rsid w:val="006C2CF1"/>
    <w:rsid w:val="006D6FE3"/>
    <w:rsid w:val="007032A7"/>
    <w:rsid w:val="00723D56"/>
    <w:rsid w:val="00735AAC"/>
    <w:rsid w:val="00737FF9"/>
    <w:rsid w:val="007643C9"/>
    <w:rsid w:val="0077549E"/>
    <w:rsid w:val="0078784F"/>
    <w:rsid w:val="007A2129"/>
    <w:rsid w:val="007A2B72"/>
    <w:rsid w:val="007A60D0"/>
    <w:rsid w:val="007C468E"/>
    <w:rsid w:val="007D1D19"/>
    <w:rsid w:val="007D68E6"/>
    <w:rsid w:val="007E1FB5"/>
    <w:rsid w:val="007F0F45"/>
    <w:rsid w:val="007F7F53"/>
    <w:rsid w:val="00815A63"/>
    <w:rsid w:val="008270DA"/>
    <w:rsid w:val="008367FA"/>
    <w:rsid w:val="0084303B"/>
    <w:rsid w:val="0084390A"/>
    <w:rsid w:val="0087010F"/>
    <w:rsid w:val="00875625"/>
    <w:rsid w:val="00881F7B"/>
    <w:rsid w:val="0088665C"/>
    <w:rsid w:val="00890FBC"/>
    <w:rsid w:val="008946EC"/>
    <w:rsid w:val="00896C21"/>
    <w:rsid w:val="00897640"/>
    <w:rsid w:val="008A1FB2"/>
    <w:rsid w:val="008C0862"/>
    <w:rsid w:val="008C3354"/>
    <w:rsid w:val="008D38C6"/>
    <w:rsid w:val="008D7AE6"/>
    <w:rsid w:val="008E0E07"/>
    <w:rsid w:val="008E6A11"/>
    <w:rsid w:val="008F57BB"/>
    <w:rsid w:val="00915E11"/>
    <w:rsid w:val="00920B05"/>
    <w:rsid w:val="009253F0"/>
    <w:rsid w:val="00940402"/>
    <w:rsid w:val="00941122"/>
    <w:rsid w:val="00941981"/>
    <w:rsid w:val="00941ECA"/>
    <w:rsid w:val="009423CE"/>
    <w:rsid w:val="009426B1"/>
    <w:rsid w:val="00943D68"/>
    <w:rsid w:val="00945436"/>
    <w:rsid w:val="00955999"/>
    <w:rsid w:val="009626B8"/>
    <w:rsid w:val="009657EA"/>
    <w:rsid w:val="00966787"/>
    <w:rsid w:val="00967F47"/>
    <w:rsid w:val="00983F37"/>
    <w:rsid w:val="0098443E"/>
    <w:rsid w:val="00992E1B"/>
    <w:rsid w:val="009B7FEA"/>
    <w:rsid w:val="009C1745"/>
    <w:rsid w:val="009C1D8D"/>
    <w:rsid w:val="009C4505"/>
    <w:rsid w:val="009C70DD"/>
    <w:rsid w:val="009C74FA"/>
    <w:rsid w:val="009D0324"/>
    <w:rsid w:val="009D0843"/>
    <w:rsid w:val="009D69A7"/>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7176"/>
    <w:rsid w:val="00A62FD8"/>
    <w:rsid w:val="00A630AA"/>
    <w:rsid w:val="00A6548E"/>
    <w:rsid w:val="00A86F5B"/>
    <w:rsid w:val="00A87FFD"/>
    <w:rsid w:val="00AC43A6"/>
    <w:rsid w:val="00AD0EFB"/>
    <w:rsid w:val="00AD1E85"/>
    <w:rsid w:val="00AD6208"/>
    <w:rsid w:val="00AE21C1"/>
    <w:rsid w:val="00AE62A4"/>
    <w:rsid w:val="00AF3DA5"/>
    <w:rsid w:val="00B042B4"/>
    <w:rsid w:val="00B11429"/>
    <w:rsid w:val="00B1506E"/>
    <w:rsid w:val="00B273EF"/>
    <w:rsid w:val="00B36C33"/>
    <w:rsid w:val="00B37EA1"/>
    <w:rsid w:val="00B42019"/>
    <w:rsid w:val="00B42562"/>
    <w:rsid w:val="00B47A20"/>
    <w:rsid w:val="00B543C6"/>
    <w:rsid w:val="00B552F6"/>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40C6"/>
    <w:rsid w:val="00C54AA8"/>
    <w:rsid w:val="00C61E65"/>
    <w:rsid w:val="00C65346"/>
    <w:rsid w:val="00C7030E"/>
    <w:rsid w:val="00C747FB"/>
    <w:rsid w:val="00C82E52"/>
    <w:rsid w:val="00C91990"/>
    <w:rsid w:val="00CA1420"/>
    <w:rsid w:val="00CA15A3"/>
    <w:rsid w:val="00CA1718"/>
    <w:rsid w:val="00CB4BA9"/>
    <w:rsid w:val="00CB5F53"/>
    <w:rsid w:val="00CD3A80"/>
    <w:rsid w:val="00CD3E73"/>
    <w:rsid w:val="00CD72FC"/>
    <w:rsid w:val="00CE717D"/>
    <w:rsid w:val="00CF3BCD"/>
    <w:rsid w:val="00CF4E3A"/>
    <w:rsid w:val="00CF4F3E"/>
    <w:rsid w:val="00D00DB1"/>
    <w:rsid w:val="00D03A1C"/>
    <w:rsid w:val="00D057B6"/>
    <w:rsid w:val="00D063E5"/>
    <w:rsid w:val="00D10F79"/>
    <w:rsid w:val="00D11FBC"/>
    <w:rsid w:val="00D53674"/>
    <w:rsid w:val="00D547AF"/>
    <w:rsid w:val="00D64CB4"/>
    <w:rsid w:val="00D71AA7"/>
    <w:rsid w:val="00D74FA7"/>
    <w:rsid w:val="00D926B5"/>
    <w:rsid w:val="00DA124D"/>
    <w:rsid w:val="00DB0DFC"/>
    <w:rsid w:val="00DB27A6"/>
    <w:rsid w:val="00DC05CC"/>
    <w:rsid w:val="00DC2671"/>
    <w:rsid w:val="00DC26B4"/>
    <w:rsid w:val="00DD5CAF"/>
    <w:rsid w:val="00DD75BA"/>
    <w:rsid w:val="00DE4C7D"/>
    <w:rsid w:val="00DF679C"/>
    <w:rsid w:val="00E02303"/>
    <w:rsid w:val="00E03BFB"/>
    <w:rsid w:val="00E11280"/>
    <w:rsid w:val="00E1148F"/>
    <w:rsid w:val="00E124F1"/>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3D59"/>
    <w:rsid w:val="00EA0242"/>
    <w:rsid w:val="00EA12B8"/>
    <w:rsid w:val="00EA6C8E"/>
    <w:rsid w:val="00EB0A45"/>
    <w:rsid w:val="00EB3C27"/>
    <w:rsid w:val="00EB7B98"/>
    <w:rsid w:val="00EC4669"/>
    <w:rsid w:val="00ED3797"/>
    <w:rsid w:val="00ED4618"/>
    <w:rsid w:val="00EF2C48"/>
    <w:rsid w:val="00F06110"/>
    <w:rsid w:val="00F123B8"/>
    <w:rsid w:val="00F134C6"/>
    <w:rsid w:val="00F14A7D"/>
    <w:rsid w:val="00F14B6D"/>
    <w:rsid w:val="00F239B0"/>
    <w:rsid w:val="00F27938"/>
    <w:rsid w:val="00F316DF"/>
    <w:rsid w:val="00F339FC"/>
    <w:rsid w:val="00F42364"/>
    <w:rsid w:val="00F45312"/>
    <w:rsid w:val="00F45C05"/>
    <w:rsid w:val="00F47CF8"/>
    <w:rsid w:val="00F819FC"/>
    <w:rsid w:val="00F846AE"/>
    <w:rsid w:val="00F8787B"/>
    <w:rsid w:val="00F9540D"/>
    <w:rsid w:val="00FA05D1"/>
    <w:rsid w:val="00FA45DE"/>
    <w:rsid w:val="00FA60EB"/>
    <w:rsid w:val="00FB24B3"/>
    <w:rsid w:val="00FB6A8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3.89</c:v>
                </c:pt>
                <c:pt idx="1">
                  <c:v>3.89</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94691712"/>
        <c:axId val="95841280"/>
      </c:barChart>
      <c:catAx>
        <c:axId val="94691712"/>
        <c:scaling>
          <c:orientation val="minMax"/>
        </c:scaling>
        <c:delete val="0"/>
        <c:axPos val="b"/>
        <c:majorTickMark val="out"/>
        <c:minorTickMark val="none"/>
        <c:tickLblPos val="nextTo"/>
        <c:crossAx val="95841280"/>
        <c:crosses val="autoZero"/>
        <c:auto val="1"/>
        <c:lblAlgn val="ctr"/>
        <c:lblOffset val="100"/>
        <c:noMultiLvlLbl val="0"/>
      </c:catAx>
      <c:valAx>
        <c:axId val="95841280"/>
        <c:scaling>
          <c:orientation val="minMax"/>
        </c:scaling>
        <c:delete val="0"/>
        <c:axPos val="l"/>
        <c:majorGridlines/>
        <c:numFmt formatCode="General" sourceLinked="1"/>
        <c:majorTickMark val="out"/>
        <c:minorTickMark val="none"/>
        <c:tickLblPos val="nextTo"/>
        <c:crossAx val="946917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0E08B-55E1-4FFA-85D1-55DBAC39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34</Pages>
  <Words>30364</Words>
  <Characters>173078</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2015-11-09T17:16:00Z</dcterms:created>
  <dcterms:modified xsi:type="dcterms:W3CDTF">2015-11-12T01:33:00Z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id="1XJAyZry"/&gt;&lt;style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