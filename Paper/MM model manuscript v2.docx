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77777777" w:rsidR="00AE62A4" w:rsidRDefault="00277E47" w:rsidP="00414739">
      <w:pPr>
        <w:pStyle w:val="Title"/>
      </w:pPr>
      <w:r>
        <w:t xml:space="preserve">A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r w:rsidR="00643EEA" w:rsidRPr="00643EEA">
        <w:t>that Accurately Depicts Hydrogenotrophic Methanogenesis</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 xml:space="preserve">Department of Chemical and </w:t>
      </w:r>
      <w:proofErr w:type="spellStart"/>
      <w:r w:rsidRPr="003B14E8">
        <w:rPr>
          <w:rFonts w:cs="Times New Roman"/>
          <w:color w:val="000000"/>
          <w:sz w:val="20"/>
          <w:szCs w:val="20"/>
          <w:shd w:val="clear" w:color="auto" w:fill="FFFFFF"/>
        </w:rPr>
        <w:t>Biomolecular</w:t>
      </w:r>
      <w:proofErr w:type="spellEnd"/>
      <w:r w:rsidRPr="003B14E8">
        <w:rPr>
          <w:rFonts w:cs="Times New Roman"/>
          <w:color w:val="000000"/>
          <w:sz w:val="20"/>
          <w:szCs w:val="20"/>
          <w:shd w:val="clear" w:color="auto" w:fill="FFFFFF"/>
        </w:rPr>
        <w:t xml:space="preserve">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7"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8"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r>
        <w:lastRenderedPageBreak/>
        <w:t>Abstract</w:t>
      </w:r>
    </w:p>
    <w:p w14:paraId="375703AD" w14:textId="77777777" w:rsidR="00414739" w:rsidRDefault="00414739" w:rsidP="00414739"/>
    <w:p w14:paraId="2034DE4A" w14:textId="77777777" w:rsidR="00414739" w:rsidRDefault="00BF524A" w:rsidP="009426B1">
      <w:pPr>
        <w:spacing w:line="480" w:lineRule="auto"/>
      </w:pPr>
      <w:r>
        <w:t>Methanogenic archaea are a crucial part of the global carbon cycle, producing about 1 billion tons of methane each year. We have constructed a</w:t>
      </w:r>
      <w:r w:rsidR="001801A5">
        <w:t xml:space="preserve"> genome-scale metabolic model for the model archaeon </w:t>
      </w:r>
      <w:proofErr w:type="spellStart"/>
      <w:r w:rsidR="001801A5">
        <w:rPr>
          <w:i/>
        </w:rPr>
        <w:t>Methanococcus</w:t>
      </w:r>
      <w:proofErr w:type="spellEnd"/>
      <w:r w:rsidR="001801A5">
        <w:rPr>
          <w:i/>
        </w:rPr>
        <w:t xml:space="preserve"> maripaludis S2 </w:t>
      </w:r>
      <w:r w:rsidR="001801A5">
        <w:t>that is the first model to accurately portray hydrogenotrophic methanogenesis</w:t>
      </w:r>
      <w:r w:rsidR="001801A5">
        <w:rPr>
          <w:i/>
        </w:rPr>
        <w:t xml:space="preserve">. </w:t>
      </w:r>
      <w:r w:rsidR="009426B1">
        <w:t>Our model contains the complete Wolfe cycle, the central catabolic pathway of our organism, including the crucial electron bifurcation step that completes the cycle. This</w:t>
      </w:r>
      <w:r w:rsidR="001801A5">
        <w:t xml:space="preserve"> model </w:t>
      </w:r>
      <w:r w:rsidR="009426B1">
        <w:t xml:space="preserve">serves as a knowledgebase of </w:t>
      </w:r>
      <w:r w:rsidR="009426B1">
        <w:rPr>
          <w:i/>
        </w:rPr>
        <w:t xml:space="preserve">M. maripaludis </w:t>
      </w:r>
      <w:r w:rsidR="009426B1">
        <w:t xml:space="preserve">metabolism and provides a platform for generating hypotheses for strain designs.   </w:t>
      </w:r>
    </w:p>
    <w:p w14:paraId="27407994" w14:textId="77777777" w:rsidR="00414739" w:rsidRDefault="00414739">
      <w:r>
        <w:br w:type="page"/>
      </w:r>
    </w:p>
    <w:p w14:paraId="6F84DB2F" w14:textId="77777777" w:rsidR="00BF524A" w:rsidRDefault="00414739" w:rsidP="00BF524A">
      <w:pPr>
        <w:pStyle w:val="Heading1"/>
      </w:pPr>
      <w:r>
        <w:lastRenderedPageBreak/>
        <w:t>Introduction</w:t>
      </w:r>
    </w:p>
    <w:p w14:paraId="56D991A9" w14:textId="2317A595" w:rsidR="00535032" w:rsidRDefault="00535032" w:rsidP="00586344">
      <w:pPr>
        <w:spacing w:line="480" w:lineRule="auto"/>
      </w:pPr>
      <w:del w:id="0" w:author="T L" w:date="2015-08-07T12:49:00Z">
        <w:r w:rsidDel="00F316DF">
          <w:delText>Methane is a vital part of the global carbon cycle</w:delText>
        </w:r>
      </w:del>
      <w:ins w:id="1" w:author="T L" w:date="2015-08-07T12:50:00Z">
        <w:r w:rsidR="00F316DF">
          <w:t xml:space="preserve">Methane is a </w:t>
        </w:r>
      </w:ins>
      <w:ins w:id="2" w:author="T L" w:date="2015-08-10T13:38:00Z">
        <w:r w:rsidR="00B42019">
          <w:t>greenhouse</w:t>
        </w:r>
      </w:ins>
      <w:ins w:id="3" w:author="T L" w:date="2015-08-07T12:50:00Z">
        <w:r w:rsidR="00F316DF">
          <w:t xml:space="preserve"> gas which is produced annually at xxx tons (ref). Thus it plays a critical role in the global carbon cycle</w:t>
        </w:r>
      </w:ins>
      <w:ins w:id="4" w:author="T L" w:date="2015-08-07T12:53:00Z">
        <w:r w:rsidR="00F316DF">
          <w:t xml:space="preserve"> </w:t>
        </w:r>
      </w:ins>
      <w:ins w:id="5" w:author="T L" w:date="2015-08-10T13:38:00Z">
        <w:r w:rsidR="00B42019">
          <w:t>and</w:t>
        </w:r>
      </w:ins>
      <w:ins w:id="6" w:author="T L" w:date="2015-08-07T12:53:00Z">
        <w:r w:rsidR="00F316DF">
          <w:t xml:space="preserve"> </w:t>
        </w:r>
      </w:ins>
      <w:ins w:id="7" w:author="T L" w:date="2015-08-07T12:54:00Z">
        <w:r w:rsidR="0051683C">
          <w:t>is</w:t>
        </w:r>
      </w:ins>
      <w:ins w:id="8" w:author="T L" w:date="2015-08-07T12:50:00Z">
        <w:r w:rsidR="00F316DF">
          <w:t xml:space="preserve"> </w:t>
        </w:r>
      </w:ins>
      <w:del w:id="9" w:author="T L" w:date="2015-08-07T12:48:00Z">
        <w:r w:rsidDel="00F316DF">
          <w:delText>;</w:delText>
        </w:r>
      </w:del>
      <w:del w:id="10" w:author="T L" w:date="2015-08-07T12:50:00Z">
        <w:r w:rsidDel="00F316DF">
          <w:delText xml:space="preserve"> </w:delText>
        </w:r>
      </w:del>
      <w:del w:id="11" w:author="T L" w:date="2015-08-07T12:54:00Z">
        <w:r w:rsidDel="0051683C">
          <w:delText>it functions both as a greenhouse gas</w:delText>
        </w:r>
        <w:r w:rsidR="005B2988" w:rsidDel="0051683C">
          <w:delText xml:space="preserve"> </w:delText>
        </w:r>
      </w:del>
      <w:r w:rsidR="005B2988">
        <w:t xml:space="preserve">an order of magnitude more potent </w:t>
      </w:r>
      <w:del w:id="12" w:author="T L" w:date="2015-08-10T13:40:00Z">
        <w:r w:rsidR="005B2988" w:rsidDel="00940402">
          <w:delText xml:space="preserve">that </w:delText>
        </w:r>
      </w:del>
      <w:ins w:id="13" w:author="T L" w:date="2015-08-10T13:40:00Z">
        <w:r w:rsidR="00940402">
          <w:t xml:space="preserve">than </w:t>
        </w:r>
      </w:ins>
      <w:r w:rsidR="005B2988">
        <w:t xml:space="preserve">carbon dioxide </w:t>
      </w:r>
      <w:r w:rsidR="005B2988">
        <w:fldChar w:fldCharType="begin"/>
      </w:r>
      <w:r w:rsidR="005B2988">
        <w:instrText xml:space="preserve"> ADDIN ZOTERO_ITEM CSL_CITATION {"citationID":"28ffrma82q","properties":{"formattedCitation":"[1]","plainCitation":"[1]"},"citationItems":[{"id":295,"uris":["http://zotero.org/users/2565720/items/6596UA9V"],"uri":["http://zotero.org/users/2565720/items/6596UA9V"],"itemData":{"id":295,"type":"article-journal","title":"The role of methane in global warming: where might mitigation strategies be focused?","container-title":"Global Environmental Change","page":"179-201","volume":"9","issue":"3","source":"ScienceDirect","abstract":"Anthropogenic sources of methane emissions are thought to be nearly twice as high as emissions from natural sources. As the second most important anthropogenic greenhouse gas after carbon dioxide, methane ought to be addressed by policy makers when they consider reductions of national greenhouse-gas inventories. This article first comprehensively reviews source and sink estimates of methane by natural and anthropogenic sectors (wetlands, wet-paddy rice farming, livestock farming, biomass burning, landfills, coal mining, and venting of natural gas or natural-gas pipeline leaks), then proceeds to suggest where different mitigation strategies might be applied. The final section considers how the scenario of a warmer planet may affect the methane biogeochemical cycle.","DOI":"10.1016/S0959-3780(98)00037-5","ISSN":"0959-3780","shortTitle":"The role of methane in global warming","journalAbbreviation":"Global Environmental Change","author":[{"family":"Milich","given":"Lenard"}],"issued":{"date-parts":[["1999",10]]}}}],"schema":"https://github.com/citation-style-language/schema/raw/master/csl-citation.json"} </w:instrText>
      </w:r>
      <w:r w:rsidR="005B2988">
        <w:fldChar w:fldCharType="separate"/>
      </w:r>
      <w:r w:rsidR="005B2988" w:rsidRPr="005B2988">
        <w:rPr>
          <w:rFonts w:cs="Times New Roman"/>
        </w:rPr>
        <w:t>[1]</w:t>
      </w:r>
      <w:r w:rsidR="005B2988">
        <w:fldChar w:fldCharType="end"/>
      </w:r>
      <w:ins w:id="14" w:author="T L" w:date="2015-08-07T12:54:00Z">
        <w:r w:rsidR="0051683C">
          <w:t xml:space="preserve">.  However, it can also be used as a </w:t>
        </w:r>
      </w:ins>
      <w:ins w:id="15" w:author="T L" w:date="2015-08-07T12:55:00Z">
        <w:r w:rsidR="0051683C">
          <w:t>green energy</w:t>
        </w:r>
      </w:ins>
      <w:r>
        <w:t xml:space="preserve"> </w:t>
      </w:r>
      <w:del w:id="16" w:author="T L" w:date="2015-08-07T12:55:00Z">
        <w:r w:rsidDel="0051683C">
          <w:delText xml:space="preserve">and as a </w:delText>
        </w:r>
      </w:del>
      <w:r>
        <w:t>fuel source</w:t>
      </w:r>
      <w:ins w:id="17" w:author="T L" w:date="2015-08-07T12:55:00Z">
        <w:r w:rsidR="0051683C">
          <w:t xml:space="preserve"> that burns </w:t>
        </w:r>
      </w:ins>
      <w:ins w:id="18" w:author="T L" w:date="2015-08-10T13:38:00Z">
        <w:r w:rsidR="00B42019">
          <w:t xml:space="preserve">relatively </w:t>
        </w:r>
      </w:ins>
      <w:ins w:id="19" w:author="T L" w:date="2015-08-07T12:55:00Z">
        <w:r w:rsidR="0051683C">
          <w:t>cleanly</w:t>
        </w:r>
      </w:ins>
      <w:ins w:id="20" w:author="T L" w:date="2015-08-10T13:39:00Z">
        <w:r w:rsidR="00B42019">
          <w:t xml:space="preserve"> compared to fossil fuels and coal</w:t>
        </w:r>
      </w:ins>
      <w:ins w:id="21" w:author="T L" w:date="2015-08-07T12:55:00Z">
        <w:r w:rsidR="0051683C">
          <w:t xml:space="preserve"> (ref)</w:t>
        </w:r>
      </w:ins>
      <w:r>
        <w:t xml:space="preserve">. </w:t>
      </w:r>
      <w:proofErr w:type="gramStart"/>
      <w:ins w:id="22" w:author="T L" w:date="2015-08-07T12:56:00Z">
        <w:r w:rsidR="0051683C">
          <w:t>x</w:t>
        </w:r>
        <w:proofErr w:type="gramEnd"/>
        <w:r w:rsidR="0051683C">
          <w:t xml:space="preserve">% of the methane are from abiotic sources and the remainder are biologically produced.  The greatest </w:t>
        </w:r>
        <w:proofErr w:type="gramStart"/>
        <w:r w:rsidR="0051683C">
          <w:t>contributors of biological methane gas is</w:t>
        </w:r>
        <w:proofErr w:type="gramEnd"/>
        <w:r w:rsidR="0051683C">
          <w:t xml:space="preserve"> </w:t>
        </w:r>
      </w:ins>
      <w:ins w:id="23" w:author="T L" w:date="2015-08-07T13:00:00Z">
        <w:r w:rsidR="0051683C">
          <w:t xml:space="preserve">a specialized group of </w:t>
        </w:r>
      </w:ins>
      <w:ins w:id="24" w:author="T L" w:date="2015-08-07T12:59:00Z">
        <w:r w:rsidR="0051683C">
          <w:t>anaerobic microorganisms</w:t>
        </w:r>
      </w:ins>
      <w:ins w:id="25" w:author="T L" w:date="2015-08-10T13:43:00Z">
        <w:r w:rsidR="00940402">
          <w:t xml:space="preserve"> known as methanogenic </w:t>
        </w:r>
        <w:r w:rsidR="00E90ACA">
          <w:t xml:space="preserve">Archaea </w:t>
        </w:r>
        <w:r w:rsidR="00940402">
          <w:t>or methanogens (ref)</w:t>
        </w:r>
      </w:ins>
      <w:ins w:id="26" w:author="T L" w:date="2015-08-07T12:59:00Z">
        <w:r w:rsidR="00940402">
          <w:t>.  The</w:t>
        </w:r>
        <w:r w:rsidR="0051683C">
          <w:t xml:space="preserve"> </w:t>
        </w:r>
      </w:ins>
      <w:del w:id="27" w:author="T L" w:date="2015-08-07T13:00:00Z">
        <w:r w:rsidR="00941122" w:rsidDel="0051683C">
          <w:delText>M</w:delText>
        </w:r>
      </w:del>
      <w:del w:id="28" w:author="T L" w:date="2015-08-10T13:44:00Z">
        <w:r w:rsidR="00941122" w:rsidDel="00940402">
          <w:delText xml:space="preserve">ethanogenic </w:delText>
        </w:r>
      </w:del>
      <w:del w:id="29" w:author="T L" w:date="2015-08-07T13:02:00Z">
        <w:r w:rsidR="00941122" w:rsidDel="0051683C">
          <w:delText>a</w:delText>
        </w:r>
      </w:del>
      <w:del w:id="30" w:author="T L" w:date="2015-08-10T13:44:00Z">
        <w:r w:rsidR="00941122" w:rsidDel="00940402">
          <w:delText xml:space="preserve">rchaea, or </w:delText>
        </w:r>
      </w:del>
      <w:del w:id="31" w:author="T L" w:date="2015-08-07T13:02:00Z">
        <w:r w:rsidR="00941122" w:rsidDel="0051683C">
          <w:delText>“</w:delText>
        </w:r>
      </w:del>
      <w:r w:rsidR="00941122">
        <w:t>methanogens</w:t>
      </w:r>
      <w:del w:id="32" w:author="T L" w:date="2015-08-07T13:02:00Z">
        <w:r w:rsidR="00941122" w:rsidDel="0051683C">
          <w:delText>”</w:delText>
        </w:r>
      </w:del>
      <w:r w:rsidR="00941122">
        <w:t>,</w:t>
      </w:r>
      <w:r>
        <w:t xml:space="preserve"> </w:t>
      </w:r>
      <w:ins w:id="33" w:author="T L" w:date="2015-08-10T13:44:00Z">
        <w:r w:rsidR="00940402">
          <w:t xml:space="preserve">through their metabolic activity, </w:t>
        </w:r>
      </w:ins>
      <w:del w:id="34" w:author="T L" w:date="2015-08-07T12:58:00Z">
        <w:r w:rsidR="008D7AE6" w:rsidDel="0051683C">
          <w:delText xml:space="preserve">naturally </w:delText>
        </w:r>
      </w:del>
      <w:r w:rsidR="00941122">
        <w:t>produce</w:t>
      </w:r>
      <w:r>
        <w:t xml:space="preserve"> about 1 GT of methane</w:t>
      </w:r>
      <w:ins w:id="35" w:author="T L" w:date="2015-08-10T13:44:00Z">
        <w:r w:rsidR="00940402">
          <w:t xml:space="preserve"> gas</w:t>
        </w:r>
      </w:ins>
      <w:r>
        <w:t xml:space="preserve"> per year</w:t>
      </w:r>
      <w:r w:rsidR="00915E11">
        <w:t xml:space="preserve"> </w:t>
      </w:r>
      <w:r w:rsidR="00915E11">
        <w:fldChar w:fldCharType="begin"/>
      </w:r>
      <w:r w:rsidR="00915E11">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915E11">
        <w:fldChar w:fldCharType="separate"/>
      </w:r>
      <w:r w:rsidR="00915E11" w:rsidRPr="00915E11">
        <w:rPr>
          <w:rFonts w:cs="Times New Roman"/>
        </w:rPr>
        <w:t>[2]</w:t>
      </w:r>
      <w:r w:rsidR="00915E11">
        <w:fldChar w:fldCharType="end"/>
      </w:r>
      <w:del w:id="36" w:author="T L" w:date="2015-08-10T13:44:00Z">
        <w:r w:rsidR="008D7AE6" w:rsidDel="00940402">
          <w:delText xml:space="preserve"> </w:delText>
        </w:r>
      </w:del>
      <w:del w:id="37" w:author="T L" w:date="2015-08-07T13:03:00Z">
        <w:r w:rsidR="008A1FB2" w:rsidDel="0051683C">
          <w:delText xml:space="preserve">by undergoing </w:delText>
        </w:r>
      </w:del>
      <w:del w:id="38" w:author="T L" w:date="2015-08-10T13:44:00Z">
        <w:r w:rsidR="008A1FB2" w:rsidDel="00940402">
          <w:delText xml:space="preserve">methanogenesis, </w:delText>
        </w:r>
      </w:del>
      <w:del w:id="39" w:author="T L" w:date="2015-08-07T13:03:00Z">
        <w:r w:rsidR="008A1FB2" w:rsidDel="0051683C">
          <w:delText>the</w:delText>
        </w:r>
      </w:del>
      <w:del w:id="40" w:author="T L" w:date="2015-08-10T13:44:00Z">
        <w:r w:rsidR="008A1FB2" w:rsidDel="00940402">
          <w:delText xml:space="preserve"> process by which simple carbon substrates are reduced to methane gas.</w:delText>
        </w:r>
      </w:del>
      <w:ins w:id="41" w:author="T L" w:date="2015-08-10T13:44:00Z">
        <w:r w:rsidR="00940402">
          <w:t>.</w:t>
        </w:r>
      </w:ins>
      <w:r w:rsidR="008A1FB2">
        <w:t xml:space="preserve"> </w:t>
      </w:r>
      <w:ins w:id="42" w:author="T L" w:date="2015-08-10T13:44:00Z">
        <w:r w:rsidR="00940402">
          <w:t>Th</w:t>
        </w:r>
        <w:r w:rsidR="0034629A">
          <w:t xml:space="preserve">e methanogens, though diverse, are </w:t>
        </w:r>
        <w:r w:rsidR="00940402">
          <w:t xml:space="preserve">separated </w:t>
        </w:r>
      </w:ins>
      <w:ins w:id="43" w:author="T L" w:date="2015-08-10T13:58:00Z">
        <w:r w:rsidR="0034629A">
          <w:t xml:space="preserve">into two </w:t>
        </w:r>
      </w:ins>
      <w:ins w:id="44" w:author="T L" w:date="2015-08-10T14:24:00Z">
        <w:r w:rsidR="003153D3">
          <w:t xml:space="preserve">main </w:t>
        </w:r>
      </w:ins>
      <w:ins w:id="45" w:author="T L" w:date="2015-08-10T13:58:00Z">
        <w:r w:rsidR="0034629A">
          <w:t>groups based on the presence o</w:t>
        </w:r>
      </w:ins>
      <w:ins w:id="46" w:author="Administrator" w:date="2015-08-21T14:05:00Z">
        <w:r w:rsidR="00D74FA7">
          <w:t>r</w:t>
        </w:r>
      </w:ins>
      <w:ins w:id="47" w:author="T L" w:date="2015-08-10T13:58:00Z">
        <w:del w:id="48" w:author="Administrator" w:date="2015-08-21T14:05:00Z">
          <w:r w:rsidR="0034629A" w:rsidDel="00D74FA7">
            <w:delText>f</w:delText>
          </w:r>
        </w:del>
        <w:r w:rsidR="0034629A">
          <w:t xml:space="preserve"> absence of cytochromes (ref).  </w:t>
        </w:r>
      </w:ins>
      <w:ins w:id="49" w:author="T L" w:date="2015-08-10T14:24:00Z">
        <w:r w:rsidR="003153D3">
          <w:t xml:space="preserve">Metabolically, </w:t>
        </w:r>
      </w:ins>
      <w:ins w:id="50" w:author="T L" w:date="2015-08-10T13:58:00Z">
        <w:r w:rsidR="003153D3">
          <w:t>t</w:t>
        </w:r>
        <w:r w:rsidR="0034629A">
          <w:t xml:space="preserve">he cytochrome containing methanogens </w:t>
        </w:r>
      </w:ins>
      <w:ins w:id="51" w:author="T L" w:date="2015-08-10T14:25:00Z">
        <w:r w:rsidR="003153D3">
          <w:t>can utilize acetate, methylated compounds for methanogenic growth</w:t>
        </w:r>
      </w:ins>
      <w:ins w:id="52" w:author="T L" w:date="2015-08-10T14:27:00Z">
        <w:r w:rsidR="003153D3">
          <w:t xml:space="preserve"> (ref)</w:t>
        </w:r>
      </w:ins>
      <w:ins w:id="53" w:author="T L" w:date="2015-08-10T14:25:00Z">
        <w:r w:rsidR="00EB0A45">
          <w:t xml:space="preserve">; </w:t>
        </w:r>
      </w:ins>
      <w:ins w:id="54" w:author="T L" w:date="2015-08-10T16:49:00Z">
        <w:r w:rsidR="00EB0A45">
          <w:t>hence they are also known</w:t>
        </w:r>
      </w:ins>
      <w:ins w:id="55" w:author="T L" w:date="2015-08-10T14:25:00Z">
        <w:r w:rsidR="00EB0A45">
          <w:t xml:space="preserve"> as methylotrophic methanogens.</w:t>
        </w:r>
      </w:ins>
      <w:ins w:id="56" w:author="T L" w:date="2015-08-10T16:49:00Z">
        <w:r w:rsidR="00E90ACA">
          <w:t xml:space="preserve"> Additionall</w:t>
        </w:r>
        <w:bookmarkStart w:id="57" w:name="_GoBack"/>
        <w:bookmarkEnd w:id="57"/>
        <w:r w:rsidR="00E90ACA">
          <w:t>y, s</w:t>
        </w:r>
      </w:ins>
      <w:ins w:id="58" w:author="T L" w:date="2015-08-10T16:50:00Z">
        <w:r w:rsidR="00EB0A45">
          <w:t>ome</w:t>
        </w:r>
      </w:ins>
      <w:ins w:id="59" w:author="T L" w:date="2015-08-10T16:49:00Z">
        <w:r w:rsidR="00EB0A45">
          <w:t xml:space="preserve"> methylotrophic methanogens </w:t>
        </w:r>
      </w:ins>
      <w:ins w:id="60" w:author="T L" w:date="2015-08-10T16:50:00Z">
        <w:r w:rsidR="00EB0A45">
          <w:t xml:space="preserve">can also use </w:t>
        </w:r>
      </w:ins>
      <w:ins w:id="61" w:author="T L" w:date="2015-08-10T16:51:00Z">
        <w:r w:rsidR="00EB0A45">
          <w:t xml:space="preserve">H2/CO2 </w:t>
        </w:r>
      </w:ins>
      <w:ins w:id="62" w:author="T L" w:date="2015-08-10T19:10:00Z">
        <w:r w:rsidR="00E90ACA">
          <w:t>similar to</w:t>
        </w:r>
      </w:ins>
      <w:ins w:id="63" w:author="T L" w:date="2015-08-10T16:51:00Z">
        <w:r w:rsidR="00EB0A45">
          <w:t xml:space="preserve"> methanogens without cytochromes, or hydrogenotrophic methanogens. </w:t>
        </w:r>
      </w:ins>
      <w:ins w:id="64" w:author="T L" w:date="2015-08-10T14:25:00Z">
        <w:r w:rsidR="00EB0A45">
          <w:t xml:space="preserve"> </w:t>
        </w:r>
      </w:ins>
      <w:ins w:id="65" w:author="T L" w:date="2015-08-10T16:52:00Z">
        <w:r w:rsidR="00EB0A45">
          <w:t>The substrate range of this second group of methanogens</w:t>
        </w:r>
      </w:ins>
      <w:ins w:id="66" w:author="T L" w:date="2015-08-10T16:57:00Z">
        <w:r w:rsidR="00A57176">
          <w:t>, however,</w:t>
        </w:r>
      </w:ins>
      <w:ins w:id="67" w:author="T L" w:date="2015-08-10T16:53:00Z">
        <w:r w:rsidR="00EB0A45">
          <w:t xml:space="preserve"> is </w:t>
        </w:r>
      </w:ins>
      <w:ins w:id="68" w:author="T L" w:date="2015-08-10T16:57:00Z">
        <w:r w:rsidR="00A57176">
          <w:t xml:space="preserve">narrower and </w:t>
        </w:r>
      </w:ins>
      <w:ins w:id="69" w:author="T L" w:date="2015-08-10T16:53:00Z">
        <w:r w:rsidR="00EB0A45">
          <w:t xml:space="preserve">limited to </w:t>
        </w:r>
      </w:ins>
      <w:ins w:id="70" w:author="T L" w:date="2015-08-10T19:10:00Z">
        <w:r w:rsidR="00E90ACA">
          <w:t xml:space="preserve">only </w:t>
        </w:r>
      </w:ins>
      <w:ins w:id="71" w:author="T L" w:date="2015-08-10T16:53:00Z">
        <w:r w:rsidR="00EB0A45">
          <w:t>H2 or formate</w:t>
        </w:r>
      </w:ins>
      <w:ins w:id="72" w:author="T L" w:date="2015-08-10T16:56:00Z">
        <w:r w:rsidR="00A57176">
          <w:t>.</w:t>
        </w:r>
      </w:ins>
      <w:ins w:id="73" w:author="T L" w:date="2015-08-10T16:59:00Z">
        <w:r w:rsidR="00A57176">
          <w:t xml:space="preserve">  Although both groups have similar pathways of CO2 reduction, they vary in the </w:t>
        </w:r>
      </w:ins>
      <w:ins w:id="74" w:author="T L" w:date="2015-08-10T17:02:00Z">
        <w:r w:rsidR="00A57176">
          <w:t xml:space="preserve">number of coupling sites for generating </w:t>
        </w:r>
      </w:ins>
      <w:ins w:id="75" w:author="T L" w:date="2015-08-10T19:11:00Z">
        <w:r w:rsidR="00983F37">
          <w:t>a</w:t>
        </w:r>
      </w:ins>
      <w:ins w:id="76" w:author="T L" w:date="2015-08-10T17:02:00Z">
        <w:r w:rsidR="00A57176">
          <w:t xml:space="preserve"> proton gradient as well as </w:t>
        </w:r>
      </w:ins>
      <w:ins w:id="77" w:author="T L" w:date="2015-08-10T18:44:00Z">
        <w:r w:rsidR="00CA15A3">
          <w:t xml:space="preserve">the type of </w:t>
        </w:r>
      </w:ins>
      <w:ins w:id="78" w:author="T L" w:date="2015-08-10T17:02:00Z">
        <w:r w:rsidR="00983F37">
          <w:t>energy conservation approach</w:t>
        </w:r>
        <w:r w:rsidR="00CA15A3">
          <w:t>.  For example, t</w:t>
        </w:r>
        <w:r w:rsidR="00A57176">
          <w:t xml:space="preserve">he last step for the </w:t>
        </w:r>
      </w:ins>
      <w:ins w:id="79" w:author="T L" w:date="2015-08-10T17:04:00Z">
        <w:r w:rsidR="00A57176">
          <w:t>reduction</w:t>
        </w:r>
      </w:ins>
      <w:ins w:id="80" w:author="T L" w:date="2015-08-10T17:02:00Z">
        <w:r w:rsidR="00A57176">
          <w:t xml:space="preserve"> </w:t>
        </w:r>
      </w:ins>
      <w:ins w:id="81" w:author="T L" w:date="2015-08-10T17:04:00Z">
        <w:r w:rsidR="00A57176">
          <w:t xml:space="preserve">of the </w:t>
        </w:r>
        <w:proofErr w:type="spellStart"/>
        <w:r w:rsidR="00A57176">
          <w:t>heterodisulfide</w:t>
        </w:r>
        <w:proofErr w:type="spellEnd"/>
        <w:r w:rsidR="00A57176">
          <w:t xml:space="preserve"> reductase by H2 for the </w:t>
        </w:r>
        <w:proofErr w:type="spellStart"/>
        <w:r w:rsidR="00A57176">
          <w:t>methylotrophs</w:t>
        </w:r>
        <w:proofErr w:type="spellEnd"/>
        <w:r w:rsidR="00A57176">
          <w:t xml:space="preserve"> involve a membrane bound hydrogenase-</w:t>
        </w:r>
        <w:proofErr w:type="spellStart"/>
        <w:r w:rsidR="00A57176">
          <w:t>heterodisulfide</w:t>
        </w:r>
        <w:proofErr w:type="spellEnd"/>
        <w:r w:rsidR="00A57176">
          <w:t xml:space="preserve"> complex that </w:t>
        </w:r>
      </w:ins>
      <w:ins w:id="82" w:author="T L" w:date="2015-08-10T18:57:00Z">
        <w:r w:rsidR="007643C9">
          <w:t>conserves energy via generation of a proton gradient</w:t>
        </w:r>
      </w:ins>
      <w:ins w:id="83" w:author="T L" w:date="2015-08-10T17:05:00Z">
        <w:r w:rsidR="00A57176">
          <w:t xml:space="preserve">. </w:t>
        </w:r>
        <w:r w:rsidR="000F15FA">
          <w:t xml:space="preserve">The same complex in </w:t>
        </w:r>
        <w:proofErr w:type="spellStart"/>
        <w:r w:rsidR="000F15FA">
          <w:t>hydrogenotrophs</w:t>
        </w:r>
        <w:proofErr w:type="spellEnd"/>
        <w:r w:rsidR="000F15FA">
          <w:t xml:space="preserve">, however, </w:t>
        </w:r>
      </w:ins>
      <w:ins w:id="84" w:author="T L" w:date="2015-08-10T18:57:00Z">
        <w:r w:rsidR="007643C9">
          <w:t>is cytoplasmic</w:t>
        </w:r>
      </w:ins>
      <w:ins w:id="85" w:author="T L" w:date="2015-08-10T17:05:00Z">
        <w:r w:rsidR="000F15FA">
          <w:t xml:space="preserve"> and thus do not provide a coupling site for the generation of a proton gradient. However, </w:t>
        </w:r>
      </w:ins>
      <w:ins w:id="86" w:author="T L" w:date="2015-08-10T17:08:00Z">
        <w:r w:rsidR="000F15FA">
          <w:t>another</w:t>
        </w:r>
      </w:ins>
      <w:ins w:id="87" w:author="T L" w:date="2015-08-10T17:05:00Z">
        <w:r w:rsidR="000F15FA">
          <w:t xml:space="preserve"> </w:t>
        </w:r>
      </w:ins>
      <w:ins w:id="88" w:author="T L" w:date="2015-08-10T17:08:00Z">
        <w:r w:rsidR="000F15FA">
          <w:t xml:space="preserve">form of energy conservation via </w:t>
        </w:r>
      </w:ins>
      <w:proofErr w:type="spellStart"/>
      <w:ins w:id="89" w:author="T L" w:date="2015-08-10T18:58:00Z">
        <w:r w:rsidR="007643C9">
          <w:t>flavin</w:t>
        </w:r>
        <w:proofErr w:type="spellEnd"/>
        <w:r w:rsidR="007643C9">
          <w:t xml:space="preserve"> linked </w:t>
        </w:r>
      </w:ins>
      <w:ins w:id="90" w:author="T L" w:date="2015-08-10T17:08:00Z">
        <w:r w:rsidR="000F15FA">
          <w:lastRenderedPageBreak/>
          <w:t xml:space="preserve">electron bifurcation occurs (ref).  </w:t>
        </w:r>
      </w:ins>
      <w:ins w:id="91" w:author="T L" w:date="2015-08-10T18:59:00Z">
        <w:r w:rsidR="007643C9">
          <w:t>Finally, the hydrogenotrophic pathway is circular where the</w:t>
        </w:r>
      </w:ins>
      <w:ins w:id="92" w:author="T L" w:date="2015-08-10T19:00:00Z">
        <w:r w:rsidR="00E90ACA">
          <w:t xml:space="preserve"> reducing power for</w:t>
        </w:r>
      </w:ins>
      <w:ins w:id="93" w:author="T L" w:date="2015-08-10T18:59:00Z">
        <w:r w:rsidR="007643C9">
          <w:t xml:space="preserve"> </w:t>
        </w:r>
      </w:ins>
      <w:ins w:id="94" w:author="T L" w:date="2015-08-10T19:01:00Z">
        <w:r w:rsidR="00E90ACA">
          <w:t xml:space="preserve">the first step of CO2 reduction </w:t>
        </w:r>
      </w:ins>
      <w:ins w:id="95" w:author="T L" w:date="2015-08-10T19:12:00Z">
        <w:r w:rsidR="00983F37">
          <w:t xml:space="preserve">(via </w:t>
        </w:r>
        <w:proofErr w:type="spellStart"/>
        <w:r w:rsidR="00983F37">
          <w:t>ferridoxin</w:t>
        </w:r>
        <w:proofErr w:type="spellEnd"/>
        <w:r w:rsidR="00983F37">
          <w:t xml:space="preserve"> reduction) </w:t>
        </w:r>
      </w:ins>
      <w:ins w:id="96" w:author="T L" w:date="2015-08-10T19:01:00Z">
        <w:r w:rsidR="00E90ACA">
          <w:t xml:space="preserve">is linked to the last step of </w:t>
        </w:r>
        <w:proofErr w:type="spellStart"/>
        <w:r w:rsidR="00E90ACA">
          <w:t>heterodisulfide</w:t>
        </w:r>
        <w:proofErr w:type="spellEnd"/>
        <w:r w:rsidR="00E90ACA">
          <w:t xml:space="preserve"> reduction.  T</w:t>
        </w:r>
        <w:r w:rsidR="00983F37">
          <w:t>his has been named the Wolfe Cy</w:t>
        </w:r>
        <w:r w:rsidR="00E90ACA">
          <w:t>c</w:t>
        </w:r>
      </w:ins>
      <w:ins w:id="97" w:author="T L" w:date="2015-08-10T19:12:00Z">
        <w:r w:rsidR="00983F37">
          <w:t>l</w:t>
        </w:r>
      </w:ins>
      <w:ins w:id="98" w:author="T L" w:date="2015-08-10T19:01:00Z">
        <w:r w:rsidR="00E90ACA">
          <w:t xml:space="preserve">e (ref). </w:t>
        </w:r>
      </w:ins>
      <w:ins w:id="99" w:author="T L" w:date="2015-08-10T17:08:00Z">
        <w:r w:rsidR="000F15FA">
          <w:t xml:space="preserve">Overall, the methanogens are also a source of </w:t>
        </w:r>
      </w:ins>
      <w:ins w:id="100" w:author="T L" w:date="2015-08-10T17:10:00Z">
        <w:r w:rsidR="000F15FA">
          <w:t xml:space="preserve">biologically </w:t>
        </w:r>
      </w:ins>
      <w:ins w:id="101" w:author="T L" w:date="2015-08-10T17:08:00Z">
        <w:r w:rsidR="000F15FA">
          <w:t xml:space="preserve">unique co-factors (ref), </w:t>
        </w:r>
      </w:ins>
      <w:ins w:id="102" w:author="T L" w:date="2015-08-10T17:11:00Z">
        <w:r w:rsidR="000F15FA">
          <w:t xml:space="preserve">and </w:t>
        </w:r>
      </w:ins>
      <w:ins w:id="103" w:author="T L" w:date="2015-08-10T17:08:00Z">
        <w:r w:rsidR="000F15FA">
          <w:t>enzy</w:t>
        </w:r>
        <w:r w:rsidR="00983F37">
          <w:t>mes (ref) in addition to their u</w:t>
        </w:r>
        <w:r w:rsidR="000F15FA">
          <w:t xml:space="preserve">nique metabolic pathways. </w:t>
        </w:r>
      </w:ins>
      <w:r w:rsidR="00D00DB1">
        <w:t xml:space="preserve">Studying </w:t>
      </w:r>
      <w:r w:rsidR="008A1FB2">
        <w:t xml:space="preserve">the </w:t>
      </w:r>
      <w:del w:id="104" w:author="T L" w:date="2015-08-10T19:12:00Z">
        <w:r w:rsidR="008A1FB2" w:rsidDel="00983F37">
          <w:delText xml:space="preserve">unique </w:delText>
        </w:r>
      </w:del>
      <w:r w:rsidR="008A1FB2">
        <w:t>metabolism of these</w:t>
      </w:r>
      <w:r w:rsidR="00D00DB1">
        <w:t xml:space="preserve"> organisms </w:t>
      </w:r>
      <w:r w:rsidR="008A1FB2">
        <w:t>gives us a window through which we can</w:t>
      </w:r>
      <w:r w:rsidR="00D00DB1">
        <w:t xml:space="preserve"> better understand the biochemistry of methanogenesis such that we can metabolically engineer ways to enhance methane production or manipulate metabolism to produce other chemicals. </w:t>
      </w:r>
    </w:p>
    <w:p w14:paraId="73B5D656" w14:textId="3CF0C9B0" w:rsidR="00535032" w:rsidRDefault="00535032" w:rsidP="00586344">
      <w:pPr>
        <w:spacing w:line="480" w:lineRule="auto"/>
      </w:pPr>
      <w:proofErr w:type="spellStart"/>
      <w:r w:rsidRPr="009D0324">
        <w:rPr>
          <w:i/>
        </w:rPr>
        <w:t>Methanococcus</w:t>
      </w:r>
      <w:proofErr w:type="spellEnd"/>
      <w:r w:rsidRPr="009D0324">
        <w:rPr>
          <w:i/>
        </w:rPr>
        <w:t xml:space="preserve"> maripaludis </w:t>
      </w:r>
      <w:del w:id="105" w:author="T L" w:date="2015-08-07T12:43:00Z">
        <w:r w:rsidRPr="009D0324" w:rsidDel="00F316DF">
          <w:rPr>
            <w:i/>
          </w:rPr>
          <w:delText>S2</w:delText>
        </w:r>
        <w:r w:rsidDel="00F316DF">
          <w:delText xml:space="preserve"> </w:delText>
        </w:r>
      </w:del>
      <w:r>
        <w:t>is a</w:t>
      </w:r>
      <w:r w:rsidR="00915E11">
        <w:t>n</w:t>
      </w:r>
      <w:r>
        <w:t xml:space="preserve"> </w:t>
      </w:r>
      <w:r w:rsidR="00915E11">
        <w:t>anaerobic</w:t>
      </w:r>
      <w:r>
        <w:t xml:space="preserve"> </w:t>
      </w:r>
      <w:r w:rsidR="00D00DB1">
        <w:t>hydrogenotrophic methanogen</w:t>
      </w:r>
      <w:r w:rsidR="001B65A0">
        <w:t xml:space="preserve"> originally isolated from a salt marsh in 1983 </w:t>
      </w:r>
      <w:r w:rsidR="001B65A0">
        <w:fldChar w:fldCharType="begin"/>
      </w:r>
      <w:r w:rsidR="00915E11">
        <w:instrText xml:space="preserve"> ADDIN ZOTERO_ITEM CSL_CITATION {"citationID":"RAdXQ6hK","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1B65A0">
        <w:fldChar w:fldCharType="separate"/>
      </w:r>
      <w:r w:rsidR="00915E11" w:rsidRPr="00915E11">
        <w:rPr>
          <w:rFonts w:cs="Times New Roman"/>
        </w:rPr>
        <w:t>[3]</w:t>
      </w:r>
      <w:r w:rsidR="001B65A0">
        <w:fldChar w:fldCharType="end"/>
      </w:r>
      <w:r w:rsidR="001B65A0">
        <w:t xml:space="preserve">. Its genome is comprised of only 1722 protein coding genes </w:t>
      </w:r>
      <w:r w:rsidR="001B65A0">
        <w:fldChar w:fldCharType="begin"/>
      </w:r>
      <w:r w:rsidR="00915E11">
        <w:instrText xml:space="preserve"> ADDIN ZOTERO_ITEM CSL_CITATION {"citationID":"1egc061ljo","properties":{"formattedCitation":"[4]","plainCitation":"[4]"},"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 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15E11" w:rsidRPr="00915E11">
        <w:rPr>
          <w:rFonts w:cs="Times New Roman"/>
        </w:rPr>
        <w:t>[4]</w:t>
      </w:r>
      <w:r w:rsidR="001B65A0">
        <w:fldChar w:fldCharType="end"/>
      </w:r>
      <w:r w:rsidR="001B65A0">
        <w:t xml:space="preserve"> </w:t>
      </w:r>
      <w:del w:id="106" w:author="T L" w:date="2015-08-10T17:13:00Z">
        <w:r w:rsidR="001B65A0" w:rsidDel="000F15FA">
          <w:delText xml:space="preserve">and its spectrum of major growth substrates is restricted to either hydrogen and carbon dioxide or formate </w:delText>
        </w:r>
        <w:r w:rsidR="001B65A0" w:rsidDel="000F15FA">
          <w:fldChar w:fldCharType="begin"/>
        </w:r>
        <w:r w:rsidR="00915E11" w:rsidDel="000F15FA">
          <w:delInstrText xml:space="preserve"> ADDIN ZOTERO_ITEM CSL_CITATION {"citationID":"2m2s5sjhuf","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delInstrText>
        </w:r>
        <w:r w:rsidR="001B65A0" w:rsidDel="000F15FA">
          <w:fldChar w:fldCharType="separate"/>
        </w:r>
        <w:r w:rsidR="00915E11" w:rsidRPr="00915E11" w:rsidDel="000F15FA">
          <w:rPr>
            <w:rFonts w:cs="Times New Roman"/>
          </w:rPr>
          <w:delText>[3]</w:delText>
        </w:r>
        <w:r w:rsidR="001B65A0" w:rsidDel="000F15FA">
          <w:fldChar w:fldCharType="end"/>
        </w:r>
        <w:r w:rsidR="009D0324" w:rsidDel="000F15FA">
          <w:delText>, resulting in</w:delText>
        </w:r>
      </w:del>
      <w:ins w:id="107" w:author="T L" w:date="2015-08-10T19:13:00Z">
        <w:r w:rsidR="00983F37">
          <w:t>I</w:t>
        </w:r>
      </w:ins>
      <w:ins w:id="108" w:author="T L" w:date="2015-08-10T17:13:00Z">
        <w:r w:rsidR="000F15FA">
          <w:t>t has</w:t>
        </w:r>
      </w:ins>
      <w:r w:rsidR="009D0324">
        <w:t xml:space="preserve"> a relatively simple metabolism where electrons from formate or hydrogen reduce carbon dioxide to methane and build an ion</w:t>
      </w:r>
      <w:del w:id="109" w:author="T L" w:date="2015-08-10T17:14:00Z">
        <w:r w:rsidR="009D0324" w:rsidDel="000F15FA">
          <w:delText>ic</w:delText>
        </w:r>
      </w:del>
      <w:r w:rsidR="009D0324">
        <w:t xml:space="preserve"> motive force that drives ATP synthesis {</w:t>
      </w:r>
      <w:r w:rsidR="009D0324" w:rsidRPr="009D0324">
        <w:rPr>
          <w:highlight w:val="yellow"/>
        </w:rPr>
        <w:t>SOURCE NEEDED</w:t>
      </w:r>
      <w:r w:rsidR="009D0324">
        <w:t xml:space="preserve">}. </w:t>
      </w:r>
      <w:del w:id="110" w:author="T L" w:date="2015-08-10T17:14:00Z">
        <w:r w:rsidR="001B65A0" w:rsidDel="000F15FA">
          <w:delText xml:space="preserve">In addition to </w:delText>
        </w:r>
        <w:r w:rsidR="009D0324" w:rsidDel="000F15FA">
          <w:delText>its uncomplicated metabolism,</w:delText>
        </w:r>
        <w:r w:rsidR="001B65A0" w:rsidDel="000F15FA">
          <w:delText xml:space="preserve"> </w:delText>
        </w:r>
      </w:del>
      <w:r w:rsidR="001B65A0">
        <w:rPr>
          <w:i/>
        </w:rPr>
        <w:t>M. maripaludi</w:t>
      </w:r>
      <w:r w:rsidR="009D0324">
        <w:rPr>
          <w:i/>
        </w:rPr>
        <w:t>s</w:t>
      </w:r>
      <w:r w:rsidR="001B65A0">
        <w:t xml:space="preserve"> </w:t>
      </w:r>
      <w:del w:id="111" w:author="T L" w:date="2015-08-10T17:15:00Z">
        <w:r w:rsidR="001B65A0" w:rsidDel="000F15FA">
          <w:delText xml:space="preserve">possesses a well-developed set of genetic tools </w:delText>
        </w:r>
        <w:r w:rsidR="008D7AE6" w:rsidDel="000F15FA">
          <w:delText>{</w:delText>
        </w:r>
        <w:r w:rsidR="008D7AE6" w:rsidRPr="008D7AE6" w:rsidDel="000F15FA">
          <w:rPr>
            <w:highlight w:val="yellow"/>
          </w:rPr>
          <w:delText>SOURCE NEEDED</w:delText>
        </w:r>
        <w:r w:rsidR="008D7AE6" w:rsidDel="000F15FA">
          <w:delText>}</w:delText>
        </w:r>
        <w:r w:rsidR="001B65A0" w:rsidDel="000F15FA">
          <w:delText xml:space="preserve">, and </w:delText>
        </w:r>
      </w:del>
      <w:r w:rsidR="001B65A0">
        <w:t xml:space="preserve">grows </w:t>
      </w:r>
      <w:del w:id="112" w:author="T L" w:date="2015-08-10T17:16:00Z">
        <w:r w:rsidR="001B65A0" w:rsidDel="00DA124D">
          <w:delText>readily on solid media</w:delText>
        </w:r>
        <w:r w:rsidR="00080C5F" w:rsidDel="00DA124D">
          <w:delText xml:space="preserve"> </w:delText>
        </w:r>
        <w:r w:rsidR="00080C5F" w:rsidDel="00DA124D">
          <w:fldChar w:fldCharType="begin"/>
        </w:r>
        <w:r w:rsidR="00915E11" w:rsidDel="00DA124D">
          <w:delInstrText xml:space="preserve"> ADDIN ZOTERO_ITEM CSL_CITATION {"citationID":"2jvfovhcr5","properties":{"formattedCitation":"[5]","plainCitation":"[5]"},"citationItems":[{"id":298,"uris":["http://zotero.org/users/2565720/items/ITDRW7UW"],"uri":["http://zotero.org/users/2565720/items/ITDRW7UW"],"itemData":{"id":298,"type":"article-journal","title":"Growth and Plating Efficiency of Methanococci on Agar Media","container-title":"Applied and Environmental Microbiology","page":"220-226","volume":"46","issue":"1","source":"aem.asm.org","abstract":"Plating techniques for cultivation of methanogenic bacteria have been optimized for two members of the genus Methanococcus. Methanococcus maripaludis and Methanococcus voltae were cultivated on aerobically and anaerobically prepared agar media. Maintenance of O2 levels below 5 μl/liter within an anaerobic glove box was necessary during plating and incubation for 90% recovery of plated cells. Under an atmosphere of H2, CO2, and H2S (79:20:1), 2 to 3 days of incubation at 37°C were sufficient for the formation of visible colonies. The viability of plated cells was significantly affected by the growth phase of the culture, H2S concentration, and the volume of medium per plate. In addition, colony size of methanococci was affected by agar type, as well as by the concentrations of agar, H2S, and bicarbonate.","ISSN":"0099-2240, 1098-5336","note":"PMID: 16346342","journalAbbreviation":"Appl. Environ. Microbiol.","language":"en","author":[{"family":"Jones","given":"W. Jack"},{"family":"Whitman","given":"William B."},{"family":"Fields","given":"Robert D."},{"family":"Wolfe","given":"Ralph S."}],"issued":{"date-parts":[["1983",7,1]]},"PMID":"16346342"}}],"schema":"https://github.com/citation-style-language/schema/raw/master/csl-citation.json"} </w:delInstrText>
        </w:r>
        <w:r w:rsidR="00080C5F" w:rsidDel="00DA124D">
          <w:fldChar w:fldCharType="separate"/>
        </w:r>
        <w:r w:rsidR="00915E11" w:rsidRPr="00915E11" w:rsidDel="00DA124D">
          <w:rPr>
            <w:rFonts w:cs="Times New Roman"/>
          </w:rPr>
          <w:delText>[5]</w:delText>
        </w:r>
        <w:r w:rsidR="00080C5F" w:rsidDel="00DA124D">
          <w:fldChar w:fldCharType="end"/>
        </w:r>
        <w:r w:rsidR="001B65A0" w:rsidDel="00DA124D">
          <w:delText>, in liquid batch cultures</w:delText>
        </w:r>
        <w:r w:rsidR="00080C5F" w:rsidDel="00DA124D">
          <w:delText xml:space="preserve"> </w:delText>
        </w:r>
        <w:r w:rsidR="00080C5F" w:rsidDel="00DA124D">
          <w:fldChar w:fldCharType="begin"/>
        </w:r>
        <w:r w:rsidR="00915E11" w:rsidDel="00DA124D">
          <w:delInstrText xml:space="preserve"> ADDIN ZOTERO_ITEM CSL_CITATION {"citationID":"16dd097s5g","properties":{"formattedCitation":"[3]","plainCitation":"[3]"},"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delInstrText>
        </w:r>
        <w:r w:rsidR="00080C5F" w:rsidDel="00DA124D">
          <w:fldChar w:fldCharType="separate"/>
        </w:r>
        <w:r w:rsidR="00915E11" w:rsidRPr="00915E11" w:rsidDel="00DA124D">
          <w:rPr>
            <w:rFonts w:cs="Times New Roman"/>
          </w:rPr>
          <w:delText>[3]</w:delText>
        </w:r>
        <w:r w:rsidR="00080C5F" w:rsidDel="00DA124D">
          <w:fldChar w:fldCharType="end"/>
        </w:r>
        <w:r w:rsidR="001B65A0" w:rsidDel="00DA124D">
          <w:delText>,</w:delText>
        </w:r>
      </w:del>
      <w:ins w:id="113" w:author="T L" w:date="2015-08-10T17:16:00Z">
        <w:r w:rsidR="00DA124D">
          <w:t>rapidly with a generation time of 2 hours (ref) and is genetically tractable (ref)</w:t>
        </w:r>
      </w:ins>
      <w:r w:rsidR="001B65A0">
        <w:t xml:space="preserve"> </w:t>
      </w:r>
      <w:del w:id="114" w:author="T L" w:date="2015-08-10T17:16:00Z">
        <w:r w:rsidR="001B65A0" w:rsidDel="00DA124D">
          <w:delText xml:space="preserve">and in liquid chemostat cultures  </w:delText>
        </w:r>
        <w:r w:rsidR="001B65A0" w:rsidDel="00DA124D">
          <w:fldChar w:fldCharType="begin"/>
        </w:r>
        <w:r w:rsidR="00915E11" w:rsidDel="00DA124D">
          <w:delInstrText xml:space="preserve"> ADDIN ZOTERO_ITEM CSL_CITATION {"citationID":"dk52qlnje","properties":{"formattedCitation":"[6]","plainCitation":"[6]"},"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delInstrText>
        </w:r>
        <w:r w:rsidR="001B65A0" w:rsidDel="00DA124D">
          <w:fldChar w:fldCharType="separate"/>
        </w:r>
        <w:r w:rsidR="00915E11" w:rsidRPr="00915E11" w:rsidDel="00DA124D">
          <w:rPr>
            <w:rFonts w:cs="Times New Roman"/>
          </w:rPr>
          <w:delText>[6]</w:delText>
        </w:r>
        <w:r w:rsidR="001B65A0" w:rsidDel="00DA124D">
          <w:fldChar w:fldCharType="end"/>
        </w:r>
        <w:r w:rsidR="001B65A0" w:rsidDel="00DA124D">
          <w:delText>. Thus, it represents</w:delText>
        </w:r>
      </w:del>
      <w:ins w:id="115" w:author="T L" w:date="2015-08-10T17:16:00Z">
        <w:r w:rsidR="00DA124D">
          <w:t>making it</w:t>
        </w:r>
      </w:ins>
      <w:r w:rsidR="001B65A0">
        <w:t xml:space="preserve"> an ideal candidate for studying methanogenesis and for creating novel strain designs that produce </w:t>
      </w:r>
      <w:r w:rsidR="00080C5F">
        <w:t>industrially relevant products.</w:t>
      </w:r>
      <w:ins w:id="116" w:author="T L" w:date="2015-08-10T17:35:00Z">
        <w:r w:rsidR="00E02303">
          <w:t xml:space="preserve"> Additionally, the establishment of anaerobic </w:t>
        </w:r>
        <w:proofErr w:type="spellStart"/>
        <w:r w:rsidR="00E02303">
          <w:t>chemostats</w:t>
        </w:r>
        <w:proofErr w:type="spellEnd"/>
        <w:r w:rsidR="00E02303">
          <w:t xml:space="preserve"> (ref) allows for the ability to make </w:t>
        </w:r>
      </w:ins>
      <w:ins w:id="117" w:author="T L" w:date="2015-08-10T19:13:00Z">
        <w:r w:rsidR="00983F37">
          <w:t xml:space="preserve">large scale </w:t>
        </w:r>
      </w:ins>
      <w:ins w:id="118" w:author="T L" w:date="2015-08-10T17:35:00Z">
        <w:r w:rsidR="00E02303">
          <w:t xml:space="preserve">steady state studies (ref) or for </w:t>
        </w:r>
      </w:ins>
      <w:ins w:id="119" w:author="T L" w:date="2015-08-10T17:36:00Z">
        <w:r w:rsidR="007F7F53">
          <w:t>production of heterologous proteins (ref??).</w:t>
        </w:r>
      </w:ins>
    </w:p>
    <w:p w14:paraId="21EC8832" w14:textId="77777777" w:rsidR="00535032" w:rsidRDefault="00467AD6" w:rsidP="00586344">
      <w:pPr>
        <w:spacing w:line="480" w:lineRule="auto"/>
      </w:pPr>
      <w:r>
        <w:t>Genome scale metabolic reconstructions</w:t>
      </w:r>
      <w:r w:rsidR="00535032">
        <w:t xml:space="preserve"> are powerful tools that </w:t>
      </w:r>
      <w:r w:rsidR="009D0324">
        <w:t xml:space="preserve">can aid in mapping metabolic pathways and serve as platforms for generating hypothetical strain designs. Additionally, they </w:t>
      </w:r>
      <w:r w:rsidR="00535032">
        <w:lastRenderedPageBreak/>
        <w:t>serve as organism knowledge bases and can be</w:t>
      </w:r>
      <w:r>
        <w:t xml:space="preserve"> made into models that</w:t>
      </w:r>
      <w:r w:rsidR="00535032">
        <w:t xml:space="preserve"> </w:t>
      </w:r>
      <w:r>
        <w:t>predict</w:t>
      </w:r>
      <w:r w:rsidR="00535032">
        <w:t xml:space="preserve"> growth phenotypes for potential wet lab experiments</w:t>
      </w:r>
      <w:r w:rsidR="00666EBB">
        <w:t xml:space="preserve"> by simulating steady-state growth via flux balance analysis (FBA) {</w:t>
      </w:r>
      <w:r w:rsidR="00666EBB" w:rsidRPr="00666EBB">
        <w:rPr>
          <w:highlight w:val="yellow"/>
        </w:rPr>
        <w:t>SOURCE NEEDED</w:t>
      </w:r>
      <w:r w:rsidR="00666EBB">
        <w:t>}</w:t>
      </w:r>
      <w:r w:rsidR="00535032">
        <w:t xml:space="preserve">. </w:t>
      </w:r>
      <w:r w:rsidR="009D0324">
        <w:t>Their</w:t>
      </w:r>
      <w:r w:rsidR="00586344">
        <w:t xml:space="preserve"> valuable </w:t>
      </w:r>
      <w:r w:rsidR="009D0324">
        <w:t>ability to model metabolism has</w:t>
      </w:r>
      <w:r w:rsidR="00586344">
        <w:t xml:space="preserve"> helped guide metabolic engineering efforts for production of industrial biochemical in multiple organisms </w:t>
      </w:r>
      <w:r w:rsidR="00586344">
        <w:fldChar w:fldCharType="begin"/>
      </w:r>
      <w:r w:rsidR="00915E11">
        <w:instrText xml:space="preserve"> ADDIN ZOTERO_ITEM CSL_CITATION {"citationID":"ccap1o6lr","properties":{"formattedCitation":"[7]","plainCitation":"[7]"},"citationItems":[{"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915E11" w:rsidRPr="00915E11">
        <w:rPr>
          <w:rFonts w:cs="Times New Roman"/>
        </w:rPr>
        <w:t>[7]</w:t>
      </w:r>
      <w:r w:rsidR="00586344">
        <w:fldChar w:fldCharType="end"/>
      </w:r>
      <w:r w:rsidR="00586344">
        <w:t xml:space="preserve">. </w:t>
      </w:r>
      <w:r w:rsidR="009D0324">
        <w:t xml:space="preserve">Constructing a genome scale metabolic reconstruction for </w:t>
      </w:r>
      <w:r w:rsidR="009D0324">
        <w:rPr>
          <w:i/>
        </w:rPr>
        <w:t xml:space="preserve">M. maripaludis </w:t>
      </w:r>
      <w:r w:rsidR="009D0324">
        <w:t xml:space="preserve">would therefore have </w:t>
      </w:r>
      <w:r w:rsidR="00535032">
        <w:t xml:space="preserve">promise for </w:t>
      </w:r>
      <w:r w:rsidR="009D0324">
        <w:t xml:space="preserve">better understanding methanogenesis and for </w:t>
      </w:r>
      <w:r w:rsidR="00535032">
        <w:t xml:space="preserve">guiding metabolic engineering efforts </w:t>
      </w:r>
      <w:r w:rsidR="009D0324">
        <w:t>that harness</w:t>
      </w:r>
      <w:r w:rsidR="00535032">
        <w:t xml:space="preserve"> the unique metabolism of our hydrogenotrophic methanogen. </w:t>
      </w:r>
    </w:p>
    <w:p w14:paraId="4FC314CC" w14:textId="398C4211" w:rsidR="00E02303" w:rsidRDefault="00DD75BA" w:rsidP="00586344">
      <w:pPr>
        <w:spacing w:line="480" w:lineRule="auto"/>
        <w:rPr>
          <w:ins w:id="120" w:author="T L" w:date="2015-08-10T17:30:00Z"/>
        </w:rPr>
      </w:pPr>
      <w:r>
        <w:rPr>
          <w:i/>
        </w:rPr>
        <w:t xml:space="preserve">M. maripaludis </w:t>
      </w:r>
      <w:r>
        <w:t xml:space="preserve">has already been metabolically reconstructed as part of a mutualistic community model with </w:t>
      </w:r>
      <w:r>
        <w:rPr>
          <w:i/>
        </w:rPr>
        <w:t xml:space="preserve">D. vulgaris </w:t>
      </w:r>
      <w:r>
        <w:rPr>
          <w:i/>
        </w:rPr>
        <w:fldChar w:fldCharType="begin"/>
      </w:r>
      <w:r w:rsidR="00915E11">
        <w:rPr>
          <w:i/>
        </w:rPr>
        <w:instrText xml:space="preserve"> ADDIN ZOTERO_ITEM CSL_CITATION {"citationID":"1af40venu5","properties":{"formattedCitation":"[8]","plainCitation":"[8]"},"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Pr>
          <w:i/>
        </w:rPr>
        <w:fldChar w:fldCharType="separate"/>
      </w:r>
      <w:r w:rsidR="00915E11" w:rsidRPr="00915E11">
        <w:rPr>
          <w:rFonts w:cs="Times New Roman"/>
        </w:rPr>
        <w:t>[8]</w:t>
      </w:r>
      <w:r>
        <w:rPr>
          <w:i/>
        </w:rPr>
        <w:fldChar w:fldCharType="end"/>
      </w:r>
      <w:r w:rsidR="00E76580">
        <w:rPr>
          <w:i/>
        </w:rPr>
        <w:t xml:space="preserve"> </w:t>
      </w:r>
      <w:r w:rsidR="00E76580">
        <w:t xml:space="preserve">and as an isolate </w:t>
      </w:r>
      <w:r w:rsidR="00586344">
        <w:fldChar w:fldCharType="begin"/>
      </w:r>
      <w:r w:rsidR="00915E11">
        <w:instrText xml:space="preserve"> ADDIN ZOTERO_ITEM CSL_CITATION {"citationID":"45r95c3f8","properties":{"formattedCitation":"[9]","plainCitation":"[9]"},"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915E11" w:rsidRPr="00915E11">
        <w:rPr>
          <w:rFonts w:cs="Times New Roman"/>
        </w:rPr>
        <w:t>[9]</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one organism’s metabolism </w:t>
      </w:r>
      <w:r w:rsidR="00E76580">
        <w:fldChar w:fldCharType="begin"/>
      </w:r>
      <w:r w:rsidR="00915E11">
        <w:instrText xml:space="preserve"> ADDIN ZOTERO_ITEM CSL_CITATION {"citationID":"1dltmdo1v","properties":{"formattedCitation":"[8]","plainCitation":"[8]"},"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915E11" w:rsidRPr="00915E11">
        <w:rPr>
          <w:rFonts w:cs="Times New Roman"/>
        </w:rPr>
        <w:t>[8]</w:t>
      </w:r>
      <w:r w:rsidR="00E76580">
        <w:fldChar w:fldCharType="end"/>
      </w:r>
      <w:r w:rsidR="00E76580">
        <w:t xml:space="preserve">. The latter case was the first genome-scale metabolic reconstruction of </w:t>
      </w:r>
      <w:r w:rsidR="00E76580">
        <w:rPr>
          <w:i/>
        </w:rPr>
        <w:t>M. maripaludis S2</w:t>
      </w:r>
      <w:r w:rsidR="00E76580">
        <w:rPr>
          <w:i/>
        </w:rPr>
        <w:fldChar w:fldCharType="begin"/>
      </w:r>
      <w:r w:rsidR="00915E11">
        <w:rPr>
          <w:i/>
        </w:rPr>
        <w:instrText xml:space="preserve"> ADDIN ZOTERO_ITEM CSL_CITATION {"citationID":"1sdk81auok","properties":{"formattedCitation":"[9]","plainCitation":"[9]"},"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Pr>
          <w:i/>
        </w:rPr>
        <w:fldChar w:fldCharType="separate"/>
      </w:r>
      <w:r w:rsidR="00915E11" w:rsidRPr="00915E11">
        <w:rPr>
          <w:rFonts w:cs="Times New Roman"/>
        </w:rPr>
        <w:t>[9]</w:t>
      </w:r>
      <w:r w:rsidR="00E76580">
        <w:rPr>
          <w:i/>
        </w:rPr>
        <w:fldChar w:fldCharType="end"/>
      </w:r>
      <w:r w:rsidR="00E76580">
        <w:rPr>
          <w:i/>
        </w:rPr>
        <w:t xml:space="preserve"> </w:t>
      </w:r>
      <w:r w:rsidR="00E76580">
        <w:t xml:space="preserve">and </w:t>
      </w:r>
      <w:ins w:id="121" w:author="T L" w:date="2015-08-10T19:14:00Z">
        <w:r w:rsidR="00983F37">
          <w:t xml:space="preserve">is </w:t>
        </w:r>
      </w:ins>
      <w:del w:id="122" w:author="T L" w:date="2015-08-10T17:19:00Z">
        <w:r w:rsidR="00037BDF" w:rsidDel="000C35D5">
          <w:delText xml:space="preserve">although it </w:delText>
        </w:r>
        <w:r w:rsidR="00F134C6" w:rsidDel="000C35D5">
          <w:delText>wa</w:delText>
        </w:r>
        <w:r w:rsidR="00037BDF" w:rsidDel="000C35D5">
          <w:delText xml:space="preserve">s </w:delText>
        </w:r>
      </w:del>
      <w:r w:rsidR="00E76580">
        <w:t xml:space="preserve">an important step towards understanding </w:t>
      </w:r>
      <w:r w:rsidR="00E76580">
        <w:rPr>
          <w:i/>
        </w:rPr>
        <w:t xml:space="preserve">M. maripaludis </w:t>
      </w:r>
      <w:r w:rsidR="00F134C6">
        <w:t>metabolism</w:t>
      </w:r>
      <w:ins w:id="123" w:author="T L" w:date="2015-08-10T17:19:00Z">
        <w:r w:rsidR="000C35D5">
          <w:t>.</w:t>
        </w:r>
      </w:ins>
    </w:p>
    <w:p w14:paraId="0A31AFD2" w14:textId="0379634C" w:rsidR="00F27938" w:rsidRDefault="00E02303" w:rsidP="00586344">
      <w:pPr>
        <w:spacing w:line="480" w:lineRule="auto"/>
      </w:pPr>
      <w:ins w:id="124" w:author="T L" w:date="2015-08-10T17:30:00Z">
        <w:r>
          <w:t>The genome of the M. maripaludis S2 has been sequenced (ref) and a transcriptome (ref) as well as its proteome (ref) has been published. Together with the metabolic model (ref), we will have a complete approach to understanding the unique biology of this organism as be able to study selected pathways through biochemical (ref) or genetic approaches (ref).</w:t>
        </w:r>
      </w:ins>
      <w:ins w:id="125" w:author="T L" w:date="2015-08-10T17:26:00Z">
        <w:r>
          <w:t xml:space="preserve"> </w:t>
        </w:r>
      </w:ins>
      <w:ins w:id="126" w:author="T L" w:date="2015-08-10T17:19:00Z">
        <w:r w:rsidR="000C35D5">
          <w:t xml:space="preserve"> </w:t>
        </w:r>
      </w:ins>
      <w:ins w:id="127" w:author="T L" w:date="2015-08-10T18:43:00Z">
        <w:r w:rsidR="00CA15A3">
          <w:t xml:space="preserve">In our metabolic model </w:t>
        </w:r>
      </w:ins>
      <w:ins w:id="128" w:author="T L" w:date="2015-08-10T17:19:00Z">
        <w:r w:rsidR="000C35D5">
          <w:t xml:space="preserve"> </w:t>
        </w:r>
      </w:ins>
      <w:del w:id="129" w:author="T L" w:date="2015-08-10T17:21:00Z">
        <w:r w:rsidR="00037BDF" w:rsidDel="000C35D5">
          <w:delText>,</w:delText>
        </w:r>
      </w:del>
      <w:del w:id="130" w:author="T L" w:date="2015-08-10T17:26:00Z">
        <w:r w:rsidR="00037BDF" w:rsidDel="00E02303">
          <w:delText xml:space="preserve"> o</w:delText>
        </w:r>
        <w:r w:rsidR="00E76580" w:rsidDel="00E02303">
          <w:delText>ur examination of this model revealed a</w:delText>
        </w:r>
        <w:r w:rsidR="00F134C6" w:rsidDel="00E02303">
          <w:delText xml:space="preserve"> number of areas we could improve upon by incorporating </w:delText>
        </w:r>
        <w:r w:rsidR="00E76580" w:rsidDel="00E02303">
          <w:delText>additional features from published biochemical literature</w:delText>
        </w:r>
        <w:r w:rsidR="00F134C6" w:rsidDel="00E02303">
          <w:delText>.</w:delText>
        </w:r>
      </w:del>
    </w:p>
    <w:p w14:paraId="2F32D3F9" w14:textId="1BFE1AA2" w:rsidR="00422297" w:rsidRPr="00037BDF" w:rsidRDefault="00B042B4" w:rsidP="00586344">
      <w:pPr>
        <w:spacing w:line="480" w:lineRule="auto"/>
      </w:pPr>
      <w:del w:id="131" w:author="T L" w:date="2015-08-10T18:43:00Z">
        <w:r w:rsidDel="00CA15A3">
          <w:delText xml:space="preserve">Here we present </w:delText>
        </w:r>
      </w:del>
      <w:r>
        <w:t>iMR533</w:t>
      </w:r>
      <w:proofErr w:type="gramStart"/>
      <w:r>
        <w:t xml:space="preserve">, </w:t>
      </w:r>
      <w:ins w:id="132" w:author="T L" w:date="2015-08-10T18:43:00Z">
        <w:r w:rsidR="00CA15A3">
          <w:t xml:space="preserve"> we</w:t>
        </w:r>
        <w:proofErr w:type="gramEnd"/>
        <w:r w:rsidR="00CA15A3">
          <w:t xml:space="preserve"> have sought to include the </w:t>
        </w:r>
      </w:ins>
      <w:ins w:id="133" w:author="T L" w:date="2015-08-10T19:03:00Z">
        <w:r w:rsidR="00E90ACA">
          <w:t xml:space="preserve">crucial </w:t>
        </w:r>
      </w:ins>
      <w:ins w:id="134" w:author="T L" w:date="2015-08-10T19:02:00Z">
        <w:r w:rsidR="00E90ACA">
          <w:t xml:space="preserve">Wolfe cycle (ref) </w:t>
        </w:r>
      </w:ins>
      <w:ins w:id="135" w:author="T L" w:date="2015-08-10T19:07:00Z">
        <w:r w:rsidR="00E90ACA">
          <w:t xml:space="preserve">which includes the electron bifurcation step </w:t>
        </w:r>
      </w:ins>
      <w:del w:id="136" w:author="T L" w:date="2015-08-10T19:03:00Z">
        <w:r w:rsidDel="00E90ACA">
          <w:delText>the first metabolic</w:delText>
        </w:r>
      </w:del>
      <w:ins w:id="137" w:author="T L" w:date="2015-08-10T19:03:00Z">
        <w:r w:rsidR="00E90ACA">
          <w:t>in our metabolic</w:t>
        </w:r>
      </w:ins>
      <w:r>
        <w:t xml:space="preserve"> reconstruction</w:t>
      </w:r>
      <w:ins w:id="138" w:author="T L" w:date="2015-08-10T19:08:00Z">
        <w:r w:rsidR="00E90ACA">
          <w:t xml:space="preserve"> (11). </w:t>
        </w:r>
      </w:ins>
      <w:r>
        <w:t xml:space="preserve"> </w:t>
      </w:r>
      <w:del w:id="139" w:author="T L" w:date="2015-08-10T19:03:00Z">
        <w:r w:rsidDel="00E90ACA">
          <w:delText xml:space="preserve">and model of </w:delText>
        </w:r>
        <w:r w:rsidDel="00E90ACA">
          <w:rPr>
            <w:i/>
          </w:rPr>
          <w:delText xml:space="preserve">M. maripaludis S2 </w:delText>
        </w:r>
        <w:r w:rsidDel="00E90ACA">
          <w:delText>to accurately represent hydrogenotrophic methanogenesis</w:delText>
        </w:r>
      </w:del>
      <w:ins w:id="140" w:author="T L" w:date="2015-08-10T19:08:00Z">
        <w:r w:rsidR="00E90ACA">
          <w:t>This</w:t>
        </w:r>
      </w:ins>
      <w:ins w:id="141" w:author="T L" w:date="2015-08-10T19:04:00Z">
        <w:r w:rsidR="00E90ACA">
          <w:t xml:space="preserve"> helps </w:t>
        </w:r>
        <w:r w:rsidR="00E90ACA">
          <w:lastRenderedPageBreak/>
          <w:t xml:space="preserve">explain the ability for this </w:t>
        </w:r>
      </w:ins>
      <w:ins w:id="142" w:author="T L" w:date="2015-08-10T19:06:00Z">
        <w:r w:rsidR="00E90ACA">
          <w:t>organism to grow despite the lack of membrane related energy coupling sites (ref)</w:t>
        </w:r>
      </w:ins>
      <w:del w:id="143" w:author="T L" w:date="2015-08-10T19:04:00Z">
        <w:r w:rsidDel="00E90ACA">
          <w:delText xml:space="preserve">. This reconstruction </w:delText>
        </w:r>
        <w:r w:rsidR="00F27938" w:rsidDel="00E90ACA">
          <w:delText xml:space="preserve">is the first to include the full Wolfe Cycle, the cylical catabolic pathway responsible for generating methane and ATP in our organism </w:delText>
        </w:r>
        <w:r w:rsidR="00F27938" w:rsidDel="00E90ACA">
          <w:fldChar w:fldCharType="begin"/>
        </w:r>
        <w:r w:rsidR="00915E11" w:rsidDel="00E90ACA">
          <w:delInstrText xml:space="preserve"> ADDIN ZOTERO_ITEM CSL_CITATION {"citationID":"1e9ak839ee","properties":{"formattedCitation":"[10]","plainCitation":"[10]"},"citationItems":[{"id":304,"uris":["http://zotero.org/users/2565720/items/SQRVS3NW"],"uri":["http://zotero.org/users/2565720/items/SQRVS3NW"],"itemData":{"id":304,"type":"article-journal","title":"The Wolfe cycle comes full circle","container-title":"Proceedings of the National Academy of Sciences","page":"15084-15085","volume":"109","issue":"38","source":"www.pnas.org","DOI":"10.1073/pnas.1213193109","ISSN":"0027-8424, 1091-6490","note":"PMID: 22955879","journalAbbreviation":"PNAS","language":"en","author":[{"family":"Thauer","given":"Rudolf K."}],"issued":{"date-parts":[["2012",9,18]]},"PMID":"22955879"}}],"schema":"https://github.com/citation-style-language/schema/raw/master/csl-citation.json"} </w:delInstrText>
        </w:r>
        <w:r w:rsidR="00F27938" w:rsidDel="00E90ACA">
          <w:fldChar w:fldCharType="separate"/>
        </w:r>
        <w:r w:rsidR="00915E11" w:rsidRPr="00915E11" w:rsidDel="00E90ACA">
          <w:rPr>
            <w:rFonts w:cs="Times New Roman"/>
          </w:rPr>
          <w:delText>[10]</w:delText>
        </w:r>
        <w:r w:rsidR="00F27938" w:rsidDel="00E90ACA">
          <w:fldChar w:fldCharType="end"/>
        </w:r>
      </w:del>
      <w:r w:rsidR="00F27938">
        <w:t xml:space="preserve">. </w:t>
      </w:r>
      <w:del w:id="144" w:author="T L" w:date="2015-08-10T19:08:00Z">
        <w:r w:rsidR="00F27938" w:rsidDel="00E90ACA">
          <w:delText xml:space="preserve">Most critically, our reconstruction includes the vital energy-conserving electron bifurcation step that couples the first and last steps of the cycle </w:delText>
        </w:r>
        <w:r w:rsidR="00F27938" w:rsidDel="00E90ACA">
          <w:fldChar w:fldCharType="begin"/>
        </w:r>
        <w:r w:rsidR="00915E11" w:rsidDel="00E90ACA">
          <w:delInstrText xml:space="preserve"> ADDIN ZOTERO_ITEM CSL_CITATION {"citationID":"2h2cuvt5u5","properties":{"formattedCitation":"[11]","plainCitation":"[11]"},"citationItems":[{"id":308,"uris":["http://zotero.org/users/2565720/items/MD2R9IKW"],"uri":["http://zotero.org/users/2565720/items/MD2R9IKW"],"itemData":{"id":308,"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1091-6490","note":"PMID: 21262829","journalAbbreviation":"PNAS","language":"en","author":[{"family":"Kaster","given":"Anne-Kristin"},{"family":"Moll","given":"Johanna"},{"family":"Parey","given":"Kristian"},{"family":"Thauer","given":"Rudolf K."}],"issued":{"date-parts":[["2011",2,15]]},"PMID":"21262829"}}],"schema":"https://github.com/citation-style-language/schema/raw/master/csl-citation.json"} </w:delInstrText>
        </w:r>
        <w:r w:rsidR="00F27938" w:rsidDel="00E90ACA">
          <w:fldChar w:fldCharType="separate"/>
        </w:r>
        <w:r w:rsidR="00915E11" w:rsidRPr="00915E11" w:rsidDel="00E90ACA">
          <w:rPr>
            <w:rFonts w:cs="Times New Roman"/>
          </w:rPr>
          <w:delText>[11]</w:delText>
        </w:r>
        <w:r w:rsidR="00F27938" w:rsidDel="00E90ACA">
          <w:fldChar w:fldCharType="end"/>
        </w:r>
        <w:r w:rsidR="00F27938" w:rsidDel="00E90ACA">
          <w:delText xml:space="preserve">. </w:delText>
        </w:r>
      </w:del>
      <w:r w:rsidR="00F27938">
        <w:t xml:space="preserve">Other improvements include eliminating </w:t>
      </w:r>
      <w:proofErr w:type="spellStart"/>
      <w:r w:rsidR="00F27938">
        <w:t>methanophenazine</w:t>
      </w:r>
      <w:proofErr w:type="spellEnd"/>
      <w:r w:rsidR="00F27938">
        <w:t xml:space="preserve"> utilization, which is known not to occur in hydrogenotrophic methanogens </w:t>
      </w:r>
      <w:r w:rsidR="00F27938">
        <w:fldChar w:fldCharType="begin"/>
      </w:r>
      <w:r w:rsidR="00915E11">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915E11" w:rsidRPr="00915E11">
        <w:rPr>
          <w:rFonts w:cs="Times New Roman"/>
        </w:rPr>
        <w:t>[2]</w:t>
      </w:r>
      <w:r w:rsidR="00F27938">
        <w:fldChar w:fldCharType="end"/>
      </w:r>
      <w:r w:rsidR="00F27938">
        <w:t xml:space="preserve">, replacing sulfate with sulfide, the primary sulfur source in </w:t>
      </w:r>
      <w:r w:rsidR="00166CBF">
        <w:rPr>
          <w:i/>
        </w:rPr>
        <w:t xml:space="preserve">M. maripaludis </w:t>
      </w:r>
      <w:r w:rsidR="00166CBF" w:rsidRPr="00586344">
        <w:rPr>
          <w:highlight w:val="yellow"/>
        </w:rPr>
        <w:t>{SOURCE NEEDED}</w:t>
      </w:r>
      <w:r w:rsidR="00166CBF">
        <w:t xml:space="preserve">, and adding biosynthesis pathways for all of the unique coenzymes involved in methanogenesis </w:t>
      </w:r>
      <w:r w:rsidR="00166CBF">
        <w:fldChar w:fldCharType="begin"/>
      </w:r>
      <w:r w:rsidR="00166CBF">
        <w:instrText xml:space="preserve"> ADDIN ZOTERO_ITEM CSL_CITATION {"citationID":"27j6dj3qma","properties":{"formattedCitation":"[12]","plainCitation":"[12]"},"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166CBF" w:rsidRPr="00166CBF">
        <w:rPr>
          <w:rFonts w:cs="Times New Roman"/>
        </w:rPr>
        <w:t>[12]</w:t>
      </w:r>
      <w:r w:rsidR="00166CBF">
        <w:fldChar w:fldCharType="end"/>
      </w:r>
      <w:r w:rsidR="00166CBF">
        <w:t xml:space="preserve">. </w:t>
      </w:r>
      <w:r w:rsidR="00037BDF">
        <w:t xml:space="preserve">We further increased genome coverage and homology by employing likelihood-based </w:t>
      </w:r>
      <w:proofErr w:type="spellStart"/>
      <w:r w:rsidR="00037BDF">
        <w:t>gapfilling</w:t>
      </w:r>
      <w:proofErr w:type="spellEnd"/>
      <w:r w:rsidR="00037BDF">
        <w:t xml:space="preserve">, a technique that fills reaction gaps based on probability rather than on parsimony </w:t>
      </w:r>
      <w:r w:rsidR="00037BDF">
        <w:fldChar w:fldCharType="begin"/>
      </w:r>
      <w:r w:rsidR="00037BDF">
        <w:instrText xml:space="preserve"> ADDIN ZOTERO_ITEM CSL_CITATION {"citationID":"25fukdkllf","properties":{"formattedCitation":"[13]","plainCitation":"[13]"},"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037BDF" w:rsidRPr="00037BDF">
        <w:rPr>
          <w:rFonts w:cs="Times New Roman"/>
        </w:rPr>
        <w:t>[13]</w:t>
      </w:r>
      <w:r w:rsidR="00037BDF">
        <w:fldChar w:fldCharType="end"/>
      </w:r>
      <w:r w:rsidR="00037BDF">
        <w:t xml:space="preserve">. </w:t>
      </w:r>
      <w:r>
        <w:t xml:space="preserve">Our reconstruction is the first manually-curated genome scale reconstruction to employ likelihood based gap filling. </w:t>
      </w:r>
    </w:p>
    <w:p w14:paraId="4BFAB246" w14:textId="77777777" w:rsidR="00414739" w:rsidRDefault="005B2988" w:rsidP="00B042B4">
      <w:pPr>
        <w:spacing w:line="480" w:lineRule="auto"/>
      </w:pPr>
      <w:r>
        <w:t>A</w:t>
      </w:r>
      <w:r w:rsidR="00037BDF">
        <w:t xml:space="preserve">s an additional measure, we have included free energies of formation to our reconstruction. </w:t>
      </w:r>
      <w:r w:rsidR="00BC613A">
        <w:t xml:space="preserve">This is an especially salient consideration for methanogenic archaea, which can grow close to the thermodynamic limits that support life </w:t>
      </w:r>
      <w:r w:rsidR="00BC613A">
        <w:fldChar w:fldCharType="begin"/>
      </w:r>
      <w:r w:rsidR="00037BDF">
        <w:instrText xml:space="preserve"> ADDIN ZOTERO_ITEM CSL_CITATION {"citationID":"3ufgh9csi","properties":{"formattedCitation":"[15]","plainCitation":"[15]"},"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037BDF" w:rsidRPr="00037BDF">
        <w:rPr>
          <w:rFonts w:cs="Times New Roman"/>
        </w:rPr>
        <w:t>[15]</w:t>
      </w:r>
      <w:r w:rsidR="00BC613A">
        <w:fldChar w:fldCharType="end"/>
      </w:r>
      <w:r w:rsidR="00BC613A">
        <w:t xml:space="preserve">. </w:t>
      </w:r>
      <w:r w:rsidR="00C073FF">
        <w:t xml:space="preserve">A well-established method of applying thermodynamic constraints involves applying the second law of thermodynamics to metabolic models to restrict reaction directionalities in the direction of negative free energy generation </w:t>
      </w:r>
      <w:r w:rsidR="00C073FF">
        <w:fldChar w:fldCharType="begin"/>
      </w:r>
      <w:r w:rsidR="00037BDF">
        <w:instrText xml:space="preserve"> ADDIN ZOTERO_ITEM CSL_CITATION {"citationID":"bifkhgkpm","properties":{"formattedCitation":"[16,17]","plainCitation":"[16,17]"},"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037BDF" w:rsidRPr="00037BDF">
        <w:rPr>
          <w:rFonts w:cs="Times New Roman"/>
        </w:rPr>
        <w:t>[16,17]</w:t>
      </w:r>
      <w:r w:rsidR="00C073FF">
        <w:fldChar w:fldCharType="end"/>
      </w:r>
      <w:r w:rsidR="00C073FF">
        <w:t xml:space="preserve">. Rather than apply thermodynamic constraints to every metabolic reaction, we devised a novel method of adding free energies of formation to our model </w:t>
      </w:r>
      <w:r w:rsidR="00576333">
        <w:t>to</w:t>
      </w:r>
      <w:r w:rsidR="00C073FF">
        <w:t xml:space="preserve"> predict the overall free energy generated during steady state growth</w:t>
      </w:r>
      <w:r w:rsidR="00F134C6">
        <w:t xml:space="preserve"> based solely on standard free energies and concentrations of external metabolites</w:t>
      </w:r>
      <w:r w:rsidR="00C073FF">
        <w:t xml:space="preserve">. Our method allows us to evaluate and restrict our FBA solutions to only those that have a negative net free energy of formation, but does not bound the solution space by placing reaction directionality constraints on internal reactions where metabolite concentrations </w:t>
      </w:r>
      <w:r w:rsidR="00C073FF">
        <w:lastRenderedPageBreak/>
        <w:t>are difficult to measure.</w:t>
      </w:r>
      <w:r w:rsidR="00666EBB">
        <w:t xml:space="preserve"> In </w:t>
      </w:r>
      <w:r w:rsidR="00C22C00">
        <w:t>combining these novel thermodynamic considerations</w:t>
      </w:r>
      <w:r w:rsidR="00666EBB">
        <w:t xml:space="preserve"> with stoichiometric information, </w:t>
      </w:r>
      <w:r w:rsidR="00C22C00">
        <w:t xml:space="preserve">iMR533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p>
    <w:p w14:paraId="6B9617D2" w14:textId="77777777" w:rsidR="00C00B12" w:rsidRDefault="00C00B12" w:rsidP="00C00B12">
      <w:pPr>
        <w:pStyle w:val="Heading1"/>
      </w:pPr>
      <w:r>
        <w:t>Methods</w:t>
      </w:r>
    </w:p>
    <w:p w14:paraId="781CBECF" w14:textId="77777777" w:rsidR="00467AD6" w:rsidRPr="00467AD6" w:rsidRDefault="00467AD6" w:rsidP="00467AD6">
      <w:pPr>
        <w:pStyle w:val="Heading2"/>
      </w:pPr>
      <w:r>
        <w:t>Genome Scale Reconstruction</w:t>
      </w:r>
    </w:p>
    <w:p w14:paraId="01D0FE38" w14:textId="77777777" w:rsidR="00650EC2" w:rsidRDefault="00650EC2" w:rsidP="007A2129">
      <w:pPr>
        <w:spacing w:line="480" w:lineRule="auto"/>
      </w:pPr>
      <w:r>
        <w:t xml:space="preserve">We built our reconstruction and </w:t>
      </w:r>
      <w:proofErr w:type="spellStart"/>
      <w:r>
        <w:t>gapfilled</w:t>
      </w:r>
      <w:proofErr w:type="spellEnd"/>
      <w:r>
        <w:t xml:space="preserve"> it to create a model in </w:t>
      </w:r>
      <w:proofErr w:type="spellStart"/>
      <w:r>
        <w:t>Kbase</w:t>
      </w:r>
      <w:proofErr w:type="spellEnd"/>
      <w:r>
        <w:t xml:space="preserve"> using their model-building tools. Chief among these is our likelihood-based </w:t>
      </w:r>
      <w:proofErr w:type="spellStart"/>
      <w:r>
        <w:t>gapfilling</w:t>
      </w:r>
      <w:proofErr w:type="spellEnd"/>
      <w:r>
        <w:t xml:space="preserve"> approach, which maximizes gene homology as it fills gaps in the model. We used the default </w:t>
      </w:r>
      <w:proofErr w:type="spellStart"/>
      <w:r>
        <w:t>Kbase</w:t>
      </w:r>
      <w:proofErr w:type="spellEnd"/>
      <w:r>
        <w:t xml:space="preserve"> biomass definition for gram-negative bacteria. </w:t>
      </w:r>
    </w:p>
    <w:p w14:paraId="49B556ED" w14:textId="77777777" w:rsidR="00650EC2" w:rsidRDefault="00650EC2" w:rsidP="007A2129">
      <w:pPr>
        <w:spacing w:line="480" w:lineRule="auto"/>
      </w:pPr>
      <w:r>
        <w:t xml:space="preserve">Then we expanded and refined the model by manually adding information from literature sources. Our final model has each reaction tagged for how it was added to the model and what evidence was used to justify its inclusion. </w:t>
      </w:r>
      <w:r w:rsidR="00941122">
        <w:t xml:space="preserve">It is crucial to include this information to uphold network and model transparency </w:t>
      </w:r>
      <w:r w:rsidR="00941122">
        <w:fldChar w:fldCharType="begin"/>
      </w:r>
      <w:r w:rsidR="00037BDF">
        <w:instrText xml:space="preserve"> ADDIN ZOTERO_ITEM CSL_CITATION {"citationID":"j4alu5a9p","properties":{"formattedCitation":"[14]","plainCitation":"[14]"},"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941122">
        <w:fldChar w:fldCharType="separate"/>
      </w:r>
      <w:r w:rsidR="00037BDF" w:rsidRPr="00037BDF">
        <w:rPr>
          <w:rFonts w:cs="Times New Roman"/>
        </w:rPr>
        <w:t>[14]</w:t>
      </w:r>
      <w:r w:rsidR="00941122">
        <w:fldChar w:fldCharType="end"/>
      </w:r>
      <w:r w:rsidR="00941122">
        <w:t xml:space="preserve">. </w:t>
      </w:r>
      <w:r>
        <w:t xml:space="preserve">The model itself can be found in SBML and </w:t>
      </w:r>
      <w:proofErr w:type="spellStart"/>
      <w:r>
        <w:t>Matlab</w:t>
      </w:r>
      <w:proofErr w:type="spellEnd"/>
      <w:r>
        <w:t xml:space="preserve"> structure format in the supplementary materials. A current version of the model can be found on </w:t>
      </w:r>
      <w:proofErr w:type="spellStart"/>
      <w:r>
        <w:t>Github</w:t>
      </w:r>
      <w:proofErr w:type="spellEnd"/>
      <w:r>
        <w:t xml:space="preserve"> (</w:t>
      </w:r>
      <w:proofErr w:type="spellStart"/>
      <w:r>
        <w:t>marichards</w:t>
      </w:r>
      <w:proofErr w:type="spellEnd"/>
      <w:r>
        <w:t>/</w:t>
      </w:r>
      <w:proofErr w:type="spellStart"/>
      <w:r>
        <w:t>methanococcus</w:t>
      </w:r>
      <w:proofErr w:type="spellEnd"/>
      <w:r>
        <w:t>)</w:t>
      </w:r>
    </w:p>
    <w:p w14:paraId="4CD49EDC" w14:textId="77777777" w:rsidR="00467AD6" w:rsidRDefault="00467AD6" w:rsidP="00467AD6">
      <w:pPr>
        <w:pStyle w:val="Heading2"/>
      </w:pPr>
      <w:r>
        <w:t>Growth Simulations</w:t>
      </w:r>
    </w:p>
    <w:p w14:paraId="13DF49D2" w14:textId="77777777" w:rsidR="00467AD6" w:rsidRDefault="00650EC2" w:rsidP="007A2129">
      <w:pPr>
        <w:spacing w:line="480" w:lineRule="auto"/>
      </w:pPr>
      <w:r>
        <w:t>To simulate growth, we use the steady state assumption (</w:t>
      </w:r>
      <w:proofErr w:type="spellStart"/>
      <w:r>
        <w:t>Sv</w:t>
      </w:r>
      <w:proofErr w:type="spellEnd"/>
      <w:r>
        <w:t>=0) and defined bounds on our fluxes (</w:t>
      </w:r>
      <w:proofErr w:type="spellStart"/>
      <w:r>
        <w:t>v</w:t>
      </w:r>
      <w:r w:rsidRPr="00650EC2">
        <w:rPr>
          <w:vertAlign w:val="subscript"/>
        </w:rPr>
        <w:t>min</w:t>
      </w:r>
      <w:proofErr w:type="spellEnd"/>
      <w:r>
        <w:t xml:space="preserve"> ≤ v ≤ </w:t>
      </w:r>
      <w:proofErr w:type="spellStart"/>
      <w:r>
        <w:t>v</w:t>
      </w:r>
      <w:r w:rsidRPr="00650EC2">
        <w:rPr>
          <w:vertAlign w:val="subscript"/>
        </w:rPr>
        <w:t>max</w:t>
      </w:r>
      <w:proofErr w:type="spellEnd"/>
      <w:r>
        <w:t>). All model simulations were performed using the COBRA toolbox</w:t>
      </w:r>
      <w:r w:rsidR="00643EEA">
        <w:t xml:space="preserve"> 2.0 </w:t>
      </w:r>
      <w:r w:rsidR="00643EEA">
        <w:fldChar w:fldCharType="begin"/>
      </w:r>
      <w:r w:rsidR="00037BDF">
        <w:instrText xml:space="preserve"> ADDIN ZOTERO_ITEM CSL_CITATION {"citationID":"1bn2iq8r9d","properties":{"formattedCitation":"[18]","plainCitation":"[18]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037BDF" w:rsidRPr="00037BDF">
        <w:rPr>
          <w:rFonts w:cs="Times New Roman"/>
        </w:rPr>
        <w:t>[18]</w:t>
      </w:r>
      <w:r w:rsidR="00643EEA">
        <w:fldChar w:fldCharType="end"/>
      </w:r>
      <w:r>
        <w:t xml:space="preserve"> in </w:t>
      </w:r>
      <w:r w:rsidR="00643EEA">
        <w:t xml:space="preserve">MATLAB [7.14.0.739] (The </w:t>
      </w:r>
      <w:proofErr w:type="spellStart"/>
      <w:r w:rsidR="00643EEA">
        <w:t>MathWorks</w:t>
      </w:r>
      <w:proofErr w:type="spellEnd"/>
      <w:r w:rsidR="00643EEA">
        <w:t xml:space="preserve"> Inc., Natick, MA)</w:t>
      </w:r>
      <w:r>
        <w:t>.</w:t>
      </w:r>
      <w:r w:rsidR="00467AD6">
        <w:t xml:space="preserve"> </w:t>
      </w:r>
      <w:r w:rsidR="00576333">
        <w:t xml:space="preserve">It is vital that metabolic reconstruction efforts remain transparent and that resulting models be easily usable by other groups </w:t>
      </w:r>
      <w:r w:rsidR="00576333">
        <w:fldChar w:fldCharType="begin"/>
      </w:r>
      <w:r w:rsidR="00576333">
        <w:instrText xml:space="preserve"> ADDIN ZOTERO_ITEM CSL_CITATION {"citationID":"1h957cjtvu","properties":{"formattedCitation":"[14]","plainCitation":"[14]"},"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rsidR="00576333">
        <w:fldChar w:fldCharType="separate"/>
      </w:r>
      <w:r w:rsidR="00576333" w:rsidRPr="00037BDF">
        <w:rPr>
          <w:rFonts w:cs="Times New Roman"/>
        </w:rPr>
        <w:t>[14]</w:t>
      </w:r>
      <w:r w:rsidR="00576333">
        <w:fldChar w:fldCharType="end"/>
      </w:r>
      <w:r w:rsidR="00576333">
        <w:t xml:space="preserve">. </w:t>
      </w:r>
      <w:r w:rsidR="00467AD6">
        <w:t xml:space="preserve">An important part of building a model is ensuring that it </w:t>
      </w:r>
      <w:commentRangeStart w:id="145"/>
      <w:r w:rsidR="00467AD6">
        <w:t>is easy to simulate</w:t>
      </w:r>
      <w:commentRangeEnd w:id="145"/>
      <w:r w:rsidR="00467AD6">
        <w:rPr>
          <w:rStyle w:val="CommentReference"/>
        </w:rPr>
        <w:commentReference w:id="145"/>
      </w:r>
      <w:r w:rsidR="00467AD6">
        <w:t xml:space="preserve">. To assist in this process, we have created functions specifically written to simulate model growth, make systematic changes to the model, and replicate all of the results reported in this manuscript. </w:t>
      </w:r>
      <w:r w:rsidR="00467AD6">
        <w:lastRenderedPageBreak/>
        <w:t xml:space="preserve">These codes are included in supplementary data and current versions can be found on </w:t>
      </w:r>
      <w:proofErr w:type="spellStart"/>
      <w:r w:rsidR="00467AD6">
        <w:t>Github</w:t>
      </w:r>
      <w:proofErr w:type="spellEnd"/>
      <w:r w:rsidR="00467AD6">
        <w:t xml:space="preserve"> (</w:t>
      </w:r>
      <w:r w:rsidR="005B2988" w:rsidRPr="005B2988">
        <w:t>https://github.com/marichards/methanococcus</w:t>
      </w:r>
      <w:r w:rsidR="00467AD6">
        <w:t>)</w:t>
      </w:r>
    </w:p>
    <w:p w14:paraId="781FC657" w14:textId="77777777" w:rsidR="00467AD6" w:rsidRDefault="00467AD6" w:rsidP="00467AD6">
      <w:proofErr w:type="spellStart"/>
      <w:proofErr w:type="gramStart"/>
      <w:r>
        <w:t>maxGrowthOn</w:t>
      </w:r>
      <w:proofErr w:type="spellEnd"/>
      <w:proofErr w:type="gramEnd"/>
      <w:r>
        <w:t>__ codes</w:t>
      </w:r>
    </w:p>
    <w:p w14:paraId="7608FBA0" w14:textId="77777777" w:rsidR="00467AD6" w:rsidRDefault="00467AD6" w:rsidP="00467AD6">
      <w:proofErr w:type="spellStart"/>
      <w:proofErr w:type="gramStart"/>
      <w:r>
        <w:t>simulateKOPanel</w:t>
      </w:r>
      <w:proofErr w:type="spellEnd"/>
      <w:proofErr w:type="gramEnd"/>
      <w:r>
        <w:t xml:space="preserve"> code</w:t>
      </w:r>
    </w:p>
    <w:p w14:paraId="51AA2B6D" w14:textId="77777777" w:rsidR="00467AD6" w:rsidRDefault="00467AD6" w:rsidP="00467AD6">
      <w:proofErr w:type="spellStart"/>
      <w:proofErr w:type="gramStart"/>
      <w:r>
        <w:t>switchToFormate</w:t>
      </w:r>
      <w:proofErr w:type="spellEnd"/>
      <w:proofErr w:type="gramEnd"/>
      <w:r>
        <w:t xml:space="preserve"> code</w:t>
      </w:r>
    </w:p>
    <w:p w14:paraId="0850C9A5" w14:textId="77777777" w:rsidR="00467AD6" w:rsidRDefault="00467AD6" w:rsidP="00467AD6">
      <w:proofErr w:type="spellStart"/>
      <w:proofErr w:type="gramStart"/>
      <w:r>
        <w:t>switchToSpecificFerredoxins</w:t>
      </w:r>
      <w:proofErr w:type="spellEnd"/>
      <w:proofErr w:type="gramEnd"/>
      <w:r>
        <w:t xml:space="preserve"> code</w:t>
      </w:r>
    </w:p>
    <w:p w14:paraId="1E5478A3" w14:textId="77777777" w:rsidR="00650EC2" w:rsidRDefault="00467AD6" w:rsidP="00650EC2">
      <w:r>
        <w:t>Others available on GitHub</w:t>
      </w:r>
    </w:p>
    <w:p w14:paraId="29A4D9D0" w14:textId="77777777" w:rsidR="00467AD6" w:rsidRDefault="00467AD6" w:rsidP="00467AD6">
      <w:pPr>
        <w:pStyle w:val="Heading2"/>
      </w:pPr>
      <w:r>
        <w:t>Gene Knockout Phenotype Simulations</w:t>
      </w:r>
    </w:p>
    <w:p w14:paraId="3444B6D0" w14:textId="77777777" w:rsidR="00467AD6" w:rsidRDefault="004B6EF9" w:rsidP="007A2129">
      <w:pPr>
        <w:spacing w:line="480" w:lineRule="auto"/>
      </w:pPr>
      <w:r>
        <w:t>We performed gene knockout simulations using the “</w:t>
      </w:r>
      <w:proofErr w:type="spellStart"/>
      <w:r>
        <w:t>deleteModelGenes.m</w:t>
      </w:r>
      <w:proofErr w:type="spellEnd"/>
      <w:r>
        <w:t xml:space="preserve">” function in the COBRA Toolbox 2.0 </w:t>
      </w:r>
      <w:r>
        <w:fldChar w:fldCharType="begin"/>
      </w:r>
      <w:r w:rsidR="00037BDF">
        <w:instrText xml:space="preserve"> ADDIN ZOTERO_ITEM CSL_CITATION {"citationID":"23arsu02dt","properties":{"formattedCitation":"[18]","plainCitation":"[18]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037BDF" w:rsidRPr="00037BDF">
        <w:rPr>
          <w:rFonts w:cs="Times New Roman"/>
        </w:rPr>
        <w:t>[18]</w:t>
      </w:r>
      <w:r>
        <w:fldChar w:fldCharType="end"/>
      </w:r>
      <w:r>
        <w:t xml:space="preserve"> for MATLAB. We </w:t>
      </w:r>
      <w:r w:rsidR="0021112D">
        <w:t xml:space="preserve">incorporated knockout predictions across six </w:t>
      </w:r>
      <w:r>
        <w:t xml:space="preserve"> Experimental gene knockout data phenotypes were </w:t>
      </w:r>
      <w:proofErr w:type="spellStart"/>
      <w:r>
        <w:t>p</w:t>
      </w:r>
      <w:r w:rsidR="00467AD6">
        <w:t>For</w:t>
      </w:r>
      <w:proofErr w:type="spellEnd"/>
      <w:r w:rsidR="00467AD6">
        <w:t xml:space="preserve"> gene knockouts, we evaluated our model’s performance using the Matthews correlation coefficient</w:t>
      </w:r>
      <w:r>
        <w:t xml:space="preserve"> (MCC)</w:t>
      </w:r>
      <w:r w:rsidR="00467AD6">
        <w:fldChar w:fldCharType="begin"/>
      </w:r>
      <w:r w:rsidR="00037BDF">
        <w:instrText xml:space="preserve"> ADDIN ZOTERO_ITEM CSL_CITATION {"citationID":"2l8nkmudm4","properties":{"formattedCitation":"[19]","plainCitation":"[19]"},"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037BDF" w:rsidRPr="00037BDF">
        <w:rPr>
          <w:rFonts w:cs="Times New Roman"/>
        </w:rPr>
        <w:t>[19]</w:t>
      </w:r>
      <w:r w:rsidR="00467AD6">
        <w:fldChar w:fldCharType="end"/>
      </w:r>
      <w:r w:rsidR="00467AD6">
        <w:t>. The formula for the MCC is given as follows:</w:t>
      </w:r>
    </w:p>
    <w:p w14:paraId="4B261085" w14:textId="77777777" w:rsidR="00467AD6" w:rsidRPr="00467AD6" w:rsidRDefault="00467AD6" w:rsidP="00467AD6">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p w14:paraId="0E5498AF" w14:textId="77777777" w:rsidR="00467AD6" w:rsidRDefault="00467AD6" w:rsidP="00467AD6">
      <w:pPr>
        <w:pStyle w:val="Heading2"/>
      </w:pPr>
      <w:r>
        <w:t xml:space="preserve">Thermodynamic </w:t>
      </w:r>
      <w:r w:rsidR="00643EEA">
        <w:t>Calculations</w:t>
      </w:r>
    </w:p>
    <w:p w14:paraId="5E72274C" w14:textId="77777777" w:rsidR="00650EC2" w:rsidRDefault="00643EEA" w:rsidP="007A2129">
      <w:pPr>
        <w:spacing w:line="480" w:lineRule="auto"/>
      </w:pPr>
      <w:r>
        <w:t>In a novel approach, we</w:t>
      </w:r>
      <w:r w:rsidR="00650EC2">
        <w:t xml:space="preserve"> added free energies of formation</w:t>
      </w:r>
      <w:r>
        <w:t xml:space="preserve"> from the Equilibrator database </w:t>
      </w:r>
      <w:r>
        <w:fldChar w:fldCharType="begin"/>
      </w:r>
      <w:r w:rsidR="00037BDF">
        <w:instrText xml:space="preserve"> ADDIN ZOTERO_ITEM CSL_CITATION {"citationID":"1qrgs5kigv","properties":{"formattedCitation":"[20]","plainCitation":"[20]"},"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fldChar w:fldCharType="separate"/>
      </w:r>
      <w:r w:rsidR="00037BDF" w:rsidRPr="00037BDF">
        <w:rPr>
          <w:rFonts w:cs="Times New Roman"/>
        </w:rPr>
        <w:t>[20]</w:t>
      </w:r>
      <w:r>
        <w:fldChar w:fldCharType="end"/>
      </w:r>
      <w:r w:rsidR="00650EC2">
        <w:t xml:space="preserve"> to all exchanges </w:t>
      </w:r>
      <w:r>
        <w:t>reactions</w:t>
      </w:r>
      <w:r w:rsidR="00650EC2">
        <w:t xml:space="preserve"> </w:t>
      </w:r>
      <w:r>
        <w:t xml:space="preserve">for </w:t>
      </w:r>
      <w:r w:rsidR="00650EC2">
        <w:t xml:space="preserve">which these values could be calculated via </w:t>
      </w:r>
      <w:r>
        <w:t xml:space="preserve">the </w:t>
      </w:r>
      <w:r w:rsidR="00650EC2">
        <w:t>group contributi</w:t>
      </w:r>
      <w:r w:rsidR="007A2129">
        <w:t xml:space="preserve">on </w:t>
      </w:r>
      <w:r>
        <w:t xml:space="preserve">method </w:t>
      </w:r>
      <w:r>
        <w:fldChar w:fldCharType="begin"/>
      </w:r>
      <w:r w:rsidR="00037BDF">
        <w:instrText xml:space="preserve"> ADDIN ZOTERO_ITEM CSL_CITATION {"citationID":"2deksjdola","properties":{"formattedCitation":"[21]","plainCitation":"[21]"},"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fldChar w:fldCharType="separate"/>
      </w:r>
      <w:r w:rsidR="00037BDF" w:rsidRPr="00037BDF">
        <w:rPr>
          <w:rFonts w:cs="Times New Roman"/>
        </w:rPr>
        <w:t>[21]</w:t>
      </w:r>
      <w:r>
        <w:fldChar w:fldCharType="end"/>
      </w:r>
      <w:r w:rsidR="00650EC2">
        <w:t xml:space="preserve">. </w:t>
      </w:r>
      <w:r w:rsidR="0021112D">
        <w:t>We expanded the standard structure of the model to include</w:t>
      </w:r>
      <w:r w:rsidR="00FB6A81">
        <w:t xml:space="preserve"> f</w:t>
      </w:r>
      <w:r w:rsidR="00650EC2">
        <w:t xml:space="preserve">ree energy values for a </w:t>
      </w:r>
      <w:commentRangeStart w:id="146"/>
      <w:r w:rsidR="00650EC2">
        <w:t xml:space="preserve">standard 1 </w:t>
      </w:r>
      <w:proofErr w:type="spellStart"/>
      <w:r w:rsidR="00650EC2">
        <w:t>mM</w:t>
      </w:r>
      <w:proofErr w:type="spellEnd"/>
      <w:r w:rsidR="00650EC2">
        <w:t xml:space="preserve"> concentration</w:t>
      </w:r>
      <w:commentRangeEnd w:id="146"/>
      <w:r w:rsidR="00650EC2">
        <w:rPr>
          <w:rStyle w:val="CommentReference"/>
        </w:rPr>
        <w:commentReference w:id="146"/>
      </w:r>
      <w:r w:rsidR="00650EC2">
        <w:t xml:space="preserve">, temperature of 25 C, pressure of 1 bar, pH of </w:t>
      </w:r>
      <w:r>
        <w:t>7, and ionic strength of 0.1 M.</w:t>
      </w:r>
      <w:r w:rsidR="0021112D">
        <w:t xml:space="preserve"> </w:t>
      </w:r>
      <w:r>
        <w:t>O</w:t>
      </w:r>
      <w:r w:rsidR="0021112D">
        <w:t>ur “</w:t>
      </w:r>
      <w:proofErr w:type="spellStart"/>
      <w:r w:rsidR="0021112D">
        <w:t>optimizeThermoModel.m</w:t>
      </w:r>
      <w:proofErr w:type="spellEnd"/>
      <w:r w:rsidR="0021112D">
        <w:t>” code (See Su</w:t>
      </w:r>
      <w:r>
        <w:t>pplementary Materials) allows us</w:t>
      </w:r>
      <w:r w:rsidR="0021112D">
        <w:t xml:space="preserve"> to specify con</w:t>
      </w:r>
      <w:r w:rsidR="00650EC2">
        <w:t>centrations of excha</w:t>
      </w:r>
      <w:r w:rsidR="0021112D">
        <w:t xml:space="preserve">nge metabolites, </w:t>
      </w:r>
      <w:r w:rsidR="00FB6A81">
        <w:t>alter these standard free energies to reflect differences in concentration</w:t>
      </w:r>
      <w:r w:rsidR="0021112D">
        <w:t>,</w:t>
      </w:r>
      <w:r w:rsidR="00FB6A81">
        <w:t xml:space="preserve"> and estimate</w:t>
      </w:r>
      <w:r w:rsidR="00650EC2">
        <w:t xml:space="preserve"> t</w:t>
      </w:r>
      <w:r w:rsidR="007A2129">
        <w:t>he</w:t>
      </w:r>
      <w:r w:rsidR="00650EC2">
        <w:t xml:space="preserve"> overall free energy generated during growth by multiplying each metabolite’s free energy of formation by its exchange flux. </w:t>
      </w:r>
    </w:p>
    <w:p w14:paraId="5C5A7183" w14:textId="77777777" w:rsidR="00FB6A81" w:rsidRDefault="00FB6A81" w:rsidP="00FB6A81">
      <w:pPr>
        <w:pStyle w:val="Heading2"/>
      </w:pPr>
      <w:r>
        <w:lastRenderedPageBreak/>
        <w:t>Dry Cell Weight Measurements</w:t>
      </w:r>
    </w:p>
    <w:p w14:paraId="14C1A5CE" w14:textId="77777777" w:rsidR="00650EC2" w:rsidRDefault="00FB6A81" w:rsidP="007A2129">
      <w:pPr>
        <w:spacing w:line="480" w:lineRule="auto"/>
      </w:pPr>
      <w:r>
        <w:t xml:space="preserve">We grew </w:t>
      </w:r>
      <w:r>
        <w:rPr>
          <w:i/>
        </w:rPr>
        <w:t xml:space="preserve">M. maripaludis S2 </w:t>
      </w:r>
      <w:r>
        <w:t>cells in a chemically defined media (See Supplementary Materials) using a 1-L</w:t>
      </w:r>
      <w:r w:rsidR="00650EC2">
        <w:t xml:space="preserve"> </w:t>
      </w:r>
      <w:proofErr w:type="spellStart"/>
      <w:r w:rsidR="00650EC2">
        <w:t>chemostat</w:t>
      </w:r>
      <w:proofErr w:type="spellEnd"/>
      <w:r>
        <w:t xml:space="preserve"> under anaerobic conditions. We operated the</w:t>
      </w:r>
      <w:r w:rsidR="00650EC2">
        <w:t xml:space="preserve"> </w:t>
      </w:r>
      <w:proofErr w:type="spellStart"/>
      <w:r>
        <w:t>c</w:t>
      </w:r>
      <w:r w:rsidR="00650EC2">
        <w:t>hemostat</w:t>
      </w:r>
      <w:proofErr w:type="spellEnd"/>
      <w:r w:rsidR="00650EC2">
        <w:t xml:space="preserve"> in continu</w:t>
      </w:r>
      <w:r>
        <w:t>ous mode with gas flows of 110 L/h H</w:t>
      </w:r>
      <w:r w:rsidRPr="00FB6A81">
        <w:rPr>
          <w:vertAlign w:val="subscript"/>
        </w:rPr>
        <w:t>2</w:t>
      </w:r>
      <w:r>
        <w:t>, 15 L/h CO</w:t>
      </w:r>
      <w:r w:rsidRPr="00FB6A81">
        <w:rPr>
          <w:vertAlign w:val="subscript"/>
        </w:rPr>
        <w:t>2</w:t>
      </w:r>
      <w:r>
        <w:t>, 15 L/h N</w:t>
      </w:r>
      <w:r w:rsidRPr="00FB6A81">
        <w:rPr>
          <w:vertAlign w:val="subscript"/>
        </w:rPr>
        <w:t>2</w:t>
      </w:r>
      <w:r>
        <w:t>, and 15 L/h H</w:t>
      </w:r>
      <w:r w:rsidRPr="00FB6A81">
        <w:rPr>
          <w:vertAlign w:val="subscript"/>
        </w:rPr>
        <w:t>2</w:t>
      </w:r>
      <w:r>
        <w:t>S, with a dilution rate of 0.0833</w:t>
      </w:r>
      <w:r w:rsidR="00650EC2">
        <w:t xml:space="preserve"> h</w:t>
      </w:r>
      <w:r w:rsidRPr="00FB6A81">
        <w:rPr>
          <w:vertAlign w:val="superscript"/>
        </w:rPr>
        <w:t>-1</w:t>
      </w:r>
      <w:r w:rsidR="00650EC2">
        <w:t xml:space="preserve">. </w:t>
      </w:r>
    </w:p>
    <w:p w14:paraId="640282EF" w14:textId="77777777" w:rsidR="00650EC2" w:rsidRDefault="00650EC2" w:rsidP="007A2129">
      <w:pPr>
        <w:spacing w:line="480" w:lineRule="auto"/>
      </w:pPr>
      <w:r>
        <w:t xml:space="preserve">We measured dry cell weight via cell filtering. 100 mL aliquots of cells in media were filtered through 25 </w:t>
      </w:r>
      <w:proofErr w:type="spellStart"/>
      <w:r>
        <w:t>nM</w:t>
      </w:r>
      <w:proofErr w:type="spellEnd"/>
      <w:r>
        <w:t xml:space="preserve"> pore filters to remove all non-cellular components. The wet filters were then dried in a 50 degree oven and their weight was measured daily until it stabilized, giving the final dry cell weight.  </w:t>
      </w:r>
    </w:p>
    <w:p w14:paraId="4F660661" w14:textId="77777777" w:rsidR="00414739" w:rsidRDefault="00414739" w:rsidP="00414739">
      <w:pPr>
        <w:pStyle w:val="Heading1"/>
      </w:pPr>
      <w:r>
        <w:t>Results</w:t>
      </w:r>
    </w:p>
    <w:p w14:paraId="180FA53C" w14:textId="77777777" w:rsidR="00650EC2" w:rsidRDefault="00650EC2" w:rsidP="007A2129">
      <w:pPr>
        <w:spacing w:line="480" w:lineRule="auto"/>
      </w:pPr>
      <w:r>
        <w:t xml:space="preserve">Our model stats are displayed in Table 1A and, as shown, it compares favorably to the existing model. Our gene coverage is slightly better, but perhaps more importantly, over 90% of the non-exchange reactions in our model are gene associated. This suggests that our model has more consistent ties to gene homology as a direct result of using our likelihood-based </w:t>
      </w:r>
      <w:proofErr w:type="spellStart"/>
      <w:r>
        <w:t>gapfilling</w:t>
      </w:r>
      <w:proofErr w:type="spellEnd"/>
      <w:r>
        <w:t xml:space="preserve"> method and of maximizing our reliance on biochemical knowledge from literature. </w:t>
      </w:r>
    </w:p>
    <w:p w14:paraId="2B42BB27" w14:textId="77777777" w:rsidR="00650EC2" w:rsidRDefault="00650EC2" w:rsidP="007A2129">
      <w:pPr>
        <w:spacing w:line="480" w:lineRule="auto"/>
      </w:pPr>
      <w:r>
        <w:t xml:space="preserve">Notably, our model has nearly 100 more internal metabolites and over 100 more dead-end metabolites that cannot be synthesized or consumed by the model. Although these metabolites and their reactions are not part of our mathematical model, we have included them in our reconstruction because they are all gene-associated [should we have a “reconstruction” separate from the “model”?]. Thus, we have evidence that each of these metabolites should be involved in metabolism, but we have not yet elucidated their synthesis or consumption pathways. They represent excellent candidates for further exploration of MM metabolism, particularly as this model is updated and expanded in the future. </w:t>
      </w:r>
    </w:p>
    <w:p w14:paraId="3A127E2B" w14:textId="77777777" w:rsidR="00650EC2" w:rsidRDefault="00650EC2" w:rsidP="007A2129">
      <w:pPr>
        <w:spacing w:line="480" w:lineRule="auto"/>
      </w:pPr>
      <w:r>
        <w:lastRenderedPageBreak/>
        <w:t xml:space="preserve">The most important distinction between our model and the existing model is that ours accurately depicts methanogenesis in the form of the Wolfe Cycle. Unlike the other model, we include the vital electron bifurcation step discovered in 2012 that completes the cycle by connecting methane production to the first step of the pathway via electron carriers. The other group also includes other errors that appear to be the result of basing their model primarily off general annotations from the KEGG database. Including these errors, such as the inclusion of sulfate as the primary sulfur source and of </w:t>
      </w:r>
      <w:proofErr w:type="spellStart"/>
      <w:r>
        <w:t>methanophenazine</w:t>
      </w:r>
      <w:proofErr w:type="spellEnd"/>
      <w:r>
        <w:t xml:space="preserve"> as a major electron carrier, demonstrates the need for rigorous manual curation and working directly with an expert in the organism’s biochemistry. By employing these methods, we have avoided these and other errors, resulting in a model that is more consistent with accumulated biochemical knowledge of our organism. </w:t>
      </w:r>
    </w:p>
    <w:p w14:paraId="727EF788" w14:textId="77777777" w:rsidR="00650EC2" w:rsidRDefault="00650EC2" w:rsidP="007A2129">
      <w:pPr>
        <w:spacing w:line="480" w:lineRule="auto"/>
      </w:pPr>
      <w:r>
        <w:t xml:space="preserve">The likelihood based </w:t>
      </w:r>
      <w:proofErr w:type="spellStart"/>
      <w:r>
        <w:t>gapfilling</w:t>
      </w:r>
      <w:proofErr w:type="spellEnd"/>
      <w:r>
        <w:t xml:space="preserve"> resulted in the automated addition of 66 genes to our reconstruction before we began manually curating. The likelihood scores themselves also provide a novel metric of evaluating our confidence in the model because each </w:t>
      </w:r>
      <w:proofErr w:type="spellStart"/>
      <w:r>
        <w:t>gapfilled</w:t>
      </w:r>
      <w:proofErr w:type="spellEnd"/>
      <w:r>
        <w:t xml:space="preserve"> reaction is annotated with a confidence score ranging from 0-1. These scores allow us to quickly hone in on reactions with low gene homology as possible targets for more experimental investigation. </w:t>
      </w:r>
    </w:p>
    <w:p w14:paraId="0BEB1A4A" w14:textId="77777777" w:rsidR="00650EC2" w:rsidRDefault="00650EC2" w:rsidP="007A2129">
      <w:pPr>
        <w:spacing w:line="480" w:lineRule="auto"/>
      </w:pPr>
      <w:r>
        <w:t xml:space="preserve">A common way of evaluating a metabolic model is comparing growth yield predictions to experimentally-determined values. Due to the narrow range of possible substrates for our system, our comparison was limited to two conditions: H2-limiting and formate-limiting. These experimental yields were determined based on optical density and converted to dry cell weight, but we had reason to believe our conversion factor may have been incorrect. To guard against this possibility, we re-measured dry cell weight versus optical density as described in Methods. We recalculated the previously-reported values using our new conversion factor and determined that the experimental growth yields were # and # on H2 and formate, respectively. We compared </w:t>
      </w:r>
      <w:r>
        <w:lastRenderedPageBreak/>
        <w:t xml:space="preserve">these yields to our computational predictions, as shown in Figure 1, and found that our computational values fell (or didn’t fall) within close range of the experimental values. </w:t>
      </w:r>
      <w:commentRangeStart w:id="147"/>
      <w:r>
        <w:t xml:space="preserve">We didn’t hit the values on the nose, but we’re not worried because aiming to do so would lead to overfitting. </w:t>
      </w:r>
      <w:commentRangeEnd w:id="147"/>
      <w:r>
        <w:rPr>
          <w:rStyle w:val="CommentReference"/>
        </w:rPr>
        <w:commentReference w:id="147"/>
      </w:r>
    </w:p>
    <w:p w14:paraId="555C425A" w14:textId="77777777" w:rsidR="00650EC2" w:rsidRDefault="001E6ABD" w:rsidP="007A2129">
      <w:pPr>
        <w:spacing w:line="480" w:lineRule="auto"/>
      </w:pPr>
      <w:r>
        <w:t xml:space="preserve">At its core, constraint-based modeling is concerned with taking genotype information and annotating those genes as metabolic reactions in order to predict growth phenotypes. Among the best ways to evaluate the predictive ability of a model is to compare model predictions of gene knockout growth phenotypes with experimental data. Though one group used transposon mutagenesis to assess gene function of all genes in </w:t>
      </w:r>
      <w:r>
        <w:rPr>
          <w:i/>
        </w:rPr>
        <w:t xml:space="preserve">M. maripaludis </w:t>
      </w:r>
      <w:r>
        <w:rPr>
          <w:i/>
        </w:rPr>
        <w:fldChar w:fldCharType="begin"/>
      </w:r>
      <w:r w:rsidR="00037BDF">
        <w:rPr>
          <w:i/>
        </w:rPr>
        <w:instrText xml:space="preserve"> ADDIN ZOTERO_ITEM CSL_CITATION {"citationID":"289b8k3usl","properties":{"formattedCitation":"[22]","plainCitation":"[22]"},"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Pr>
          <w:i/>
        </w:rPr>
        <w:fldChar w:fldCharType="separate"/>
      </w:r>
      <w:r w:rsidR="00037BDF" w:rsidRPr="00037BDF">
        <w:rPr>
          <w:rFonts w:cs="Times New Roman"/>
        </w:rPr>
        <w:t>[22]</w:t>
      </w:r>
      <w:r>
        <w:rPr>
          <w:i/>
        </w:rPr>
        <w:fldChar w:fldCharType="end"/>
      </w:r>
      <w:r>
        <w:t xml:space="preserve">, there is relatively little data where gene knockout experiments have been systematically carried out </w:t>
      </w:r>
      <w:r>
        <w:rPr>
          <w:i/>
        </w:rPr>
        <w:t xml:space="preserve">in vivo.  </w:t>
      </w:r>
      <w:r>
        <w:t xml:space="preserve">For our model, </w:t>
      </w:r>
      <w:r w:rsidR="00650EC2">
        <w:t xml:space="preserve">we were able to assemble a knockout panel of 30 genotype/media combinations across 6 previous publications. These genotypes consisted primarily of hydrogenase knockouts in central carbon metabolism and thus, they give us a good idea of how well our model can predict knockouts in central catabolism. In comparing with these data, we achieved 90% accuracy across all conditions and an overall Matthew’s correlation coefficient of 0.67. This high value suggested that our model is an excellent predictor of growth phenotype based on genotype changes in central carbon metabolism. It was particularly encouraging because we purely tested our model on these data; we did no fitting based on the knockout validation set. </w:t>
      </w:r>
    </w:p>
    <w:p w14:paraId="4F6A5CBF" w14:textId="77777777" w:rsidR="00414739" w:rsidRDefault="00414739" w:rsidP="00414739">
      <w:pPr>
        <w:pStyle w:val="Heading1"/>
      </w:pPr>
      <w:r>
        <w:t>Discussion</w:t>
      </w:r>
    </w:p>
    <w:p w14:paraId="3E74F45D" w14:textId="77777777" w:rsidR="00650EC2" w:rsidRDefault="00650EC2" w:rsidP="007A2129">
      <w:pPr>
        <w:spacing w:line="480" w:lineRule="auto"/>
      </w:pPr>
      <w:commentRangeStart w:id="148"/>
      <w:r>
        <w:t xml:space="preserve">We’ve created the highest-quality model of M. maripaludis currently available with emphasis on using manual curation and likelihood-based </w:t>
      </w:r>
      <w:proofErr w:type="spellStart"/>
      <w:r>
        <w:t>gapfilling</w:t>
      </w:r>
      <w:proofErr w:type="spellEnd"/>
      <w:r>
        <w:t xml:space="preserve"> to maximize gene homology and biochemical accuracy. This is the first metabolic model to accurately depict the Wolfe cycle, the vital central carbon pathway in </w:t>
      </w:r>
      <w:proofErr w:type="spellStart"/>
      <w:r>
        <w:t>hydrogentrophic</w:t>
      </w:r>
      <w:proofErr w:type="spellEnd"/>
      <w:r>
        <w:t xml:space="preserve"> methanogens. </w:t>
      </w:r>
      <w:commentRangeEnd w:id="148"/>
      <w:r>
        <w:rPr>
          <w:rStyle w:val="CommentReference"/>
        </w:rPr>
        <w:commentReference w:id="148"/>
      </w:r>
    </w:p>
    <w:p w14:paraId="27CF599F" w14:textId="77777777" w:rsidR="00EA12B8" w:rsidRDefault="00EA12B8" w:rsidP="007A2129">
      <w:pPr>
        <w:spacing w:line="480" w:lineRule="auto"/>
      </w:pPr>
      <w:r>
        <w:lastRenderedPageBreak/>
        <w:t>The main conclusions of the paper are:</w:t>
      </w:r>
    </w:p>
    <w:p w14:paraId="58ADE753" w14:textId="77777777" w:rsidR="00EA12B8" w:rsidRDefault="00EA12B8" w:rsidP="00B97142">
      <w:pPr>
        <w:pStyle w:val="ListParagraph"/>
        <w:numPr>
          <w:ilvl w:val="0"/>
          <w:numId w:val="4"/>
        </w:numPr>
        <w:spacing w:line="480" w:lineRule="auto"/>
      </w:pPr>
      <w:r>
        <w:t>We made the best available model of M. maripaludis by leveraging biochemical literature</w:t>
      </w:r>
      <w:r w:rsidR="00B97142">
        <w:t xml:space="preserve"> and u</w:t>
      </w:r>
      <w:r>
        <w:t xml:space="preserve">sing likelihood-based </w:t>
      </w:r>
      <w:proofErr w:type="spellStart"/>
      <w:r>
        <w:t>gapfilling</w:t>
      </w:r>
      <w:proofErr w:type="spellEnd"/>
      <w:r>
        <w:t xml:space="preserve"> increased our gene homology</w:t>
      </w:r>
    </w:p>
    <w:p w14:paraId="22904EB2" w14:textId="77777777" w:rsidR="00EA12B8" w:rsidRDefault="00B97142" w:rsidP="00EA12B8">
      <w:pPr>
        <w:pStyle w:val="ListParagraph"/>
        <w:numPr>
          <w:ilvl w:val="0"/>
          <w:numId w:val="4"/>
        </w:numPr>
        <w:spacing w:line="480" w:lineRule="auto"/>
      </w:pPr>
      <w:r>
        <w:t>We’ve made all the information from the model and codes to do growth simulations available, which helps with model transparency</w:t>
      </w:r>
    </w:p>
    <w:p w14:paraId="1527B997" w14:textId="77777777" w:rsidR="00B97142" w:rsidRDefault="00B97142" w:rsidP="00EA12B8">
      <w:pPr>
        <w:pStyle w:val="ListParagraph"/>
        <w:numPr>
          <w:ilvl w:val="0"/>
          <w:numId w:val="4"/>
        </w:numPr>
        <w:spacing w:line="480" w:lineRule="auto"/>
      </w:pPr>
      <w:r>
        <w:t>Our model includes a new way of estimating free energy generation that is vital when dealing with a methanogen, an organism that lives close to the limit of thermodynamic feasibility</w:t>
      </w:r>
    </w:p>
    <w:p w14:paraId="30078ECD" w14:textId="77777777" w:rsidR="00650EC2" w:rsidRDefault="00650EC2" w:rsidP="007A2129">
      <w:pPr>
        <w:spacing w:line="480" w:lineRule="auto"/>
      </w:pPr>
      <w:r>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14:paraId="2CFE2A1D" w14:textId="77777777" w:rsidR="00650EC2" w:rsidRDefault="00650EC2" w:rsidP="007A2129">
      <w:pPr>
        <w:spacing w:line="480" w:lineRule="auto"/>
      </w:pPr>
      <w:r>
        <w:t xml:space="preserve">We expect to use our model as a tool to make predictions for how to metabolically engineer our organism and to generate hypotheses regarding unknown portions of M. maripaludis </w:t>
      </w:r>
      <w:commentRangeStart w:id="149"/>
      <w:r>
        <w:t>metabolism</w:t>
      </w:r>
      <w:commentRangeEnd w:id="149"/>
      <w:r>
        <w:rPr>
          <w:rStyle w:val="CommentReference"/>
        </w:rPr>
        <w:commentReference w:id="149"/>
      </w:r>
      <w:r>
        <w:t xml:space="preserve">. </w:t>
      </w:r>
    </w:p>
    <w:p w14:paraId="2DA253A2" w14:textId="77777777" w:rsidR="00414739" w:rsidRDefault="00414739" w:rsidP="00414739">
      <w:pPr>
        <w:pStyle w:val="Heading1"/>
      </w:pPr>
      <w:r>
        <w:t>Acknowledgements</w:t>
      </w:r>
    </w:p>
    <w:p w14:paraId="476F3110"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in </w:t>
      </w:r>
      <w:proofErr w:type="spellStart"/>
      <w:r w:rsidR="00BF524A">
        <w:t>chemostat</w:t>
      </w:r>
      <w:proofErr w:type="spellEnd"/>
      <w:r w:rsidR="00BF524A">
        <w:t xml:space="preserve"> growth experiments </w:t>
      </w:r>
      <w:r>
        <w:t xml:space="preserve">and Matthew Benedict for </w:t>
      </w:r>
      <w:r w:rsidR="00BF524A">
        <w:t xml:space="preserve">his expertise and advice concerning methanogenic archaea, likelihood-based </w:t>
      </w:r>
      <w:proofErr w:type="spellStart"/>
      <w:r w:rsidR="00BF524A">
        <w:t>gapfilling</w:t>
      </w:r>
      <w:proofErr w:type="spellEnd"/>
      <w:r w:rsidR="00BF524A">
        <w:t>, and metabolic model construction.</w:t>
      </w:r>
    </w:p>
    <w:p w14:paraId="0FBA0A08" w14:textId="77777777" w:rsidR="00A40676" w:rsidRPr="00A40676" w:rsidRDefault="00414739" w:rsidP="00BF524A">
      <w:pPr>
        <w:pStyle w:val="Heading1"/>
      </w:pPr>
      <w:r>
        <w:t>References</w:t>
      </w:r>
    </w:p>
    <w:p w14:paraId="6F1F98DD" w14:textId="77777777" w:rsidR="00037BDF" w:rsidRPr="00037BDF" w:rsidRDefault="00A40676" w:rsidP="00037BDF">
      <w:pPr>
        <w:pStyle w:val="Bibliography"/>
        <w:rPr>
          <w:rFonts w:cs="Times New Roman"/>
        </w:rPr>
      </w:pPr>
      <w:r>
        <w:fldChar w:fldCharType="begin"/>
      </w:r>
      <w:r w:rsidR="00650EC2">
        <w:instrText xml:space="preserve"> ADDIN ZOTERO_BIBL {"custom":[]} CSL_BIBLIOGRAPHY </w:instrText>
      </w:r>
      <w:r>
        <w:fldChar w:fldCharType="separate"/>
      </w:r>
      <w:r w:rsidR="00037BDF" w:rsidRPr="00037BDF">
        <w:rPr>
          <w:rFonts w:cs="Times New Roman"/>
        </w:rPr>
        <w:t xml:space="preserve">1. </w:t>
      </w:r>
      <w:r w:rsidR="00037BDF" w:rsidRPr="00037BDF">
        <w:rPr>
          <w:rFonts w:cs="Times New Roman"/>
        </w:rPr>
        <w:tab/>
        <w:t>Milich L. The role of methane in global warming: where might mitigation strategies be focused? Glob Environ Change. 1999;9: 179–201. doi:10.1016/S0959-3780(98)00037-5</w:t>
      </w:r>
      <w:r w:rsidR="00037BDF" w:rsidRPr="00037BDF">
        <w:rPr>
          <w:rFonts w:cs="Times New Roman"/>
        </w:rPr>
        <w:br/>
      </w:r>
    </w:p>
    <w:p w14:paraId="2A384CD3" w14:textId="77777777" w:rsidR="00037BDF" w:rsidRPr="00037BDF" w:rsidRDefault="00037BDF" w:rsidP="00037BDF">
      <w:pPr>
        <w:pStyle w:val="Bibliography"/>
        <w:rPr>
          <w:rFonts w:cs="Times New Roman"/>
        </w:rPr>
      </w:pPr>
      <w:r w:rsidRPr="00037BDF">
        <w:rPr>
          <w:rFonts w:cs="Times New Roman"/>
        </w:rPr>
        <w:lastRenderedPageBreak/>
        <w:t xml:space="preserve">2. </w:t>
      </w:r>
      <w:r w:rsidRPr="00037BDF">
        <w:rPr>
          <w:rFonts w:cs="Times New Roman"/>
        </w:rPr>
        <w:tab/>
        <w:t>Thauer RK, Kaster A-K, Seedorf H, Buckel W, Hedderich R. Methanogenic archaea: ecologically relevant differences in energy conservation. Nat Rev Microbiol. 2008;6: 579–591. doi:10.1038/nrmicro1931</w:t>
      </w:r>
      <w:r w:rsidRPr="00037BDF">
        <w:rPr>
          <w:rFonts w:cs="Times New Roman"/>
        </w:rPr>
        <w:br/>
      </w:r>
    </w:p>
    <w:p w14:paraId="4CE7FBEA" w14:textId="77777777" w:rsidR="00037BDF" w:rsidRPr="00037BDF" w:rsidRDefault="00037BDF" w:rsidP="00037BDF">
      <w:pPr>
        <w:pStyle w:val="Bibliography"/>
        <w:rPr>
          <w:rFonts w:cs="Times New Roman"/>
        </w:rPr>
      </w:pPr>
      <w:r w:rsidRPr="00037BDF">
        <w:rPr>
          <w:rFonts w:cs="Times New Roman"/>
        </w:rPr>
        <w:t xml:space="preserve">3. </w:t>
      </w:r>
      <w:r w:rsidRPr="00037BDF">
        <w:rPr>
          <w:rFonts w:cs="Times New Roman"/>
        </w:rPr>
        <w:tab/>
        <w:t>Jones WJ, Paynter MJB, Gupta R. Characterization of Methanococcus maripaludis sp. nov., a new methanogen isolated from salt marsh sediment. Arch Microbiol. 1983;135: 91–97. doi:10.1007/BF00408015</w:t>
      </w:r>
      <w:r w:rsidRPr="00037BDF">
        <w:rPr>
          <w:rFonts w:cs="Times New Roman"/>
        </w:rPr>
        <w:br/>
      </w:r>
    </w:p>
    <w:p w14:paraId="7AB821DC" w14:textId="77777777" w:rsidR="00037BDF" w:rsidRPr="00037BDF" w:rsidRDefault="00037BDF" w:rsidP="00037BDF">
      <w:pPr>
        <w:pStyle w:val="Bibliography"/>
        <w:rPr>
          <w:rFonts w:cs="Times New Roman"/>
        </w:rPr>
      </w:pPr>
      <w:r w:rsidRPr="00037BDF">
        <w:rPr>
          <w:rFonts w:cs="Times New Roman"/>
        </w:rPr>
        <w:t xml:space="preserve">4. </w:t>
      </w:r>
      <w:r w:rsidRPr="00037BDF">
        <w:rPr>
          <w:rFonts w:cs="Times New Roman"/>
        </w:rPr>
        <w:tab/>
        <w:t>Hendrickson EL, Kaul R, Zhou Y, Bovee D, Chapman P, Chung J, et al. Complete Genome Sequence of the Genetically Tractable Hydrogenotrophic Methanogen Methanococcus maripaludis. J Bacteriol. 2004;186: 6956–6969. doi:10.1128/JB.186.20.6956-6969.2004</w:t>
      </w:r>
      <w:r w:rsidRPr="00037BDF">
        <w:rPr>
          <w:rFonts w:cs="Times New Roman"/>
        </w:rPr>
        <w:br/>
      </w:r>
    </w:p>
    <w:p w14:paraId="04F7FDAC" w14:textId="77777777" w:rsidR="00037BDF" w:rsidRPr="00037BDF" w:rsidRDefault="00037BDF" w:rsidP="00037BDF">
      <w:pPr>
        <w:pStyle w:val="Bibliography"/>
        <w:rPr>
          <w:rFonts w:cs="Times New Roman"/>
        </w:rPr>
      </w:pPr>
      <w:r w:rsidRPr="00037BDF">
        <w:rPr>
          <w:rFonts w:cs="Times New Roman"/>
        </w:rPr>
        <w:t xml:space="preserve">5. </w:t>
      </w:r>
      <w:r w:rsidRPr="00037BDF">
        <w:rPr>
          <w:rFonts w:cs="Times New Roman"/>
        </w:rPr>
        <w:tab/>
        <w:t>Jones WJ, Whitman WB, Fields RD, Wolfe RS. Growth and Plating Efficiency of Methanococci on Agar Media. Appl Environ Microbiol. 1983;46: 220–226.</w:t>
      </w:r>
      <w:r w:rsidRPr="00037BDF">
        <w:rPr>
          <w:rFonts w:cs="Times New Roman"/>
        </w:rPr>
        <w:br/>
        <w:t xml:space="preserve"> </w:t>
      </w:r>
    </w:p>
    <w:p w14:paraId="38CB4FA1" w14:textId="77777777" w:rsidR="00037BDF" w:rsidRPr="00037BDF" w:rsidRDefault="00037BDF" w:rsidP="00037BDF">
      <w:pPr>
        <w:pStyle w:val="Bibliography"/>
        <w:rPr>
          <w:rFonts w:cs="Times New Roman"/>
        </w:rPr>
      </w:pPr>
      <w:r w:rsidRPr="00037BDF">
        <w:rPr>
          <w:rFonts w:cs="Times New Roman"/>
        </w:rPr>
        <w:t xml:space="preserve">6. </w:t>
      </w:r>
      <w:r w:rsidRPr="00037BDF">
        <w:rPr>
          <w:rFonts w:cs="Times New Roman"/>
        </w:rPr>
        <w:tab/>
        <w:t>Haydock AK, Porat I, Whitman WB, Leigh JA. Continuous culture of Methanococcus maripaludis under defined nutrient conditions. FEMS Microbiol Lett. 2004;238: 85–91. doi:10.1111/j.1574-6968.2004.tb09741.x</w:t>
      </w:r>
      <w:r w:rsidRPr="00037BDF">
        <w:rPr>
          <w:rFonts w:cs="Times New Roman"/>
        </w:rPr>
        <w:br/>
      </w:r>
    </w:p>
    <w:p w14:paraId="6ABAAA67" w14:textId="77777777" w:rsidR="00037BDF" w:rsidRPr="00037BDF" w:rsidRDefault="00037BDF" w:rsidP="00037BDF">
      <w:pPr>
        <w:pStyle w:val="Bibliography"/>
        <w:rPr>
          <w:rFonts w:cs="Times New Roman"/>
        </w:rPr>
      </w:pPr>
      <w:r w:rsidRPr="00037BDF">
        <w:rPr>
          <w:rFonts w:cs="Times New Roman"/>
        </w:rPr>
        <w:t xml:space="preserve">7. </w:t>
      </w:r>
      <w:r w:rsidRPr="00037BDF">
        <w:rPr>
          <w:rFonts w:cs="Times New Roman"/>
        </w:rPr>
        <w:tab/>
        <w:t>Milne CB, Kim P-J, Eddy JA, Price ND. Accomplishments in genome-scale in silico modeling for industrial and medical biotechnology. Biotechnol J. 2009;4: 1653–1670. doi:10.1002/biot.200900234</w:t>
      </w:r>
      <w:r w:rsidRPr="00037BDF">
        <w:rPr>
          <w:rFonts w:cs="Times New Roman"/>
        </w:rPr>
        <w:br/>
      </w:r>
    </w:p>
    <w:p w14:paraId="1628263C" w14:textId="77777777" w:rsidR="00037BDF" w:rsidRPr="00037BDF" w:rsidRDefault="00037BDF" w:rsidP="00037BDF">
      <w:pPr>
        <w:pStyle w:val="Bibliography"/>
        <w:rPr>
          <w:rFonts w:cs="Times New Roman"/>
        </w:rPr>
      </w:pPr>
      <w:r w:rsidRPr="00037BDF">
        <w:rPr>
          <w:rFonts w:cs="Times New Roman"/>
        </w:rPr>
        <w:t xml:space="preserve">8. </w:t>
      </w:r>
      <w:r w:rsidRPr="00037BDF">
        <w:rPr>
          <w:rFonts w:cs="Times New Roman"/>
        </w:rPr>
        <w:tab/>
        <w:t>Stolyar S, Van Dien S, Hillesland KL, Pinel N, Lie TJ, Leigh JA, et al. Metabolic modeling of a mutualistic microbial community. Mol Syst Biol. 2007;3: 92. doi:10.1038/msb4100131</w:t>
      </w:r>
      <w:r w:rsidRPr="00037BDF">
        <w:rPr>
          <w:rFonts w:cs="Times New Roman"/>
        </w:rPr>
        <w:br/>
      </w:r>
    </w:p>
    <w:p w14:paraId="1D4F8618" w14:textId="77777777" w:rsidR="00037BDF" w:rsidRPr="00037BDF" w:rsidRDefault="00037BDF" w:rsidP="00037BDF">
      <w:pPr>
        <w:pStyle w:val="Bibliography"/>
        <w:rPr>
          <w:rFonts w:cs="Times New Roman"/>
        </w:rPr>
      </w:pPr>
      <w:r w:rsidRPr="00037BDF">
        <w:rPr>
          <w:rFonts w:cs="Times New Roman"/>
        </w:rPr>
        <w:t xml:space="preserve">9. </w:t>
      </w:r>
      <w:r w:rsidRPr="00037BDF">
        <w:rPr>
          <w:rFonts w:cs="Times New Roman"/>
        </w:rPr>
        <w:tab/>
        <w:t>Goyal N, Widiastuti H, Karimi IA, Zhou Z. A genome-scale metabolic model of Methanococcus maripaludis S2 for CO2 capture and conversion to methane. Mol Biosyst. 2014;10: 1043–1054. doi:10.1039/c3mb70421a</w:t>
      </w:r>
      <w:r w:rsidRPr="00037BDF">
        <w:rPr>
          <w:rFonts w:cs="Times New Roman"/>
        </w:rPr>
        <w:br/>
      </w:r>
    </w:p>
    <w:p w14:paraId="0ED80656" w14:textId="77777777" w:rsidR="00037BDF" w:rsidRPr="00037BDF" w:rsidRDefault="00037BDF" w:rsidP="00037BDF">
      <w:pPr>
        <w:pStyle w:val="Bibliography"/>
        <w:rPr>
          <w:rFonts w:cs="Times New Roman"/>
        </w:rPr>
      </w:pPr>
      <w:r w:rsidRPr="00037BDF">
        <w:rPr>
          <w:rFonts w:cs="Times New Roman"/>
        </w:rPr>
        <w:t xml:space="preserve">10. </w:t>
      </w:r>
      <w:r w:rsidRPr="00037BDF">
        <w:rPr>
          <w:rFonts w:cs="Times New Roman"/>
        </w:rPr>
        <w:tab/>
        <w:t>Thauer RK. The Wolfe cycle comes full circle. Proc Natl Acad Sci. 2012;109: 15084–15085. doi:10.1073/pnas.1213193109</w:t>
      </w:r>
      <w:r w:rsidRPr="00037BDF">
        <w:rPr>
          <w:rFonts w:cs="Times New Roman"/>
        </w:rPr>
        <w:br/>
      </w:r>
    </w:p>
    <w:p w14:paraId="1077CCE3" w14:textId="77777777" w:rsidR="00037BDF" w:rsidRPr="00037BDF" w:rsidRDefault="00037BDF" w:rsidP="00037BDF">
      <w:pPr>
        <w:pStyle w:val="Bibliography"/>
        <w:rPr>
          <w:rFonts w:cs="Times New Roman"/>
        </w:rPr>
      </w:pPr>
      <w:r w:rsidRPr="00037BDF">
        <w:rPr>
          <w:rFonts w:cs="Times New Roman"/>
        </w:rPr>
        <w:t xml:space="preserve">11. </w:t>
      </w:r>
      <w:r w:rsidRPr="00037BDF">
        <w:rPr>
          <w:rFonts w:cs="Times New Roman"/>
        </w:rPr>
        <w:tab/>
        <w:t>Kaster A-K, Moll J, Parey K, Thauer RK. Coupling of ferredoxin and heterodisulfide reduction via electron bifurcation in hydrogenotrophic methanogenic archaea. Proc Natl Acad Sci. 2011;108: 2981–2986. doi:10.1073/pnas.1016761108</w:t>
      </w:r>
      <w:r w:rsidRPr="00037BDF">
        <w:rPr>
          <w:rFonts w:cs="Times New Roman"/>
        </w:rPr>
        <w:br/>
      </w:r>
    </w:p>
    <w:p w14:paraId="5EFBEA6B" w14:textId="77777777" w:rsidR="00037BDF" w:rsidRPr="00037BDF" w:rsidRDefault="00037BDF" w:rsidP="00037BDF">
      <w:pPr>
        <w:pStyle w:val="Bibliography"/>
        <w:rPr>
          <w:rFonts w:cs="Times New Roman"/>
        </w:rPr>
      </w:pPr>
      <w:r w:rsidRPr="00037BDF">
        <w:rPr>
          <w:rFonts w:cs="Times New Roman"/>
        </w:rPr>
        <w:lastRenderedPageBreak/>
        <w:t xml:space="preserve">12. </w:t>
      </w:r>
      <w:r w:rsidRPr="00037BDF">
        <w:rPr>
          <w:rFonts w:cs="Times New Roman"/>
        </w:rPr>
        <w:tab/>
        <w:t>Graham DE, White RH. Elucidation of methanogenic coenzyme biosyntheses: from spectroscopy to genomics. Nat Prod Rep. 2002;19: 133–147. doi:10.1039/B103714P</w:t>
      </w:r>
      <w:r w:rsidRPr="00037BDF">
        <w:rPr>
          <w:rFonts w:cs="Times New Roman"/>
        </w:rPr>
        <w:br/>
      </w:r>
    </w:p>
    <w:p w14:paraId="015CEF6E" w14:textId="77777777" w:rsidR="00037BDF" w:rsidRPr="00037BDF" w:rsidRDefault="00037BDF" w:rsidP="00037BDF">
      <w:pPr>
        <w:pStyle w:val="Bibliography"/>
        <w:rPr>
          <w:rFonts w:cs="Times New Roman"/>
        </w:rPr>
      </w:pPr>
      <w:r w:rsidRPr="00037BDF">
        <w:rPr>
          <w:rFonts w:cs="Times New Roman"/>
        </w:rPr>
        <w:t xml:space="preserve">13. </w:t>
      </w:r>
      <w:r w:rsidRPr="00037BDF">
        <w:rPr>
          <w:rFonts w:cs="Times New Roman"/>
        </w:rPr>
        <w:tab/>
        <w:t>Benedict MN, Mundy MB, Henry CS, Chia N, Price ND. Likelihood-Based Gene Annotations for Gap Filling and Quality Assessment in Genome-Scale Metabolic Models. PLoS Comput Biol. 2014;10: e1003882. doi:10.1371/journal.pcbi.1003882</w:t>
      </w:r>
      <w:r w:rsidRPr="00037BDF">
        <w:rPr>
          <w:rFonts w:cs="Times New Roman"/>
        </w:rPr>
        <w:br/>
      </w:r>
    </w:p>
    <w:p w14:paraId="6559F94B" w14:textId="77777777" w:rsidR="00037BDF" w:rsidRPr="00037BDF" w:rsidRDefault="00037BDF" w:rsidP="00037BDF">
      <w:pPr>
        <w:pStyle w:val="Bibliography"/>
        <w:rPr>
          <w:rFonts w:cs="Times New Roman"/>
        </w:rPr>
      </w:pPr>
      <w:r w:rsidRPr="00037BDF">
        <w:rPr>
          <w:rFonts w:cs="Times New Roman"/>
        </w:rPr>
        <w:t xml:space="preserve">14. </w:t>
      </w:r>
      <w:r w:rsidRPr="00037BDF">
        <w:rPr>
          <w:rFonts w:cs="Times New Roman"/>
        </w:rPr>
        <w:tab/>
        <w:t>Heavner BD, Price ND. Transparency in metabolic network reconstruction enables scalable biological discovery. Curr Opin Biotechnol. 2015;34: 105–109. doi:10.1016/j.copbio.2014.12.010</w:t>
      </w:r>
      <w:r w:rsidRPr="00037BDF">
        <w:rPr>
          <w:rFonts w:cs="Times New Roman"/>
        </w:rPr>
        <w:br/>
      </w:r>
    </w:p>
    <w:p w14:paraId="47BDA423" w14:textId="77777777" w:rsidR="00037BDF" w:rsidRPr="00037BDF" w:rsidRDefault="00037BDF" w:rsidP="00037BDF">
      <w:pPr>
        <w:pStyle w:val="Bibliography"/>
        <w:rPr>
          <w:rFonts w:cs="Times New Roman"/>
        </w:rPr>
      </w:pPr>
      <w:r w:rsidRPr="00037BDF">
        <w:rPr>
          <w:rFonts w:cs="Times New Roman"/>
        </w:rPr>
        <w:t xml:space="preserve">15. </w:t>
      </w:r>
      <w:r w:rsidRPr="00037BDF">
        <w:rPr>
          <w:rFonts w:cs="Times New Roman"/>
        </w:rPr>
        <w:tab/>
        <w:t>Jackson BE, McInerney MJ. Anaerobic microbial metabolism can proceed close to thermodynamic limits. Nature. 2002;415: 454–456. doi:10.1038/415454a</w:t>
      </w:r>
      <w:r w:rsidRPr="00037BDF">
        <w:rPr>
          <w:rFonts w:cs="Times New Roman"/>
        </w:rPr>
        <w:br/>
      </w:r>
    </w:p>
    <w:p w14:paraId="514EBB9D" w14:textId="77777777" w:rsidR="00037BDF" w:rsidRPr="00037BDF" w:rsidRDefault="00037BDF" w:rsidP="00037BDF">
      <w:pPr>
        <w:pStyle w:val="Bibliography"/>
        <w:rPr>
          <w:rFonts w:cs="Times New Roman"/>
        </w:rPr>
      </w:pPr>
      <w:r w:rsidRPr="00037BDF">
        <w:rPr>
          <w:rFonts w:cs="Times New Roman"/>
        </w:rPr>
        <w:t xml:space="preserve">16. </w:t>
      </w:r>
      <w:r w:rsidRPr="00037BDF">
        <w:rPr>
          <w:rFonts w:cs="Times New Roman"/>
        </w:rPr>
        <w:tab/>
        <w:t>Henry CS, Broadbelt LJ, Hatzimanikatis V. Thermodynamics-Based Metabolic Flux Analysis. Biophys J. 2007;92: 1792–1805. doi:10.1529/biophysj.106.093138</w:t>
      </w:r>
      <w:r w:rsidRPr="00037BDF">
        <w:rPr>
          <w:rFonts w:cs="Times New Roman"/>
        </w:rPr>
        <w:br/>
      </w:r>
    </w:p>
    <w:p w14:paraId="54805B43" w14:textId="77777777" w:rsidR="00037BDF" w:rsidRPr="00037BDF" w:rsidRDefault="00037BDF" w:rsidP="00037BDF">
      <w:pPr>
        <w:pStyle w:val="Bibliography"/>
        <w:rPr>
          <w:rFonts w:cs="Times New Roman"/>
        </w:rPr>
      </w:pPr>
      <w:r w:rsidRPr="00037BDF">
        <w:rPr>
          <w:rFonts w:cs="Times New Roman"/>
        </w:rPr>
        <w:t xml:space="preserve">17. </w:t>
      </w:r>
      <w:r w:rsidRPr="00037BDF">
        <w:rPr>
          <w:rFonts w:cs="Times New Roman"/>
        </w:rPr>
        <w:tab/>
        <w:t>Hoppe A, Hoffmann S, Holzhütter H-G. Including metabolite concentrations into flux balance analysis: thermodynamic realizability as a constraint on flux distributions in metabolic networks. BMC Syst Biol. 2007;1: 23.</w:t>
      </w:r>
      <w:r w:rsidRPr="00037BDF">
        <w:rPr>
          <w:rFonts w:cs="Times New Roman"/>
        </w:rPr>
        <w:br/>
        <w:t xml:space="preserve"> </w:t>
      </w:r>
    </w:p>
    <w:p w14:paraId="5B3A0263" w14:textId="77777777" w:rsidR="00037BDF" w:rsidRPr="00037BDF" w:rsidRDefault="00037BDF" w:rsidP="00037BDF">
      <w:pPr>
        <w:pStyle w:val="Bibliography"/>
        <w:rPr>
          <w:rFonts w:cs="Times New Roman"/>
        </w:rPr>
      </w:pPr>
      <w:r w:rsidRPr="00037BDF">
        <w:rPr>
          <w:rFonts w:cs="Times New Roman"/>
        </w:rPr>
        <w:t xml:space="preserve">18. </w:t>
      </w:r>
      <w:r w:rsidRPr="00037BDF">
        <w:rPr>
          <w:rFonts w:cs="Times New Roman"/>
        </w:rPr>
        <w:tab/>
        <w:t>Schellenberger J, Que R, Fleming RMT, Thiele I, Orth JD, Feist AM, et al. Quantitative prediction of cellular metabolism with constraint-based models: the COBRA Toolbox v2.0. Nat Protoc. 2011;6: 1290–1307. doi:10.1038/nprot.2011.308</w:t>
      </w:r>
      <w:r w:rsidRPr="00037BDF">
        <w:rPr>
          <w:rFonts w:cs="Times New Roman"/>
        </w:rPr>
        <w:br/>
      </w:r>
    </w:p>
    <w:p w14:paraId="5B7A8321" w14:textId="77777777" w:rsidR="00037BDF" w:rsidRPr="00037BDF" w:rsidRDefault="00037BDF" w:rsidP="00037BDF">
      <w:pPr>
        <w:pStyle w:val="Bibliography"/>
        <w:rPr>
          <w:rFonts w:cs="Times New Roman"/>
        </w:rPr>
      </w:pPr>
      <w:r w:rsidRPr="00037BDF">
        <w:rPr>
          <w:rFonts w:cs="Times New Roman"/>
        </w:rPr>
        <w:t xml:space="preserve">19. </w:t>
      </w:r>
      <w:r w:rsidRPr="00037BDF">
        <w:rPr>
          <w:rFonts w:cs="Times New Roman"/>
        </w:rPr>
        <w:tab/>
        <w:t>Matthews BW. Comparison of the predicted and observed secondary structure of T4 phage lysozyme. Biochim Biophys Acta BBA - Protein Struct. 1975;405: 442–451. doi:10.1016/0005-2795(75)90109-9</w:t>
      </w:r>
      <w:r w:rsidRPr="00037BDF">
        <w:rPr>
          <w:rFonts w:cs="Times New Roman"/>
        </w:rPr>
        <w:br/>
      </w:r>
    </w:p>
    <w:p w14:paraId="060569CD" w14:textId="77777777" w:rsidR="00037BDF" w:rsidRPr="00037BDF" w:rsidRDefault="00037BDF" w:rsidP="00037BDF">
      <w:pPr>
        <w:pStyle w:val="Bibliography"/>
        <w:rPr>
          <w:rFonts w:cs="Times New Roman"/>
        </w:rPr>
      </w:pPr>
      <w:r w:rsidRPr="00037BDF">
        <w:rPr>
          <w:rFonts w:cs="Times New Roman"/>
        </w:rPr>
        <w:t xml:space="preserve">20. </w:t>
      </w:r>
      <w:r w:rsidRPr="00037BDF">
        <w:rPr>
          <w:rFonts w:cs="Times New Roman"/>
        </w:rPr>
        <w:tab/>
        <w:t>Flamholz A, Noor E, Bar-Even A, Milo R. eQuilibrator—the biochemical thermodynamics calculator. Nucleic Acids Res. 2011; gkr874. doi:10.1093/nar/gkr874</w:t>
      </w:r>
      <w:r w:rsidRPr="00037BDF">
        <w:rPr>
          <w:rFonts w:cs="Times New Roman"/>
        </w:rPr>
        <w:br/>
      </w:r>
    </w:p>
    <w:p w14:paraId="18B884AA" w14:textId="77777777" w:rsidR="00037BDF" w:rsidRPr="00037BDF" w:rsidRDefault="00037BDF" w:rsidP="00037BDF">
      <w:pPr>
        <w:pStyle w:val="Bibliography"/>
        <w:rPr>
          <w:rFonts w:cs="Times New Roman"/>
        </w:rPr>
      </w:pPr>
      <w:r w:rsidRPr="00037BDF">
        <w:rPr>
          <w:rFonts w:cs="Times New Roman"/>
        </w:rPr>
        <w:t xml:space="preserve">21. </w:t>
      </w:r>
      <w:r w:rsidRPr="00037BDF">
        <w:rPr>
          <w:rFonts w:cs="Times New Roman"/>
        </w:rPr>
        <w:tab/>
        <w:t>Jankowski MD, Henry CS, Broadbelt LJ, Hatzimanikatis V. Group Contribution Method for Thermodynamic Analysis of Complex Metabolic Networks. Biophys J. 2008;95: 1487–1499. doi:10.1529/biophysj.107.124784</w:t>
      </w:r>
      <w:r w:rsidRPr="00037BDF">
        <w:rPr>
          <w:rFonts w:cs="Times New Roman"/>
        </w:rPr>
        <w:br/>
      </w:r>
    </w:p>
    <w:p w14:paraId="79C62128" w14:textId="77777777" w:rsidR="00037BDF" w:rsidRPr="00037BDF" w:rsidRDefault="00037BDF" w:rsidP="00037BDF">
      <w:pPr>
        <w:pStyle w:val="Bibliography"/>
        <w:rPr>
          <w:rFonts w:cs="Times New Roman"/>
        </w:rPr>
      </w:pPr>
      <w:r w:rsidRPr="00037BDF">
        <w:rPr>
          <w:rFonts w:cs="Times New Roman"/>
        </w:rPr>
        <w:t xml:space="preserve">22. </w:t>
      </w:r>
      <w:r w:rsidRPr="00037BDF">
        <w:rPr>
          <w:rFonts w:cs="Times New Roman"/>
        </w:rPr>
        <w:tab/>
        <w:t xml:space="preserve">Sarmiento F, Mrázek J, Whitman WB. Genome-scale analysis of gene function in the hydrogenotrophic methanogenic archaeon Methanococcus maripaludis. Proc Natl Acad Sci. </w:t>
      </w:r>
      <w:r w:rsidRPr="00037BDF">
        <w:rPr>
          <w:rFonts w:cs="Times New Roman"/>
        </w:rPr>
        <w:lastRenderedPageBreak/>
        <w:t>2013;110: 4726–4731. doi:10.1073/pnas.1220225110</w:t>
      </w:r>
      <w:r w:rsidRPr="00037BDF">
        <w:rPr>
          <w:rFonts w:cs="Times New Roman"/>
        </w:rPr>
        <w:br/>
      </w:r>
    </w:p>
    <w:p w14:paraId="40F2EC99" w14:textId="77777777" w:rsidR="00414739" w:rsidRPr="00414739" w:rsidRDefault="00A40676" w:rsidP="00414739">
      <w:r>
        <w:fldChar w:fldCharType="end"/>
      </w:r>
    </w:p>
    <w:sectPr w:rsidR="00414739" w:rsidRPr="00414739" w:rsidSect="00277E4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5" w:author="Nathan Price" w:date="2015-08-05T11:35:00Z" w:initials="NP">
    <w:p w14:paraId="426B872B" w14:textId="77777777" w:rsidR="00E90ACA" w:rsidRDefault="00E90ACA" w:rsidP="00467AD6">
      <w:pPr>
        <w:pStyle w:val="CommentText"/>
      </w:pPr>
      <w:r>
        <w:rPr>
          <w:rStyle w:val="CommentReference"/>
        </w:rPr>
        <w:annotationRef/>
      </w:r>
      <w:r>
        <w:t>Great!  I like that we are making these available widely</w:t>
      </w:r>
    </w:p>
  </w:comment>
  <w:comment w:id="146" w:author="Nathan Price" w:date="2015-08-05T09:49:00Z" w:initials="NP">
    <w:p w14:paraId="322D5171" w14:textId="77777777" w:rsidR="00E90ACA" w:rsidRDefault="00E90ACA" w:rsidP="00650EC2">
      <w:pPr>
        <w:pStyle w:val="CommentText"/>
      </w:pPr>
      <w:r>
        <w:rPr>
          <w:rStyle w:val="CommentReference"/>
        </w:rPr>
        <w:annotationRef/>
      </w:r>
      <w:r>
        <w:t>Can we do better than this?  These concentrations for the media at least must be known, right</w:t>
      </w:r>
    </w:p>
  </w:comment>
  <w:comment w:id="147" w:author="Nathan Price" w:date="2015-08-05T10:13:00Z" w:initials="NP">
    <w:p w14:paraId="0F9A2735" w14:textId="77777777" w:rsidR="00E90ACA" w:rsidRDefault="00E90ACA" w:rsidP="00650EC2">
      <w:pPr>
        <w:pStyle w:val="CommentText"/>
      </w:pPr>
      <w:r>
        <w:rPr>
          <w:rStyle w:val="CommentReference"/>
        </w:rPr>
        <w:annotationRef/>
      </w:r>
      <w:r>
        <w:t>I think we can allude to this but still have to deal in straightforward fashion with why these predictions may be off.  Hopefully we can get the new experimental data too and see if it matches…</w:t>
      </w:r>
    </w:p>
  </w:comment>
  <w:comment w:id="148" w:author="Nathan Price" w:date="2015-08-05T09:51:00Z" w:initials="NP">
    <w:p w14:paraId="27DED6DA" w14:textId="77777777" w:rsidR="00E90ACA" w:rsidRDefault="00E90ACA" w:rsidP="00650EC2">
      <w:pPr>
        <w:pStyle w:val="CommentText"/>
      </w:pPr>
      <w:r>
        <w:rPr>
          <w:rStyle w:val="CommentReference"/>
        </w:rPr>
        <w:annotationRef/>
      </w:r>
      <w:r>
        <w:t>Set up the discussion in our standard format.</w:t>
      </w:r>
    </w:p>
    <w:p w14:paraId="2AE51E52" w14:textId="77777777" w:rsidR="00E90ACA" w:rsidRDefault="00E90ACA" w:rsidP="00650EC2">
      <w:pPr>
        <w:pStyle w:val="CommentText"/>
      </w:pPr>
    </w:p>
    <w:p w14:paraId="32C90150" w14:textId="77777777" w:rsidR="00E90ACA" w:rsidRDefault="00E90ACA" w:rsidP="00650EC2">
      <w:pPr>
        <w:pStyle w:val="CommentText"/>
      </w:pPr>
      <w:r>
        <w:t>FIRST PARAGRAPH.  The main conclusions of this paper are (1), (2), (3)…</w:t>
      </w:r>
    </w:p>
    <w:p w14:paraId="64442583" w14:textId="77777777" w:rsidR="00E90ACA" w:rsidRDefault="00E90ACA" w:rsidP="00650EC2">
      <w:pPr>
        <w:pStyle w:val="CommentText"/>
      </w:pPr>
    </w:p>
    <w:p w14:paraId="25600F6C" w14:textId="77777777" w:rsidR="00E90ACA" w:rsidRDefault="00E90ACA" w:rsidP="00650EC2">
      <w:pPr>
        <w:pStyle w:val="CommentText"/>
      </w:pPr>
      <w:r>
        <w:t>Then a paragraph supporting claim 1</w:t>
      </w:r>
    </w:p>
    <w:p w14:paraId="713C6D3C" w14:textId="77777777" w:rsidR="00E90ACA" w:rsidRDefault="00E90ACA" w:rsidP="00650EC2">
      <w:pPr>
        <w:pStyle w:val="CommentText"/>
      </w:pPr>
    </w:p>
    <w:p w14:paraId="3637902E" w14:textId="77777777" w:rsidR="00E90ACA" w:rsidRDefault="00E90ACA" w:rsidP="00650EC2">
      <w:pPr>
        <w:pStyle w:val="CommentText"/>
      </w:pPr>
      <w:r>
        <w:t>Then paragraph supporting claim 2</w:t>
      </w:r>
    </w:p>
    <w:p w14:paraId="0CA31872" w14:textId="77777777" w:rsidR="00E90ACA" w:rsidRDefault="00E90ACA" w:rsidP="00650EC2">
      <w:pPr>
        <w:pStyle w:val="CommentText"/>
      </w:pPr>
    </w:p>
    <w:p w14:paraId="67ED77D2" w14:textId="77777777" w:rsidR="00E90ACA" w:rsidRDefault="00E90ACA" w:rsidP="00650EC2">
      <w:pPr>
        <w:pStyle w:val="CommentText"/>
      </w:pPr>
      <w:r>
        <w:t>Then paragraph supporting claim 3</w:t>
      </w:r>
    </w:p>
    <w:p w14:paraId="1C1AAC27" w14:textId="77777777" w:rsidR="00E90ACA" w:rsidRDefault="00E90ACA" w:rsidP="00650EC2">
      <w:pPr>
        <w:pStyle w:val="CommentText"/>
      </w:pPr>
    </w:p>
    <w:p w14:paraId="464B071F" w14:textId="77777777" w:rsidR="00E90ACA" w:rsidRDefault="00E90ACA" w:rsidP="00650EC2">
      <w:pPr>
        <w:pStyle w:val="CommentText"/>
      </w:pPr>
      <w:r>
        <w:t>Concluding paragraph summing up the work as a whole</w:t>
      </w:r>
    </w:p>
    <w:p w14:paraId="475CF785" w14:textId="77777777" w:rsidR="00E90ACA" w:rsidRDefault="00E90ACA" w:rsidP="00650EC2">
      <w:pPr>
        <w:pStyle w:val="CommentText"/>
      </w:pPr>
    </w:p>
    <w:p w14:paraId="54907930" w14:textId="77777777" w:rsidR="00E90ACA" w:rsidRDefault="00E90ACA" w:rsidP="00650EC2">
      <w:pPr>
        <w:pStyle w:val="CommentText"/>
      </w:pPr>
      <w:r>
        <w:t>(Doesn’t have to be three points of course – could be different number though this is about typical)</w:t>
      </w:r>
    </w:p>
  </w:comment>
  <w:comment w:id="149" w:author="Nathan Price" w:date="2015-08-05T09:51:00Z" w:initials="NP">
    <w:p w14:paraId="45861867" w14:textId="77777777" w:rsidR="00E90ACA" w:rsidRDefault="00E90ACA" w:rsidP="00650EC2">
      <w:pPr>
        <w:pStyle w:val="CommentText"/>
      </w:pPr>
      <w:r>
        <w:rPr>
          <w:rStyle w:val="CommentReference"/>
        </w:rPr>
        <w:annotationRef/>
      </w:r>
      <w:r>
        <w:t>We should probably have a method/overview figure as well.  Two feels light.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37BDF"/>
    <w:rsid w:val="0007719F"/>
    <w:rsid w:val="00080C5F"/>
    <w:rsid w:val="000C35D5"/>
    <w:rsid w:val="000F15FA"/>
    <w:rsid w:val="000F5D2B"/>
    <w:rsid w:val="00166CBF"/>
    <w:rsid w:val="001801A5"/>
    <w:rsid w:val="001B65A0"/>
    <w:rsid w:val="001C201F"/>
    <w:rsid w:val="001E6ABD"/>
    <w:rsid w:val="0021112D"/>
    <w:rsid w:val="0027696A"/>
    <w:rsid w:val="00277E47"/>
    <w:rsid w:val="003153D3"/>
    <w:rsid w:val="0031618C"/>
    <w:rsid w:val="0034629A"/>
    <w:rsid w:val="00414739"/>
    <w:rsid w:val="00422297"/>
    <w:rsid w:val="004677F8"/>
    <w:rsid w:val="00467AD6"/>
    <w:rsid w:val="004B6EF9"/>
    <w:rsid w:val="0051269C"/>
    <w:rsid w:val="0051683C"/>
    <w:rsid w:val="00535032"/>
    <w:rsid w:val="00576333"/>
    <w:rsid w:val="00586344"/>
    <w:rsid w:val="005A6784"/>
    <w:rsid w:val="005B2988"/>
    <w:rsid w:val="00643EEA"/>
    <w:rsid w:val="00650EC2"/>
    <w:rsid w:val="00666EBB"/>
    <w:rsid w:val="007643C9"/>
    <w:rsid w:val="007A2129"/>
    <w:rsid w:val="007F7F53"/>
    <w:rsid w:val="0084303B"/>
    <w:rsid w:val="008A1FB2"/>
    <w:rsid w:val="008D7AE6"/>
    <w:rsid w:val="00915E11"/>
    <w:rsid w:val="00940402"/>
    <w:rsid w:val="00941122"/>
    <w:rsid w:val="009426B1"/>
    <w:rsid w:val="00945436"/>
    <w:rsid w:val="00983F37"/>
    <w:rsid w:val="009B7FEA"/>
    <w:rsid w:val="009C74FA"/>
    <w:rsid w:val="009D0324"/>
    <w:rsid w:val="00A40676"/>
    <w:rsid w:val="00A57176"/>
    <w:rsid w:val="00A630AA"/>
    <w:rsid w:val="00AE62A4"/>
    <w:rsid w:val="00B042B4"/>
    <w:rsid w:val="00B37EA1"/>
    <w:rsid w:val="00B42019"/>
    <w:rsid w:val="00B97142"/>
    <w:rsid w:val="00BC613A"/>
    <w:rsid w:val="00BF524A"/>
    <w:rsid w:val="00C00B12"/>
    <w:rsid w:val="00C043B2"/>
    <w:rsid w:val="00C073FF"/>
    <w:rsid w:val="00C22C00"/>
    <w:rsid w:val="00C65346"/>
    <w:rsid w:val="00CA15A3"/>
    <w:rsid w:val="00CA1718"/>
    <w:rsid w:val="00D00DB1"/>
    <w:rsid w:val="00D74FA7"/>
    <w:rsid w:val="00D926B5"/>
    <w:rsid w:val="00DA124D"/>
    <w:rsid w:val="00DD75BA"/>
    <w:rsid w:val="00E02303"/>
    <w:rsid w:val="00E13C01"/>
    <w:rsid w:val="00E3679F"/>
    <w:rsid w:val="00E76580"/>
    <w:rsid w:val="00E90ACA"/>
    <w:rsid w:val="00EA12B8"/>
    <w:rsid w:val="00EB0A45"/>
    <w:rsid w:val="00F134C6"/>
    <w:rsid w:val="00F27938"/>
    <w:rsid w:val="00F316DF"/>
    <w:rsid w:val="00FB6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384"/>
      </w:tabs>
      <w:spacing w:after="240" w:line="240" w:lineRule="auto"/>
      <w:ind w:left="384" w:hanging="38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semiHidden/>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semiHidden/>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ighj@u.washington.edu" TargetMode="External"/><Relationship Id="rId3" Type="http://schemas.openxmlformats.org/officeDocument/2006/relationships/styles" Target="styles.xml"/><Relationship Id="rId7" Type="http://schemas.openxmlformats.org/officeDocument/2006/relationships/hyperlink" Target="mailto:nprice@systemsbiolog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81AB9-C92A-4780-9597-DD9DAF7F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12174</Words>
  <Characters>69394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2015-08-21T21:06:00Z</dcterms:created>
  <dcterms:modified xsi:type="dcterms:W3CDTF">2015-08-21T21:06:00Z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zotero-version="4.0.27.6"&gt;&lt;session id="nunXnJHI"/&gt;&lt;style id="http://www.zotero.org/styles/plos-one"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