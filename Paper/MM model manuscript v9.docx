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30A6794E"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w:t>
      </w:r>
      <w:r w:rsidR="00081ADC">
        <w:t xml:space="preserve">novel </w:t>
      </w:r>
      <w:r w:rsidR="00B03AFC">
        <w:t xml:space="preserve">reconstruction-specific computational toolbox </w:t>
      </w:r>
      <w:del w:id="0" w:author="Stephen Ragsdale" w:date="2016-03-14T11:32:00Z">
        <w:r w:rsidR="00B03AFC" w:rsidDel="00081ADC">
          <w:delText xml:space="preserve">we created </w:delText>
        </w:r>
      </w:del>
      <w:r w:rsidR="00B03AFC">
        <w:t xml:space="preserve">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08A5F83D"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ins w:id="1" w:author="Stephen Ragsdale" w:date="2016-03-14T11:39:00Z">
        <w:r w:rsidR="00796A48">
          <w:t xml:space="preserve">environmentally ubiquitous </w:t>
        </w:r>
      </w:ins>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77777777" w:rsidR="008B123E" w:rsidRDefault="00F316DF" w:rsidP="00875DF4">
      <w:pPr>
        <w:spacing w:line="480" w:lineRule="auto"/>
        <w:rPr>
          <w:ins w:id="2" w:author="Stephen Ragsdale" w:date="2016-03-14T12:24:00Z"/>
        </w:rPr>
      </w:pPr>
      <w:r>
        <w:t>Methane</w:t>
      </w:r>
      <w:r w:rsidR="002607EE">
        <w:t xml:space="preserve"> </w:t>
      </w:r>
      <w:ins w:id="3" w:author="Stephen Ragsdale" w:date="2016-03-14T12:13:00Z">
        <w:r w:rsidR="00DE3865">
          <w:t xml:space="preserve">is produced in the environment by biological and non-biological sources </w:t>
        </w:r>
        <w:r w:rsidR="00DE3865">
          <w:fldChar w:fldCharType="begin"/>
        </w:r>
        <w:r w:rsidR="00DE3865">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DE3865" w:rsidRPr="007C0A49">
          <w:t>(5)</w:t>
        </w:r>
        <w:r w:rsidR="00DE3865">
          <w:fldChar w:fldCharType="end"/>
        </w:r>
        <w:r w:rsidR="00DE3865">
          <w:t xml:space="preserve"> and </w:t>
        </w:r>
      </w:ins>
      <w:r>
        <w:t>plays a critical role in the global carbon cycle</w:t>
      </w:r>
      <w:ins w:id="4" w:author="Stephen Ragsdale" w:date="2016-03-14T11:45:00Z">
        <w:r w:rsidR="00DE3865">
          <w:t>.</w:t>
        </w:r>
        <w:r w:rsidR="00A24D89">
          <w:t xml:space="preserve"> </w:t>
        </w:r>
      </w:ins>
      <w:ins w:id="5" w:author="Stephen Ragsdale" w:date="2016-03-14T12:14:00Z">
        <w:r w:rsidR="00DE3865">
          <w:t>A</w:t>
        </w:r>
      </w:ins>
      <w:ins w:id="6" w:author="Stephen Ragsdale" w:date="2016-03-14T12:00:00Z">
        <w:r w:rsidR="00775945">
          <w:t xml:space="preserve"> large proportion of </w:t>
        </w:r>
      </w:ins>
      <w:ins w:id="7" w:author="Stephen Ragsdale" w:date="2016-03-14T12:01:00Z">
        <w:r w:rsidR="00775945">
          <w:t xml:space="preserve">anaerobic </w:t>
        </w:r>
      </w:ins>
      <w:ins w:id="8" w:author="Stephen Ragsdale" w:date="2016-03-14T12:02:00Z">
        <w:r w:rsidR="00775945">
          <w:t xml:space="preserve">biomass </w:t>
        </w:r>
      </w:ins>
      <w:ins w:id="9" w:author="Stephen Ragsdale" w:date="2016-03-14T12:01:00Z">
        <w:r w:rsidR="00775945">
          <w:t xml:space="preserve">metabolism </w:t>
        </w:r>
      </w:ins>
      <w:ins w:id="10" w:author="Stephen Ragsdale" w:date="2016-03-14T12:14:00Z">
        <w:r w:rsidR="00DE3865">
          <w:t>is</w:t>
        </w:r>
      </w:ins>
      <w:ins w:id="11" w:author="Stephen Ragsdale" w:date="2016-03-14T12:02:00Z">
        <w:r w:rsidR="00775945">
          <w:t xml:space="preserve"> coupled to methanogenesis</w:t>
        </w:r>
      </w:ins>
      <w:ins w:id="12" w:author="Stephen Ragsdale" w:date="2016-03-14T12:04:00Z">
        <w:r w:rsidR="00875DF4">
          <w:t xml:space="preserve">, </w:t>
        </w:r>
      </w:ins>
      <w:ins w:id="13" w:author="Stephen Ragsdale" w:date="2016-03-14T12:06:00Z">
        <w:r w:rsidR="00875DF4">
          <w:t>which is responsible for</w:t>
        </w:r>
      </w:ins>
      <w:ins w:id="14" w:author="Stephen Ragsdale" w:date="2016-03-14T12:04:00Z">
        <w:r w:rsidR="00875DF4">
          <w:t xml:space="preserve"> </w:t>
        </w:r>
      </w:ins>
      <w:ins w:id="15" w:author="Stephen Ragsdale" w:date="2016-03-14T12:07:00Z">
        <w:r w:rsidR="00875DF4">
          <w:t xml:space="preserve">the annual </w:t>
        </w:r>
      </w:ins>
      <w:ins w:id="16" w:author="Stephen Ragsdale" w:date="2016-03-14T12:06:00Z">
        <w:r w:rsidR="00875DF4">
          <w:t>generation of</w:t>
        </w:r>
      </w:ins>
      <w:ins w:id="17" w:author="Stephen Ragsdale" w:date="2016-03-14T12:04:00Z">
        <w:r w:rsidR="00875DF4">
          <w:t xml:space="preserve"> 1 Gt of methane </w:t>
        </w:r>
        <w:r w:rsidR="00875DF4">
          <w:fldChar w:fldCharType="begin"/>
        </w:r>
        <w:r w:rsidR="00875DF4">
          <w: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75DF4">
          <w:fldChar w:fldCharType="separate"/>
        </w:r>
        <w:r w:rsidR="00875DF4" w:rsidRPr="007C0A49">
          <w:t>(6)</w:t>
        </w:r>
        <w:r w:rsidR="00875DF4">
          <w:fldChar w:fldCharType="end"/>
        </w:r>
      </w:ins>
      <w:ins w:id="18" w:author="Stephen Ragsdale" w:date="2016-03-14T11:42:00Z">
        <w:r w:rsidR="00DE3865">
          <w:t>.</w:t>
        </w:r>
        <w:r w:rsidR="00875DF4">
          <w:t xml:space="preserve"> </w:t>
        </w:r>
        <w:r w:rsidR="00A24D89">
          <w:t xml:space="preserve"> </w:t>
        </w:r>
      </w:ins>
      <w:r>
        <w:t xml:space="preserve"> </w:t>
      </w:r>
      <w:ins w:id="19" w:author="Stephen Ragsdale" w:date="2016-03-14T12:15:00Z">
        <w:r w:rsidR="00DE3865">
          <w:t>T</w:t>
        </w:r>
      </w:ins>
      <w:ins w:id="20" w:author="Stephen Ragsdale" w:date="2016-03-14T12:09:00Z">
        <w:r w:rsidR="00875DF4" w:rsidRPr="00875DF4">
          <w:t xml:space="preserve">he major component (~87 percent) of natural gas, </w:t>
        </w:r>
      </w:ins>
      <w:ins w:id="21" w:author="Stephen Ragsdale" w:date="2016-03-14T12:15:00Z">
        <w:r w:rsidR="00DE3865">
          <w:t>methane</w:t>
        </w:r>
      </w:ins>
      <w:ins w:id="22" w:author="Stephen Ragsdale" w:date="2016-03-14T12:09:00Z">
        <w:r w:rsidR="00875DF4" w:rsidRPr="00875DF4">
          <w:t xml:space="preserve"> is used as a heating fuel in 22% of US homes.</w:t>
        </w:r>
      </w:ins>
      <w:ins w:id="23" w:author="Stephen Ragsdale" w:date="2016-03-14T12:10:00Z">
        <w:r w:rsidR="00DE3865">
          <w:t xml:space="preserve"> </w:t>
        </w:r>
      </w:ins>
      <w:moveFromRangeStart w:id="24" w:author="Stephen Ragsdale" w:date="2016-03-14T12:10:00Z" w:name="move319576764"/>
      <w:moveFrom w:id="25" w:author="Stephen Ragsdale" w:date="2016-03-14T12:10:00Z">
        <w:r w:rsidR="00B42019" w:rsidDel="00DE3865">
          <w:t>and</w:t>
        </w:r>
        <w:r w:rsidDel="00DE3865">
          <w:t xml:space="preserve"> </w:t>
        </w:r>
        <w:r w:rsidR="000D63C1" w:rsidDel="00DE3865">
          <w:t xml:space="preserve">as a greenhouse gas, </w:t>
        </w:r>
        <w:r w:rsidR="0051683C" w:rsidDel="00DE3865">
          <w:t>is</w:t>
        </w:r>
        <w:r w:rsidDel="00DE3865">
          <w:t xml:space="preserve"> </w:t>
        </w:r>
        <w:r w:rsidR="008C0862" w:rsidDel="00DE3865">
          <w:t>21 times</w:t>
        </w:r>
        <w:r w:rsidR="005B2988" w:rsidDel="00DE3865">
          <w:t xml:space="preserve"> more </w:t>
        </w:r>
        <w:commentRangeStart w:id="26"/>
        <w:r w:rsidR="005B2988" w:rsidDel="00DE3865">
          <w:t>potent</w:t>
        </w:r>
        <w:commentRangeEnd w:id="26"/>
        <w:r w:rsidR="00404321" w:rsidDel="00DE3865">
          <w:rPr>
            <w:rStyle w:val="CommentReference"/>
            <w:rFonts w:ascii="Calibri" w:hAnsi="Calibri"/>
          </w:rPr>
          <w:commentReference w:id="26"/>
        </w:r>
        <w:r w:rsidR="005B2988" w:rsidDel="00DE3865">
          <w:t xml:space="preserve"> </w:t>
        </w:r>
        <w:r w:rsidR="00940402" w:rsidDel="00DE3865">
          <w:t xml:space="preserve">than </w:t>
        </w:r>
        <w:r w:rsidR="005B2988" w:rsidDel="00DE3865">
          <w:t xml:space="preserve">carbon dioxide </w:t>
        </w:r>
        <w:r w:rsidR="005B2988" w:rsidDel="00DE3865">
          <w:fldChar w:fldCharType="begin"/>
        </w:r>
        <w:r w:rsidR="009905DC" w:rsidDel="00DE3865">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rsidDel="00DE3865">
          <w:fldChar w:fldCharType="separate"/>
        </w:r>
        <w:r w:rsidR="009905DC" w:rsidRPr="009905DC" w:rsidDel="00DE3865">
          <w:t>(1)</w:t>
        </w:r>
        <w:r w:rsidR="005B2988" w:rsidDel="00DE3865">
          <w:fldChar w:fldCharType="end"/>
        </w:r>
        <w:r w:rsidR="00627847" w:rsidDel="00DE3865">
          <w:t xml:space="preserve"> in </w:t>
        </w:r>
        <w:r w:rsidR="003512E9" w:rsidDel="00DE3865">
          <w:t>absorbing and emitting energy</w:t>
        </w:r>
        <w:r w:rsidR="0051683C" w:rsidDel="00DE3865">
          <w:t>.</w:t>
        </w:r>
        <w:r w:rsidR="00673E4C" w:rsidDel="00DE3865">
          <w:t xml:space="preserve"> </w:t>
        </w:r>
      </w:moveFrom>
      <w:moveFromRangeEnd w:id="24"/>
      <w:del w:id="27" w:author="Stephen Ragsdale" w:date="2016-03-14T12:10:00Z">
        <w:r w:rsidR="002670AD" w:rsidDel="00DE3865">
          <w:delText>Additionally</w:delText>
        </w:r>
        <w:r w:rsidR="00627847" w:rsidDel="00DE3865">
          <w:delText>, i</w:delText>
        </w:r>
        <w:r w:rsidR="00046038" w:rsidDel="00DE3865">
          <w:delText>t</w:delText>
        </w:r>
      </w:del>
      <w:ins w:id="28" w:author="Stephen Ragsdale" w:date="2016-03-14T12:10:00Z">
        <w:r w:rsidR="00DE3865">
          <w:t>Methane</w:t>
        </w:r>
      </w:ins>
      <w:r w:rsidR="00046038">
        <w:t xml:space="preserve"> is a candidate bridge fuel</w:t>
      </w:r>
      <w:r w:rsidR="0026382C">
        <w:t xml:space="preserve"> </w:t>
      </w:r>
      <w:r w:rsidR="0026382C">
        <w:fldChar w:fldCharType="begin"/>
      </w:r>
      <w:r w:rsidR="00571EEA">
        <w:instrText xml:space="preserve"> ADDIN ZOTERO_ITEM CSL_CITATION {"citationID":"264k9f24me","properties":{"formattedCitation":"(2)","plainCitation":"(2)"},"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w:t>
      </w:r>
      <w:ins w:id="29" w:author="Stephen Ragsdale" w:date="2016-03-14T12:15:00Z">
        <w:r w:rsidR="00DE3865">
          <w:t>p</w:t>
        </w:r>
        <w:r w:rsidR="00DE3865" w:rsidRPr="00875DF4">
          <w:t>roduc</w:t>
        </w:r>
      </w:ins>
      <w:ins w:id="30" w:author="Stephen Ragsdale" w:date="2016-03-14T12:16:00Z">
        <w:r w:rsidR="00DE3865">
          <w:t>es</w:t>
        </w:r>
      </w:ins>
      <w:ins w:id="31" w:author="Stephen Ragsdale" w:date="2016-03-14T12:15:00Z">
        <w:r w:rsidR="00DE3865" w:rsidRPr="00875DF4">
          <w:t xml:space="preserve"> more heat per mass unit (55.7 kJ/g) than any other hydrocarbon</w:t>
        </w:r>
        <w:r w:rsidR="00DE3865">
          <w:t xml:space="preserve"> </w:t>
        </w:r>
      </w:ins>
      <w:ins w:id="32" w:author="Stephen Ragsdale" w:date="2016-03-14T12:16:00Z">
        <w:r w:rsidR="00DE3865">
          <w:t xml:space="preserve">and </w:t>
        </w:r>
      </w:ins>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571EEA">
        <w:instrText xml:space="preserve"> ADDIN ZOTERO_ITEM CSL_CITATION {"citationID":"dg3spae36","properties":{"formattedCitation":"(3)","plainCitation":"(3)"},"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ins w:id="33" w:author="Stephen Ragsdale" w:date="2016-03-14T12:21:00Z">
        <w:r w:rsidR="00CE40C8">
          <w:t xml:space="preserve"> </w:t>
        </w:r>
      </w:ins>
      <w:del w:id="34" w:author="Stephen Ragsdale" w:date="2016-03-14T12:21:00Z">
        <w:r w:rsidR="00A36979" w:rsidDel="00CE40C8">
          <w:delText xml:space="preserve"> </w:delText>
        </w:r>
      </w:del>
      <w:moveToRangeStart w:id="35" w:author="Stephen Ragsdale" w:date="2016-03-14T12:10:00Z" w:name="move319576764"/>
      <w:moveTo w:id="36" w:author="Stephen Ragsdale" w:date="2016-03-14T12:10:00Z">
        <w:del w:id="37" w:author="Stephen Ragsdale" w:date="2016-03-14T12:16:00Z">
          <w:r w:rsidR="00DE3865" w:rsidDel="00CE40C8">
            <w:delText xml:space="preserve">and as a greenhouse gas, is 21 times more </w:delText>
          </w:r>
          <w:commentRangeStart w:id="38"/>
          <w:r w:rsidR="00DE3865" w:rsidDel="00CE40C8">
            <w:delText>potent</w:delText>
          </w:r>
          <w:commentRangeEnd w:id="38"/>
          <w:r w:rsidR="00DE3865" w:rsidDel="00CE40C8">
            <w:rPr>
              <w:rStyle w:val="CommentReference"/>
              <w:rFonts w:ascii="Calibri" w:hAnsi="Calibri"/>
            </w:rPr>
            <w:commentReference w:id="38"/>
          </w:r>
          <w:r w:rsidR="00DE3865" w:rsidDel="00CE40C8">
            <w:delText xml:space="preserve"> than carbon dioxide </w:delText>
          </w:r>
          <w:r w:rsidR="00DE3865" w:rsidDel="00CE40C8">
            <w:fldChar w:fldCharType="begin"/>
          </w:r>
          <w:r w:rsidR="00DE3865" w:rsidDel="00CE40C8">
            <w:del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delInstrText>
          </w:r>
          <w:r w:rsidR="00DE3865" w:rsidDel="00CE40C8">
            <w:fldChar w:fldCharType="separate"/>
          </w:r>
          <w:r w:rsidR="00DE3865" w:rsidRPr="009905DC" w:rsidDel="00CE40C8">
            <w:delText>(1)</w:delText>
          </w:r>
          <w:r w:rsidR="00DE3865" w:rsidDel="00CE40C8">
            <w:fldChar w:fldCharType="end"/>
          </w:r>
          <w:r w:rsidR="00DE3865" w:rsidDel="00CE40C8">
            <w:delText xml:space="preserve"> in absorbing and emitting energy. </w:delText>
          </w:r>
        </w:del>
      </w:moveTo>
      <w:moveToRangeEnd w:id="35"/>
      <w:ins w:id="39" w:author="Stephen Ragsdale" w:date="2016-03-14T12:16:00Z">
        <w:r w:rsidR="00CE40C8">
          <w:t>On the other hand, m</w:t>
        </w:r>
      </w:ins>
      <w:del w:id="40" w:author="Stephen Ragsdale" w:date="2016-03-14T12:16:00Z">
        <w:r w:rsidR="00CA1420" w:rsidDel="00CE40C8">
          <w:delText>M</w:delText>
        </w:r>
      </w:del>
      <w:r w:rsidR="00CA1420">
        <w:t xml:space="preserve">ethane is </w:t>
      </w:r>
      <w:r w:rsidR="00A36979">
        <w:t>the second</w:t>
      </w:r>
      <w:r w:rsidR="00CA1420">
        <w:t xml:space="preserve"> most abundant greenhouse gas after </w:t>
      </w:r>
      <w:r w:rsidR="007A60D0">
        <w:t>carbon dioxide</w:t>
      </w:r>
      <w:r w:rsidR="007C0A49">
        <w:t xml:space="preserve"> </w:t>
      </w:r>
      <w:r w:rsidR="007C0A49">
        <w:fldChar w:fldCharType="begin"/>
      </w:r>
      <w:r w:rsidR="007C0A49">
        <w:instrText xml:space="preserve"> ADDIN ZOTERO_ITEM CSL_CITATION {"citationID":"17h7j3vmpb","properties":{"formattedCitation":"(4)","plainCitation":"(4)"},"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w:t>
      </w:r>
      <w:ins w:id="41" w:author="Stephen Ragsdale" w:date="2016-03-14T12:21:00Z">
        <w:r w:rsidR="00CE40C8">
          <w:t xml:space="preserve"> </w:t>
        </w:r>
      </w:ins>
      <w:del w:id="42" w:author="Stephen Ragsdale" w:date="2016-03-14T12:21:00Z">
        <w:r w:rsidR="00A36979" w:rsidDel="00CE40C8">
          <w:delText xml:space="preserve"> </w:delText>
        </w:r>
      </w:del>
      <w:ins w:id="43" w:author="Stephen Ragsdale" w:date="2016-03-14T12:16:00Z">
        <w:r w:rsidR="00CE40C8">
          <w:t xml:space="preserve">21 times more </w:t>
        </w:r>
        <w:commentRangeStart w:id="44"/>
        <w:r w:rsidR="00CE40C8">
          <w:t>potent</w:t>
        </w:r>
        <w:commentRangeEnd w:id="44"/>
        <w:r w:rsidR="00CE40C8">
          <w:rPr>
            <w:rStyle w:val="CommentReference"/>
            <w:rFonts w:ascii="Calibri" w:hAnsi="Calibri"/>
          </w:rPr>
          <w:commentReference w:id="44"/>
        </w:r>
        <w:r w:rsidR="00CE40C8">
          <w:t xml:space="preserve"> than </w:t>
        </w:r>
      </w:ins>
      <w:ins w:id="45" w:author="Stephen Ragsdale" w:date="2016-03-14T12:17:00Z">
        <w:r w:rsidR="00CE40C8">
          <w:t>CO</w:t>
        </w:r>
        <w:r w:rsidR="00CE40C8" w:rsidRPr="00CE40C8">
          <w:rPr>
            <w:vertAlign w:val="subscript"/>
            <w:rPrChange w:id="46" w:author="Stephen Ragsdale" w:date="2016-03-14T12:18:00Z">
              <w:rPr/>
            </w:rPrChange>
          </w:rPr>
          <w:t>2</w:t>
        </w:r>
      </w:ins>
      <w:ins w:id="47" w:author="Stephen Ragsdale" w:date="2016-03-14T12:16:00Z">
        <w:r w:rsidR="00CE40C8">
          <w:t xml:space="preserve"> </w:t>
        </w:r>
        <w:r w:rsidR="00CE40C8">
          <w:fldChar w:fldCharType="begin"/>
        </w:r>
        <w:r w:rsidR="00CE40C8">
          <w:instrText xml:space="preserve"> ADDIN ZOTERO_ITEM CSL_CITATION {"citationID":"CCfc157S","properties":{"formattedCitation":"(1)","plainCitation":"(1)"},"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CE40C8">
          <w:fldChar w:fldCharType="separate"/>
        </w:r>
        <w:r w:rsidR="00CE40C8" w:rsidRPr="009905DC">
          <w:t>(1)</w:t>
        </w:r>
        <w:r w:rsidR="00CE40C8">
          <w:fldChar w:fldCharType="end"/>
        </w:r>
        <w:r w:rsidR="00CE40C8">
          <w:t xml:space="preserve"> in absorbing and emitting energy. </w:t>
        </w:r>
      </w:ins>
    </w:p>
    <w:p w14:paraId="3BD27AF1" w14:textId="4C090B8A" w:rsidR="00C127EB" w:rsidDel="008B123E" w:rsidRDefault="00A36979" w:rsidP="00875DF4">
      <w:pPr>
        <w:spacing w:line="480" w:lineRule="auto"/>
        <w:rPr>
          <w:del w:id="48" w:author="Stephen Ragsdale" w:date="2016-03-14T12:24:00Z"/>
        </w:rPr>
      </w:pPr>
      <w:del w:id="49" w:author="Stephen Ragsdale" w:date="2016-03-14T12:13:00Z">
        <w:r w:rsidDel="00DE3865">
          <w:delText>produced in the e</w:delText>
        </w:r>
        <w:r w:rsidR="00941981" w:rsidDel="00DE3865">
          <w:delText>nvironment</w:delText>
        </w:r>
        <w:r w:rsidDel="00DE3865">
          <w:delText xml:space="preserve"> </w:delText>
        </w:r>
        <w:r w:rsidR="002670AD" w:rsidDel="00DE3865">
          <w:delText>by</w:delText>
        </w:r>
        <w:r w:rsidR="00815A63" w:rsidDel="00DE3865">
          <w:delText xml:space="preserve"> biological</w:delText>
        </w:r>
        <w:r w:rsidR="00DB0DFC" w:rsidDel="00DE3865">
          <w:delText xml:space="preserve"> </w:delText>
        </w:r>
        <w:r w:rsidR="00A87FFD" w:rsidDel="00DE3865">
          <w:delText>and non-biological</w:delText>
        </w:r>
        <w:r w:rsidR="00815A63" w:rsidDel="00DE3865">
          <w:delText xml:space="preserve"> </w:delText>
        </w:r>
        <w:r w:rsidDel="00DE3865">
          <w:delText>sources</w:delText>
        </w:r>
        <w:r w:rsidR="000B39C1" w:rsidDel="00DE3865">
          <w:delText xml:space="preserve"> </w:delText>
        </w:r>
        <w:r w:rsidR="008F77AB" w:rsidDel="00DE3865">
          <w:fldChar w:fldCharType="begin"/>
        </w:r>
        <w:r w:rsidR="007C0A49" w:rsidDel="00DE3865">
          <w:del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delInstrText>
        </w:r>
        <w:r w:rsidR="008F77AB" w:rsidDel="00DE3865">
          <w:fldChar w:fldCharType="separate"/>
        </w:r>
        <w:r w:rsidR="007C0A49" w:rsidRPr="007C0A49" w:rsidDel="00DE3865">
          <w:delText>(5)</w:delText>
        </w:r>
        <w:r w:rsidR="008F77AB" w:rsidDel="00DE3865">
          <w:fldChar w:fldCharType="end"/>
        </w:r>
        <w:r w:rsidR="00C35E8D" w:rsidDel="00DE3865">
          <w:delText>.</w:delText>
        </w:r>
        <w:r w:rsidR="000B39C1" w:rsidDel="00DE3865">
          <w:delText xml:space="preserve"> </w:delText>
        </w:r>
      </w:del>
      <w:r w:rsidR="00B92236">
        <w:t>Methanogens</w:t>
      </w:r>
      <w:ins w:id="50" w:author="Stephen Ragsdale" w:date="2016-03-14T12:23:00Z">
        <w:r w:rsidR="008B123E">
          <w:t>, which</w:t>
        </w:r>
      </w:ins>
      <w:r w:rsidR="002F7577">
        <w:t xml:space="preserve"> </w:t>
      </w:r>
      <w:r w:rsidR="0084390A">
        <w:t>are the largest biological contributors of methane</w:t>
      </w:r>
      <w:ins w:id="51" w:author="Stephen Ragsdale" w:date="2016-03-14T12:23:00Z">
        <w:r w:rsidR="008B123E">
          <w:t>,</w:t>
        </w:r>
      </w:ins>
      <w:del w:id="52" w:author="Stephen Ragsdale" w:date="2016-03-14T12:04:00Z">
        <w:r w:rsidR="0084390A" w:rsidDel="00875DF4">
          <w:delText xml:space="preserve">, producing about 1 Gt of methane gas per year </w:delText>
        </w:r>
        <w:r w:rsidR="0084390A" w:rsidDel="00875DF4">
          <w:fldChar w:fldCharType="begin"/>
        </w:r>
        <w:r w:rsidR="007C0A49" w:rsidDel="00875DF4">
          <w:delInstrText xml:space="preserve"> ADDIN ZOTERO_ITEM CSL_CITATION {"citationID":"12d9ngkfcj","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delInstrText>
        </w:r>
        <w:r w:rsidR="0084390A" w:rsidDel="00875DF4">
          <w:fldChar w:fldCharType="separate"/>
        </w:r>
        <w:r w:rsidR="007C0A49" w:rsidRPr="007C0A49" w:rsidDel="00875DF4">
          <w:delText>(6)</w:delText>
        </w:r>
        <w:r w:rsidR="0084390A" w:rsidDel="00875DF4">
          <w:fldChar w:fldCharType="end"/>
        </w:r>
        <w:r w:rsidR="0084390A" w:rsidDel="00875DF4">
          <w:delText>.</w:delText>
        </w:r>
      </w:del>
      <w:r w:rsidR="0084390A">
        <w:t xml:space="preserve"> </w:t>
      </w:r>
      <w:del w:id="53" w:author="Stephen Ragsdale" w:date="2016-03-14T12:23:00Z">
        <w:r w:rsidR="0084390A" w:rsidDel="008B123E">
          <w:delText>This</w:delText>
        </w:r>
        <w:r w:rsidR="00B92236" w:rsidDel="008B123E">
          <w:delText xml:space="preserve"> group of</w:delText>
        </w:r>
      </w:del>
      <w:ins w:id="54" w:author="Stephen Ragsdale" w:date="2016-03-14T12:23:00Z">
        <w:r w:rsidR="008B123E">
          <w:t>are</w:t>
        </w:r>
      </w:ins>
      <w:r w:rsidR="00B92236">
        <w:t xml:space="preserve"> microorganisms from the domain Archaea </w:t>
      </w:r>
      <w:ins w:id="55" w:author="Stephen Ragsdale" w:date="2016-03-14T12:23:00Z">
        <w:r w:rsidR="008B123E">
          <w:t xml:space="preserve">that </w:t>
        </w:r>
      </w:ins>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ins w:id="56" w:author="Stephen Ragsdale" w:date="2016-03-14T12:24:00Z">
        <w:r w:rsidR="008B123E">
          <w:t xml:space="preserve"> </w:t>
        </w:r>
      </w:ins>
    </w:p>
    <w:p w14:paraId="14C34A6D" w14:textId="59E48E08"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7C0A49">
        <w:instrText xml:space="preserve"> ADDIN ZOTERO_ITEM CSL_CITATION {"citationID":"MZqwmgiM","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324C238C"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7C0A49">
        <w:instrText xml:space="preserve"> ADDIN ZOTERO_ITEM CSL_CITATION {"citationID":"ji534o37v","properties":{"formattedCitation":"(15)","plainCitation":"(15)"},"citationItems":[{"id":374,"uris":["http://zotero.org/users/2565720/items/T3J7D9VQ"],"uri":["http://zotero.org/users/2565720/items/T3J7D9VQ"],"itemData":{"id":374,"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lastRenderedPageBreak/>
        <w:t>studying methanogenesis</w:t>
      </w:r>
      <w:r w:rsidR="00D11FBC">
        <w:t xml:space="preserve">, </w:t>
      </w:r>
      <w:r w:rsidR="00EB3C27">
        <w:t>uniqu</w:t>
      </w:r>
      <w:bookmarkStart w:id="57" w:name="_GoBack"/>
      <w:bookmarkEnd w:id="57"/>
      <w:r w:rsidR="00EB3C27">
        <w:t xml:space="preserve">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the obvious next step. </w:t>
      </w:r>
    </w:p>
    <w:p w14:paraId="228CACAF" w14:textId="280C89AE"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ins w:id="58" w:author="Stephen Ragsdale" w:date="2016-03-14T12:49:00Z">
        <w:r w:rsidR="00AB4371" w:rsidRPr="008C00ED">
          <w:t xml:space="preserve">included xxx genes </w:t>
        </w:r>
      </w:ins>
      <w:ins w:id="59" w:author="Stephen Ragsdale" w:date="2016-03-14T13:19:00Z">
        <w:r w:rsidR="004259ED">
          <w:t xml:space="preserve">(or xxx </w:t>
        </w:r>
        <w:commentRangeStart w:id="60"/>
        <w:r w:rsidR="004259ED">
          <w:t>reactions</w:t>
        </w:r>
      </w:ins>
      <w:commentRangeEnd w:id="60"/>
      <w:r w:rsidR="008C00ED">
        <w:rPr>
          <w:rStyle w:val="CommentReference"/>
          <w:rFonts w:ascii="Calibri" w:hAnsi="Calibri"/>
        </w:rPr>
        <w:commentReference w:id="60"/>
      </w:r>
      <w:ins w:id="61" w:author="Stephen Ragsdale" w:date="2016-03-14T13:19:00Z">
        <w:r w:rsidR="004259ED">
          <w:t xml:space="preserve">) </w:t>
        </w:r>
      </w:ins>
      <w:ins w:id="62" w:author="Stephen Ragsdale" w:date="2016-03-14T12:49:00Z">
        <w:r w:rsidR="00AB4371" w:rsidRPr="008C00ED">
          <w:t>that</w:t>
        </w:r>
        <w:r w:rsidR="00AB4371">
          <w:rPr>
            <w:i/>
          </w:rPr>
          <w:t xml:space="preserve"> </w:t>
        </w:r>
      </w:ins>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63"/>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63"/>
      <w:r w:rsidR="009A114F">
        <w:rPr>
          <w:rStyle w:val="CommentReference"/>
          <w:rFonts w:ascii="Calibri" w:hAnsi="Calibri"/>
        </w:rPr>
        <w:commentReference w:id="63"/>
      </w:r>
    </w:p>
    <w:p w14:paraId="09C9774A" w14:textId="33BC73C4" w:rsidR="00414739" w:rsidRPr="0077549E" w:rsidRDefault="009C1745" w:rsidP="00B042B4">
      <w:pPr>
        <w:spacing w:line="480" w:lineRule="auto"/>
      </w:pPr>
      <w:r>
        <w:t xml:space="preserve">In </w:t>
      </w:r>
      <w:r w:rsidR="000A2563">
        <w:t xml:space="preserve">this </w:t>
      </w:r>
      <w:commentRangeStart w:id="64"/>
      <w:r w:rsidR="000A2563">
        <w:t>model</w:t>
      </w:r>
      <w:commentRangeEnd w:id="64"/>
      <w:r w:rsidR="000A2563">
        <w:rPr>
          <w:rStyle w:val="CommentReference"/>
          <w:rFonts w:ascii="Calibri" w:hAnsi="Calibri"/>
        </w:rPr>
        <w:commentReference w:id="64"/>
      </w:r>
      <w:r>
        <w:t>,</w:t>
      </w:r>
      <w:r w:rsidR="007F0F45">
        <w:t xml:space="preserve"> </w:t>
      </w:r>
      <w:r w:rsidR="00B25F12">
        <w:t>iMR540</w:t>
      </w:r>
      <w:r w:rsidR="007F0F45">
        <w:t xml:space="preserve">, </w:t>
      </w:r>
      <w:r>
        <w:t xml:space="preserve">we </w:t>
      </w:r>
      <w:ins w:id="65" w:author="Stephen Ragsdale" w:date="2016-03-14T13:22:00Z">
        <w:r w:rsidR="000A2563">
          <w:t xml:space="preserve">include 586 </w:t>
        </w:r>
      </w:ins>
      <w:ins w:id="66" w:author="Stephen Ragsdale" w:date="2016-03-14T13:23:00Z">
        <w:r w:rsidR="000A2563">
          <w:t xml:space="preserve">metabolic </w:t>
        </w:r>
      </w:ins>
      <w:ins w:id="67" w:author="Stephen Ragsdale" w:date="2016-03-14T13:22:00Z">
        <w:r w:rsidR="000A2563">
          <w:t xml:space="preserve">reactions </w:t>
        </w:r>
      </w:ins>
      <w:ins w:id="68" w:author="Stephen Ragsdale" w:date="2016-03-14T13:24:00Z">
        <w:r w:rsidR="000A2563">
          <w:t xml:space="preserve">related to energy conservation, sulfur assimilation, coenzyme </w:t>
        </w:r>
        <w:proofErr w:type="gramStart"/>
        <w:r w:rsidR="000A2563">
          <w:t>biosynthesis, that</w:t>
        </w:r>
        <w:proofErr w:type="gramEnd"/>
        <w:r w:rsidR="000A2563">
          <w:t xml:space="preserve"> are</w:t>
        </w:r>
        <w:r w:rsidR="000A2563">
          <w:rPr>
            <w:i/>
          </w:rPr>
          <w:t xml:space="preserve"> </w:t>
        </w:r>
        <w:r w:rsidR="000A2563" w:rsidRPr="00741CBF">
          <w:t>i</w:t>
        </w:r>
        <w:r w:rsidR="000A2563">
          <w:t>mportant i</w:t>
        </w:r>
        <w:r w:rsidR="000A2563" w:rsidRPr="00741CBF">
          <w:t>n the</w:t>
        </w:r>
        <w:r w:rsidR="000A2563">
          <w:t xml:space="preserve"> metabolism of</w:t>
        </w:r>
        <w:r w:rsidR="000A2563">
          <w:rPr>
            <w:i/>
          </w:rPr>
          <w:t xml:space="preserve"> M. maripaludis</w:t>
        </w:r>
        <w:r w:rsidR="000A2563" w:rsidRPr="008C00ED">
          <w:t xml:space="preserve">. We also </w:t>
        </w:r>
      </w:ins>
      <w:ins w:id="69" w:author="Stephen Ragsdale" w:date="2016-03-14T13:21:00Z">
        <w:r w:rsidR="000A2563">
          <w:t xml:space="preserve">describe </w:t>
        </w:r>
      </w:ins>
      <w:del w:id="70" w:author="Stephen Ragsdale" w:date="2016-03-14T12:51:00Z">
        <w:r w:rsidDel="00AB4371">
          <w:delText>made</w:delText>
        </w:r>
      </w:del>
      <w:del w:id="71" w:author="Stephen Ragsdale" w:date="2016-03-14T13:21:00Z">
        <w:r w:rsidDel="000A2563">
          <w:delText xml:space="preserve"> </w:delText>
        </w:r>
      </w:del>
      <w:r w:rsidR="00F819FC">
        <w:t>important</w:t>
      </w:r>
      <w:r>
        <w:t xml:space="preserve"> </w:t>
      </w:r>
      <w:r w:rsidR="004E13F9">
        <w:t>updates</w:t>
      </w:r>
      <w:ins w:id="72" w:author="Stephen Ragsdale" w:date="2016-03-14T12:59:00Z">
        <w:r w:rsidR="005A370D">
          <w:t>, corrections</w:t>
        </w:r>
      </w:ins>
      <w:r w:rsidR="004E13F9">
        <w:t xml:space="preserve"> and </w:t>
      </w:r>
      <w:r>
        <w:t>refinements</w:t>
      </w:r>
      <w:ins w:id="73" w:author="Stephen Ragsdale" w:date="2016-03-14T13:25:00Z">
        <w:r w:rsidR="000A2563">
          <w:t>,</w:t>
        </w:r>
        <w:r w:rsidR="000A2563" w:rsidRPr="000A2563">
          <w:t xml:space="preserve"> </w:t>
        </w:r>
        <w:r w:rsidR="000A2563">
          <w:t>based on recent literature,</w:t>
        </w:r>
      </w:ins>
      <w:r>
        <w:t xml:space="preserve"> </w:t>
      </w:r>
      <w:r w:rsidR="009905DC">
        <w:t xml:space="preserve">to </w:t>
      </w:r>
      <w:commentRangeStart w:id="74"/>
      <w:del w:id="75" w:author="Stephen Ragsdale" w:date="2016-03-14T13:25:00Z">
        <w:r w:rsidDel="000A2563">
          <w:delText xml:space="preserve">various </w:delText>
        </w:r>
        <w:commentRangeEnd w:id="74"/>
        <w:r w:rsidR="005A370D" w:rsidDel="000A2563">
          <w:rPr>
            <w:rStyle w:val="CommentReference"/>
            <w:rFonts w:ascii="Calibri" w:hAnsi="Calibri"/>
          </w:rPr>
          <w:commentReference w:id="74"/>
        </w:r>
        <w:r w:rsidDel="000A2563">
          <w:delText>pathways</w:delText>
        </w:r>
      </w:del>
      <w:ins w:id="76" w:author="Stephen Ragsdale" w:date="2016-03-14T13:25:00Z">
        <w:r w:rsidR="000A2563">
          <w:t>the previous metabolic models</w:t>
        </w:r>
      </w:ins>
      <w:del w:id="77" w:author="Stephen Ragsdale" w:date="2016-03-14T13:24:00Z">
        <w:r w:rsidR="007F0F45" w:rsidDel="000A2563">
          <w:rPr>
            <w:i/>
          </w:rPr>
          <w:delText xml:space="preserve"> </w:delText>
        </w:r>
      </w:del>
      <w:del w:id="78" w:author="Stephen Ragsdale" w:date="2016-03-14T13:25:00Z">
        <w:r w:rsidR="007F0F45" w:rsidDel="000A2563">
          <w:delText xml:space="preserve">based on </w:delText>
        </w:r>
        <w:r w:rsidDel="000A2563">
          <w:delText xml:space="preserve">recent </w:delText>
        </w:r>
        <w:r w:rsidR="007F0F45" w:rsidDel="000A2563">
          <w:delText>literature</w:delText>
        </w:r>
      </w:del>
      <w:r w:rsidR="007F0F45">
        <w:rPr>
          <w:i/>
        </w:rPr>
        <w:t>.</w:t>
      </w:r>
      <w:r>
        <w:t xml:space="preserve"> </w:t>
      </w:r>
      <w:r w:rsidR="00F819FC">
        <w:t xml:space="preserve">The most critical </w:t>
      </w:r>
      <w:ins w:id="79" w:author="Stephen Ragsdale" w:date="2016-03-14T13:05:00Z">
        <w:r w:rsidR="00A2473D">
          <w:t xml:space="preserve">addition </w:t>
        </w:r>
      </w:ins>
      <w:del w:id="80" w:author="Stephen Ragsdale" w:date="2016-03-14T12:51:00Z">
        <w:r w:rsidR="00F819FC" w:rsidDel="00AB4371">
          <w:delText xml:space="preserve">was </w:delText>
        </w:r>
      </w:del>
      <w:ins w:id="81" w:author="Stephen Ragsdale" w:date="2016-03-14T12:51:00Z">
        <w:r w:rsidR="00AB4371">
          <w:t xml:space="preserve">is </w:t>
        </w:r>
      </w:ins>
      <w:r w:rsidR="00F819FC">
        <w:t>the</w:t>
      </w:r>
      <w:r>
        <w:t xml:space="preserve"> </w:t>
      </w:r>
      <w:r w:rsidR="00F819FC">
        <w:t>electron bifurcation step</w:t>
      </w:r>
      <w:ins w:id="82" w:author="Stephen Ragsdale" w:date="2016-03-14T12:52:00Z">
        <w:r w:rsidR="00AB4371">
          <w:t>,</w:t>
        </w:r>
      </w:ins>
      <w:r>
        <w:t xml:space="preserve"> </w:t>
      </w:r>
      <w:del w:id="83" w:author="Stephen Ragsdale" w:date="2016-03-14T12:52:00Z">
        <w:r w:rsidDel="00AB4371">
          <w:delText xml:space="preserve">that has been </w:delText>
        </w:r>
        <w:r w:rsidR="00F819FC" w:rsidDel="00AB4371">
          <w:delText>described above as it</w:delText>
        </w:r>
      </w:del>
      <w:ins w:id="84" w:author="Stephen Ragsdale" w:date="2016-03-14T12:52:00Z">
        <w:r w:rsidR="00AB4371">
          <w:t>which</w:t>
        </w:r>
      </w:ins>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commentRangeStart w:id="85"/>
      <w:r w:rsidR="004B6D79">
        <w:t>This</w:t>
      </w:r>
      <w:commentRangeEnd w:id="85"/>
      <w:r w:rsidR="005A370D">
        <w:rPr>
          <w:rStyle w:val="CommentReference"/>
          <w:rFonts w:ascii="Calibri" w:hAnsi="Calibri"/>
        </w:rPr>
        <w:commentReference w:id="85"/>
      </w:r>
      <w:r w:rsidR="004B6D79">
        <w:t xml:space="preserve">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7C0A49">
        <w:instrText xml:space="preserve"> ADDIN ZOTERO_ITEM CSL_CITATION {"citationID":"1a0pt8kc57","properties":{"formattedCitation":"(6)","plainCitation":"(6)"},"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w:t>
      </w:r>
      <w:r w:rsidR="00BC613A">
        <w:lastRenderedPageBreak/>
        <w:t xml:space="preserve">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77777777" w:rsidR="00467AD6" w:rsidRDefault="00467AD6" w:rsidP="00467AD6">
      <w:pPr>
        <w:pStyle w:val="Heading2"/>
      </w:pPr>
      <w:r>
        <w:t>Genome Scale Reconstruction</w:t>
      </w:r>
      <w:r w:rsidR="00875625">
        <w:t xml:space="preserve"> Procedure</w:t>
      </w:r>
    </w:p>
    <w:p w14:paraId="0588F762" w14:textId="044EEFE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w:t>
      </w:r>
      <w:r>
        <w:lastRenderedPageBreak/>
        <w:t>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0E3D98"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w:t>
      </w:r>
      <w:r w:rsidR="00A86F5B">
        <w:lastRenderedPageBreak/>
        <w:t xml:space="preserve">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27E997E2"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0E3D98"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0E3D98"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lastRenderedPageBreak/>
        <w:t xml:space="preserve">Dry Cell Weight </w:t>
      </w:r>
      <w:r w:rsidR="00611963">
        <w:t xml:space="preserve">and Growth Yield </w:t>
      </w:r>
      <w:r w:rsidR="00FB6A81">
        <w:t>Measurements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0E3D98"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m:t>
              </m:r>
              <m:r>
                <w:rPr>
                  <w:rFonts w:ascii="Cambria Math" w:eastAsia="MS Mincho" w:hAnsi="Cambria Math"/>
                </w:rPr>
                <m:t>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w:t>
      </w:r>
      <w:r w:rsidR="00D414E0">
        <w:lastRenderedPageBreak/>
        <w:t xml:space="preserve">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86"/>
      <w:commentRangeStart w:id="87"/>
      <w:r w:rsidR="00887D9C" w:rsidRPr="00FA2B14">
        <w:rPr>
          <w:rFonts w:eastAsia="MS Mincho"/>
        </w:rPr>
        <w:t xml:space="preserve">iteratively </w:t>
      </w:r>
      <w:commentRangeEnd w:id="86"/>
      <w:r w:rsidR="00144FF8">
        <w:rPr>
          <w:rStyle w:val="CommentReference"/>
          <w:rFonts w:ascii="Calibri" w:hAnsi="Calibri"/>
        </w:rPr>
        <w:commentReference w:id="86"/>
      </w:r>
      <w:commentRangeEnd w:id="87"/>
      <w:r w:rsidR="00560B11">
        <w:rPr>
          <w:rStyle w:val="CommentReference"/>
          <w:rFonts w:ascii="Calibri" w:hAnsi="Calibri"/>
        </w:rPr>
        <w:commentReference w:id="87"/>
      </w:r>
      <w:r w:rsidR="00887D9C" w:rsidRPr="00FA2B14">
        <w:rPr>
          <w:rFonts w:eastAsia="MS Mincho"/>
        </w:rPr>
        <w:t xml:space="preserve">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88"/>
      <w:r>
        <w:t xml:space="preserve">Reconstruction </w:t>
      </w:r>
      <w:r w:rsidR="00920B05">
        <w:t>Statistics</w:t>
      </w:r>
      <w:commentRangeEnd w:id="88"/>
      <w:r w:rsidR="008270DA" w:rsidRPr="00FA2B14">
        <w:rPr>
          <w:rStyle w:val="CommentReference"/>
          <w:rFonts w:ascii="Calibri" w:eastAsia="Calibri" w:hAnsi="Calibri"/>
          <w:b w:val="0"/>
          <w:bCs w:val="0"/>
          <w:color w:val="auto"/>
        </w:rPr>
        <w:commentReference w:id="88"/>
      </w:r>
    </w:p>
    <w:p w14:paraId="5447A6E4" w14:textId="25195415"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w:t>
      </w:r>
      <w:r w:rsidR="00522142">
        <w:t>have been</w:t>
      </w:r>
      <w:r w:rsidR="00091F35">
        <w:t xml:space="preserve"> </w:t>
      </w:r>
      <w:r w:rsidR="00522142">
        <w:t>assigned to</w:t>
      </w:r>
      <w:r w:rsidR="00091F35">
        <w:t xml:space="preserve"> at least one </w:t>
      </w:r>
      <w:commentRangeStart w:id="89"/>
      <w:r w:rsidR="00091F35">
        <w:t>gene</w:t>
      </w:r>
      <w:commentRangeEnd w:id="89"/>
      <w:r w:rsidR="00522142">
        <w:rPr>
          <w:rStyle w:val="CommentReference"/>
          <w:rFonts w:ascii="Calibri" w:hAnsi="Calibri"/>
        </w:rPr>
        <w:commentReference w:id="89"/>
      </w:r>
      <w:r w:rsidR="00091F35">
        <w:t xml:space="preserve">. </w:t>
      </w:r>
      <w:ins w:id="90" w:author="Stephen Ragsdale" w:date="2016-03-14T13:30:00Z">
        <w:r w:rsidR="00522142">
          <w:t xml:space="preserve">This is a rather high percentage, with most </w:t>
        </w:r>
        <w:commentRangeStart w:id="91"/>
        <w:r w:rsidR="00522142">
          <w:t>models</w:t>
        </w:r>
      </w:ins>
      <w:commentRangeEnd w:id="91"/>
      <w:ins w:id="92" w:author="Stephen Ragsdale" w:date="2016-03-14T13:31:00Z">
        <w:r w:rsidR="00522142">
          <w:rPr>
            <w:rStyle w:val="CommentReference"/>
            <w:rFonts w:ascii="Calibri" w:hAnsi="Calibri"/>
          </w:rPr>
          <w:commentReference w:id="91"/>
        </w:r>
      </w:ins>
      <w:ins w:id="93" w:author="Stephen Ragsdale" w:date="2016-03-14T13:30:00Z">
        <w:r w:rsidR="00522142">
          <w:t xml:space="preserve"> </w:t>
        </w:r>
      </w:ins>
      <w:ins w:id="94" w:author="Stephen Ragsdale" w:date="2016-03-14T13:31:00Z">
        <w:r w:rsidR="00522142">
          <w:t xml:space="preserve">…? </w:t>
        </w:r>
      </w:ins>
      <w:r w:rsidR="00091F35">
        <w:t>We susp</w:t>
      </w:r>
      <w:r w:rsidR="00B25F12">
        <w:t xml:space="preserve">ect that a major reason for this high percentage of </w:t>
      </w:r>
      <w:r w:rsidR="00091F35">
        <w:t>gene-associated reactions was our use of likelihood based gap</w:t>
      </w:r>
      <w:r w:rsidR="00CD3E73">
        <w:t xml:space="preserve"> </w:t>
      </w:r>
      <w:commentRangeStart w:id="95"/>
      <w:r w:rsidR="00091F35">
        <w:t>filling</w:t>
      </w:r>
      <w:commentRangeEnd w:id="95"/>
      <w:r w:rsidR="009D72B9">
        <w:rPr>
          <w:rStyle w:val="CommentReference"/>
          <w:rFonts w:ascii="Calibri" w:hAnsi="Calibri"/>
        </w:rPr>
        <w:commentReference w:id="95"/>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commentRangeStart w:id="96"/>
      <w:r w:rsidR="00EC7AC7">
        <w:t>initially</w:t>
      </w:r>
      <w:commentRangeEnd w:id="96"/>
      <w:r w:rsidR="00522142">
        <w:rPr>
          <w:rStyle w:val="CommentReference"/>
          <w:rFonts w:ascii="Calibri" w:hAnsi="Calibri"/>
        </w:rPr>
        <w:commentReference w:id="96"/>
      </w:r>
      <w:r w:rsidR="00EC7AC7">
        <w:t xml:space="preserve">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w:t>
      </w:r>
      <w:r w:rsidR="00F52200">
        <w:lastRenderedPageBreak/>
        <w:t xml:space="preserve">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commentRangeStart w:id="97"/>
      <w:r w:rsidR="00F560A7">
        <w:t>M</w:t>
      </w:r>
      <w:r w:rsidR="00F155A9">
        <w:t>etabolism</w:t>
      </w:r>
      <w:commentRangeEnd w:id="97"/>
      <w:r w:rsidR="00FA661C">
        <w:rPr>
          <w:rStyle w:val="CommentReference"/>
          <w:rFonts w:ascii="Calibri" w:eastAsia="Calibri" w:hAnsi="Calibri"/>
          <w:b w:val="0"/>
          <w:bCs w:val="0"/>
          <w:color w:val="auto"/>
        </w:rPr>
        <w:commentReference w:id="97"/>
      </w:r>
    </w:p>
    <w:p w14:paraId="4BC47F02" w14:textId="77777777" w:rsidR="005113F6" w:rsidRPr="005113F6" w:rsidRDefault="005113F6" w:rsidP="00274688"/>
    <w:p w14:paraId="46E3082A" w14:textId="645155E7"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ins w:id="98" w:author="Stephen Ragsdale" w:date="2016-03-14T14:24:00Z">
        <w:r w:rsidR="003A0B8B">
          <w:t>Our model incorporates the more recent depiction of methanogenesis as a cyclic process</w:t>
        </w:r>
      </w:ins>
      <w:ins w:id="99" w:author="Stephen Ragsdale" w:date="2016-03-14T14:26:00Z">
        <w:r w:rsidR="007644BF">
          <w:t xml:space="preserve"> </w:t>
        </w:r>
        <w:r w:rsidR="007644BF">
          <w:fldChar w:fldCharType="begin"/>
        </w:r>
        <w:r w:rsidR="007644BF">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7644BF">
          <w:fldChar w:fldCharType="separate"/>
        </w:r>
        <w:r w:rsidR="007644BF" w:rsidRPr="007C0A49">
          <w:t>(59)</w:t>
        </w:r>
        <w:r w:rsidR="007644BF">
          <w:fldChar w:fldCharType="end"/>
        </w:r>
      </w:ins>
      <w:ins w:id="100" w:author="Stephen Ragsdale" w:date="2016-03-14T14:24:00Z">
        <w:r w:rsidR="003A0B8B">
          <w:t xml:space="preserve">. </w:t>
        </w:r>
      </w:ins>
      <w:r w:rsidR="00D61662">
        <w:t>This</w:t>
      </w:r>
      <w:r w:rsidR="001F3FCA">
        <w:t xml:space="preserve"> </w:t>
      </w:r>
      <w:ins w:id="101" w:author="Stephen Ragsdale" w:date="2016-03-14T14:23:00Z">
        <w:r w:rsidR="00FA6B3D">
          <w:t xml:space="preserve">reaction </w:t>
        </w:r>
      </w:ins>
      <w:del w:id="102" w:author="Stephen Ragsdale" w:date="2016-03-14T14:23:00Z">
        <w:r w:rsidR="001F3FCA" w:rsidDel="00FA6B3D">
          <w:delText>wa</w:delText>
        </w:r>
        <w:r w:rsidR="00D61662" w:rsidDel="00FA6B3D">
          <w:delText>s demonstrated to be</w:delText>
        </w:r>
      </w:del>
      <w:ins w:id="103" w:author="Stephen Ragsdale" w:date="2016-03-14T14:23:00Z">
        <w:r w:rsidR="00FA6B3D">
          <w:t>is</w:t>
        </w:r>
      </w:ins>
      <w:r w:rsidR="00D61662">
        <w:t xml:space="preserve"> mediated by </w:t>
      </w:r>
      <w:del w:id="104" w:author="Stephen Ragsdale" w:date="2016-03-14T13:55:00Z">
        <w:r w:rsidR="00D61662" w:rsidDel="00C96BB0">
          <w:delText xml:space="preserve">methanophenazine </w:delText>
        </w:r>
      </w:del>
      <w:ins w:id="105" w:author="Stephen Ragsdale" w:date="2016-03-14T13:55:00Z">
        <w:r w:rsidR="00C96BB0">
          <w:t>methanophenazine-</w:t>
        </w:r>
      </w:ins>
      <w:r w:rsidR="00D61662">
        <w:t xml:space="preserve">dependent </w:t>
      </w:r>
      <w:del w:id="106" w:author="Stephen Ragsdale" w:date="2016-03-14T13:55:00Z">
        <w:r w:rsidR="00D61662" w:rsidDel="00C96BB0">
          <w:delText xml:space="preserve">membrane </w:delText>
        </w:r>
      </w:del>
      <w:ins w:id="107" w:author="Stephen Ragsdale" w:date="2016-03-14T13:55:00Z">
        <w:r w:rsidR="00C96BB0">
          <w:t>membrane-</w:t>
        </w:r>
      </w:ins>
      <w:r w:rsidR="00D61662">
        <w:t xml:space="preserve">bound heterodisulfide </w:t>
      </w:r>
      <w:ins w:id="108" w:author="Stephen Ragsdale" w:date="2016-03-14T13:55:00Z">
        <w:r w:rsidR="00827A2A">
          <w:t>r</w:t>
        </w:r>
        <w:r w:rsidR="00C96BB0">
          <w:t xml:space="preserve">eductase </w:t>
        </w:r>
      </w:ins>
      <w:r w:rsidR="00D61662">
        <w:t>(</w:t>
      </w:r>
      <w:proofErr w:type="spellStart"/>
      <w:r w:rsidR="00D61662">
        <w:t>HdrDE</w:t>
      </w:r>
      <w:proofErr w:type="spellEnd"/>
      <w:r w:rsidR="00D61662">
        <w:t>) (</w:t>
      </w:r>
      <w:r w:rsidR="00270FE5">
        <w:fldChar w:fldCharType="begin"/>
      </w:r>
      <w:r w:rsidR="007C0A49">
        <w:instrText xml:space="preserve"> ADDIN ZOTERO_ITEM CSL_CITATION {"citationID":"171n7c6tt4","properties":{"formattedCitation":"(11)","plainCitation":"(11)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K."}],"issued":{"date-parts":[["1993",4,1]]}}}],"schema":"https://github.com/citation-style-language/schema/raw/master/csl-citation.json"} </w:instrText>
      </w:r>
      <w:r w:rsidR="00270FE5">
        <w:fldChar w:fldCharType="separate"/>
      </w:r>
      <w:r w:rsidR="007C0A49" w:rsidRPr="007C0A49">
        <w:t>(11)</w:t>
      </w:r>
      <w:r w:rsidR="00270FE5">
        <w:fldChar w:fldCharType="end"/>
      </w:r>
      <w:r w:rsidR="00270FE5">
        <w:t xml:space="preserve">, </w:t>
      </w:r>
      <w:r w:rsidR="00D61662" w:rsidRPr="00274688">
        <w:rPr>
          <w:highlight w:val="yellow"/>
        </w:rPr>
        <w:t xml:space="preserve">Ide and </w:t>
      </w:r>
      <w:proofErr w:type="spellStart"/>
      <w:r w:rsidR="00D61662" w:rsidRPr="00274688">
        <w:rPr>
          <w:highlight w:val="yellow"/>
        </w:rPr>
        <w:t>Deppenmeier</w:t>
      </w:r>
      <w:proofErr w:type="spellEnd"/>
      <w:r w:rsidR="00D61662" w:rsidRPr="00274688">
        <w:rPr>
          <w:highlight w:val="yellow"/>
        </w:rPr>
        <w:t xml:space="preserve"> ref</w:t>
      </w:r>
      <w:r w:rsidR="00D61662">
        <w:t xml:space="preserve">, </w:t>
      </w:r>
      <w:r w:rsidR="00270FE5">
        <w:t xml:space="preserve">and </w:t>
      </w:r>
      <w:r w:rsidR="00D61662">
        <w:fldChar w:fldCharType="begin"/>
      </w:r>
      <w:r w:rsidR="007C0A49">
        <w:instrText xml:space="preserve"> ADDIN ZOTERO_ITEM CSL_CITATION {"citationID":"SiLFzXEA","properties":{"formattedCitation":"(10)","plainCitation":"(10)"},"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D61662">
        <w:fldChar w:fldCharType="separate"/>
      </w:r>
      <w:r w:rsidR="007C0A49" w:rsidRPr="00A61B62">
        <w:t>(10)</w:t>
      </w:r>
      <w:r w:rsidR="00D61662">
        <w:fldChar w:fldCharType="end"/>
      </w:r>
      <w:r w:rsidR="00D61662">
        <w:t>)</w:t>
      </w:r>
      <w:r w:rsidR="001F3FCA">
        <w:t xml:space="preserve"> for the cytochrome containing methanogens</w:t>
      </w:r>
      <w:ins w:id="109" w:author="Stephen Ragsdale" w:date="2016-03-14T14:50:00Z">
        <w:r w:rsidR="00E75F12">
          <w:t xml:space="preserve"> (</w:t>
        </w:r>
        <w:proofErr w:type="spellStart"/>
        <w:r w:rsidR="00E75F12">
          <w:t>Eq</w:t>
        </w:r>
        <w:proofErr w:type="spellEnd"/>
        <w:r w:rsidR="00E75F12">
          <w:t xml:space="preserve"> 1)</w:t>
        </w:r>
      </w:ins>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del w:id="110" w:author="Stephen Ragsdale" w:date="2016-03-14T14:10:00Z">
        <w:r w:rsidR="00407143" w:rsidDel="00827A2A">
          <w:delText xml:space="preserve">do not </w:delText>
        </w:r>
        <w:r w:rsidR="00D61662" w:rsidDel="00827A2A">
          <w:delText>contain</w:delText>
        </w:r>
      </w:del>
      <w:ins w:id="111" w:author="Stephen Ragsdale" w:date="2016-03-14T14:18:00Z">
        <w:r w:rsidR="00FC0F74">
          <w:t>do not contain</w:t>
        </w:r>
      </w:ins>
      <w:r w:rsidR="00D61662">
        <w:t xml:space="preserve"> the</w:t>
      </w:r>
      <w:r w:rsidR="004A29F8">
        <w:t xml:space="preserve"> </w:t>
      </w:r>
      <w:del w:id="112" w:author="Stephen Ragsdale" w:date="2016-03-14T14:10:00Z">
        <w:r w:rsidR="00407143" w:rsidDel="00827A2A">
          <w:delText xml:space="preserve">typical </w:delText>
        </w:r>
      </w:del>
      <w:r w:rsidR="00407143">
        <w:t xml:space="preserve">membrane associated </w:t>
      </w:r>
      <w:ins w:id="113" w:author="Stephen Ragsdale" w:date="2016-03-14T14:11:00Z">
        <w:r w:rsidR="00827A2A">
          <w:t>hemoprotein</w:t>
        </w:r>
      </w:ins>
      <w:ins w:id="114" w:author="Stephen Ragsdale" w:date="2016-03-14T14:10:00Z">
        <w:r w:rsidR="00827A2A">
          <w:t xml:space="preserve"> </w:t>
        </w:r>
      </w:ins>
      <w:del w:id="115" w:author="Stephen Ragsdale" w:date="2016-03-14T13:56:00Z">
        <w:r w:rsidR="004A29F8" w:rsidDel="00C96BB0">
          <w:delText>heterodisulfide reductase</w:delText>
        </w:r>
      </w:del>
      <w:proofErr w:type="spellStart"/>
      <w:ins w:id="116" w:author="Stephen Ragsdale" w:date="2016-03-14T13:56:00Z">
        <w:r w:rsidR="00C96BB0">
          <w:t>Hdr</w:t>
        </w:r>
      </w:ins>
      <w:ins w:id="117" w:author="Stephen Ragsdale" w:date="2016-03-14T14:11:00Z">
        <w:r w:rsidR="00827A2A">
          <w:t>DE</w:t>
        </w:r>
      </w:ins>
      <w:proofErr w:type="spellEnd"/>
      <w:r w:rsidR="001F3FCA">
        <w:t xml:space="preserve"> </w:t>
      </w:r>
      <w:del w:id="118" w:author="Stephen Ragsdale" w:date="2016-03-14T14:11:00Z">
        <w:r w:rsidR="001F3FCA" w:rsidDel="00827A2A">
          <w:delText xml:space="preserve">but </w:delText>
        </w:r>
      </w:del>
      <w:ins w:id="119" w:author="Stephen Ragsdale" w:date="2016-03-14T14:19:00Z">
        <w:r w:rsidR="00FC0F74">
          <w:t>but,</w:t>
        </w:r>
      </w:ins>
      <w:ins w:id="120" w:author="Stephen Ragsdale" w:date="2016-03-14T14:11:00Z">
        <w:r w:rsidR="00827A2A">
          <w:t xml:space="preserve"> </w:t>
        </w:r>
      </w:ins>
      <w:r w:rsidR="001F3FCA">
        <w:t>instead</w:t>
      </w:r>
      <w:ins w:id="121" w:author="Stephen Ragsdale" w:date="2016-03-14T14:19:00Z">
        <w:r w:rsidR="00FC0F74">
          <w:t>,</w:t>
        </w:r>
      </w:ins>
      <w:r w:rsidR="001F3FCA">
        <w:t xml:space="preserve"> </w:t>
      </w:r>
      <w:del w:id="122" w:author="Stephen Ragsdale" w:date="2016-03-14T13:56:00Z">
        <w:r w:rsidR="001F3FCA" w:rsidDel="00A647AF">
          <w:delText xml:space="preserve">one </w:delText>
        </w:r>
      </w:del>
      <w:ins w:id="123" w:author="Stephen Ragsdale" w:date="2016-03-14T14:18:00Z">
        <w:r w:rsidR="00FC0F74">
          <w:t>use</w:t>
        </w:r>
      </w:ins>
      <w:ins w:id="124" w:author="Stephen Ragsdale" w:date="2016-03-14T13:56:00Z">
        <w:r w:rsidR="00827A2A">
          <w:t xml:space="preserve"> a cytoplasmic</w:t>
        </w:r>
      </w:ins>
      <w:del w:id="125" w:author="Stephen Ragsdale" w:date="2016-03-14T13:56:00Z">
        <w:r w:rsidR="001F3FCA" w:rsidDel="00A647AF">
          <w:delText>that is most likely associated with the cytoplasm</w:delText>
        </w:r>
      </w:del>
      <w:r w:rsidR="001F3FCA">
        <w:t xml:space="preserve"> </w:t>
      </w:r>
      <w:del w:id="126" w:author="Stephen Ragsdale" w:date="2016-03-14T14:12:00Z">
        <w:r w:rsidR="001F3FCA" w:rsidDel="00827A2A">
          <w:fldChar w:fldCharType="begin"/>
        </w:r>
        <w:r w:rsidR="007C0A49" w:rsidDel="00827A2A">
          <w:del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delInstrText>
        </w:r>
        <w:r w:rsidR="001F3FCA" w:rsidDel="00827A2A">
          <w:fldChar w:fldCharType="separate"/>
        </w:r>
        <w:r w:rsidR="007C0A49" w:rsidRPr="007C0A49" w:rsidDel="00827A2A">
          <w:delText>(54, 55)</w:delText>
        </w:r>
        <w:r w:rsidR="001F3FCA" w:rsidDel="00827A2A">
          <w:fldChar w:fldCharType="end"/>
        </w:r>
      </w:del>
      <w:ins w:id="127" w:author="Stephen Ragsdale" w:date="2016-03-14T13:57:00Z">
        <w:r w:rsidR="00A647AF">
          <w:t xml:space="preserve"> </w:t>
        </w:r>
      </w:ins>
      <w:del w:id="128" w:author="Stephen Ragsdale" w:date="2016-03-14T13:57:00Z">
        <w:r w:rsidR="001F3FCA" w:rsidDel="00A647AF">
          <w:delText>.</w:delText>
        </w:r>
      </w:del>
      <w:del w:id="129" w:author="Stephen Ragsdale" w:date="2016-03-14T14:12:00Z">
        <w:r w:rsidR="007C0A49" w:rsidDel="00827A2A">
          <w:delText xml:space="preserve"> </w:delText>
        </w:r>
      </w:del>
      <w:del w:id="130" w:author="Stephen Ragsdale" w:date="2016-03-14T13:57:00Z">
        <w:r w:rsidR="001F3FCA" w:rsidDel="00A647AF">
          <w:delText xml:space="preserve">Additionally, </w:delText>
        </w:r>
        <w:r w:rsidR="00270FE5" w:rsidDel="00A647AF">
          <w:delText>it is</w:delText>
        </w:r>
      </w:del>
      <w:del w:id="131" w:author="Stephen Ragsdale" w:date="2016-03-14T13:58:00Z">
        <w:r w:rsidR="00270FE5" w:rsidDel="00A647AF">
          <w:delText xml:space="preserve"> </w:delText>
        </w:r>
      </w:del>
      <w:del w:id="132" w:author="Stephen Ragsdale" w:date="2016-03-14T14:12:00Z">
        <w:r w:rsidR="00270FE5" w:rsidDel="00827A2A">
          <w:delText xml:space="preserve">a </w:delText>
        </w:r>
      </w:del>
      <w:r w:rsidR="00270FE5">
        <w:t>three</w:t>
      </w:r>
      <w:ins w:id="133" w:author="Stephen Ragsdale" w:date="2016-03-14T14:16:00Z">
        <w:r w:rsidR="00FC0F74">
          <w:t>-</w:t>
        </w:r>
      </w:ins>
      <w:del w:id="134" w:author="Stephen Ragsdale" w:date="2016-03-14T14:16:00Z">
        <w:r w:rsidR="00270FE5" w:rsidDel="00FC0F74">
          <w:delText xml:space="preserve"> </w:delText>
        </w:r>
      </w:del>
      <w:r w:rsidR="00270FE5">
        <w:t xml:space="preserve">subunit </w:t>
      </w:r>
      <w:proofErr w:type="spellStart"/>
      <w:ins w:id="135" w:author="Stephen Ragsdale" w:date="2016-03-14T14:16:00Z">
        <w:r w:rsidR="00FC0F74">
          <w:t>HdrABC</w:t>
        </w:r>
        <w:proofErr w:type="spellEnd"/>
        <w:r w:rsidR="00FC0F74">
          <w:t xml:space="preserve"> </w:t>
        </w:r>
      </w:ins>
      <w:r w:rsidR="00270FE5">
        <w:t xml:space="preserve">complex </w:t>
      </w:r>
      <w:del w:id="136" w:author="Stephen Ragsdale" w:date="2016-03-14T14:16:00Z">
        <w:r w:rsidR="00270FE5" w:rsidDel="00FC0F74">
          <w:delText>(HdrABC)</w:delText>
        </w:r>
      </w:del>
      <w:ins w:id="137" w:author="Stephen Ragsdale" w:date="2016-03-14T13:59:00Z">
        <w:r w:rsidR="00827A2A">
          <w:t>that</w:t>
        </w:r>
        <w:r w:rsidR="00A647AF">
          <w:t xml:space="preserve"> </w:t>
        </w:r>
      </w:ins>
      <w:ins w:id="138" w:author="Stephen Ragsdale" w:date="2016-03-14T14:17:00Z">
        <w:r w:rsidR="00FC0F74">
          <w:t>lack</w:t>
        </w:r>
      </w:ins>
      <w:ins w:id="139" w:author="Stephen Ragsdale" w:date="2016-03-14T14:16:00Z">
        <w:r w:rsidR="00FC0F74">
          <w:t>s</w:t>
        </w:r>
      </w:ins>
      <w:ins w:id="140" w:author="Stephen Ragsdale" w:date="2016-03-14T14:15:00Z">
        <w:r w:rsidR="00FC0F74">
          <w:t xml:space="preserve"> </w:t>
        </w:r>
        <w:proofErr w:type="spellStart"/>
        <w:r w:rsidR="00FC0F74">
          <w:t>heme</w:t>
        </w:r>
      </w:ins>
      <w:proofErr w:type="spellEnd"/>
      <w:ins w:id="141" w:author="Stephen Ragsdale" w:date="2016-03-14T14:18:00Z">
        <w:r w:rsidR="00FC0F74">
          <w:t>, but contains</w:t>
        </w:r>
      </w:ins>
      <w:del w:id="142" w:author="Stephen Ragsdale" w:date="2016-03-14T13:59:00Z">
        <w:r w:rsidR="00270FE5" w:rsidDel="00A647AF">
          <w:delText xml:space="preserve"> </w:delText>
        </w:r>
      </w:del>
      <w:del w:id="143" w:author="Stephen Ragsdale" w:date="2016-03-14T13:57:00Z">
        <w:r w:rsidR="00270FE5" w:rsidDel="00A647AF">
          <w:delText xml:space="preserve">with </w:delText>
        </w:r>
      </w:del>
      <w:ins w:id="144" w:author="Stephen Ragsdale" w:date="2016-03-14T13:57:00Z">
        <w:r w:rsidR="00A647AF">
          <w:t xml:space="preserve"> </w:t>
        </w:r>
      </w:ins>
      <w:del w:id="145" w:author="Stephen Ragsdale" w:date="2016-03-14T13:57:00Z">
        <w:r w:rsidR="000433A3" w:rsidDel="00A647AF">
          <w:delText xml:space="preserve">a </w:delText>
        </w:r>
      </w:del>
      <w:proofErr w:type="spellStart"/>
      <w:r w:rsidR="000433A3">
        <w:t>flavin</w:t>
      </w:r>
      <w:proofErr w:type="spellEnd"/>
      <w:r w:rsidR="000433A3">
        <w:t xml:space="preserve"> adenine dinucleotide (FAD) </w:t>
      </w:r>
      <w:del w:id="146" w:author="Stephen Ragsdale" w:date="2016-03-14T13:57:00Z">
        <w:r w:rsidR="000433A3" w:rsidDel="00A647AF">
          <w:delText xml:space="preserve">containing co-factor in </w:delText>
        </w:r>
        <w:r w:rsidR="00DB6DBF" w:rsidDel="00A647AF">
          <w:delText xml:space="preserve">the </w:delText>
        </w:r>
        <w:r w:rsidR="000433A3" w:rsidDel="00A647AF">
          <w:delText>HdrA subunit</w:delText>
        </w:r>
      </w:del>
      <w:r w:rsidR="004851F9">
        <w:t xml:space="preserve"> </w:t>
      </w:r>
      <w:ins w:id="147" w:author="Stephen Ragsdale" w:date="2016-03-14T14:12:00Z">
        <w:r w:rsidR="00827A2A">
          <w:fldChar w:fldCharType="begin"/>
        </w:r>
        <w:r w:rsidR="00827A2A">
          <w:instrText xml:space="preserve"> ADDIN ZOTERO_ITEM CSL_CITATION {"citationID":"25954fna4f","properties":{"formattedCitation":"(54, 55)","plainCitation":"(54, 55)"},"citationItems":[{"id":509,"uris":["http://zotero.org/groups/450273/items/AHFUEX3X"],"uri":["http://zotero.org/groups/450273/items/AHFUEX3X"],"itemData":{"id":509,"type":"article-journal","title":"H2: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827A2A">
          <w:fldChar w:fldCharType="separate"/>
        </w:r>
        <w:r w:rsidR="00827A2A" w:rsidRPr="007C0A49">
          <w:t>(54, 55)</w:t>
        </w:r>
        <w:r w:rsidR="00827A2A">
          <w:fldChar w:fldCharType="end"/>
        </w:r>
        <w:r w:rsidR="00827A2A" w:rsidRPr="00274688">
          <w:rPr>
            <w:highlight w:val="yellow"/>
          </w:rPr>
          <w:t xml:space="preserve"> </w:t>
        </w:r>
      </w:ins>
      <w:r w:rsidR="004851F9" w:rsidRPr="00274688">
        <w:rPr>
          <w:highlight w:val="yellow"/>
        </w:rPr>
        <w:t>(</w:t>
      </w:r>
      <w:proofErr w:type="spellStart"/>
      <w:r w:rsidR="004851F9" w:rsidRPr="00274688">
        <w:rPr>
          <w:highlight w:val="yellow"/>
        </w:rPr>
        <w:t>Heiderrich</w:t>
      </w:r>
      <w:proofErr w:type="spellEnd"/>
      <w:r w:rsidR="004851F9" w:rsidRPr="00274688">
        <w:rPr>
          <w:highlight w:val="yellow"/>
        </w:rPr>
        <w:t xml:space="preserve"> ref)</w:t>
      </w:r>
      <w:ins w:id="148" w:author="Stephen Ragsdale" w:date="2016-03-14T14:50:00Z">
        <w:r w:rsidR="00E75F12">
          <w:t xml:space="preserve"> (</w:t>
        </w:r>
        <w:proofErr w:type="spellStart"/>
        <w:r w:rsidR="00E75F12">
          <w:t>Eq</w:t>
        </w:r>
        <w:proofErr w:type="spellEnd"/>
        <w:r w:rsidR="00E75F12">
          <w:t xml:space="preserve"> 2)</w:t>
        </w:r>
      </w:ins>
      <w:r w:rsidR="00F155A9">
        <w:t xml:space="preserve">. </w:t>
      </w:r>
      <w:del w:id="149" w:author="Stephen Ragsdale" w:date="2016-03-14T14:19:00Z">
        <w:r w:rsidR="000433A3" w:rsidDel="00FC0F74">
          <w:delText xml:space="preserve">HdrA </w:delText>
        </w:r>
        <w:r w:rsidR="00274688" w:rsidDel="00FC0F74">
          <w:delText>and</w:delText>
        </w:r>
        <w:r w:rsidR="000433A3" w:rsidDel="00FC0F74">
          <w:delText xml:space="preserve"> other FAD</w:delText>
        </w:r>
        <w:r w:rsidR="00C35E8D" w:rsidDel="00FC0F74">
          <w:delText>-</w:delText>
        </w:r>
        <w:r w:rsidR="000433A3" w:rsidDel="00FC0F74">
          <w:delText xml:space="preserve">containing enzymes </w:delText>
        </w:r>
        <w:r w:rsidR="00274688" w:rsidDel="00FC0F74">
          <w:delText>have</w:delText>
        </w:r>
      </w:del>
      <w:ins w:id="150" w:author="Stephen Ragsdale" w:date="2016-03-14T14:19:00Z">
        <w:r w:rsidR="00FC0F74">
          <w:t>FAD has</w:t>
        </w:r>
      </w:ins>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151"/>
      <w:r w:rsidR="00DB6DBF">
        <w:t xml:space="preserve">a </w:t>
      </w:r>
      <w:r w:rsidR="007A2E27">
        <w:t>two-step</w:t>
      </w:r>
      <w:r w:rsidR="000433A3">
        <w:t xml:space="preserve"> </w:t>
      </w:r>
      <w:r w:rsidR="007A2E27">
        <w:t xml:space="preserve">transfer of </w:t>
      </w:r>
      <w:r w:rsidR="000433A3">
        <w:t>one electron</w:t>
      </w:r>
      <w:commentRangeEnd w:id="151"/>
      <w:r w:rsidR="007A2E27">
        <w:rPr>
          <w:rStyle w:val="CommentReference"/>
          <w:rFonts w:ascii="Calibri" w:hAnsi="Calibri"/>
        </w:rPr>
        <w:commentReference w:id="151"/>
      </w:r>
      <w:r w:rsidR="000433A3">
        <w:t xml:space="preserve"> </w:t>
      </w:r>
      <w:r w:rsidR="000433A3">
        <w:fldChar w:fldCharType="begin"/>
      </w:r>
      <w:r w:rsidR="007C0A49">
        <w:instrText xml:space="preserve"> ADDIN ZOTERO_ITEM CSL_CITATION {"citationID":"22gbus05qu","properties":{"formattedCitation":"(56, 57)","plainCitation":"(56, 57)"},"citationItems":[{"id":828,"uris":["http://zotero.org/groups/450273/items/VPV9M3H3"],"uri":["http://zotero.org/groups/450273/items/VPV9M3H3"],"itemData":{"id":828,"type":"article-journal","title":"Redox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7C0A49" w:rsidRPr="007C0A49">
        <w:t>(56, 57)</w:t>
      </w:r>
      <w:r w:rsidR="000433A3">
        <w:fldChar w:fldCharType="end"/>
      </w:r>
      <w:r w:rsidR="005E7FDF">
        <w:t>.</w:t>
      </w:r>
      <w:r w:rsidR="007C0A49">
        <w:t xml:space="preserve"> </w:t>
      </w:r>
      <w:r w:rsidR="005E7FDF">
        <w:t xml:space="preserve"> </w:t>
      </w:r>
      <w:ins w:id="152" w:author="Stephen Ragsdale" w:date="2016-03-14T14:21:00Z">
        <w:r w:rsidR="00FA6B3D">
          <w:t xml:space="preserve">As shown in Figure 2, </w:t>
        </w:r>
      </w:ins>
      <w:del w:id="153" w:author="Stephen Ragsdale" w:date="2016-03-14T14:21:00Z">
        <w:r w:rsidR="005E7FDF" w:rsidDel="00FA6B3D">
          <w:delText xml:space="preserve">Recently, </w:delText>
        </w:r>
        <w:r w:rsidR="00126BCF" w:rsidDel="00FA6B3D">
          <w:delText xml:space="preserve">it has been demonstrated </w:delText>
        </w:r>
      </w:del>
      <w:del w:id="154" w:author="Stephen Ragsdale" w:date="2016-03-14T14:20:00Z">
        <w:r w:rsidR="00126BCF" w:rsidDel="00FC0F74">
          <w:fldChar w:fldCharType="begin"/>
        </w:r>
        <w:r w:rsidR="007C0A49" w:rsidDel="00FC0F74">
          <w:del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delInstrText>
        </w:r>
        <w:r w:rsidR="00126BCF" w:rsidDel="00FC0F74">
          <w:fldChar w:fldCharType="separate"/>
        </w:r>
        <w:r w:rsidR="007C0A49" w:rsidRPr="007C0A49" w:rsidDel="00FC0F74">
          <w:delText>(12, 58)</w:delText>
        </w:r>
        <w:r w:rsidR="00126BCF" w:rsidDel="00FC0F74">
          <w:fldChar w:fldCharType="end"/>
        </w:r>
      </w:del>
      <w:del w:id="155" w:author="Stephen Ragsdale" w:date="2016-03-14T14:21:00Z">
        <w:r w:rsidR="00126BCF" w:rsidDel="00FA6B3D">
          <w:delText xml:space="preserve"> </w:delText>
        </w:r>
        <w:r w:rsidR="005A081E" w:rsidDel="00FA6B3D">
          <w:delText xml:space="preserve">that </w:delText>
        </w:r>
      </w:del>
      <w:del w:id="156" w:author="Stephen Ragsdale" w:date="2016-03-14T14:20:00Z">
        <w:r w:rsidR="005A081E" w:rsidDel="00FC0F74">
          <w:delText>this heterodisulfide reductase</w:delText>
        </w:r>
      </w:del>
      <w:proofErr w:type="spellStart"/>
      <w:ins w:id="157" w:author="Stephen Ragsdale" w:date="2016-03-14T14:20:00Z">
        <w:r w:rsidR="00FC0F74">
          <w:t>HdrABC</w:t>
        </w:r>
      </w:ins>
      <w:proofErr w:type="spellEnd"/>
      <w:r w:rsidR="00126BCF">
        <w:t xml:space="preserve"> mediate</w:t>
      </w:r>
      <w:r w:rsidR="00274688">
        <w:t>s</w:t>
      </w:r>
      <w:r w:rsidR="00126BCF">
        <w:t xml:space="preserve"> the coupling of exergonic </w:t>
      </w:r>
      <w:r w:rsidR="002D7B41">
        <w:t xml:space="preserve">heterodisulfide reduction with </w:t>
      </w:r>
      <w:r w:rsidR="002D7B41">
        <w:lastRenderedPageBreak/>
        <w:t xml:space="preserve">endergonic </w:t>
      </w:r>
      <w:ins w:id="158" w:author="Stephen Ragsdale" w:date="2016-03-14T14:21:00Z">
        <w:r w:rsidR="00FA6B3D">
          <w:t xml:space="preserve">reduction of </w:t>
        </w:r>
      </w:ins>
      <w:r w:rsidR="002D7B41">
        <w:t xml:space="preserve">ferredoxin </w:t>
      </w:r>
      <w:del w:id="159" w:author="Stephen Ragsdale" w:date="2016-03-14T14:22:00Z">
        <w:r w:rsidR="002D7B41" w:rsidDel="00FA6B3D">
          <w:delText>reduction</w:delText>
        </w:r>
      </w:del>
      <w:ins w:id="160" w:author="Stephen Ragsdale" w:date="2016-03-14T14:20:00Z">
        <w:r w:rsidR="00FC0F74">
          <w:fldChar w:fldCharType="begin"/>
        </w:r>
        <w:r w:rsidR="00FC0F74">
          <w:instrText xml:space="preserve"> ADDIN ZOTERO_ITEM CSL_CITATION {"citationID":"1d59omksa9","properties":{"formattedCitation":"(12, 58)","plainCitation":"(12, 58)"},"citationItems":[{"id":555,"uris":["http://zotero.org/groups/450273/items/XD7MVJX3"],"uri":["http://zotero.org/groups/450273/items/XD7MVJX3"],"itemData":{"id":555,"type":"article-journal","title":"Protein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FC0F74" w:rsidRPr="007C0A49">
          <w:t>(12, 58)</w:t>
        </w:r>
        <w:r w:rsidR="00FC0F74">
          <w:fldChar w:fldCharType="end"/>
        </w:r>
      </w:ins>
      <w:ins w:id="161" w:author="Stephen Ragsdale" w:date="2016-03-14T14:22:00Z">
        <w:r w:rsidR="00FA6B3D">
          <w:t>, which</w:t>
        </w:r>
      </w:ins>
      <w:del w:id="162" w:author="Stephen Ragsdale" w:date="2016-03-14T14:22:00Z">
        <w:r w:rsidR="002D7B41" w:rsidDel="00FA6B3D">
          <w:delText>.</w:delText>
        </w:r>
      </w:del>
      <w:r w:rsidR="007C0A49">
        <w:t xml:space="preserve"> </w:t>
      </w:r>
      <w:del w:id="163" w:author="Stephen Ragsdale" w:date="2016-03-14T14:21:00Z">
        <w:r w:rsidR="001426E4" w:rsidDel="00FA6B3D">
          <w:delText xml:space="preserve">As shown in Figure 2, </w:delText>
        </w:r>
      </w:del>
      <w:del w:id="164" w:author="Stephen Ragsdale" w:date="2016-03-14T14:22:00Z">
        <w:r w:rsidR="001426E4" w:rsidDel="00FA6B3D">
          <w:delText>t</w:delText>
        </w:r>
        <w:r w:rsidR="002D7B41" w:rsidDel="00FA6B3D">
          <w:delText xml:space="preserve">his ferredoxin </w:delText>
        </w:r>
      </w:del>
      <w:r w:rsidR="002D7B41">
        <w:t xml:space="preserve">is used for </w:t>
      </w:r>
      <w:ins w:id="165" w:author="Stephen Ragsdale" w:date="2016-03-14T14:22:00Z">
        <w:r w:rsidR="00FA6B3D">
          <w:t>CO</w:t>
        </w:r>
        <w:r w:rsidR="00FA6B3D" w:rsidRPr="006F5195">
          <w:rPr>
            <w:vertAlign w:val="subscript"/>
          </w:rPr>
          <w:t>2</w:t>
        </w:r>
        <w:r w:rsidR="00FA6B3D">
          <w:t xml:space="preserve"> </w:t>
        </w:r>
      </w:ins>
      <w:r w:rsidR="002D7B41">
        <w:t xml:space="preserve">reduction </w:t>
      </w:r>
      <w:del w:id="166" w:author="Stephen Ragsdale" w:date="2016-03-14T14:22:00Z">
        <w:r w:rsidR="002D7B41" w:rsidDel="00FA6B3D">
          <w:delText>of the CO</w:delText>
        </w:r>
        <w:r w:rsidR="002D7B41" w:rsidRPr="006F5195" w:rsidDel="00FA6B3D">
          <w:rPr>
            <w:vertAlign w:val="subscript"/>
          </w:rPr>
          <w:delText>2</w:delText>
        </w:r>
        <w:r w:rsidR="002D7B41" w:rsidDel="00FA6B3D">
          <w:delText xml:space="preserve"> </w:delText>
        </w:r>
      </w:del>
      <w:r w:rsidR="002D7B41">
        <w:t xml:space="preserve">via </w:t>
      </w:r>
      <w:proofErr w:type="spellStart"/>
      <w:r w:rsidR="002D7B41">
        <w:t>Fwd</w:t>
      </w:r>
      <w:proofErr w:type="spellEnd"/>
      <w:ins w:id="167" w:author="Stephen Ragsdale" w:date="2016-03-14T14:22:00Z">
        <w:r w:rsidR="00FA6B3D">
          <w:t>,</w:t>
        </w:r>
      </w:ins>
      <w:r w:rsidR="002D7B41">
        <w:t xml:space="preserve"> thereby linking the last </w:t>
      </w:r>
      <w:ins w:id="168" w:author="Stephen Ragsdale" w:date="2016-03-14T14:26:00Z">
        <w:r w:rsidR="007644BF">
          <w:t xml:space="preserve">to the first </w:t>
        </w:r>
      </w:ins>
      <w:r w:rsidR="002D7B41">
        <w:t>step of methanogen</w:t>
      </w:r>
      <w:r w:rsidR="0095782E">
        <w:t>e</w:t>
      </w:r>
      <w:r w:rsidR="002D7B41">
        <w:t xml:space="preserve">sis </w:t>
      </w:r>
      <w:del w:id="169" w:author="Stephen Ragsdale" w:date="2016-03-14T14:26:00Z">
        <w:r w:rsidR="002D7B41" w:rsidDel="007644BF">
          <w:delText xml:space="preserve">with the first step </w:delText>
        </w:r>
      </w:del>
      <w:r w:rsidR="002D7B41">
        <w:t>in a cyclical fashion</w:t>
      </w:r>
      <w:r w:rsidR="005A081E">
        <w:t xml:space="preserve"> </w:t>
      </w:r>
      <w:r w:rsidR="002D7B41">
        <w:fldChar w:fldCharType="begin"/>
      </w:r>
      <w:r w:rsidR="007C0A49">
        <w:instrText xml:space="preserve"> ADDIN ZOTERO_ITEM CSL_CITATION {"citationID":"1pv1urit86","properties":{"formattedCitation":"(59)","plainCitation":"(59)"},"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7C0A49" w:rsidRPr="007C0A49">
        <w:t>(59)</w:t>
      </w:r>
      <w:r w:rsidR="002D7B41">
        <w:fldChar w:fldCharType="end"/>
      </w:r>
      <w:ins w:id="170" w:author="Stephen Ragsdale" w:date="2016-03-14T14:25:00Z">
        <w:r w:rsidR="003A0B8B">
          <w:t>.</w:t>
        </w:r>
      </w:ins>
      <w:ins w:id="171" w:author="Stephen Ragsdale" w:date="2016-03-14T14:53:00Z">
        <w:r w:rsidR="00316621">
          <w:rPr>
            <w:rStyle w:val="CommentReference"/>
            <w:rFonts w:ascii="Calibri" w:hAnsi="Calibri"/>
          </w:rPr>
          <w:commentReference w:id="172"/>
        </w:r>
      </w:ins>
      <m:oMath>
        <m:r>
          <w:ins w:id="173" w:author="Stephen Ragsdale" w:date="2016-03-14T14:49:00Z">
            <w:rPr>
              <w:rFonts w:ascii="Cambria Math" w:hAnsi="Cambria Math"/>
            </w:rPr>
            <m:t xml:space="preserve"> </m:t>
          </w:ins>
        </m:r>
      </m:oMath>
    </w:p>
    <w:p w14:paraId="160C2006" w14:textId="05881924" w:rsidR="00EF5BC0" w:rsidDel="00AB74CE" w:rsidRDefault="00184019" w:rsidP="00EF5BC0">
      <w:pPr>
        <w:spacing w:line="480" w:lineRule="auto"/>
        <w:rPr>
          <w:del w:id="174" w:author="Stephen Ragsdale" w:date="2016-03-14T14:43:00Z"/>
        </w:rPr>
      </w:pPr>
      <w:del w:id="175" w:author="Stephen Ragsdale" w:date="2016-03-14T14:33:00Z">
        <w:r w:rsidDel="008D1D61">
          <w:delText>T</w:delText>
        </w:r>
        <w:r w:rsidR="00EF5BC0" w:rsidDel="008D1D61">
          <w:delText xml:space="preserve">he </w:delText>
        </w:r>
      </w:del>
      <w:ins w:id="176" w:author="Stephen Ragsdale" w:date="2016-03-14T14:33:00Z">
        <w:r w:rsidR="008D1D61">
          <w:t xml:space="preserve">Recasting energy metabolism </w:t>
        </w:r>
      </w:ins>
      <w:ins w:id="177" w:author="Stephen Ragsdale" w:date="2016-03-14T14:35:00Z">
        <w:r w:rsidR="008D1D61">
          <w:t xml:space="preserve">in </w:t>
        </w:r>
        <w:r w:rsidR="008D1D61">
          <w:rPr>
            <w:i/>
          </w:rPr>
          <w:t>M. maripaludis</w:t>
        </w:r>
        <w:r w:rsidR="008D1D61">
          <w:t xml:space="preserve"> </w:t>
        </w:r>
      </w:ins>
      <w:ins w:id="178" w:author="Stephen Ragsdale" w:date="2016-03-14T14:34:00Z">
        <w:r w:rsidR="008D1D61">
          <w:t xml:space="preserve">as a cyclic </w:t>
        </w:r>
      </w:ins>
      <w:ins w:id="179" w:author="Stephen Ragsdale" w:date="2016-03-14T14:35:00Z">
        <w:r w:rsidR="008D1D61">
          <w:t xml:space="preserve">electron </w:t>
        </w:r>
      </w:ins>
      <w:ins w:id="180" w:author="Stephen Ragsdale" w:date="2016-03-14T14:34:00Z">
        <w:r w:rsidR="008D1D61">
          <w:t xml:space="preserve">bifurcating pathway </w:t>
        </w:r>
      </w:ins>
      <w:ins w:id="181" w:author="Stephen Ragsdale" w:date="2016-03-14T14:39:00Z">
        <w:r w:rsidR="00AB74CE">
          <w:t xml:space="preserve">that </w:t>
        </w:r>
      </w:ins>
      <w:ins w:id="182" w:author="Stephen Ragsdale" w:date="2016-03-14T14:41:00Z">
        <w:r w:rsidR="00AB74CE">
          <w:t xml:space="preserve">omits methanophenazine, which is lacking in </w:t>
        </w:r>
      </w:ins>
      <w:ins w:id="183" w:author="Stephen Ragsdale" w:date="2016-03-14T14:42:00Z">
        <w:r w:rsidR="00AB74CE">
          <w:t xml:space="preserve">hydrogenotrophic methanogens, </w:t>
        </w:r>
      </w:ins>
      <w:ins w:id="184" w:author="Stephen Ragsdale" w:date="2016-03-14T14:41:00Z">
        <w:r w:rsidR="00AB74CE">
          <w:t xml:space="preserve">and </w:t>
        </w:r>
      </w:ins>
      <w:ins w:id="185" w:author="Stephen Ragsdale" w:date="2016-03-14T14:39:00Z">
        <w:r w:rsidR="00AB74CE">
          <w:t xml:space="preserve">links </w:t>
        </w:r>
      </w:ins>
      <w:ins w:id="186" w:author="Stephen Ragsdale" w:date="2016-03-14T14:40:00Z">
        <w:r w:rsidR="00AB74CE">
          <w:t>H</w:t>
        </w:r>
        <w:r w:rsidR="00AB74CE" w:rsidRPr="000F6195">
          <w:rPr>
            <w:vertAlign w:val="subscript"/>
          </w:rPr>
          <w:t>2</w:t>
        </w:r>
        <w:r w:rsidR="00AB74CE">
          <w:t xml:space="preserve">–dependent </w:t>
        </w:r>
      </w:ins>
      <w:proofErr w:type="spellStart"/>
      <w:ins w:id="187" w:author="Stephen Ragsdale" w:date="2016-03-14T14:39:00Z">
        <w:r w:rsidR="00AB74CE">
          <w:t>Hdr</w:t>
        </w:r>
        <w:proofErr w:type="spellEnd"/>
        <w:r w:rsidR="00AB74CE">
          <w:t xml:space="preserve"> reduction to </w:t>
        </w:r>
      </w:ins>
      <w:ins w:id="188" w:author="Stephen Ragsdale" w:date="2016-03-14T14:40:00Z">
        <w:r w:rsidR="00AB74CE">
          <w:t>CO</w:t>
        </w:r>
        <w:r w:rsidR="00AB74CE" w:rsidRPr="00AB74CE">
          <w:rPr>
            <w:vertAlign w:val="subscript"/>
            <w:rPrChange w:id="189" w:author="Stephen Ragsdale" w:date="2016-03-14T14:40:00Z">
              <w:rPr/>
            </w:rPrChange>
          </w:rPr>
          <w:t>2</w:t>
        </w:r>
      </w:ins>
      <w:ins w:id="190" w:author="Stephen Ragsdale" w:date="2016-03-14T14:39:00Z">
        <w:r w:rsidR="00AB74CE">
          <w:t xml:space="preserve"> reduction via reduced ferredoxin </w:t>
        </w:r>
      </w:ins>
      <w:ins w:id="191" w:author="Stephen Ragsdale" w:date="2016-03-14T14:37:00Z">
        <w:r w:rsidR="008D1D61">
          <w:t xml:space="preserve">is in line with recent studies of hydrogenotrophic methanogenesis and </w:t>
        </w:r>
      </w:ins>
      <w:del w:id="192" w:author="Stephen Ragsdale" w:date="2016-03-14T14:34:00Z">
        <w:r w:rsidR="00EF5BC0" w:rsidDel="008D1D61">
          <w:delText xml:space="preserve">assumption of a </w:delText>
        </w:r>
      </w:del>
      <w:del w:id="193" w:author="Stephen Ragsdale" w:date="2016-03-14T14:37:00Z">
        <w:r w:rsidR="00EF5BC0" w:rsidDel="008D1D61">
          <w:delText xml:space="preserve">linear pathway </w:delText>
        </w:r>
      </w:del>
      <w:del w:id="194" w:author="Stephen Ragsdale" w:date="2016-03-14T14:35:00Z">
        <w:r w:rsidR="00EF5BC0" w:rsidDel="008D1D61">
          <w:delText xml:space="preserve">in </w:delText>
        </w:r>
        <w:r w:rsidR="00EF5BC0" w:rsidDel="008D1D61">
          <w:rPr>
            <w:i/>
          </w:rPr>
          <w:delText>M. maripaludis</w:delText>
        </w:r>
        <w:r w:rsidR="00EF5BC0" w:rsidDel="008D1D61">
          <w:delText xml:space="preserve"> without accounting for electron bifurcation</w:delText>
        </w:r>
      </w:del>
      <w:ins w:id="195" w:author="Stephen Ragsdale" w:date="2016-03-14T14:35:00Z">
        <w:r w:rsidR="008D1D61">
          <w:t>significantly improves</w:t>
        </w:r>
      </w:ins>
      <w:r w:rsidR="00EF5BC0">
        <w:t xml:space="preserve"> </w:t>
      </w:r>
      <w:del w:id="196" w:author="Stephen Ragsdale" w:date="2016-03-14T14:27:00Z">
        <w:r w:rsidR="00EF5BC0" w:rsidDel="008B7D1C">
          <w:delText xml:space="preserve">can </w:delText>
        </w:r>
      </w:del>
      <w:del w:id="197" w:author="Stephen Ragsdale" w:date="2016-03-14T14:28:00Z">
        <w:r w:rsidR="00EF5BC0" w:rsidDel="008B7D1C">
          <w:delText>affect</w:delText>
        </w:r>
      </w:del>
      <w:del w:id="198" w:author="Stephen Ragsdale" w:date="2016-03-14T14:36:00Z">
        <w:r w:rsidR="00EF5BC0" w:rsidDel="008D1D61">
          <w:delText xml:space="preserve"> </w:delText>
        </w:r>
      </w:del>
      <w:del w:id="199" w:author="Stephen Ragsdale" w:date="2016-03-14T14:28:00Z">
        <w:r w:rsidR="00EF5BC0" w:rsidDel="008B7D1C">
          <w:delText xml:space="preserve">the downstream </w:delText>
        </w:r>
      </w:del>
      <w:del w:id="200" w:author="Stephen Ragsdale" w:date="2016-03-14T14:36:00Z">
        <w:r w:rsidR="00EF5BC0" w:rsidDel="008D1D61">
          <w:delText xml:space="preserve">predictions </w:delText>
        </w:r>
      </w:del>
      <w:del w:id="201" w:author="Stephen Ragsdale" w:date="2016-03-14T14:28:00Z">
        <w:r w:rsidR="00EF5BC0" w:rsidDel="008B7D1C">
          <w:delText xml:space="preserve">in </w:delText>
        </w:r>
      </w:del>
      <w:ins w:id="202" w:author="Stephen Ragsdale" w:date="2016-03-14T14:28:00Z">
        <w:r w:rsidR="008B7D1C">
          <w:t xml:space="preserve"> </w:t>
        </w:r>
      </w:ins>
      <w:r w:rsidR="00EF5BC0">
        <w:t xml:space="preserve">the </w:t>
      </w:r>
      <w:ins w:id="203" w:author="Stephen Ragsdale" w:date="2016-03-14T14:36:00Z">
        <w:r w:rsidR="008D1D61">
          <w:t xml:space="preserve">predictions of the </w:t>
        </w:r>
      </w:ins>
      <w:r w:rsidR="00EF5BC0">
        <w:t xml:space="preserve">metabolic </w:t>
      </w:r>
      <w:r w:rsidR="004C3845">
        <w:t>model</w:t>
      </w:r>
      <w:ins w:id="204" w:author="Stephen Ragsdale" w:date="2016-03-14T14:36:00Z">
        <w:r w:rsidR="008D1D61">
          <w:t xml:space="preserve">. </w:t>
        </w:r>
      </w:ins>
      <w:del w:id="205" w:author="Stephen Ragsdale" w:date="2016-03-14T14:36:00Z">
        <w:r w:rsidR="00EF5BC0" w:rsidDel="008D1D61">
          <w:delText>.</w:delText>
        </w:r>
        <w:r w:rsidR="002D7B41" w:rsidDel="008D1D61">
          <w:delText xml:space="preserve"> </w:delText>
        </w:r>
      </w:del>
      <w:del w:id="206" w:author="Stephen Ragsdale" w:date="2016-03-14T14:29:00Z">
        <w:r w:rsidDel="008B7D1C">
          <w:delText>T</w:delText>
        </w:r>
        <w:r w:rsidR="00EF5BC0" w:rsidDel="008B7D1C">
          <w:delText xml:space="preserve">he </w:delText>
        </w:r>
      </w:del>
      <w:del w:id="207" w:author="Stephen Ragsdale" w:date="2016-03-14T14:32:00Z">
        <w:r w:rsidR="00EF5BC0" w:rsidDel="008B7D1C">
          <w:delText xml:space="preserve">default </w:delText>
        </w:r>
      </w:del>
      <w:del w:id="208" w:author="Stephen Ragsdale" w:date="2016-03-14T14:38:00Z">
        <w:r w:rsidR="00EF5BC0" w:rsidDel="008D1D61">
          <w:delText xml:space="preserve">mechanism </w:delText>
        </w:r>
      </w:del>
      <w:del w:id="209" w:author="Stephen Ragsdale" w:date="2016-03-14T14:43:00Z">
        <w:r w:rsidR="00EF5BC0" w:rsidDel="00AB74CE">
          <w:delText>of energy conservation</w:delText>
        </w:r>
      </w:del>
      <w:del w:id="210" w:author="Stephen Ragsdale" w:date="2016-03-14T14:38:00Z">
        <w:r w:rsidR="00EF5BC0" w:rsidDel="008D1D61">
          <w:delText xml:space="preserve"> </w:delText>
        </w:r>
      </w:del>
      <w:del w:id="211" w:author="Stephen Ragsdale" w:date="2016-03-14T14:30:00Z">
        <w:r w:rsidDel="008B7D1C">
          <w:delText>in our initial</w:delText>
        </w:r>
        <w:r w:rsidR="0095782E" w:rsidDel="008B7D1C">
          <w:delText>, uncurated</w:delText>
        </w:r>
        <w:r w:rsidDel="008B7D1C">
          <w:delText xml:space="preserve"> model </w:delText>
        </w:r>
      </w:del>
      <w:del w:id="212" w:author="Stephen Ragsdale" w:date="2016-03-14T14:43:00Z">
        <w:r w:rsidR="00EF5BC0" w:rsidDel="00AB74CE">
          <w:delText>matche</w:delText>
        </w:r>
      </w:del>
      <w:del w:id="213" w:author="Stephen Ragsdale" w:date="2016-03-14T14:31:00Z">
        <w:r w:rsidR="00EF5BC0" w:rsidDel="008B7D1C">
          <w:delText>d</w:delText>
        </w:r>
      </w:del>
      <w:del w:id="214" w:author="Stephen Ragsdale" w:date="2016-03-14T14:43:00Z">
        <w:r w:rsidR="00EF5BC0" w:rsidDel="00AB74CE">
          <w:delText xml:space="preserve"> methylotrophic methanogens and utilized</w:delText>
        </w:r>
      </w:del>
      <w:del w:id="215" w:author="Stephen Ragsdale" w:date="2016-03-14T14:32:00Z">
        <w:r w:rsidR="00EF5BC0" w:rsidDel="008B7D1C">
          <w:delText xml:space="preserve"> methanophenazine</w:delText>
        </w:r>
      </w:del>
      <w:del w:id="216" w:author="Stephen Ragsdale" w:date="2016-03-14T14:43:00Z">
        <w:r w:rsidR="00EF5BC0" w:rsidDel="00AB74CE">
          <w:delText xml:space="preserve">, an electron carrier known to be absent from </w:delText>
        </w:r>
        <w:r w:rsidR="00EF5BC0" w:rsidDel="00AB74CE">
          <w:rPr>
            <w:i/>
          </w:rPr>
          <w:delText>M. maripaludis</w:delText>
        </w:r>
        <w:r w:rsidR="00EF5BC0" w:rsidDel="00AB74CE">
          <w:delText xml:space="preserve"> and other</w:delText>
        </w:r>
      </w:del>
      <w:del w:id="217" w:author="Stephen Ragsdale" w:date="2016-03-14T14:42:00Z">
        <w:r w:rsidR="00EF5BC0" w:rsidDel="00AB74CE">
          <w:delText xml:space="preserve"> hydrogenotrophic methanogens</w:delText>
        </w:r>
      </w:del>
      <w:del w:id="218" w:author="Stephen Ragsdale" w:date="2016-03-14T14:43:00Z">
        <w:r w:rsidR="00EF5BC0" w:rsidDel="00AB74CE">
          <w:delText xml:space="preserve">. We </w:delText>
        </w:r>
        <w:r w:rsidR="00B156F4" w:rsidDel="00AB74CE">
          <w:delText xml:space="preserve">removed methanophenazine-based electron flow and </w:delText>
        </w:r>
        <w:r w:rsidDel="00AB74CE">
          <w:delText>added</w:delText>
        </w:r>
        <w:r w:rsidR="00EF5BC0" w:rsidDel="00AB74CE">
          <w:delText xml:space="preserve"> the correct electron bifurcation pathway, </w:delText>
        </w:r>
      </w:del>
      <w:del w:id="219" w:author="Stephen Ragsdale" w:date="2016-03-14T14:39:00Z">
        <w:r w:rsidR="00EF5BC0" w:rsidDel="00AB74CE">
          <w:delText>linking heterodisulfide reduction with electrons from H</w:delText>
        </w:r>
        <w:r w:rsidR="00EF5BC0" w:rsidRPr="000F6195" w:rsidDel="00AB74CE">
          <w:rPr>
            <w:vertAlign w:val="subscript"/>
          </w:rPr>
          <w:delText>2</w:delText>
        </w:r>
        <w:r w:rsidR="00EF5BC0" w:rsidDel="00AB74CE">
          <w:delText xml:space="preserve"> to carbon dioxide reduction via reduced ferredoxin</w:delText>
        </w:r>
        <w:r w:rsidDel="00AB74CE">
          <w:delText xml:space="preserve"> instead</w:delText>
        </w:r>
        <w:r w:rsidR="00EF5BC0" w:rsidDel="00AB74CE">
          <w:delText xml:space="preserve">. </w:delText>
        </w:r>
      </w:del>
      <w:del w:id="220" w:author="Stephen Ragsdale" w:date="2016-03-14T14:43:00Z">
        <w:r w:rsidR="00EF5BC0" w:rsidDel="00AB74CE">
          <w:delText xml:space="preserve">This commonly-encountered reconstruction pitfall, in which information available in annotation databases does not sufficiently represent </w:delText>
        </w:r>
        <w:r w:rsidDel="00AB74CE">
          <w:delText>recently elucidated metabolic pathways</w:delText>
        </w:r>
        <w:r w:rsidR="00274688" w:rsidDel="00AB74CE">
          <w:delText>,</w:delText>
        </w:r>
        <w:r w:rsidDel="00AB74CE">
          <w:delText xml:space="preserve"> emphasizes the need to </w:delText>
        </w:r>
        <w:r w:rsidR="00274688" w:rsidDel="00AB74CE">
          <w:delText xml:space="preserve">keep </w:delText>
        </w:r>
        <w:r w:rsidDel="00AB74CE">
          <w:delText xml:space="preserve">abreast of updated academic </w:delText>
        </w:r>
        <w:r w:rsidR="00EF5BC0" w:rsidDel="00AB74CE">
          <w:delText xml:space="preserve">literature </w:delText>
        </w:r>
        <w:r w:rsidDel="00AB74CE">
          <w:delText>in spite of the improvement of automatic reconstruction methods.</w:delText>
        </w:r>
        <w:r w:rsidR="00EF5BC0" w:rsidDel="00AB74CE">
          <w:delText xml:space="preserve"> </w:delText>
        </w:r>
      </w:del>
    </w:p>
    <w:p w14:paraId="6A354185" w14:textId="4212E5C1" w:rsidR="00713837" w:rsidDel="00316621" w:rsidRDefault="00EF5BC0" w:rsidP="00EF5BC0">
      <w:pPr>
        <w:spacing w:line="480" w:lineRule="auto"/>
        <w:rPr>
          <w:del w:id="221" w:author="Stephen Ragsdale" w:date="2016-03-14T14:51:00Z"/>
        </w:rPr>
      </w:pPr>
      <w:r>
        <w:t xml:space="preserve">To demonstrate </w:t>
      </w:r>
      <w:r w:rsidR="00184019">
        <w:t xml:space="preserve">that the linear </w:t>
      </w:r>
      <w:ins w:id="222" w:author="Stephen Ragsdale" w:date="2016-03-14T14:47:00Z">
        <w:r w:rsidR="00E75F12">
          <w:t>methanophenazine-dependent</w:t>
        </w:r>
      </w:ins>
      <w:ins w:id="223" w:author="Stephen Ragsdale" w:date="2016-03-14T14:46:00Z">
        <w:r w:rsidR="00E75F12">
          <w:t xml:space="preserve"> </w:t>
        </w:r>
      </w:ins>
      <w:r w:rsidR="00184019">
        <w:t xml:space="preserve">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ins w:id="224" w:author="Stephen Ragsdale" w:date="2016-03-14T14:47:00Z">
        <w:r w:rsidR="00E75F12">
          <w:t>HdrABC</w:t>
        </w:r>
        <w:proofErr w:type="spellEnd"/>
        <w:r w:rsidR="00E75F12">
          <w:t xml:space="preserve"> </w:t>
        </w:r>
      </w:ins>
      <w:del w:id="225" w:author="Stephen Ragsdale" w:date="2016-03-14T14:47:00Z">
        <w:r w:rsidR="00713837" w:rsidDel="00E75F12">
          <w:delText>heterodisulfide reductase (Hdr</w:delText>
        </w:r>
        <w:r w:rsidR="004C3845" w:rsidDel="00E75F12">
          <w:delText>ABC</w:delText>
        </w:r>
        <w:r w:rsidR="00713837" w:rsidDel="00E75F12">
          <w:delText xml:space="preserve">) </w:delText>
        </w:r>
      </w:del>
      <w:r w:rsidR="00713837">
        <w:t>reaction</w:t>
      </w:r>
      <w:ins w:id="226" w:author="Stephen Ragsdale" w:date="2016-03-14T14:51:00Z">
        <w:r w:rsidR="00316621">
          <w:t xml:space="preserve"> </w:t>
        </w:r>
      </w:ins>
      <w:ins w:id="227" w:author="Stephen Ragsdale" w:date="2016-03-14T14:52:00Z">
        <w:r w:rsidR="00316621">
          <w:t>1</w:t>
        </w:r>
      </w:ins>
      <w:del w:id="228" w:author="Stephen Ragsdale" w:date="2016-03-14T14:51:00Z">
        <w:r w:rsidR="00713837" w:rsidDel="00316621">
          <w:delText>:</w:delText>
        </w:r>
      </w:del>
      <w:ins w:id="229" w:author="Stephen Ragsdale" w:date="2016-03-14T14:51:00Z">
        <w:r w:rsidR="00316621">
          <w:t xml:space="preserve"> </w:t>
        </w:r>
      </w:ins>
    </w:p>
    <w:p w14:paraId="181F8620" w14:textId="66666A3B" w:rsidR="00713837" w:rsidRPr="00A20F0F" w:rsidDel="00E75F12" w:rsidRDefault="00A20F0F" w:rsidP="00EF5BC0">
      <w:pPr>
        <w:spacing w:line="480" w:lineRule="auto"/>
      </w:pPr>
      <w:moveFromRangeStart w:id="230" w:author="Stephen Ragsdale" w:date="2016-03-14T14:48:00Z" w:name="move319586249"/>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m:rPr>
              <m:sty m:val="p"/>
            </m:rPr>
            <w:rPr>
              <w:rStyle w:val="CommentReference"/>
              <w:rFonts w:ascii="Calibri" w:hAnsi="Calibri"/>
            </w:rPr>
            <w:commentReference w:id="231"/>
          </m:r>
          <m:r>
            <w:rPr>
              <w:rFonts w:ascii="Cambria Math" w:hAnsi="Cambria Math"/>
            </w:rPr>
            <m:t xml:space="preserve"> </m:t>
          </m:r>
        </m:oMath>
      </m:oMathPara>
    </w:p>
    <w:moveFromRangeEnd w:id="230"/>
    <w:p w14:paraId="020634DA" w14:textId="136BC220" w:rsidR="00E75F12" w:rsidRPr="00A20F0F" w:rsidDel="00E75F12" w:rsidRDefault="008C0DD5">
      <w:pPr>
        <w:spacing w:line="480" w:lineRule="auto"/>
        <w:rPr>
          <w:del w:id="232" w:author="Stephen Ragsdale" w:date="2016-03-14T14:49:00Z"/>
        </w:rPr>
      </w:pPr>
      <w:proofErr w:type="gramStart"/>
      <w:r>
        <w:t>by</w:t>
      </w:r>
      <w:proofErr w:type="gramEnd"/>
      <w:r>
        <w:t xml:space="preserve"> removing ferredoxin, </w:t>
      </w:r>
      <w:r w:rsidR="00713837">
        <w:t>balancing mass and charge to yield</w:t>
      </w:r>
      <w:ins w:id="233" w:author="Stephen Ragsdale" w:date="2016-03-14T14:51:00Z">
        <w:r w:rsidR="00316621">
          <w:t xml:space="preserve">  Equation </w:t>
        </w:r>
      </w:ins>
      <w:ins w:id="234" w:author="Stephen Ragsdale" w:date="2016-03-14T14:52:00Z">
        <w:r w:rsidR="00316621">
          <w:t>2</w:t>
        </w:r>
      </w:ins>
      <w:ins w:id="235" w:author="Stephen Ragsdale" w:date="2016-03-14T14:51:00Z">
        <w:r w:rsidR="00316621">
          <w:t>)</w:t>
        </w:r>
      </w:ins>
      <w:ins w:id="236" w:author="Stephen Ragsdale" w:date="2016-03-14T14:52:00Z">
        <w:r w:rsidR="00316621">
          <w:t>.</w:t>
        </w:r>
      </w:ins>
      <w:del w:id="237" w:author="Stephen Ragsdale" w:date="2016-03-14T14:52:00Z">
        <w:r w:rsidR="00713837" w:rsidDel="00316621">
          <w:delText>:</w:delText>
        </w:r>
      </w:del>
      <w:r w:rsidR="00713837" w:rsidRPr="00FA2B14">
        <w:rPr>
          <w:rFonts w:ascii="Cambria Math" w:hAnsi="Cambria Math"/>
        </w:rPr>
        <w:br/>
      </w:r>
      <w:moveToRangeStart w:id="238" w:author="Stephen Ragsdale" w:date="2016-03-14T14:48:00Z" w:name="move319586249"/>
      <m:oMathPara>
        <m:oMath>
          <m:r>
            <w:del w:id="239" w:author="Stephen Ragsdale" w:date="2016-03-14T14:49:00Z">
              <w:rPr>
                <w:rFonts w:ascii="Cambria Math" w:hAnsi="Cambria Math"/>
              </w:rPr>
              <m:t>CoB-S-S-CoM+</m:t>
            </w:del>
          </m:r>
          <m:sSub>
            <m:sSubPr>
              <m:ctrlPr>
                <w:del w:id="240" w:author="Stephen Ragsdale" w:date="2016-03-14T14:49:00Z">
                  <w:rPr>
                    <w:rFonts w:ascii="Cambria Math" w:hAnsi="Cambria Math"/>
                    <w:i/>
                  </w:rPr>
                </w:del>
              </m:ctrlPr>
            </m:sSubPr>
            <m:e>
              <m:r>
                <w:del w:id="241" w:author="Stephen Ragsdale" w:date="2016-03-14T14:49:00Z">
                  <w:rPr>
                    <w:rFonts w:ascii="Cambria Math" w:hAnsi="Cambria Math"/>
                  </w:rPr>
                  <m:t>2 H</m:t>
                </w:del>
              </m:r>
            </m:e>
            <m:sub>
              <m:r>
                <w:del w:id="242" w:author="Stephen Ragsdale" w:date="2016-03-14T14:49:00Z">
                  <w:rPr>
                    <w:rFonts w:ascii="Cambria Math" w:hAnsi="Cambria Math"/>
                  </w:rPr>
                  <m:t>2</m:t>
                </w:del>
              </m:r>
            </m:sub>
          </m:sSub>
          <m:r>
            <w:del w:id="243" w:author="Stephen Ragsdale" w:date="2016-03-14T14:49:00Z">
              <w:rPr>
                <w:rFonts w:ascii="Cambria Math" w:hAnsi="Cambria Math"/>
              </w:rPr>
              <m:t>+</m:t>
            </w:del>
          </m:r>
          <m:sSub>
            <m:sSubPr>
              <m:ctrlPr>
                <w:del w:id="244" w:author="Stephen Ragsdale" w:date="2016-03-14T14:49:00Z">
                  <w:rPr>
                    <w:rFonts w:ascii="Cambria Math" w:hAnsi="Cambria Math"/>
                    <w:i/>
                  </w:rPr>
                </w:del>
              </m:ctrlPr>
            </m:sSubPr>
            <m:e>
              <m:r>
                <w:del w:id="245" w:author="Stephen Ragsdale" w:date="2016-03-14T14:49:00Z">
                  <w:rPr>
                    <w:rFonts w:ascii="Cambria Math" w:hAnsi="Cambria Math"/>
                  </w:rPr>
                  <m:t>Fd</m:t>
                </w:del>
              </m:r>
            </m:e>
            <m:sub>
              <m:r>
                <w:del w:id="246" w:author="Stephen Ragsdale" w:date="2016-03-14T14:49:00Z">
                  <w:rPr>
                    <w:rFonts w:ascii="Cambria Math" w:hAnsi="Cambria Math"/>
                  </w:rPr>
                  <m:t>ox</m:t>
                </w:del>
              </m:r>
            </m:sub>
          </m:sSub>
          <m:r>
            <w:del w:id="247" w:author="Stephen Ragsdale" w:date="2016-03-14T14:49:00Z">
              <w:rPr>
                <w:rFonts w:ascii="Cambria Math" w:hAnsi="Cambria Math"/>
              </w:rPr>
              <m:t>⇌HS-CoB+HS-CoM+</m:t>
            </w:del>
          </m:r>
          <m:sSub>
            <m:sSubPr>
              <m:ctrlPr>
                <w:del w:id="248" w:author="Stephen Ragsdale" w:date="2016-03-14T14:49:00Z">
                  <w:rPr>
                    <w:rFonts w:ascii="Cambria Math" w:hAnsi="Cambria Math"/>
                    <w:i/>
                  </w:rPr>
                </w:del>
              </m:ctrlPr>
            </m:sSubPr>
            <m:e>
              <m:r>
                <w:del w:id="249" w:author="Stephen Ragsdale" w:date="2016-03-14T14:49:00Z">
                  <w:rPr>
                    <w:rFonts w:ascii="Cambria Math" w:hAnsi="Cambria Math"/>
                  </w:rPr>
                  <m:t xml:space="preserve">2 </m:t>
                </w:del>
              </m:r>
              <m:sSup>
                <m:sSupPr>
                  <m:ctrlPr>
                    <w:del w:id="250" w:author="Stephen Ragsdale" w:date="2016-03-14T14:49:00Z">
                      <w:rPr>
                        <w:rFonts w:ascii="Cambria Math" w:hAnsi="Cambria Math"/>
                        <w:i/>
                      </w:rPr>
                    </w:del>
                  </m:ctrlPr>
                </m:sSupPr>
                <m:e>
                  <m:r>
                    <w:del w:id="251" w:author="Stephen Ragsdale" w:date="2016-03-14T14:49:00Z">
                      <w:rPr>
                        <w:rFonts w:ascii="Cambria Math" w:hAnsi="Cambria Math"/>
                      </w:rPr>
                      <m:t>H</m:t>
                    </w:del>
                  </m:r>
                </m:e>
                <m:sup>
                  <m:r>
                    <w:del w:id="252" w:author="Stephen Ragsdale" w:date="2016-03-14T14:49:00Z">
                      <w:rPr>
                        <w:rFonts w:ascii="Cambria Math" w:hAnsi="Cambria Math"/>
                      </w:rPr>
                      <m:t>+</m:t>
                    </w:del>
                  </m:r>
                </m:sup>
              </m:sSup>
              <m:r>
                <w:del w:id="253" w:author="Stephen Ragsdale" w:date="2016-03-14T14:49:00Z">
                  <w:rPr>
                    <w:rFonts w:ascii="Cambria Math" w:hAnsi="Cambria Math"/>
                  </w:rPr>
                  <m:t>+Fd</m:t>
                </w:del>
              </m:r>
            </m:e>
            <m:sub>
              <m:r>
                <w:del w:id="254" w:author="Stephen Ragsdale" w:date="2016-03-14T14:49:00Z">
                  <w:rPr>
                    <w:rFonts w:ascii="Cambria Math" w:hAnsi="Cambria Math"/>
                  </w:rPr>
                  <m:t>rd</m:t>
                </w:del>
              </m:r>
            </m:sub>
          </m:sSub>
          <m:r>
            <w:del w:id="255" w:author="Stephen Ragsdale" w:date="2016-03-14T14:49:00Z">
              <m:rPr>
                <m:sty m:val="p"/>
              </m:rPr>
              <w:rPr>
                <w:rStyle w:val="CommentReference"/>
                <w:rFonts w:ascii="Cambria Math" w:hAnsi="Cambria Math"/>
              </w:rPr>
              <w:commentReference w:id="256"/>
            </w:del>
          </m:r>
          <m:r>
            <w:del w:id="257" w:author="Stephen Ragsdale" w:date="2016-03-14T14:49:00Z">
              <w:rPr>
                <w:rFonts w:ascii="Cambria Math" w:hAnsi="Cambria Math"/>
              </w:rPr>
              <m:t xml:space="preserve"> </m:t>
            </w:del>
          </m:r>
        </m:oMath>
      </m:oMathPara>
    </w:p>
    <w:moveToRangeEnd w:id="238"/>
    <w:p w14:paraId="0C69484E" w14:textId="6EAA12A9" w:rsidR="00EF5BC0" w:rsidRPr="00A20F0F" w:rsidDel="00316621" w:rsidRDefault="008C0DD5" w:rsidP="00E75F12">
      <w:pPr>
        <w:spacing w:line="480" w:lineRule="auto"/>
        <w:rPr>
          <w:del w:id="258" w:author="Stephen Ragsdale" w:date="2016-03-14T14:52:00Z"/>
          <w:rFonts w:eastAsia="MS Mincho"/>
        </w:rPr>
      </w:pPr>
      <m:oMathPara>
        <m:oMath>
          <m:r>
            <w:del w:id="259" w:author="Stephen Ragsdale" w:date="2016-03-14T14:49:00Z">
              <w:rPr>
                <w:rFonts w:ascii="Cambria Math" w:hAnsi="Cambria Math"/>
              </w:rPr>
              <m:t>CoB-S-S-CoM+</m:t>
            </w:del>
          </m:r>
          <m:sSub>
            <m:sSubPr>
              <m:ctrlPr>
                <w:del w:id="260" w:author="Stephen Ragsdale" w:date="2016-03-14T14:49:00Z">
                  <w:rPr>
                    <w:rFonts w:ascii="Cambria Math" w:hAnsi="Cambria Math"/>
                    <w:i/>
                  </w:rPr>
                </w:del>
              </m:ctrlPr>
            </m:sSubPr>
            <m:e>
              <m:r>
                <w:del w:id="261" w:author="Stephen Ragsdale" w:date="2016-03-14T14:49:00Z">
                  <w:rPr>
                    <w:rFonts w:ascii="Cambria Math" w:hAnsi="Cambria Math"/>
                  </w:rPr>
                  <m:t>H</m:t>
                </w:del>
              </m:r>
            </m:e>
            <m:sub>
              <m:r>
                <w:del w:id="262" w:author="Stephen Ragsdale" w:date="2016-03-14T14:49:00Z">
                  <w:rPr>
                    <w:rFonts w:ascii="Cambria Math" w:hAnsi="Cambria Math"/>
                  </w:rPr>
                  <m:t>2</m:t>
                </w:del>
              </m:r>
            </m:sub>
          </m:sSub>
          <m:r>
            <w:del w:id="263" w:author="Stephen Ragsdale" w:date="2016-03-14T14:49:00Z">
              <w:rPr>
                <w:rFonts w:ascii="Cambria Math" w:hAnsi="Cambria Math"/>
              </w:rPr>
              <m:t xml:space="preserve">⇌HS-CoB+HS-CoM </m:t>
            </w:del>
          </m:r>
        </m:oMath>
      </m:oMathPara>
    </w:p>
    <w:p w14:paraId="3E07812C" w14:textId="7A5D13A2"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w:t>
      </w:r>
      <w:del w:id="264" w:author="Stephen Ragsdale" w:date="2016-03-14T14:54:00Z">
        <w:r w:rsidR="008C0DD5" w:rsidDel="00416B2F">
          <w:delText xml:space="preserve">model </w:delText>
        </w:r>
      </w:del>
      <w:r w:rsidR="008C0DD5">
        <w:t xml:space="preserve">growth </w:t>
      </w:r>
      <w:ins w:id="265" w:author="Stephen Ragsdale" w:date="2016-03-14T14:54:00Z">
        <w:r w:rsidR="00416B2F">
          <w:t xml:space="preserve">in our model </w:t>
        </w:r>
      </w:ins>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w:t>
      </w:r>
      <w:r w:rsidR="0080785B">
        <w:lastRenderedPageBreak/>
        <w:t xml:space="preserve">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2835BB77" w14:textId="6406F50D" w:rsidR="00316621" w:rsidRDefault="00316621" w:rsidP="00316621">
      <w:pPr>
        <w:spacing w:line="480" w:lineRule="auto"/>
        <w:jc w:val="center"/>
        <w:rPr>
          <w:ins w:id="266" w:author="Stephen Ragsdale" w:date="2016-03-14T14:53:00Z"/>
        </w:rPr>
      </w:pPr>
      <m:oMath>
        <m:r>
          <w:ins w:id="267" w:author="Stephen Ragsdale" w:date="2016-03-14T14:53:00Z">
            <w:rPr>
              <w:rFonts w:ascii="Cambria Math" w:hAnsi="Cambria Math"/>
            </w:rPr>
            <m:t>CoB-S-S-CoM+</m:t>
          </w:ins>
        </m:r>
        <m:sSub>
          <m:sSubPr>
            <m:ctrlPr>
              <w:ins w:id="268" w:author="Stephen Ragsdale" w:date="2016-03-14T14:53:00Z">
                <w:rPr>
                  <w:rFonts w:ascii="Cambria Math" w:hAnsi="Cambria Math"/>
                  <w:i/>
                </w:rPr>
              </w:ins>
            </m:ctrlPr>
          </m:sSubPr>
          <m:e>
            <m:r>
              <w:ins w:id="269" w:author="Stephen Ragsdale" w:date="2016-03-14T14:53:00Z">
                <w:rPr>
                  <w:rFonts w:ascii="Cambria Math" w:hAnsi="Cambria Math"/>
                </w:rPr>
                <m:t>2 H</m:t>
              </w:ins>
            </m:r>
          </m:e>
          <m:sub>
            <m:r>
              <w:ins w:id="270" w:author="Stephen Ragsdale" w:date="2016-03-14T14:53:00Z">
                <w:rPr>
                  <w:rFonts w:ascii="Cambria Math" w:hAnsi="Cambria Math"/>
                </w:rPr>
                <m:t>2</m:t>
              </w:ins>
            </m:r>
          </m:sub>
        </m:sSub>
        <m:r>
          <w:ins w:id="271" w:author="Stephen Ragsdale" w:date="2016-03-14T14:53:00Z">
            <w:rPr>
              <w:rFonts w:ascii="Cambria Math" w:hAnsi="Cambria Math"/>
            </w:rPr>
            <m:t>+</m:t>
          </w:ins>
        </m:r>
        <m:sSub>
          <m:sSubPr>
            <m:ctrlPr>
              <w:ins w:id="272" w:author="Stephen Ragsdale" w:date="2016-03-14T14:53:00Z">
                <w:rPr>
                  <w:rFonts w:ascii="Cambria Math" w:hAnsi="Cambria Math"/>
                  <w:i/>
                </w:rPr>
              </w:ins>
            </m:ctrlPr>
          </m:sSubPr>
          <m:e>
            <m:r>
              <w:ins w:id="273" w:author="Stephen Ragsdale" w:date="2016-03-14T14:53:00Z">
                <w:rPr>
                  <w:rFonts w:ascii="Cambria Math" w:hAnsi="Cambria Math"/>
                </w:rPr>
                <m:t>Fd</m:t>
              </w:ins>
            </m:r>
          </m:e>
          <m:sub>
            <m:r>
              <w:ins w:id="274" w:author="Stephen Ragsdale" w:date="2016-03-14T14:53:00Z">
                <w:rPr>
                  <w:rFonts w:ascii="Cambria Math" w:hAnsi="Cambria Math"/>
                </w:rPr>
                <m:t>ox</m:t>
              </w:ins>
            </m:r>
          </m:sub>
        </m:sSub>
        <m:r>
          <w:ins w:id="275" w:author="Stephen Ragsdale" w:date="2016-03-14T14:53:00Z">
            <w:rPr>
              <w:rFonts w:ascii="Cambria Math" w:hAnsi="Cambria Math"/>
            </w:rPr>
            <m:t>⇌HS-CoB+HS-CoM+</m:t>
          </w:ins>
        </m:r>
        <m:sSub>
          <m:sSubPr>
            <m:ctrlPr>
              <w:ins w:id="276" w:author="Stephen Ragsdale" w:date="2016-03-14T14:53:00Z">
                <w:rPr>
                  <w:rFonts w:ascii="Cambria Math" w:hAnsi="Cambria Math"/>
                  <w:i/>
                </w:rPr>
              </w:ins>
            </m:ctrlPr>
          </m:sSubPr>
          <m:e>
            <m:r>
              <w:ins w:id="277" w:author="Stephen Ragsdale" w:date="2016-03-14T14:53:00Z">
                <w:rPr>
                  <w:rFonts w:ascii="Cambria Math" w:hAnsi="Cambria Math"/>
                </w:rPr>
                <m:t xml:space="preserve">2 </m:t>
              </w:ins>
            </m:r>
            <m:sSup>
              <m:sSupPr>
                <m:ctrlPr>
                  <w:ins w:id="278" w:author="Stephen Ragsdale" w:date="2016-03-14T14:53:00Z">
                    <w:rPr>
                      <w:rFonts w:ascii="Cambria Math" w:hAnsi="Cambria Math"/>
                      <w:i/>
                    </w:rPr>
                  </w:ins>
                </m:ctrlPr>
              </m:sSupPr>
              <m:e>
                <m:r>
                  <w:ins w:id="279" w:author="Stephen Ragsdale" w:date="2016-03-14T14:53:00Z">
                    <w:rPr>
                      <w:rFonts w:ascii="Cambria Math" w:hAnsi="Cambria Math"/>
                    </w:rPr>
                    <m:t>H</m:t>
                  </w:ins>
                </m:r>
              </m:e>
              <m:sup>
                <m:r>
                  <w:ins w:id="280" w:author="Stephen Ragsdale" w:date="2016-03-14T14:53:00Z">
                    <w:rPr>
                      <w:rFonts w:ascii="Cambria Math" w:hAnsi="Cambria Math"/>
                    </w:rPr>
                    <m:t>+</m:t>
                  </w:ins>
                </m:r>
              </m:sup>
            </m:sSup>
            <m:r>
              <w:ins w:id="281" w:author="Stephen Ragsdale" w:date="2016-03-14T14:53:00Z">
                <w:rPr>
                  <w:rFonts w:ascii="Cambria Math" w:hAnsi="Cambria Math"/>
                </w:rPr>
                <m:t>+Fd</m:t>
              </w:ins>
            </m:r>
          </m:e>
          <m:sub>
            <m:r>
              <w:ins w:id="282" w:author="Stephen Ragsdale" w:date="2016-03-14T14:53:00Z">
                <w:rPr>
                  <w:rFonts w:ascii="Cambria Math" w:hAnsi="Cambria Math"/>
                </w:rPr>
                <m:t>red</m:t>
              </w:ins>
            </m:r>
          </m:sub>
        </m:sSub>
        <m:r>
          <w:ins w:id="283" w:author="Stephen Ragsdale" w:date="2016-03-14T14:53:00Z">
            <m:rPr>
              <m:sty m:val="p"/>
            </m:rPr>
            <w:rPr>
              <w:rStyle w:val="CommentReference"/>
              <w:rFonts w:ascii="Calibri" w:hAnsi="Calibri"/>
            </w:rPr>
            <w:commentReference w:id="284"/>
          </w:ins>
        </m:r>
        <m:r>
          <w:ins w:id="285" w:author="Stephen Ragsdale" w:date="2016-03-14T14:53:00Z">
            <w:rPr>
              <w:rFonts w:ascii="Cambria Math" w:hAnsi="Cambria Math"/>
            </w:rPr>
            <m:t xml:space="preserve"> </m:t>
          </w:ins>
        </m:r>
      </m:oMath>
      <w:ins w:id="286" w:author="Stephen Ragsdale" w:date="2016-03-14T14:53:00Z">
        <w:r>
          <w:t xml:space="preserve"> (1)</w:t>
        </w:r>
      </w:ins>
    </w:p>
    <w:p w14:paraId="088B68CA" w14:textId="4F1FB7B4" w:rsidR="00316621" w:rsidRPr="00A20F0F" w:rsidRDefault="00316621" w:rsidP="00316621">
      <w:pPr>
        <w:spacing w:line="480" w:lineRule="auto"/>
        <w:jc w:val="center"/>
        <w:rPr>
          <w:ins w:id="287" w:author="Stephen Ragsdale" w:date="2016-03-14T14:53:00Z"/>
          <w:rFonts w:eastAsia="MS Mincho"/>
        </w:rPr>
      </w:pPr>
      <m:oMath>
        <m:r>
          <w:ins w:id="288" w:author="Stephen Ragsdale" w:date="2016-03-14T14:53:00Z">
            <w:rPr>
              <w:rFonts w:ascii="Cambria Math" w:hAnsi="Cambria Math"/>
            </w:rPr>
            <m:t xml:space="preserve"> CoB-S-S-CoM+</m:t>
          </w:ins>
        </m:r>
        <m:sSub>
          <m:sSubPr>
            <m:ctrlPr>
              <w:ins w:id="289" w:author="Stephen Ragsdale" w:date="2016-03-14T14:53:00Z">
                <w:rPr>
                  <w:rFonts w:ascii="Cambria Math" w:hAnsi="Cambria Math"/>
                  <w:i/>
                </w:rPr>
              </w:ins>
            </m:ctrlPr>
          </m:sSubPr>
          <m:e>
            <m:r>
              <w:ins w:id="290" w:author="Stephen Ragsdale" w:date="2016-03-14T14:53:00Z">
                <w:rPr>
                  <w:rFonts w:ascii="Cambria Math" w:hAnsi="Cambria Math"/>
                </w:rPr>
                <m:t>H</m:t>
              </w:ins>
            </m:r>
          </m:e>
          <m:sub>
            <m:r>
              <w:ins w:id="291" w:author="Stephen Ragsdale" w:date="2016-03-14T14:53:00Z">
                <w:rPr>
                  <w:rFonts w:ascii="Cambria Math" w:hAnsi="Cambria Math"/>
                </w:rPr>
                <m:t>2</m:t>
              </w:ins>
            </m:r>
          </m:sub>
        </m:sSub>
        <m:r>
          <w:ins w:id="292" w:author="Stephen Ragsdale" w:date="2016-03-14T14:53:00Z">
            <w:rPr>
              <w:rFonts w:ascii="Cambria Math" w:hAnsi="Cambria Math"/>
            </w:rPr>
            <m:t xml:space="preserve">⇌HS-CoB+HS-CoM </m:t>
          </w:ins>
        </m:r>
      </m:oMath>
      <w:ins w:id="293" w:author="Stephen Ragsdale" w:date="2016-03-14T14:53:00Z">
        <w:r>
          <w:rPr>
            <w:rFonts w:eastAsia="MS Mincho"/>
          </w:rPr>
          <w:t>(2)</w:t>
        </w:r>
      </w:ins>
    </w:p>
    <w:p w14:paraId="40F34E99" w14:textId="44178722" w:rsidR="00F877E6" w:rsidRPr="005C4FC4" w:rsidRDefault="00F877E6" w:rsidP="00EF5BC0">
      <w:pPr>
        <w:spacing w:line="480" w:lineRule="auto"/>
      </w:pPr>
      <w:r>
        <w:t xml:space="preserve">Taking this analysis one step further, we used our reconstruction to probe </w:t>
      </w:r>
      <w:del w:id="294" w:author="Stephen Ragsdale" w:date="2016-03-14T15:01:00Z">
        <w:r w:rsidDel="00BC69E7">
          <w:delText xml:space="preserve">into </w:delText>
        </w:r>
      </w:del>
      <w:r>
        <w:t xml:space="preserve">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7C0A49">
        <w:instrText xml:space="preserve"> ADDIN ZOTERO_ITEM CSL_CITATION {"citationID":"mg5us3ref","properties":{"formattedCitation":"(60)","plainCitation":"(60)"},"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7C0A49" w:rsidRPr="007C0A49">
        <w:t>(60)</w:t>
      </w:r>
      <w:r w:rsidR="00276128">
        <w:fldChar w:fldCharType="end"/>
      </w:r>
      <w:r w:rsidR="00276128">
        <w:t xml:space="preserve">. This </w:t>
      </w:r>
      <w:del w:id="295" w:author="Stephen Ragsdale" w:date="2016-03-14T15:01:00Z">
        <w:r w:rsidR="00276128" w:rsidDel="00BC69E7">
          <w:delText>is in contrast to</w:delText>
        </w:r>
      </w:del>
      <w:ins w:id="296" w:author="Stephen Ragsdale" w:date="2016-03-14T15:01:00Z">
        <w:r w:rsidR="00BC69E7">
          <w:t>contrasts</w:t>
        </w:r>
      </w:ins>
      <w:r w:rsidR="00276128">
        <w:t xml:space="preserve"> </w:t>
      </w:r>
      <w:ins w:id="297" w:author="Stephen Ragsdale" w:date="2016-03-14T15:02:00Z">
        <w:r w:rsidR="00BC69E7">
          <w:t xml:space="preserve">the situation in </w:t>
        </w:r>
      </w:ins>
      <w:del w:id="298" w:author="Stephen Ragsdale" w:date="2016-03-14T15:01:00Z">
        <w:r w:rsidR="008C0DD5" w:rsidDel="00BC69E7">
          <w:delText xml:space="preserve">multiple </w:delText>
        </w:r>
      </w:del>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aceticlastic pathway </w:t>
      </w:r>
      <w:r w:rsidR="00276128">
        <w:fldChar w:fldCharType="begin"/>
      </w:r>
      <w:r w:rsidR="007C0A49">
        <w:instrText xml:space="preserve"> ADDIN ZOTERO_ITEM CSL_CITATION {"citationID":"1bs1pkv7m0","properties":{"formattedCitation":"(61)","plainCitation":"(61)"},"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7C0A49" w:rsidRPr="007C0A49">
        <w:t>(61)</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w:t>
      </w:r>
      <w:del w:id="299" w:author="Stephen Ragsdale" w:date="2016-03-14T15:02:00Z">
        <w:r w:rsidR="00276128" w:rsidDel="00BC69E7">
          <w:delText xml:space="preserve">be </w:delText>
        </w:r>
      </w:del>
      <w:r w:rsidR="00276128">
        <w:t>grow</w:t>
      </w:r>
      <w:del w:id="300" w:author="Stephen Ragsdale" w:date="2016-03-14T15:02:00Z">
        <w:r w:rsidR="00276128" w:rsidDel="00BC69E7">
          <w:delText>n</w:delText>
        </w:r>
      </w:del>
      <w:r w:rsidR="00276128">
        <w:t xml:space="preserve">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proofErr w:type="spellStart"/>
      <w:ins w:id="301" w:author="Stephen Ragsdale" w:date="2016-03-14T15:03:00Z">
        <w:r w:rsidR="00EA1E5C">
          <w:t>mol</w:t>
        </w:r>
        <w:proofErr w:type="spellEnd"/>
        <w:r w:rsidR="00EA1E5C">
          <w:t xml:space="preserve"> of </w:t>
        </w:r>
      </w:ins>
      <w:r w:rsidR="005C4FC4">
        <w:t xml:space="preserve">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011EAFC5" w:rsidR="00EF5BC0" w:rsidRPr="00EF5BC0" w:rsidRDefault="00EF5BC0" w:rsidP="00E420E6">
      <w:pPr>
        <w:spacing w:line="480" w:lineRule="auto"/>
      </w:pPr>
      <w:commentRangeStart w:id="302"/>
      <w:r>
        <w:t>Interestingly</w:t>
      </w:r>
      <w:commentRangeEnd w:id="302"/>
      <w:r w:rsidR="00BF2DEF">
        <w:rPr>
          <w:rStyle w:val="CommentReference"/>
          <w:rFonts w:ascii="Calibri" w:hAnsi="Calibri"/>
        </w:rPr>
        <w:commentReference w:id="302"/>
      </w:r>
      <w:r>
        <w:t xml:space="preserve">, there is evidence that </w:t>
      </w:r>
      <w:r>
        <w:rPr>
          <w:i/>
        </w:rPr>
        <w:t xml:space="preserve">M. maripaludis </w:t>
      </w:r>
      <w:r>
        <w:t xml:space="preserve">uses multiple forms of ferredoxin as electron carriers and may </w:t>
      </w:r>
      <w:del w:id="303" w:author="Stephen Ragsdale" w:date="2016-03-14T15:08:00Z">
        <w:r w:rsidDel="00A13870">
          <w:delText xml:space="preserve">link </w:delText>
        </w:r>
      </w:del>
      <w:ins w:id="304" w:author="Stephen Ragsdale" w:date="2016-03-14T15:08:00Z">
        <w:r w:rsidR="00A13870">
          <w:t xml:space="preserve">require </w:t>
        </w:r>
      </w:ins>
      <w:ins w:id="305" w:author="Stephen Ragsdale" w:date="2016-03-14T15:07:00Z">
        <w:r w:rsidR="00A13870">
          <w:t xml:space="preserve">discrete ferredoxins </w:t>
        </w:r>
      </w:ins>
      <w:ins w:id="306" w:author="Stephen Ragsdale" w:date="2016-03-14T15:08:00Z">
        <w:r w:rsidR="00A13870">
          <w:t>for</w:t>
        </w:r>
      </w:ins>
      <w:ins w:id="307" w:author="Stephen Ragsdale" w:date="2016-03-14T15:07:00Z">
        <w:r w:rsidR="00A13870">
          <w:t xml:space="preserve"> </w:t>
        </w:r>
      </w:ins>
      <w:r w:rsidR="005D32BC">
        <w:t xml:space="preserve">certain </w:t>
      </w:r>
      <w:del w:id="308" w:author="Stephen Ragsdale" w:date="2016-03-14T15:07:00Z">
        <w:r w:rsidDel="00A13870">
          <w:delText>steps</w:delText>
        </w:r>
      </w:del>
      <w:ins w:id="309" w:author="Stephen Ragsdale" w:date="2016-03-14T15:07:00Z">
        <w:r w:rsidR="00A13870">
          <w:t>reactions</w:t>
        </w:r>
      </w:ins>
      <w:r>
        <w:t xml:space="preserve">, </w:t>
      </w:r>
      <w:del w:id="310" w:author="Stephen Ragsdale" w:date="2016-03-14T15:07:00Z">
        <w:r w:rsidR="00853534" w:rsidDel="00A13870">
          <w:delText>particularly those involved in</w:delText>
        </w:r>
      </w:del>
      <w:ins w:id="311" w:author="Stephen Ragsdale" w:date="2016-03-14T15:07:00Z">
        <w:r w:rsidR="00A13870">
          <w:t>such as</w:t>
        </w:r>
      </w:ins>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w:t>
      </w:r>
      <w:del w:id="312" w:author="Stephen Ragsdale" w:date="2016-03-14T15:08:00Z">
        <w:r w:rsidR="005D32BC" w:rsidDel="00A13870">
          <w:delText xml:space="preserve">certain </w:delText>
        </w:r>
      </w:del>
      <w:ins w:id="313" w:author="Stephen Ragsdale" w:date="2016-03-14T15:08:00Z">
        <w:r w:rsidR="00A13870">
          <w:t xml:space="preserve">some </w:t>
        </w:r>
      </w:ins>
      <w:r w:rsidR="005D32BC">
        <w:t>biosynthetic reactions</w:t>
      </w:r>
      <w:del w:id="314" w:author="Stephen Ragsdale" w:date="2016-03-14T15:08:00Z">
        <w:r w:rsidR="005D32BC" w:rsidDel="00A13870">
          <w:delText xml:space="preserve">, </w:delText>
        </w:r>
        <w:r w:rsidDel="00A13870">
          <w:delText xml:space="preserve">using specific ferredoxins </w:delText>
        </w:r>
      </w:del>
      <w:ins w:id="315" w:author="Stephen Ragsdale" w:date="2016-03-14T15:08:00Z">
        <w:r w:rsidR="00A13870">
          <w:t xml:space="preserve"> </w:t>
        </w:r>
      </w:ins>
      <w:r>
        <w:fldChar w:fldCharType="begin"/>
      </w:r>
      <w:r w:rsidR="007C0A49">
        <w:instrText xml:space="preserve"> ADDIN ZOTERO_ITEM CSL_CITATION {"citationID":"2g2qvo6ckt","properties":{"formattedCitation":"(62)","plainCitation":"(62)"},"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7C0A49" w:rsidRPr="007C0A49">
        <w:t>(62)</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r w:rsidR="00CF5D54" w:rsidRPr="00274688">
        <w:rPr>
          <w:highlight w:val="yellow"/>
        </w:rPr>
        <w:t>{</w:t>
      </w:r>
      <w:r w:rsidR="00DB6DBF">
        <w:rPr>
          <w:highlight w:val="yellow"/>
        </w:rPr>
        <w:t xml:space="preserve">Whitman </w:t>
      </w:r>
      <w:r w:rsidR="00CF5D54" w:rsidRPr="00274688">
        <w:rPr>
          <w:highlight w:val="yellow"/>
        </w:rPr>
        <w:t>ref}</w:t>
      </w:r>
      <w:r w:rsidR="00853534" w:rsidRPr="00274688">
        <w:rPr>
          <w:highlight w:val="yellow"/>
        </w:rPr>
        <w:t>.</w:t>
      </w:r>
      <w:r w:rsidR="00853534">
        <w:t xml:space="preserve"> Using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t>
      </w:r>
      <w:del w:id="316" w:author="Stephen Ragsdale" w:date="2016-03-14T15:09:00Z">
        <w:r w:rsidR="00692E06" w:rsidDel="00BF2DEF">
          <w:delText xml:space="preserve">wild type </w:delText>
        </w:r>
      </w:del>
      <w:r w:rsidR="00692E06">
        <w:t>simulations</w:t>
      </w:r>
      <w:ins w:id="317" w:author="Stephen Ragsdale" w:date="2016-03-14T15:09:00Z">
        <w:r w:rsidR="00BF2DEF" w:rsidRPr="00BF2DEF">
          <w:t xml:space="preserve"> </w:t>
        </w:r>
        <w:r w:rsidR="00BF2DEF">
          <w:t>of wild type cells</w:t>
        </w:r>
      </w:ins>
      <w:r w:rsidR="00692E06">
        <w:t xml:space="preserve">, this change has </w:t>
      </w:r>
      <w:r w:rsidR="008C0DD5">
        <w:t>minimal</w:t>
      </w:r>
      <w:r w:rsidR="00692E06">
        <w:t xml:space="preserve"> effect</w:t>
      </w:r>
      <w:r w:rsidR="008C0DD5">
        <w:t>s</w:t>
      </w:r>
      <w:r w:rsidR="00692E06">
        <w:t xml:space="preserve"> on predicted </w:t>
      </w:r>
      <w:r w:rsidR="008C0DD5">
        <w:t>growth yields and fluxes</w:t>
      </w:r>
      <w:ins w:id="318" w:author="Stephen Ragsdale" w:date="2016-03-14T15:10:00Z">
        <w:r w:rsidR="00BF2DEF">
          <w:t>; however, it</w:t>
        </w:r>
      </w:ins>
      <w:r w:rsidR="00692E06">
        <w:t xml:space="preserve"> </w:t>
      </w:r>
      <w:del w:id="319" w:author="Stephen Ragsdale" w:date="2016-03-14T15:10:00Z">
        <w:r w:rsidR="00692E06" w:rsidDel="00BF2DEF">
          <w:delText xml:space="preserve">but </w:delText>
        </w:r>
      </w:del>
      <w:r w:rsidR="00692E06">
        <w:t xml:space="preserve">could have notable impact </w:t>
      </w:r>
      <w:r w:rsidR="00692E06">
        <w:lastRenderedPageBreak/>
        <w:t xml:space="preserve">on </w:t>
      </w:r>
      <w:commentRangeStart w:id="320"/>
      <w:r w:rsidR="00692E06">
        <w:t>gene knockout predictions</w:t>
      </w:r>
      <w:commentRangeEnd w:id="320"/>
      <w:r w:rsidR="000C3C19">
        <w:rPr>
          <w:rStyle w:val="CommentReference"/>
          <w:rFonts w:ascii="Calibri" w:hAnsi="Calibri"/>
        </w:rPr>
        <w:commentReference w:id="320"/>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50A240AC"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7C0A49">
        <w:instrText xml:space="preserve"> ADDIN ZOTERO_ITEM CSL_CITATION {"citationID":"kesh5maA","properties":{"formattedCitation":"(63)","plainCitation":"(63)"},"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7C0A49" w:rsidRPr="007C0A49">
        <w:t>(63)</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7C0A49">
        <w:instrText xml:space="preserve"> ADDIN ZOTERO_ITEM CSL_CITATION {"citationID":"2i84i863d3","properties":{"formattedCitation":"(64)","plainCitation":"(64)"},"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7C0A49" w:rsidRPr="007C0A49">
        <w:t>(64)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7C0A49">
        <w:instrText xml:space="preserve"> ADDIN ZOTERO_ITEM CSL_CITATION {"citationID":"1v1bfrvejb","properties":{"formattedCitation":"(65)","plainCitation":"(65)"},"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7C0A49" w:rsidRPr="007C0A49">
        <w:t>(65)</w:t>
      </w:r>
      <w:r w:rsidR="00F45312">
        <w:fldChar w:fldCharType="end"/>
      </w:r>
      <w:r w:rsidR="00F45312">
        <w:t xml:space="preserve">. </w:t>
      </w:r>
      <w:r w:rsidR="00BF0803">
        <w:t>None of these pathways were included in our</w:t>
      </w:r>
      <w:commentRangeStart w:id="321"/>
      <w:r w:rsidR="00BF0803">
        <w:t xml:space="preserve"> draft reconstruction and few were completely present in the Model SEED database</w:t>
      </w:r>
      <w:commentRangeEnd w:id="321"/>
      <w:r w:rsidR="00A923BB">
        <w:rPr>
          <w:rStyle w:val="CommentReference"/>
          <w:rFonts w:ascii="Calibri" w:hAnsi="Calibri"/>
        </w:rPr>
        <w:commentReference w:id="321"/>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69535724"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7C0A49">
        <w:instrText xml:space="preserve"> ADDIN ZOTERO_ITEM CSL_CITATION {"citationID":"1pmtfiqdui","properties":{"formattedCitation":"(66)","plainCitation":"(66)"},"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7C0A49" w:rsidRPr="007C0A49">
        <w:t>(66)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w:t>
      </w:r>
      <w:commentRangeStart w:id="322"/>
      <w:r w:rsidR="008E0E07">
        <w:rPr>
          <w:i/>
        </w:rPr>
        <w:t>maripaludis</w:t>
      </w:r>
      <w:commentRangeEnd w:id="322"/>
      <w:r w:rsidR="00A923BB">
        <w:rPr>
          <w:rStyle w:val="CommentReference"/>
          <w:rFonts w:ascii="Calibri" w:hAnsi="Calibri"/>
        </w:rPr>
        <w:commentReference w:id="322"/>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del w:id="323" w:author="Stephen Ragsdale" w:date="2016-03-14T15:37:00Z">
        <w:r w:rsidR="006B0C00" w:rsidRPr="00BB4897" w:rsidDel="00743C7D">
          <w:delText>-like protein</w:delText>
        </w:r>
      </w:del>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commentRangeStart w:id="324"/>
      <w:del w:id="325" w:author="Stephen Ragsdale" w:date="2016-03-14T15:33:00Z">
        <w:r w:rsidR="008E0E07" w:rsidDel="00A923BB">
          <w:delText xml:space="preserve">Taken together with </w:delText>
        </w:r>
        <w:r w:rsidR="00692E06" w:rsidDel="00A923BB">
          <w:delText>aforementioned</w:delText>
        </w:r>
        <w:r w:rsidR="008E0E07" w:rsidDel="00A923BB">
          <w:delText xml:space="preserve"> syntheses, t</w:delText>
        </w:r>
      </w:del>
      <w:ins w:id="326" w:author="Stephen Ragsdale" w:date="2016-03-14T15:33:00Z">
        <w:r w:rsidR="00A923BB">
          <w:t>T</w:t>
        </w:r>
      </w:ins>
      <w:r w:rsidR="008E0E07">
        <w:t>hese</w:t>
      </w:r>
      <w:commentRangeEnd w:id="324"/>
      <w:r w:rsidR="00A923BB">
        <w:rPr>
          <w:rStyle w:val="CommentReference"/>
          <w:rFonts w:ascii="Calibri" w:hAnsi="Calibri"/>
        </w:rPr>
        <w:commentReference w:id="324"/>
      </w:r>
      <w:r w:rsidR="008E0E07">
        <w:t xml:space="preserve"> modifications </w:t>
      </w:r>
      <w:commentRangeStart w:id="327"/>
      <w:r w:rsidR="008E0E07">
        <w:t>demonstrated t</w:t>
      </w:r>
      <w:commentRangeEnd w:id="327"/>
      <w:r w:rsidR="00743C7D">
        <w:rPr>
          <w:rStyle w:val="CommentReference"/>
          <w:rFonts w:ascii="Calibri" w:hAnsi="Calibri"/>
        </w:rPr>
        <w:commentReference w:id="327"/>
      </w:r>
      <w:r w:rsidR="008E0E07">
        <w:t xml:space="preserve">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w:t>
      </w:r>
      <w:commentRangeStart w:id="328"/>
      <w:r>
        <w:t>Maintenance</w:t>
      </w:r>
      <w:commentRangeEnd w:id="328"/>
      <w:r w:rsidR="0097575B">
        <w:rPr>
          <w:rStyle w:val="CommentReference"/>
          <w:rFonts w:ascii="Calibri" w:eastAsia="Calibri" w:hAnsi="Calibri"/>
          <w:b w:val="0"/>
          <w:bCs w:val="0"/>
          <w:color w:val="auto"/>
        </w:rPr>
        <w:commentReference w:id="328"/>
      </w:r>
    </w:p>
    <w:p w14:paraId="5A020161" w14:textId="7EDA037C"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xml:space="preserve">. </w:t>
      </w:r>
      <w:commentRangeStart w:id="329"/>
      <w:r>
        <w:t>A</w:t>
      </w:r>
      <w:r w:rsidR="00650EC2">
        <w:t xml:space="preserve"> common </w:t>
      </w:r>
      <w:commentRangeEnd w:id="329"/>
      <w:r w:rsidR="00743C7D">
        <w:rPr>
          <w:rStyle w:val="CommentReference"/>
          <w:rFonts w:ascii="Calibri" w:hAnsi="Calibri"/>
        </w:rPr>
        <w:commentReference w:id="329"/>
      </w:r>
      <w:r w:rsidR="00650EC2">
        <w:t xml:space="preserve">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w:t>
      </w:r>
      <w:ins w:id="330" w:author="Stephen Ragsdale" w:date="2016-03-14T15:41:00Z">
        <w:r w:rsidR="007544AE">
          <w:t>T</w:t>
        </w:r>
      </w:ins>
      <w:del w:id="331" w:author="Stephen Ragsdale" w:date="2016-03-14T15:40:00Z">
        <w:r w:rsidR="00650EC2" w:rsidDel="007544AE">
          <w:delText>Due to the narrow</w:delText>
        </w:r>
      </w:del>
      <w:ins w:id="332" w:author="Stephen Ragsdale" w:date="2016-03-14T15:40:00Z">
        <w:r w:rsidR="007544AE">
          <w:t>here is scarce</w:t>
        </w:r>
      </w:ins>
      <w:r w:rsidR="00650EC2">
        <w:t xml:space="preserve"> </w:t>
      </w:r>
      <w:ins w:id="333" w:author="Stephen Ragsdale" w:date="2016-03-14T15:40:00Z">
        <w:r w:rsidR="007544AE">
          <w:t xml:space="preserve">published </w:t>
        </w:r>
      </w:ins>
      <w:del w:id="334" w:author="Stephen Ragsdale" w:date="2016-03-14T15:40:00Z">
        <w:r w:rsidR="00650EC2" w:rsidDel="007544AE">
          <w:delText xml:space="preserve">range of possible substrates for our </w:delText>
        </w:r>
        <w:r w:rsidDel="007544AE">
          <w:delText xml:space="preserve">hydrogenotrophic </w:delText>
        </w:r>
        <w:r w:rsidR="00650EC2" w:rsidDel="007544AE">
          <w:delText>system</w:delText>
        </w:r>
        <w:r w:rsidR="00D56916" w:rsidDel="007544AE">
          <w:delText xml:space="preserve"> and scarcity of </w:delText>
        </w:r>
      </w:del>
      <w:r w:rsidR="00D56916">
        <w:t xml:space="preserve">growth </w:t>
      </w:r>
      <w:r w:rsidR="00D56916">
        <w:lastRenderedPageBreak/>
        <w:t xml:space="preserve">yield data for </w:t>
      </w:r>
      <w:del w:id="335" w:author="Stephen Ragsdale" w:date="2016-03-14T15:40:00Z">
        <w:r w:rsidR="00D56916" w:rsidRPr="007544AE" w:rsidDel="007544AE">
          <w:rPr>
            <w:i/>
            <w:rPrChange w:id="336" w:author="Stephen Ragsdale" w:date="2016-03-14T15:40:00Z">
              <w:rPr/>
            </w:rPrChange>
          </w:rPr>
          <w:delText>our organism</w:delText>
        </w:r>
      </w:del>
      <w:ins w:id="337" w:author="Stephen Ragsdale" w:date="2016-03-14T15:40:00Z">
        <w:r w:rsidR="007544AE" w:rsidRPr="007544AE">
          <w:rPr>
            <w:i/>
            <w:rPrChange w:id="338" w:author="Stephen Ragsdale" w:date="2016-03-14T15:40:00Z">
              <w:rPr/>
            </w:rPrChange>
          </w:rPr>
          <w:t>M. maripaludis</w:t>
        </w:r>
      </w:ins>
      <w:ins w:id="339" w:author="Stephen Ragsdale" w:date="2016-03-14T15:41:00Z">
        <w:r w:rsidR="007544AE">
          <w:t>.</w:t>
        </w:r>
      </w:ins>
      <w:del w:id="340" w:author="Stephen Ragsdale" w:date="2016-03-14T15:41:00Z">
        <w:r w:rsidR="00D56916" w:rsidDel="007544AE">
          <w:delText>,</w:delText>
        </w:r>
      </w:del>
      <w:r w:rsidR="00D56916">
        <w:t xml:space="preserve"> </w:t>
      </w:r>
      <w:del w:id="341" w:author="Stephen Ragsdale" w:date="2016-03-14T15:41:00Z">
        <w:r w:rsidR="00D56916" w:rsidDel="007544AE">
          <w:delText>we generated our own experimental measurements of growth yield. W</w:delText>
        </w:r>
      </w:del>
      <w:ins w:id="342" w:author="Stephen Ragsdale" w:date="2016-03-14T15:41:00Z">
        <w:r w:rsidR="007544AE">
          <w:t>W</w:t>
        </w:r>
      </w:ins>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del w:id="343" w:author="Stephen Ragsdale" w:date="2016-03-14T15:42:00Z">
        <w:r w:rsidR="00D56916" w:rsidDel="007544AE">
          <w:delText xml:space="preserve">using </w:delText>
        </w:r>
      </w:del>
      <w:ins w:id="344" w:author="Stephen Ragsdale" w:date="2016-03-14T15:42:00Z">
        <w:r w:rsidR="007544AE">
          <w:t xml:space="preserve">as </w:t>
        </w:r>
      </w:ins>
      <w:r w:rsidR="00D56916">
        <w:t xml:space="preserve">optical density (OD) </w:t>
      </w:r>
      <w:ins w:id="345" w:author="Stephen Ragsdale" w:date="2016-03-14T15:42:00Z">
        <w:r w:rsidR="007544AE">
          <w:t>at 660 nm. Previous measurement</w:t>
        </w:r>
      </w:ins>
      <w:ins w:id="346" w:author="Stephen Ragsdale" w:date="2016-03-14T15:43:00Z">
        <w:r w:rsidR="007544AE">
          <w:t>s at 600 nm</w:t>
        </w:r>
      </w:ins>
      <w:ins w:id="347" w:author="Stephen Ragsdale" w:date="2016-03-14T15:42:00Z">
        <w:r w:rsidR="007544AE">
          <w:t xml:space="preserve"> </w:t>
        </w:r>
      </w:ins>
      <w:del w:id="348" w:author="Stephen Ragsdale" w:date="2016-03-14T15:43:00Z">
        <w:r w:rsidR="00966C6C" w:rsidDel="007544AE">
          <w:delText>and was</w:delText>
        </w:r>
      </w:del>
      <w:ins w:id="349" w:author="Stephen Ragsdale" w:date="2016-03-14T15:43:00Z">
        <w:r w:rsidR="007544AE">
          <w:t>determined a conversion factor of</w:t>
        </w:r>
      </w:ins>
      <w:r w:rsidR="00966C6C">
        <w:t xml:space="preserve"> </w:t>
      </w:r>
      <w:del w:id="350" w:author="Stephen Ragsdale" w:date="2016-03-14T15:43:00Z">
        <w:r w:rsidR="00966C6C" w:rsidDel="007544AE">
          <w:delText xml:space="preserve">previously reported as </w:delText>
        </w:r>
      </w:del>
      <w:r w:rsidR="00966C6C">
        <w:t>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del w:id="351" w:author="Stephen Ragsdale" w:date="2016-03-14T15:44:00Z">
        <w:r w:rsidR="00966C6C" w:rsidDel="007544AE">
          <w:delText>W</w:delText>
        </w:r>
        <w:r w:rsidR="00D56916" w:rsidDel="007544AE">
          <w:delText>e</w:delText>
        </w:r>
        <w:r w:rsidR="00966C6C" w:rsidDel="007544AE">
          <w:delText xml:space="preserve"> were unsure of the efficacy of this value, </w:delText>
        </w:r>
        <w:r w:rsidR="00F960CA" w:rsidDel="007544AE">
          <w:delText xml:space="preserve">in part </w:delText>
        </w:r>
        <w:r w:rsidR="00492B43" w:rsidDel="007544AE">
          <w:delText xml:space="preserve">because we measured at 660 nm rather than 600 nm. </w:delText>
        </w:r>
        <w:r w:rsidR="00FF158A" w:rsidDel="007544AE">
          <w:delText>W</w:delText>
        </w:r>
        <w:r w:rsidR="00966C6C" w:rsidDel="007544AE">
          <w:delText xml:space="preserve">e re-measured </w:delText>
        </w:r>
        <w:r w:rsidR="00F960CA" w:rsidDel="007544AE">
          <w:delText xml:space="preserve">this conversion factor </w:delText>
        </w:r>
        <w:r w:rsidR="00D56916" w:rsidDel="007544AE">
          <w:delText>u</w:delText>
        </w:r>
      </w:del>
      <w:ins w:id="352" w:author="Stephen Ragsdale" w:date="2016-03-14T15:44:00Z">
        <w:r w:rsidR="007544AE">
          <w:t>U</w:t>
        </w:r>
      </w:ins>
      <w:r w:rsidR="00D56916">
        <w:t>sing a combination of centrifugation and</w:t>
      </w:r>
      <w:r w:rsidR="00FF158A">
        <w:t xml:space="preserve"> vacuum filtering (</w:t>
      </w:r>
      <w:r w:rsidR="00D52762">
        <w:t>Methods</w:t>
      </w:r>
      <w:r w:rsidR="00FF158A">
        <w:t>)</w:t>
      </w:r>
      <w:ins w:id="353" w:author="Stephen Ragsdale" w:date="2016-03-14T15:44:00Z">
        <w:r w:rsidR="007544AE">
          <w:t>,</w:t>
        </w:r>
      </w:ins>
      <w:r w:rsidR="00FF158A">
        <w:t xml:space="preserve"> </w:t>
      </w:r>
      <w:del w:id="354" w:author="Stephen Ragsdale" w:date="2016-03-14T15:44:00Z">
        <w:r w:rsidR="00FF158A" w:rsidDel="007544AE">
          <w:delText xml:space="preserve">and </w:delText>
        </w:r>
      </w:del>
      <w:ins w:id="355" w:author="Stephen Ragsdale" w:date="2016-03-14T15:44:00Z">
        <w:r w:rsidR="007544AE">
          <w:t xml:space="preserve">we </w:t>
        </w:r>
      </w:ins>
      <w:r w:rsidR="00FF158A">
        <w:t xml:space="preserve">plotted a new </w:t>
      </w:r>
      <w:r w:rsidR="00D52762">
        <w:t>calibration curve (</w:t>
      </w:r>
      <w:r w:rsidR="00966C6C">
        <w:t>Supplementary</w:t>
      </w:r>
      <w:r w:rsidR="00A24A0D">
        <w:t xml:space="preserve"> </w:t>
      </w:r>
      <w:r w:rsidR="00D52762">
        <w:t>Materials</w:t>
      </w:r>
      <w:r w:rsidR="00966C6C">
        <w:t>)</w:t>
      </w:r>
      <w:ins w:id="356" w:author="Stephen Ragsdale" w:date="2016-03-14T15:44:00Z">
        <w:r w:rsidR="007544AE">
          <w:t xml:space="preserve"> and</w:t>
        </w:r>
      </w:ins>
      <w:del w:id="357" w:author="Stephen Ragsdale" w:date="2016-03-14T15:44:00Z">
        <w:r w:rsidR="00FF158A" w:rsidDel="007544AE">
          <w:delText>,</w:delText>
        </w:r>
      </w:del>
      <w:r w:rsidR="00FF158A">
        <w:t xml:space="preserve"> </w:t>
      </w:r>
      <w:del w:id="358" w:author="Stephen Ragsdale" w:date="2016-03-14T15:44:00Z">
        <w:r w:rsidR="00FF158A" w:rsidDel="007544AE">
          <w:delText>determining</w:delText>
        </w:r>
        <w:r w:rsidR="00966C6C" w:rsidDel="007544AE">
          <w:delText xml:space="preserve"> </w:delText>
        </w:r>
      </w:del>
      <w:ins w:id="359" w:author="Stephen Ragsdale" w:date="2016-03-14T15:44:00Z">
        <w:r w:rsidR="007544AE">
          <w:t xml:space="preserve">determined </w:t>
        </w:r>
      </w:ins>
      <w:r w:rsidR="00966C6C">
        <w:t>that OD</w:t>
      </w:r>
      <w:r w:rsidR="00966C6C" w:rsidRPr="00966C6C">
        <w:rPr>
          <w:vertAlign w:val="subscript"/>
        </w:rPr>
        <w:t>660</w:t>
      </w:r>
      <w:r w:rsidR="00966C6C">
        <w:t>=1 correspond</w:t>
      </w:r>
      <w:ins w:id="360" w:author="Stephen Ragsdale" w:date="2016-03-14T15:44:00Z">
        <w:r w:rsidR="007544AE">
          <w:t>s</w:t>
        </w:r>
      </w:ins>
      <w:del w:id="361" w:author="Stephen Ragsdale" w:date="2016-03-14T15:44:00Z">
        <w:r w:rsidR="00966C6C" w:rsidDel="007544AE">
          <w:delText>ed</w:delText>
        </w:r>
      </w:del>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del w:id="362" w:author="Stephen Ragsdale" w:date="2016-03-14T15:45:00Z">
        <w:r w:rsidR="00D52089" w:rsidDel="007544AE">
          <w:delText>calculated measured</w:delText>
        </w:r>
      </w:del>
      <w:ins w:id="363" w:author="Stephen Ragsdale" w:date="2016-03-14T15:45:00Z">
        <w:r w:rsidR="007544AE">
          <w:t>determined</w:t>
        </w:r>
      </w:ins>
      <w:r w:rsidR="00D52089">
        <w:t xml:space="preserve"> growth yields </w:t>
      </w:r>
      <w:del w:id="364" w:author="Stephen Ragsdale" w:date="2016-03-14T15:45:00Z">
        <w:r w:rsidR="00D52089" w:rsidDel="007544AE">
          <w:delText xml:space="preserve">based </w:delText>
        </w:r>
        <w:r w:rsidR="006B7DE9" w:rsidDel="007544AE">
          <w:delText>on</w:delText>
        </w:r>
      </w:del>
      <w:ins w:id="365" w:author="Stephen Ragsdale" w:date="2016-03-14T15:45:00Z">
        <w:r w:rsidR="007544AE">
          <w:t>and</w:t>
        </w:r>
      </w:ins>
      <w:r w:rsidR="006B7DE9">
        <w:t xml:space="preserve"> </w:t>
      </w:r>
      <w:r w:rsidR="00D52089">
        <w:t xml:space="preserve">growth rates (equal to dilution rates) and </w:t>
      </w:r>
      <w:ins w:id="366" w:author="Stephen Ragsdale" w:date="2016-03-14T15:45:00Z">
        <w:r w:rsidR="007544AE">
          <w:t xml:space="preserve">compared them to </w:t>
        </w:r>
      </w:ins>
      <w:r w:rsidR="00D52089">
        <w:t>measured methane evolution rates</w:t>
      </w:r>
      <w:r w:rsidR="00B156F4">
        <w:t xml:space="preserve"> (Methods)</w:t>
      </w:r>
      <w:r w:rsidR="00D52089">
        <w:t xml:space="preserve">.  Measured growth yields </w:t>
      </w:r>
      <w:ins w:id="367" w:author="Stephen Ragsdale" w:date="2016-03-14T15:46:00Z">
        <w:r w:rsidR="00B66D3A">
          <w:t xml:space="preserve">for nine independent steady state time points </w:t>
        </w:r>
      </w:ins>
      <w:r w:rsidR="00D52089">
        <w:t xml:space="preserve">are plotted in Figure </w:t>
      </w:r>
      <w:r w:rsidR="009C00DF">
        <w:t>4</w:t>
      </w:r>
      <w:del w:id="368" w:author="Stephen Ragsdale" w:date="2016-03-14T15:46:00Z">
        <w:r w:rsidR="007E3BB7" w:rsidDel="00B66D3A">
          <w:delText xml:space="preserve"> for 9 independent steady state time points</w:delText>
        </w:r>
      </w:del>
      <w:r w:rsidR="00D52089">
        <w:t>.</w:t>
      </w:r>
    </w:p>
    <w:p w14:paraId="19FBD74F" w14:textId="7AB67C53"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del w:id="369" w:author="Stephen Ragsdale" w:date="2016-03-14T15:47:00Z">
        <w:r w:rsidR="004A4F97" w:rsidDel="009C21F5">
          <w:delText>not only</w:delText>
        </w:r>
      </w:del>
      <w:ins w:id="370" w:author="Stephen Ragsdale" w:date="2016-03-14T15:47:00Z">
        <w:r w:rsidR="009C21F5">
          <w:t>both</w:t>
        </w:r>
      </w:ins>
      <w:r w:rsidR="004A4F97">
        <w:t xml:space="preserve"> on metabolic steps wh</w:t>
      </w:r>
      <w:r w:rsidR="00144FF8">
        <w:t>ere ATP is generated or hydrolyz</w:t>
      </w:r>
      <w:r w:rsidR="004A4F97">
        <w:t>ed</w:t>
      </w:r>
      <w:del w:id="371" w:author="Stephen Ragsdale" w:date="2016-03-14T15:47:00Z">
        <w:r w:rsidR="004A4F97" w:rsidDel="009C21F5">
          <w:delText>, but more heavily</w:delText>
        </w:r>
      </w:del>
      <w:ins w:id="372" w:author="Stephen Ragsdale" w:date="2016-03-14T15:47:00Z">
        <w:r w:rsidR="009C21F5">
          <w:t xml:space="preserve"> and</w:t>
        </w:r>
      </w:ins>
      <w:r w:rsidR="004A4F97">
        <w:t xml:space="preserve"> on ATP maintenance energies </w:t>
      </w:r>
      <w:r w:rsidR="004A4F97">
        <w:fldChar w:fldCharType="begin"/>
      </w:r>
      <w:r w:rsidR="004A4F97">
        <w:instrText xml:space="preserve"> ADDIN ZOTERO_ITEM CSL_CITATION {"citationID":"uin4blve5","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4A4F97" w:rsidRPr="007C0A49">
        <w:t>(67)</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ins w:id="373" w:author="Stephen Ragsdale" w:date="2016-03-14T15:47:00Z">
        <w:r w:rsidR="009C21F5">
          <w:t>,</w:t>
        </w:r>
      </w:ins>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ins w:id="374" w:author="Stephen Ragsdale" w:date="2016-03-14T15:48:00Z">
        <w:r w:rsidR="009C21F5">
          <w:t>“</w:t>
        </w:r>
      </w:ins>
      <w:r w:rsidR="00B65741">
        <w:t>leave one out</w:t>
      </w:r>
      <w:ins w:id="375" w:author="Stephen Ragsdale" w:date="2016-03-14T15:48:00Z">
        <w:r w:rsidR="009C21F5">
          <w:t>”</w:t>
        </w:r>
      </w:ins>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del w:id="376" w:author="Stephen Ragsdale" w:date="2016-03-14T15:48:00Z">
        <w:r w:rsidR="00EB1420" w:rsidDel="009C21F5">
          <w:delText>Using</w:delText>
        </w:r>
        <w:r w:rsidR="00B65741" w:rsidDel="009C21F5">
          <w:delText xml:space="preserve"> t</w:delText>
        </w:r>
      </w:del>
      <w:ins w:id="377" w:author="Stephen Ragsdale" w:date="2016-03-14T15:48:00Z">
        <w:r w:rsidR="009C21F5">
          <w:t>T</w:t>
        </w:r>
      </w:ins>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commentRangeStart w:id="378"/>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commentRangeEnd w:id="378"/>
      <w:r w:rsidR="009C21F5">
        <w:rPr>
          <w:rStyle w:val="CommentReference"/>
          <w:rFonts w:ascii="Calibri" w:hAnsi="Calibri"/>
        </w:rPr>
        <w:commentReference w:id="378"/>
      </w:r>
    </w:p>
    <w:p w14:paraId="6D7FA8D8" w14:textId="4777C6F3"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ins w:id="379" w:author="Stephen Ragsdale" w:date="2016-03-14T15:50:00Z">
        <w:r w:rsidR="009C21F5">
          <w:t xml:space="preserve">how much </w:t>
        </w:r>
      </w:ins>
      <w:r w:rsidR="00AE2151">
        <w:t xml:space="preserve">ATP hydrolysis </w:t>
      </w:r>
      <w:ins w:id="380" w:author="Stephen Ragsdale" w:date="2016-03-14T15:50:00Z">
        <w:r w:rsidR="009C21F5">
          <w:t xml:space="preserve">is </w:t>
        </w:r>
      </w:ins>
      <w:r w:rsidR="00AE2151">
        <w:t xml:space="preserve">required to </w:t>
      </w:r>
      <w:r w:rsidR="00AE2151">
        <w:lastRenderedPageBreak/>
        <w:t xml:space="preserve">support growth-related processes and NGAM represents </w:t>
      </w:r>
      <w:ins w:id="381" w:author="Stephen Ragsdale" w:date="2016-03-14T15:50:00Z">
        <w:r w:rsidR="009C21F5">
          <w:t xml:space="preserve">how much </w:t>
        </w:r>
      </w:ins>
      <w:r w:rsidR="00AE2151">
        <w:t xml:space="preserve">ATP hydrolysis </w:t>
      </w:r>
      <w:ins w:id="382" w:author="Stephen Ragsdale" w:date="2016-03-14T15:50:00Z">
        <w:r w:rsidR="009C21F5">
          <w:t xml:space="preserve">is </w:t>
        </w:r>
      </w:ins>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ins w:id="383" w:author="Stephen Ragsdale" w:date="2016-03-14T15:50:00Z">
        <w:r w:rsidR="009C21F5">
          <w:t>; for example,</w:t>
        </w:r>
      </w:ins>
      <w:del w:id="384" w:author="Stephen Ragsdale" w:date="2016-03-14T15:50:00Z">
        <w:r w:rsidR="005B4979" w:rsidDel="009C21F5">
          <w:delText>,</w:delText>
        </w:r>
      </w:del>
      <w:r w:rsidR="005B4979">
        <w:t xml:space="preserve"> </w:t>
      </w:r>
      <w:del w:id="385" w:author="Stephen Ragsdale" w:date="2016-03-14T15:51:00Z">
        <w:r w:rsidR="005B4979" w:rsidDel="009C21F5">
          <w:delText xml:space="preserve">such as </w:delText>
        </w:r>
      </w:del>
      <w:r w:rsidR="005B4979">
        <w:t>the GAM</w:t>
      </w:r>
      <w:ins w:id="386" w:author="Stephen Ragsdale" w:date="2016-03-14T15:51:00Z">
        <w:r w:rsidR="009C21F5">
          <w:t xml:space="preserve"> for</w:t>
        </w:r>
      </w:ins>
      <w:r w:rsidR="005B4979">
        <w:t xml:space="preserve"> </w:t>
      </w:r>
      <w:ins w:id="387" w:author="Stephen Ragsdale" w:date="2016-03-14T15:51:00Z">
        <w:r w:rsidR="009C21F5">
          <w:rPr>
            <w:i/>
          </w:rPr>
          <w:t xml:space="preserve">E. coli </w:t>
        </w:r>
        <w:r w:rsidR="009C21F5">
          <w:t xml:space="preserve">is </w:t>
        </w:r>
      </w:ins>
      <w:del w:id="388" w:author="Stephen Ragsdale" w:date="2016-03-14T15:51:00Z">
        <w:r w:rsidR="005B4979" w:rsidDel="009C21F5">
          <w:delText xml:space="preserve">of </w:delText>
        </w:r>
      </w:del>
      <w:r w:rsidR="005B4979">
        <w:t>59.81</w:t>
      </w:r>
      <w:del w:id="389" w:author="Stephen Ragsdale" w:date="2016-03-14T15:51:00Z">
        <w:r w:rsidR="005B4979" w:rsidDel="009C21F5">
          <w:delText xml:space="preserve"> in</w:delText>
        </w:r>
      </w:del>
      <w:r w:rsidR="005B4979">
        <w:t xml:space="preserve"> </w:t>
      </w:r>
      <w:del w:id="390" w:author="Stephen Ragsdale" w:date="2016-03-14T15:51:00Z">
        <w:r w:rsidR="005B4979" w:rsidDel="009C21F5">
          <w:rPr>
            <w:i/>
          </w:rPr>
          <w:delText xml:space="preserve">E. coli </w:delText>
        </w:r>
      </w:del>
      <w:r w:rsidR="005B4979">
        <w:rPr>
          <w:i/>
        </w:rPr>
        <w:fldChar w:fldCharType="begin"/>
      </w:r>
      <w:r w:rsidR="007C0A49">
        <w:rPr>
          <w:i/>
        </w:rPr>
        <w:instrText xml:space="preserve"> ADDIN ZOTERO_ITEM CSL_CITATION {"citationID":"Bcn0Pkvz","properties":{"formattedCitation":"(68)","plainCitation":"(68)"},"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7C0A49" w:rsidRPr="007C0A49">
        <w:t>(68)</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w:t>
      </w:r>
      <w:commentRangeStart w:id="391"/>
      <w:r w:rsidR="00552A03">
        <w:t>GAM and NGAM values to</w:t>
      </w:r>
      <w:r w:rsidR="008D38C6">
        <w:t xml:space="preserve"> </w:t>
      </w:r>
      <w:commentRangeStart w:id="392"/>
      <w:commentRangeStart w:id="393"/>
      <w:r w:rsidR="006B3255">
        <w:t xml:space="preserve">169.9 </w:t>
      </w:r>
      <w:commentRangeEnd w:id="391"/>
      <w:r w:rsidR="00AE2151">
        <w:rPr>
          <w:rStyle w:val="CommentReference"/>
          <w:rFonts w:ascii="Calibri" w:hAnsi="Calibri"/>
        </w:rPr>
        <w:commentReference w:id="391"/>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commentRangeEnd w:id="392"/>
      <w:r>
        <w:rPr>
          <w:rStyle w:val="CommentReference"/>
          <w:rFonts w:ascii="Calibri" w:hAnsi="Calibri"/>
        </w:rPr>
        <w:commentReference w:id="392"/>
      </w:r>
      <w:commentRangeEnd w:id="393"/>
      <w:r w:rsidR="00785465">
        <w:rPr>
          <w:rStyle w:val="CommentReference"/>
          <w:rFonts w:ascii="Calibri" w:hAnsi="Calibri"/>
        </w:rPr>
        <w:commentReference w:id="393"/>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7C0A49">
        <w:instrText xml:space="preserve"> ADDIN ZOTERO_ITEM CSL_CITATION {"citationID":"e6tuams2n","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7C0A49" w:rsidRPr="007C0A49">
        <w:t>(67)</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7C0A49">
        <w:rPr>
          <w:i/>
        </w:rPr>
        <w:instrText xml:space="preserve"> ADDIN ZOTERO_ITEM CSL_CITATION {"citationID":"2n2e4ku1kr","properties":{"formattedCitation":"(67)","plainCitation":"(67)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7C0A49" w:rsidRPr="007C0A49">
        <w:t>(67)</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0CFC69E8"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7C0A49">
        <w:rPr>
          <w:i/>
        </w:rPr>
        <w:instrText xml:space="preserve"> ADDIN ZOTERO_ITEM CSL_CITATION {"citationID":"26th8g5t52","properties":{"formattedCitation":"(69)","plainCitation":"(69)"},"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7C0A49" w:rsidRPr="007C0A49">
        <w:t>(69)</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7C0A49">
        <w:rPr>
          <w:i/>
        </w:rPr>
        <w:instrText xml:space="preserve"> ADDIN ZOTERO_ITEM CSL_CITATION {"citationID":"289b8k3usl","properties":{"formattedCitation":"(70)","plainCitation":"(70)"},"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7C0A49" w:rsidRPr="007C0A49">
        <w:t>(70)</w:t>
      </w:r>
      <w:r w:rsidR="001E6ABD">
        <w:rPr>
          <w:i/>
        </w:rPr>
        <w:fldChar w:fldCharType="end"/>
      </w:r>
      <w:r w:rsidR="00676337">
        <w:rPr>
          <w:i/>
        </w:rPr>
        <w:t>.</w:t>
      </w:r>
      <w:r w:rsidR="00243CF0">
        <w:t xml:space="preserve"> </w:t>
      </w:r>
      <w:r w:rsidR="00676337">
        <w:t xml:space="preserve">Although this dataset does not contain the same quality of knockout data as actual knockout experiments, </w:t>
      </w:r>
      <w:del w:id="394" w:author="Stephen Ragsdale" w:date="2016-03-14T15:55:00Z">
        <w:r w:rsidR="00676337" w:rsidDel="00D60118">
          <w:delText>it provides a valuable</w:delText>
        </w:r>
        <w:r w:rsidR="00243CF0" w:rsidDel="00D60118">
          <w:delText xml:space="preserve"> “first pass” test set for gene essentiality</w:delText>
        </w:r>
        <w:r w:rsidR="00676337" w:rsidDel="00D60118">
          <w:delText xml:space="preserve"> of our model</w:delText>
        </w:r>
        <w:r w:rsidR="00243CF0" w:rsidDel="00D60118">
          <w:delText xml:space="preserve">. </w:delText>
        </w:r>
        <w:r w:rsidR="00D808B7" w:rsidRPr="00172A43" w:rsidDel="00D60118">
          <w:delText xml:space="preserve">However, </w:delText>
        </w:r>
      </w:del>
      <w:r w:rsidR="00D808B7" w:rsidRPr="00172A43">
        <w:t xml:space="preserve">essentiality index </w:t>
      </w:r>
      <w:del w:id="395" w:author="Stephen Ragsdale" w:date="2016-03-14T15:56:00Z">
        <w:r w:rsidR="00D808B7" w:rsidRPr="00172A43" w:rsidDel="00D60118">
          <w:delText>is itself</w:delText>
        </w:r>
      </w:del>
      <w:ins w:id="396" w:author="Stephen Ragsdale" w:date="2016-03-14T15:56:00Z">
        <w:r w:rsidR="00D60118">
          <w:t>still</w:t>
        </w:r>
      </w:ins>
      <w:del w:id="397" w:author="Stephen Ragsdale" w:date="2016-03-14T15:56:00Z">
        <w:r w:rsidR="00D808B7" w:rsidRPr="00172A43" w:rsidDel="00D60118">
          <w:delText xml:space="preserve"> a model for</w:delText>
        </w:r>
      </w:del>
      <w:r w:rsidR="00D808B7" w:rsidRPr="00172A43">
        <w:t xml:space="preserve"> </w:t>
      </w:r>
      <w:ins w:id="398" w:author="Stephen Ragsdale" w:date="2016-03-14T15:56:00Z">
        <w:r w:rsidR="00D60118">
          <w:t xml:space="preserve">accurately </w:t>
        </w:r>
      </w:ins>
      <w:del w:id="399" w:author="Stephen Ragsdale" w:date="2016-03-14T15:56:00Z">
        <w:r w:rsidR="00D808B7" w:rsidRPr="00172A43" w:rsidDel="00D60118">
          <w:delText xml:space="preserve">predicting </w:delText>
        </w:r>
      </w:del>
      <w:ins w:id="400" w:author="Stephen Ragsdale" w:date="2016-03-14T15:56:00Z">
        <w:r w:rsidR="00D60118" w:rsidRPr="00172A43">
          <w:t>predict</w:t>
        </w:r>
        <w:r w:rsidR="00D60118">
          <w:t>s</w:t>
        </w:r>
        <w:r w:rsidR="00D60118" w:rsidRPr="00172A43">
          <w:t xml:space="preserve"> </w:t>
        </w:r>
      </w:ins>
      <w:r w:rsidR="00D808B7" w:rsidRPr="00172A43">
        <w:t>gene knockout lethality</w:t>
      </w:r>
      <w:ins w:id="401" w:author="Stephen Ragsdale" w:date="2016-03-14T15:56:00Z">
        <w:r w:rsidR="00D60118">
          <w:t>.</w:t>
        </w:r>
      </w:ins>
      <w:del w:id="402" w:author="Stephen Ragsdale" w:date="2016-03-14T15:56:00Z">
        <w:r w:rsidR="00D808B7" w:rsidRPr="00172A43" w:rsidDel="00D60118">
          <w:delText>,</w:delText>
        </w:r>
      </w:del>
      <w:r w:rsidR="00D808B7" w:rsidRPr="00172A43">
        <w:t xml:space="preserve"> </w:t>
      </w:r>
      <w:commentRangeStart w:id="403"/>
      <w:ins w:id="404" w:author="Stephen Ragsdale" w:date="2016-03-14T15:56:00Z">
        <w:r w:rsidR="00D60118">
          <w:t>T</w:t>
        </w:r>
      </w:ins>
      <w:del w:id="405" w:author="Stephen Ragsdale" w:date="2016-03-14T15:56:00Z">
        <w:r w:rsidR="00D808B7" w:rsidRPr="00172A43" w:rsidDel="00D60118">
          <w:delText>t</w:delText>
        </w:r>
      </w:del>
      <w:r w:rsidR="00D808B7" w:rsidRPr="00172A43">
        <w:t>hus</w:t>
      </w:r>
      <w:ins w:id="406" w:author="Stephen Ragsdale" w:date="2016-03-14T15:57:00Z">
        <w:r w:rsidR="00D60118">
          <w:t>,</w:t>
        </w:r>
      </w:ins>
      <w:r w:rsidR="00D808B7" w:rsidRPr="00172A43">
        <w:t xml:space="preserve">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commentRangeEnd w:id="403"/>
      <w:r w:rsidR="00D60118">
        <w:rPr>
          <w:rStyle w:val="CommentReference"/>
          <w:rFonts w:ascii="Calibri" w:hAnsi="Calibri"/>
        </w:rPr>
        <w:commentReference w:id="403"/>
      </w:r>
      <w:r w:rsidR="00D808B7" w:rsidRPr="00172A43">
        <w:t>.</w:t>
      </w:r>
    </w:p>
    <w:p w14:paraId="2D64C450" w14:textId="7DB34C5E" w:rsidR="00AE2151" w:rsidRDefault="00F42364" w:rsidP="007A2129">
      <w:pPr>
        <w:spacing w:line="480" w:lineRule="auto"/>
      </w:pPr>
      <w:del w:id="407" w:author="Stephen Ragsdale" w:date="2016-03-14T15:57:00Z">
        <w:r w:rsidDel="00DF447E">
          <w:delText xml:space="preserve">Because much of </w:delText>
        </w:r>
        <w:commentRangeStart w:id="408"/>
        <w:r w:rsidDel="00DF447E">
          <w:delText>methanogenesis revolves around the function of different hydrogenases</w:delText>
        </w:r>
        <w:commentRangeEnd w:id="408"/>
        <w:r w:rsidR="00DF447E" w:rsidDel="00DF447E">
          <w:rPr>
            <w:rStyle w:val="CommentReference"/>
            <w:rFonts w:ascii="Calibri" w:hAnsi="Calibri"/>
          </w:rPr>
          <w:commentReference w:id="408"/>
        </w:r>
        <w:r w:rsidDel="00DF447E">
          <w:delText>, t</w:delText>
        </w:r>
      </w:del>
      <w:ins w:id="409" w:author="Stephen Ragsdale" w:date="2016-03-14T15:57:00Z">
        <w:r w:rsidR="00DF447E">
          <w:t>T</w:t>
        </w:r>
      </w:ins>
      <w:r>
        <w:t xml:space="preserve">he bulk of available gene knockout data involves hydrogenase knockouts on different media. </w:t>
      </w:r>
      <w:r w:rsidR="001E6ABD">
        <w:t xml:space="preserve">For our </w:t>
      </w:r>
      <w:r>
        <w:t>test set</w:t>
      </w:r>
      <w:r w:rsidR="001E6ABD">
        <w:t xml:space="preserve">, </w:t>
      </w:r>
      <w:r w:rsidR="00650EC2">
        <w:t xml:space="preserve">we </w:t>
      </w:r>
      <w:del w:id="410" w:author="Stephen Ragsdale" w:date="2016-03-14T15:58:00Z">
        <w:r w:rsidR="00650EC2" w:rsidDel="006930D0">
          <w:delText xml:space="preserve">were able to </w:delText>
        </w:r>
      </w:del>
      <w:r w:rsidR="00650EC2">
        <w:t>assemble</w:t>
      </w:r>
      <w:ins w:id="411" w:author="Stephen Ragsdale" w:date="2016-03-14T15:58:00Z">
        <w:r w:rsidR="006930D0">
          <w:t>d</w:t>
        </w:r>
      </w:ins>
      <w:r w:rsidR="00650EC2">
        <w:t xml:space="preserve"> a knockout panel of 30 </w:t>
      </w:r>
      <w:r>
        <w:t xml:space="preserve">binary growth phenotypes </w:t>
      </w:r>
      <w:del w:id="412" w:author="Stephen Ragsdale" w:date="2016-03-14T15:58:00Z">
        <w:r w:rsidDel="006930D0">
          <w:delText>based on</w:delText>
        </w:r>
        <w:r w:rsidR="00650EC2" w:rsidDel="006930D0">
          <w:delText xml:space="preserve"> previous publications</w:delText>
        </w:r>
        <w:r w:rsidDel="006930D0">
          <w:delText xml:space="preserve"> </w:delText>
        </w:r>
      </w:del>
      <w:r>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central carbon metabolism</w:t>
      </w:r>
      <w:r w:rsidR="006930D0">
        <w:t>;</w:t>
      </w:r>
      <w:r w:rsidR="00650EC2">
        <w:t xml:space="preserve"> </w:t>
      </w:r>
      <w:r>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w:t>
      </w:r>
      <w:r>
        <w:lastRenderedPageBreak/>
        <w:t xml:space="preserve">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3AB7018C" w:rsidR="00051CB0" w:rsidRPr="000D73AB" w:rsidRDefault="00860C6C" w:rsidP="00051CB0">
      <w:pPr>
        <w:spacing w:line="480" w:lineRule="auto"/>
      </w:pPr>
      <w:commentRangeStart w:id="413"/>
      <w:r w:rsidRPr="00172A43">
        <w:t>It is also worth noting that all 3 incorrect predictions have similar bases in the model</w:t>
      </w:r>
      <w:commentRangeEnd w:id="413"/>
      <w:r w:rsidR="006930D0">
        <w:rPr>
          <w:rStyle w:val="CommentReference"/>
          <w:rFonts w:ascii="Calibri" w:hAnsi="Calibri"/>
        </w:rPr>
        <w:commentReference w:id="413"/>
      </w:r>
      <w:r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w:t>
      </w:r>
      <w:ins w:id="414" w:author="Stephen Ragsdale" w:date="2016-03-14T16:01:00Z">
        <w:r w:rsidR="006930D0">
          <w:t>;</w:t>
        </w:r>
      </w:ins>
      <w:del w:id="415" w:author="Stephen Ragsdale" w:date="2016-03-14T16:01:00Z">
        <w:r w:rsidRPr="00172A43" w:rsidDel="006930D0">
          <w:delText>,</w:delText>
        </w:r>
      </w:del>
      <w:r w:rsidRPr="00172A43">
        <w:t xml:space="preserve"> thus</w:t>
      </w:r>
      <w:ins w:id="416" w:author="Stephen Ragsdale" w:date="2016-03-14T16:01:00Z">
        <w:r w:rsidR="006930D0">
          <w:t>,</w:t>
        </w:r>
      </w:ins>
      <w:r w:rsidRPr="00172A43">
        <w:t xml:space="preserve">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 xml:space="preserve">the </w:t>
      </w:r>
      <w:commentRangeStart w:id="417"/>
      <w:r w:rsidRPr="00172A43">
        <w:t>Δ5H</w:t>
      </w:r>
      <w:r w:rsidRPr="00172A43">
        <w:rPr>
          <w:vertAlign w:val="subscript"/>
        </w:rPr>
        <w:t>2</w:t>
      </w:r>
      <w:r w:rsidRPr="00172A43">
        <w:t>ase and Δ6H</w:t>
      </w:r>
      <w:r w:rsidRPr="00172A43">
        <w:rPr>
          <w:vertAlign w:val="subscript"/>
        </w:rPr>
        <w:t>2</w:t>
      </w:r>
      <w:r w:rsidRPr="00172A43">
        <w:t xml:space="preserve">ase </w:t>
      </w:r>
      <w:commentRangeEnd w:id="417"/>
      <w:r w:rsidR="006930D0">
        <w:rPr>
          <w:rStyle w:val="CommentReference"/>
          <w:rFonts w:ascii="Calibri" w:hAnsi="Calibri"/>
        </w:rPr>
        <w:commentReference w:id="417"/>
      </w:r>
      <w:r w:rsidRPr="00172A43">
        <w:t>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97575B">
        <w:t>H</w:t>
      </w:r>
      <w:r w:rsidR="0097575B" w:rsidRPr="00F44ADB">
        <w:rPr>
          <w:vertAlign w:val="subscript"/>
        </w:rPr>
        <w:t>2</w:t>
      </w:r>
      <w:r w:rsidR="00BD779D">
        <w:t xml:space="preserve"> </w:t>
      </w:r>
      <w:r w:rsidRPr="00172A43">
        <w:t>to supply anaplerotic reduced ferredoxin for methanogenesis. However, in reality</w:t>
      </w:r>
      <w:r w:rsidR="0097575B">
        <w:t>,</w:t>
      </w:r>
      <w:r w:rsidRPr="00172A43">
        <w:t xml:space="preserve">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t xml:space="preserve">Thermodynamic </w:t>
      </w:r>
      <w:commentRangeStart w:id="418"/>
      <w:r>
        <w:t>Calculations</w:t>
      </w:r>
      <w:commentRangeEnd w:id="418"/>
      <w:r w:rsidR="004C393D">
        <w:rPr>
          <w:rStyle w:val="CommentReference"/>
          <w:rFonts w:ascii="Calibri" w:eastAsia="Calibri" w:hAnsi="Calibri"/>
          <w:b w:val="0"/>
          <w:bCs w:val="0"/>
          <w:color w:val="auto"/>
        </w:rPr>
        <w:commentReference w:id="418"/>
      </w:r>
    </w:p>
    <w:p w14:paraId="0A4A0A49" w14:textId="4C547BFF" w:rsidR="006D6FE3" w:rsidRDefault="00992E1B" w:rsidP="00992E1B">
      <w:pPr>
        <w:spacing w:line="480" w:lineRule="auto"/>
      </w:pPr>
      <w:commentRangeStart w:id="419"/>
      <w:r>
        <w:t xml:space="preserve">Free energy plays a key role in biochemistry as all biological systems </w:t>
      </w:r>
      <w:commentRangeEnd w:id="419"/>
      <w:r w:rsidR="00DE296C">
        <w:rPr>
          <w:rStyle w:val="CommentReference"/>
          <w:rFonts w:ascii="Calibri" w:hAnsi="Calibri"/>
        </w:rPr>
        <w:commentReference w:id="419"/>
      </w:r>
      <w:r>
        <w:t xml:space="preserve">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7C0A49">
        <w:instrText xml:space="preserve"> ADDIN ZOTERO_ITEM CSL_CITATION {"citationID":"2p3t5qv1lr","properties":{"formattedCitation":"(33)","plainCitation":"(33)"},"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7C0A49">
        <w:instrText xml:space="preserve"> ADDIN ZOTERO_ITEM CSL_CITATION {"citationID":"f23h5d5rc","properties":{"formattedCitation":"(34)","plainCitation":"(34)"},"citationItems":[{"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w:t>
      </w:r>
      <w:r w:rsidR="004B077E">
        <w:lastRenderedPageBreak/>
        <w:t xml:space="preserve">this overall reaction </w:t>
      </w:r>
      <w:r w:rsidR="005C589C">
        <w:t>must</w:t>
      </w:r>
      <w:r w:rsidR="004B077E">
        <w:t xml:space="preserve"> produce a negative overall free energy</w:t>
      </w:r>
      <w:r w:rsidR="005C589C">
        <w:t xml:space="preserve"> to support growth</w:t>
      </w:r>
      <w:r w:rsidR="00DC26B4">
        <w:t xml:space="preserve">. </w:t>
      </w:r>
      <w:r w:rsidR="009E1452">
        <w:t>Indeed, applying this method to our default model growing on H</w:t>
      </w:r>
      <w:r w:rsidR="009E1452" w:rsidRPr="00F44ADB">
        <w:rPr>
          <w:vertAlign w:val="subscript"/>
        </w:rPr>
        <w:t>2</w:t>
      </w:r>
      <w:r w:rsidR="009E1452">
        <w:t xml:space="preserve"> + CO</w:t>
      </w:r>
      <w:r w:rsidR="009E1452" w:rsidRPr="00F44ADB">
        <w:rPr>
          <w:vertAlign w:val="subscript"/>
        </w:rPr>
        <w:t>2</w:t>
      </w:r>
      <w:r w:rsidR="009E1452">
        <w:t xml:space="preserve"> with methane evolution rate of 50 </w:t>
      </w:r>
      <w:proofErr w:type="spellStart"/>
      <w:r w:rsidR="009E1452">
        <w:t>mmol</w:t>
      </w:r>
      <w:proofErr w:type="spellEnd"/>
      <w:r w:rsidR="009E1452">
        <w:t xml:space="preserve">/g(dry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6B45EDB4"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7C0A49">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 xml:space="preserve">Supplementary </w:t>
      </w:r>
      <w:commentRangeStart w:id="420"/>
      <w:r w:rsidR="00D52762">
        <w:t>Materials</w:t>
      </w:r>
      <w:commentRangeEnd w:id="420"/>
      <w:r w:rsidR="004C393D">
        <w:rPr>
          <w:rStyle w:val="CommentReference"/>
          <w:rFonts w:ascii="Calibri" w:hAnsi="Calibri"/>
        </w:rPr>
        <w:commentReference w:id="420"/>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421"/>
      </w:r>
    </w:p>
    <w:p w14:paraId="033159FA" w14:textId="2D93CB04" w:rsidR="00322F94" w:rsidRDefault="00603980" w:rsidP="00603980">
      <w:pPr>
        <w:spacing w:line="480" w:lineRule="auto"/>
      </w:pPr>
      <w:r>
        <w:t>Reconstructing a metabolic network is an iterative process</w:t>
      </w:r>
      <w:r w:rsidR="00253C67">
        <w:t xml:space="preserve">; </w:t>
      </w:r>
      <w:r>
        <w:t xml:space="preserve">therefore, </w:t>
      </w:r>
      <w:r w:rsidR="00253C67">
        <w:t xml:space="preserve">to encourage future updates and expansions, </w:t>
      </w:r>
      <w:r>
        <w:t xml:space="preserve">it is paramount that reconstructions be as clear as possible </w:t>
      </w:r>
      <w:r>
        <w:fldChar w:fldCharType="begin"/>
      </w:r>
      <w:r w:rsidR="007C0A49">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7C0A49">
        <w:instrText xml:space="preserve"> ADDIN ZOTERO_ITEM CSL_CITATION {"citationID":"ousa9qvtq","properties":{"formattedCitation":"(71)","plainCitation":"(71)"},"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7C0A49" w:rsidRPr="007C0A49">
        <w:t>(71)</w:t>
      </w:r>
      <w:r w:rsidR="00557844">
        <w:fldChar w:fldCharType="end"/>
      </w:r>
      <w:r w:rsidR="00557844">
        <w:t xml:space="preserve"> and </w:t>
      </w:r>
      <w:r w:rsidR="00992E1B">
        <w:t>KEGG</w:t>
      </w:r>
      <w:r w:rsidR="00322F94">
        <w:t xml:space="preserve"> identifiers </w:t>
      </w:r>
      <w:r w:rsidR="00322F94">
        <w:fldChar w:fldCharType="begin"/>
      </w:r>
      <w:r w:rsidR="007C0A49">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 xml:space="preserve">Supplementary </w:t>
      </w:r>
      <w:commentRangeStart w:id="422"/>
      <w:r w:rsidR="00D52762">
        <w:t>Materials</w:t>
      </w:r>
      <w:commentRangeEnd w:id="422"/>
      <w:r w:rsidR="00253C67">
        <w:rPr>
          <w:rStyle w:val="CommentReference"/>
          <w:rFonts w:ascii="Calibri" w:hAnsi="Calibri"/>
        </w:rPr>
        <w:commentReference w:id="422"/>
      </w:r>
      <w:r w:rsidR="00322F94">
        <w:t>).</w:t>
      </w:r>
      <w:r w:rsidR="00992E1B">
        <w:t xml:space="preserve"> </w:t>
      </w:r>
    </w:p>
    <w:p w14:paraId="175583DF" w14:textId="55906B8C" w:rsidR="00322F94" w:rsidRPr="00516D83" w:rsidRDefault="00992E1B" w:rsidP="00603980">
      <w:pPr>
        <w:spacing w:line="480" w:lineRule="auto"/>
      </w:pPr>
      <w:r>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7C0A49">
        <w:instrText xml:space="preserve"> ADDIN ZOTERO_ITEM CSL_CITATION {"citationID":"mvn2s0n0e","properties":{"formattedCitation":"(72)","plainCitation":"(72)"},"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7C0A49" w:rsidRPr="007C0A49">
        <w:t>(72)</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7C0A49">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lastRenderedPageBreak/>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7FE29CB0"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7C0A49">
        <w:instrText xml:space="preserve"> ADDIN ZOTERO_ITEM CSL_CITATION {"citationID":"1dnlomru60","properties":{"formattedCitation":"(28, 67, 73)","plainCitation":"(28, 67, 73)"},"citationItems":[{"id":158,"uris":["http://zotero.org/users/2565720/items/RF9EGGTT"],"uri":["http://zotero.org/users/2565720/items/RF9EGGTT"],"itemData":{"id":158,"type":"article-journal","title":"Genome-Scale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7C0A49" w:rsidRPr="007C0A49">
        <w:t>(28, 67, 73)</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lastRenderedPageBreak/>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lastRenderedPageBreak/>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commentRangeStart w:id="423"/>
    <w:p w14:paraId="6A9F987D" w14:textId="77777777" w:rsidR="000D73AB" w:rsidRDefault="00A40676" w:rsidP="00E52A76">
      <w:pPr>
        <w:pStyle w:val="Bibliography"/>
      </w:pPr>
      <w:r>
        <w:fldChar w:fldCharType="begin"/>
      </w:r>
      <w:r w:rsidR="007C0A49">
        <w:instrText xml:space="preserve"> ADDIN ZOTERO_BIBL {"custom":[]} CSL_BIBLIOGRAPHY </w:instrText>
      </w:r>
      <w:r>
        <w:fldChar w:fldCharType="separate"/>
      </w:r>
      <w:r w:rsidR="000D73AB">
        <w:t xml:space="preserve">1. </w:t>
      </w:r>
      <w:r w:rsidR="000D73AB">
        <w:tab/>
      </w:r>
      <w:r w:rsidR="000D73AB">
        <w:rPr>
          <w:b/>
          <w:bCs/>
        </w:rPr>
        <w:t>Haynes CA</w:t>
      </w:r>
      <w:r w:rsidR="000D73AB">
        <w:t xml:space="preserve">, </w:t>
      </w:r>
      <w:r w:rsidR="000D73AB">
        <w:rPr>
          <w:b/>
          <w:bCs/>
        </w:rPr>
        <w:t>Gonzalez R</w:t>
      </w:r>
      <w:r w:rsidR="000D73AB">
        <w:t xml:space="preserve">. 2014. Rethinking biological activation of methane and conversion to liquid fuels. Nat Chem Biol </w:t>
      </w:r>
      <w:r w:rsidR="000D73AB">
        <w:rPr>
          <w:b/>
          <w:bCs/>
        </w:rPr>
        <w:t>10</w:t>
      </w:r>
      <w:r w:rsidR="000D73AB">
        <w:t>:331–339.</w:t>
      </w:r>
    </w:p>
    <w:p w14:paraId="07A9D69E" w14:textId="77777777" w:rsidR="000D73AB" w:rsidRDefault="000D73AB" w:rsidP="00E52A76">
      <w:pPr>
        <w:pStyle w:val="Bibliography"/>
      </w:pPr>
      <w:r>
        <w:t xml:space="preserve">2. </w:t>
      </w:r>
      <w:r>
        <w:tab/>
      </w:r>
      <w:r>
        <w:rPr>
          <w:b/>
          <w:bCs/>
        </w:rPr>
        <w:t>Levi M</w:t>
      </w:r>
      <w:r>
        <w:t xml:space="preserve">. 2013. Climate consequences of natural gas as a bridge fuel. Clim Change </w:t>
      </w:r>
      <w:r>
        <w:rPr>
          <w:b/>
          <w:bCs/>
        </w:rPr>
        <w:t>118</w:t>
      </w:r>
      <w:r>
        <w:t>:609–623.</w:t>
      </w:r>
    </w:p>
    <w:p w14:paraId="199B31C2" w14:textId="77777777" w:rsidR="000D73AB" w:rsidRDefault="000D73AB" w:rsidP="00E52A76">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71D0A874" w14:textId="77777777" w:rsidR="000D73AB" w:rsidRDefault="000D73AB" w:rsidP="00E52A76">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6CDB6732" w14:textId="77777777" w:rsidR="000D73AB" w:rsidRDefault="000D73AB" w:rsidP="00E52A76">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3812C926" w14:textId="77777777" w:rsidR="000D73AB" w:rsidRDefault="000D73AB" w:rsidP="00E52A76">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43BB8481" w14:textId="77777777" w:rsidR="000D73AB" w:rsidRDefault="000D73AB" w:rsidP="00E52A76">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0BD73091" w14:textId="77777777" w:rsidR="000D73AB" w:rsidRDefault="000D73AB" w:rsidP="00E52A76">
      <w:pPr>
        <w:pStyle w:val="Bibliography"/>
      </w:pPr>
      <w:r>
        <w:t xml:space="preserve">8. </w:t>
      </w:r>
      <w:r>
        <w:tab/>
        <w:t xml:space="preserve"> structure of func of enzymes H2CO2 pathway 2002.pdf.</w:t>
      </w:r>
    </w:p>
    <w:p w14:paraId="596EED23" w14:textId="77777777" w:rsidR="000D73AB" w:rsidRDefault="000D73AB" w:rsidP="00E52A76">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0F8C35FA" w14:textId="77777777" w:rsidR="000D73AB" w:rsidRDefault="000D73AB" w:rsidP="00E52A76">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10FF7EA1" w14:textId="77777777" w:rsidR="000D73AB" w:rsidRDefault="000D73AB" w:rsidP="00E52A76">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34A9B2EB" w14:textId="77777777" w:rsidR="000D73AB" w:rsidRDefault="000D73AB" w:rsidP="00E52A76">
      <w:pPr>
        <w:pStyle w:val="Bibliography"/>
      </w:pPr>
      <w:r>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6D419F56" w14:textId="77777777" w:rsidR="000D73AB" w:rsidRDefault="000D73AB" w:rsidP="00E52A76">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98A8867" w14:textId="77777777" w:rsidR="000D73AB" w:rsidRDefault="000D73AB" w:rsidP="00E52A76">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229F88F3" w14:textId="77777777" w:rsidR="000D73AB" w:rsidRDefault="000D73AB" w:rsidP="00E52A76">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5D558839" w14:textId="77777777" w:rsidR="000D73AB" w:rsidRDefault="000D73AB" w:rsidP="00E52A76">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3557EA85" w14:textId="77777777" w:rsidR="000D73AB" w:rsidRDefault="000D73AB" w:rsidP="00E52A76">
      <w:pPr>
        <w:pStyle w:val="Bibliography"/>
      </w:pPr>
      <w:r>
        <w:lastRenderedPageBreak/>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08CCB4CE" w14:textId="77777777" w:rsidR="000D73AB" w:rsidRDefault="000D73AB" w:rsidP="00E52A76">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3040F710" w14:textId="77777777" w:rsidR="000D73AB" w:rsidRDefault="000D73AB" w:rsidP="00E52A76">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4752EB71" w14:textId="77777777" w:rsidR="000D73AB" w:rsidRDefault="000D73AB" w:rsidP="00E52A76">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531F2498" w14:textId="77777777" w:rsidR="000D73AB" w:rsidRDefault="000D73AB" w:rsidP="00E52A76">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6CCBAD30" w14:textId="77777777" w:rsidR="000D73AB" w:rsidRDefault="000D73AB" w:rsidP="00E52A76">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5CBFFFB3" w14:textId="77777777" w:rsidR="000D73AB" w:rsidRDefault="000D73AB" w:rsidP="00E52A76">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4CC15A35" w14:textId="77777777" w:rsidR="000D73AB" w:rsidRDefault="000D73AB" w:rsidP="00E52A76">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30AE7779" w14:textId="77777777" w:rsidR="000D73AB" w:rsidRDefault="000D73AB" w:rsidP="00E52A76">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302A3D17" w14:textId="77777777" w:rsidR="000D73AB" w:rsidRDefault="000D73AB" w:rsidP="00E52A76">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F7676EB" w14:textId="77777777" w:rsidR="000D73AB" w:rsidRDefault="000D73AB" w:rsidP="00E52A76">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EBCEDDC" w14:textId="77777777" w:rsidR="000D73AB" w:rsidRDefault="000D73AB" w:rsidP="00E52A76">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0FDFE9F" w14:textId="77777777" w:rsidR="000D73AB" w:rsidRDefault="000D73AB" w:rsidP="00E52A76">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7B1DCA3D" w14:textId="77777777" w:rsidR="000D73AB" w:rsidRDefault="000D73AB" w:rsidP="00E52A76">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0E47401" w14:textId="77777777" w:rsidR="000D73AB" w:rsidRDefault="000D73AB" w:rsidP="00E52A76">
      <w:pPr>
        <w:pStyle w:val="Bibliography"/>
      </w:pPr>
      <w:r>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17432F25" w14:textId="77777777" w:rsidR="000D73AB" w:rsidRDefault="000D73AB" w:rsidP="00E52A76">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7745DAF" w14:textId="77777777" w:rsidR="000D73AB" w:rsidRDefault="000D73AB" w:rsidP="00E52A76">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163AC1BE" w14:textId="77777777" w:rsidR="000D73AB" w:rsidRDefault="000D73AB" w:rsidP="00E52A76">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67274E38" w14:textId="77777777" w:rsidR="000D73AB" w:rsidRDefault="000D73AB" w:rsidP="00E52A76">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69F09D06" w14:textId="77777777" w:rsidR="000D73AB" w:rsidRDefault="000D73AB" w:rsidP="00E52A76">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4EC4D17C" w14:textId="77777777" w:rsidR="000D73AB" w:rsidRDefault="000D73AB" w:rsidP="00E52A76">
      <w:pPr>
        <w:pStyle w:val="Bibliography"/>
      </w:pPr>
      <w:r>
        <w:lastRenderedPageBreak/>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6FA567DF" w14:textId="77777777" w:rsidR="000D73AB" w:rsidRDefault="000D73AB" w:rsidP="00E52A76">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378ED072" w14:textId="77777777" w:rsidR="000D73AB" w:rsidRDefault="000D73AB" w:rsidP="00E52A76">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7CDF779B" w14:textId="77777777" w:rsidR="000D73AB" w:rsidRDefault="000D73AB" w:rsidP="00E52A76">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23FC7F7A" w14:textId="77777777" w:rsidR="000D73AB" w:rsidRDefault="000D73AB" w:rsidP="00E52A76">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28B34310" w14:textId="77777777" w:rsidR="000D73AB" w:rsidRDefault="000D73AB" w:rsidP="00E52A76">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00208B31" w14:textId="77777777" w:rsidR="000D73AB" w:rsidRDefault="000D73AB" w:rsidP="00E52A76">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7B888A20" w14:textId="77777777" w:rsidR="000D73AB" w:rsidRDefault="000D73AB" w:rsidP="00E52A76">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027D7BA" w14:textId="77777777" w:rsidR="000D73AB" w:rsidRDefault="000D73AB" w:rsidP="00E52A76">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38BC439" w14:textId="77777777" w:rsidR="000D73AB" w:rsidRDefault="000D73AB" w:rsidP="00E52A76">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33F3ADC0" w14:textId="77777777" w:rsidR="000D73AB" w:rsidRDefault="000D73AB" w:rsidP="00E52A76">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265D7FEF" w14:textId="77777777" w:rsidR="000D73AB" w:rsidRDefault="000D73AB" w:rsidP="00E52A76">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C01BDDA" w14:textId="77777777" w:rsidR="000D73AB" w:rsidRDefault="000D73AB" w:rsidP="00E52A76">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9DD3FB8" w14:textId="77777777" w:rsidR="000D73AB" w:rsidRDefault="000D73AB" w:rsidP="00E52A76">
      <w:pPr>
        <w:pStyle w:val="Bibliography"/>
      </w:pPr>
      <w:r>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57E2427F" w14:textId="77777777" w:rsidR="000D73AB" w:rsidRDefault="000D73AB" w:rsidP="00E52A76">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1E1DD503" w14:textId="77777777" w:rsidR="000D73AB" w:rsidRDefault="000D73AB" w:rsidP="00E52A76">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79818384" w14:textId="77777777" w:rsidR="000D73AB" w:rsidRDefault="000D73AB" w:rsidP="00E52A76">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789F5E54" w14:textId="77777777" w:rsidR="000D73AB" w:rsidRDefault="000D73AB" w:rsidP="00E52A76">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14F2B4A1" w14:textId="77777777" w:rsidR="000D73AB" w:rsidRDefault="000D73AB" w:rsidP="00E52A76">
      <w:pPr>
        <w:pStyle w:val="Bibliography"/>
      </w:pPr>
      <w:r>
        <w:lastRenderedPageBreak/>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3E083E8F" w14:textId="77777777" w:rsidR="000D73AB" w:rsidRDefault="000D73AB" w:rsidP="00E52A76">
      <w:pPr>
        <w:pStyle w:val="Bibliography"/>
      </w:pPr>
      <w:r>
        <w:t xml:space="preserve">56.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5D54C505" w14:textId="77777777" w:rsidR="000D73AB" w:rsidRDefault="000D73AB" w:rsidP="00E52A76">
      <w:pPr>
        <w:pStyle w:val="Bibliography"/>
      </w:pPr>
      <w:r>
        <w:t xml:space="preserve">57.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18173F30" w14:textId="77777777" w:rsidR="000D73AB" w:rsidRDefault="000D73AB" w:rsidP="00E52A76">
      <w:pPr>
        <w:pStyle w:val="Bibliography"/>
      </w:pPr>
      <w:r>
        <w:t xml:space="preserve">58.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4EDFDD44" w14:textId="77777777" w:rsidR="000D73AB" w:rsidRDefault="000D73AB" w:rsidP="00E52A76">
      <w:pPr>
        <w:pStyle w:val="Bibliography"/>
      </w:pPr>
      <w:r>
        <w:t xml:space="preserve">59. </w:t>
      </w:r>
      <w:r>
        <w:tab/>
      </w:r>
      <w:r>
        <w:rPr>
          <w:b/>
          <w:bCs/>
        </w:rPr>
        <w:t>Thauer RK</w:t>
      </w:r>
      <w:r>
        <w:t xml:space="preserve">. 2012. The Wolfe cycle comes full circle. Proc Natl Acad Sci </w:t>
      </w:r>
      <w:r>
        <w:rPr>
          <w:b/>
          <w:bCs/>
        </w:rPr>
        <w:t>109</w:t>
      </w:r>
      <w:r>
        <w:t>:15084–15085.</w:t>
      </w:r>
    </w:p>
    <w:p w14:paraId="7D3868D2" w14:textId="77777777" w:rsidR="000D73AB" w:rsidRDefault="000D73AB" w:rsidP="00E52A76">
      <w:pPr>
        <w:pStyle w:val="Bibliography"/>
      </w:pPr>
      <w:r>
        <w:t xml:space="preserve">60.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781A2870" w14:textId="77777777" w:rsidR="000D73AB" w:rsidRDefault="000D73AB" w:rsidP="00E52A76">
      <w:pPr>
        <w:pStyle w:val="Bibliography"/>
      </w:pPr>
      <w:r>
        <w:t xml:space="preserve">61.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E8E3CF6" w14:textId="77777777" w:rsidR="000D73AB" w:rsidRDefault="000D73AB" w:rsidP="00E52A76">
      <w:pPr>
        <w:pStyle w:val="Bibliography"/>
      </w:pPr>
      <w:r>
        <w:t xml:space="preserve">62.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1C56EFA" w14:textId="77777777" w:rsidR="000D73AB" w:rsidRDefault="000D73AB" w:rsidP="00E52A76">
      <w:pPr>
        <w:pStyle w:val="Bibliography"/>
      </w:pPr>
      <w:r>
        <w:t xml:space="preserve">63.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E3F3CD9" w14:textId="77777777" w:rsidR="000D73AB" w:rsidRDefault="000D73AB" w:rsidP="00E52A76">
      <w:pPr>
        <w:pStyle w:val="Bibliography"/>
      </w:pPr>
      <w:r>
        <w:t xml:space="preserve">64.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0E0401" w14:textId="77777777" w:rsidR="000D73AB" w:rsidRDefault="000D73AB" w:rsidP="00E52A76">
      <w:pPr>
        <w:pStyle w:val="Bibliography"/>
      </w:pPr>
      <w:r>
        <w:t xml:space="preserve">65.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63BC9CE3" w14:textId="77777777" w:rsidR="000D73AB" w:rsidRDefault="000D73AB" w:rsidP="00E52A76">
      <w:pPr>
        <w:pStyle w:val="Bibliography"/>
      </w:pPr>
      <w:r>
        <w:t xml:space="preserve">66.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55DB9A56" w14:textId="77777777" w:rsidR="000D73AB" w:rsidRDefault="000D73AB" w:rsidP="00E52A76">
      <w:pPr>
        <w:pStyle w:val="Bibliography"/>
      </w:pPr>
      <w:r>
        <w:t xml:space="preserve">67.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64BCC855" w14:textId="77777777" w:rsidR="000D73AB" w:rsidRDefault="000D73AB" w:rsidP="00E52A76">
      <w:pPr>
        <w:pStyle w:val="Bibliography"/>
      </w:pPr>
      <w:r>
        <w:t xml:space="preserve">68.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395E3EB8" w14:textId="77777777" w:rsidR="000D73AB" w:rsidRDefault="000D73AB" w:rsidP="00E52A76">
      <w:pPr>
        <w:pStyle w:val="Bibliography"/>
      </w:pPr>
      <w:r>
        <w:t xml:space="preserve">69.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6F98EA83" w14:textId="77777777" w:rsidR="000D73AB" w:rsidRDefault="000D73AB" w:rsidP="00E52A76">
      <w:pPr>
        <w:pStyle w:val="Bibliography"/>
      </w:pPr>
      <w:r>
        <w:t xml:space="preserve">70.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869A357" w14:textId="77777777" w:rsidR="000D73AB" w:rsidRDefault="000D73AB" w:rsidP="00E52A76">
      <w:pPr>
        <w:pStyle w:val="Bibliography"/>
      </w:pPr>
      <w:r>
        <w:t xml:space="preserve">71.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7AC3544" w14:textId="77777777" w:rsidR="000D73AB" w:rsidRDefault="000D73AB" w:rsidP="00E52A76">
      <w:pPr>
        <w:pStyle w:val="Bibliography"/>
      </w:pPr>
      <w:r>
        <w:t xml:space="preserve">72.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54846AC9" w14:textId="77777777" w:rsidR="000D73AB" w:rsidRDefault="000D73AB" w:rsidP="00E52A76">
      <w:pPr>
        <w:pStyle w:val="Bibliography"/>
      </w:pPr>
      <w:r>
        <w:lastRenderedPageBreak/>
        <w:t xml:space="preserve">73.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04E04EB0" w:rsidR="000B43BF" w:rsidRPr="00FA2B14" w:rsidRDefault="00A40676" w:rsidP="006F5195">
      <w:pPr>
        <w:pStyle w:val="Bibliography"/>
        <w:rPr>
          <w:rFonts w:ascii="Cambria" w:eastAsia="MS Gothic" w:hAnsi="Cambria"/>
          <w:b/>
          <w:bCs/>
          <w:color w:val="365F91"/>
          <w:sz w:val="28"/>
          <w:szCs w:val="28"/>
        </w:rPr>
      </w:pPr>
      <w:r>
        <w:fldChar w:fldCharType="end"/>
      </w:r>
      <w:commentRangeEnd w:id="423"/>
      <w:r w:rsidR="003D5D15">
        <w:rPr>
          <w:rStyle w:val="CommentReference"/>
          <w:rFonts w:ascii="Calibri" w:hAnsi="Calibri"/>
        </w:rPr>
        <w:commentReference w:id="423"/>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Stephen Ragsdale" w:date="2016-04-05T10:16:00Z" w:initials="SR">
    <w:p w14:paraId="2158F3F5" w14:textId="2880DF98" w:rsidR="000E3D98" w:rsidRDefault="000E3D98">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38" w:author="Stephen Ragsdale" w:date="2016-04-05T10:16:00Z" w:initials="SR">
    <w:p w14:paraId="0DCA555B" w14:textId="77777777" w:rsidR="000E3D98" w:rsidRDefault="000E3D98" w:rsidP="00DE3865">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44" w:author="Stephen Ragsdale" w:date="2016-04-05T10:16:00Z" w:initials="SR">
    <w:p w14:paraId="5374A45C" w14:textId="77777777" w:rsidR="000E3D98" w:rsidRDefault="000E3D98" w:rsidP="00CE40C8">
      <w:pPr>
        <w:pStyle w:val="CommentText"/>
      </w:pPr>
      <w:r>
        <w:rPr>
          <w:rStyle w:val="CommentReference"/>
        </w:rPr>
        <w:annotationRef/>
      </w:r>
      <w:r>
        <w:t xml:space="preserve">The sentences seem a little scattered. The introductory (topic) sentence should introduce the topic and sentences should be organized under that topic. </w:t>
      </w:r>
    </w:p>
  </w:comment>
  <w:comment w:id="60" w:author="Administrator" w:date="2016-04-06T16:19:00Z" w:initials="A">
    <w:p w14:paraId="768B3A9B" w14:textId="194E28E7" w:rsidR="008C00ED" w:rsidRDefault="008C00ED">
      <w:pPr>
        <w:pStyle w:val="CommentText"/>
      </w:pPr>
      <w:r>
        <w:rPr>
          <w:rStyle w:val="CommentReference"/>
        </w:rPr>
        <w:annotationRef/>
      </w:r>
      <w:r w:rsidR="00DF66BE">
        <w:t>82 reactions and 72 intracellular</w:t>
      </w:r>
      <w:r>
        <w:t xml:space="preserve"> metabolites…not sure how many genes</w:t>
      </w:r>
    </w:p>
  </w:comment>
  <w:comment w:id="63" w:author="John Leigh" w:date="2016-04-05T10:16:00Z" w:initials="JL">
    <w:p w14:paraId="0A393E0A" w14:textId="02F64299" w:rsidR="000E3D98" w:rsidRDefault="000E3D98">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comment>
  <w:comment w:id="64" w:author="Stephen Ragsdale" w:date="2016-04-05T10:16:00Z" w:initials="SR">
    <w:p w14:paraId="0463995E" w14:textId="6541C3E8" w:rsidR="000E3D98" w:rsidRDefault="000E3D98">
      <w:pPr>
        <w:pStyle w:val="CommentText"/>
      </w:pPr>
      <w:r>
        <w:rPr>
          <w:rStyle w:val="CommentReference"/>
        </w:rPr>
        <w:annotationRef/>
      </w:r>
      <w:r>
        <w:t>Metabolic reconstruction?</w:t>
      </w:r>
    </w:p>
  </w:comment>
  <w:comment w:id="74" w:author="Stephen Ragsdale" w:date="2016-04-05T10:16:00Z" w:initials="SR">
    <w:p w14:paraId="794EBAD0" w14:textId="49AC19F7" w:rsidR="000E3D98" w:rsidRDefault="000E3D98">
      <w:pPr>
        <w:pStyle w:val="CommentText"/>
      </w:pPr>
      <w:r>
        <w:rPr>
          <w:rStyle w:val="CommentReference"/>
        </w:rPr>
        <w:annotationRef/>
      </w:r>
      <w:r>
        <w:t xml:space="preserve">I think this is a little to vague – if you could make a couple of general statements describing the importance of the new model – I’ve tried. </w:t>
      </w:r>
    </w:p>
  </w:comment>
  <w:comment w:id="85" w:author="Stephen Ragsdale" w:date="2016-04-05T10:16:00Z" w:initials="SR">
    <w:p w14:paraId="410797C3" w14:textId="38DDD8A7" w:rsidR="000E3D98" w:rsidRDefault="000E3D98">
      <w:pPr>
        <w:pStyle w:val="CommentText"/>
      </w:pPr>
      <w:r>
        <w:rPr>
          <w:rStyle w:val="CommentReference"/>
        </w:rPr>
        <w:annotationRef/>
      </w:r>
      <w:r>
        <w:t xml:space="preserve">It seems unusual to describe what was omitted. Lots of things are omitted. Perhaps this was one of the corrections made …? If so that should be added either here or at the end of the previous paragraph. </w:t>
      </w:r>
    </w:p>
  </w:comment>
  <w:comment w:id="86" w:author="John Leigh" w:date="2016-04-05T10:16:00Z" w:initials="JL">
    <w:p w14:paraId="7C7298AD" w14:textId="043E471A" w:rsidR="000E3D98" w:rsidRDefault="000E3D98">
      <w:pPr>
        <w:pStyle w:val="CommentText"/>
      </w:pPr>
      <w:r>
        <w:rPr>
          <w:rStyle w:val="CommentReference"/>
        </w:rPr>
        <w:annotationRef/>
      </w:r>
      <w:r>
        <w:t>Was it really iterative, or just done separately for each of nine data points?</w:t>
      </w:r>
    </w:p>
  </w:comment>
  <w:comment w:id="87" w:author="Administrator" w:date="2016-04-05T10:16:00Z" w:initials="A">
    <w:p w14:paraId="4CE13008" w14:textId="6BE39B89" w:rsidR="000E3D98" w:rsidRDefault="000E3D98">
      <w:pPr>
        <w:pStyle w:val="CommentText"/>
      </w:pPr>
      <w:r>
        <w:rPr>
          <w:rStyle w:val="CommentReference"/>
        </w:rPr>
        <w:annotationRef/>
      </w:r>
      <w:r>
        <w:t>I’m a bit unclear on the need for this distinction. I used “iterative” as a default, but I certainly don’t object to changing the language if it’s misleading.</w:t>
      </w:r>
    </w:p>
  </w:comment>
  <w:comment w:id="88" w:author="Administrator" w:date="2016-04-05T10:16:00Z" w:initials="A">
    <w:p w14:paraId="7949D5C1" w14:textId="0C14A826" w:rsidR="000E3D98" w:rsidRDefault="000E3D98">
      <w:pPr>
        <w:pStyle w:val="CommentText"/>
      </w:pPr>
      <w:r>
        <w:rPr>
          <w:rStyle w:val="CommentReference"/>
        </w:rPr>
        <w:annotationRef/>
      </w:r>
      <w:r>
        <w:t>These numbers may need slight updates before final submission in case I make any slight model tweaks</w:t>
      </w:r>
    </w:p>
  </w:comment>
  <w:comment w:id="89" w:author="Stephen Ragsdale" w:date="2016-04-05T10:16:00Z" w:initials="SR">
    <w:p w14:paraId="7AB742DC" w14:textId="6F432FE5" w:rsidR="000E3D98" w:rsidRDefault="000E3D98">
      <w:pPr>
        <w:pStyle w:val="CommentText"/>
      </w:pPr>
      <w:r>
        <w:rPr>
          <w:rStyle w:val="CommentReference"/>
        </w:rPr>
        <w:annotationRef/>
      </w:r>
      <w:r>
        <w:t xml:space="preserve">Previously it implied that one gene catalyzed 85% of the reactions. </w:t>
      </w:r>
    </w:p>
  </w:comment>
  <w:comment w:id="91" w:author="Stephen Ragsdale" w:date="2016-04-05T10:16:00Z" w:initials="SR">
    <w:p w14:paraId="2CEDBDD0" w14:textId="07F3DD67" w:rsidR="000E3D98" w:rsidRDefault="000E3D98">
      <w:pPr>
        <w:pStyle w:val="CommentText"/>
      </w:pPr>
      <w:r>
        <w:rPr>
          <w:rStyle w:val="CommentReference"/>
        </w:rPr>
        <w:annotationRef/>
      </w:r>
      <w:r>
        <w:t xml:space="preserve">You should describe exactly why this is considered a high percentage. Perhaps there is a review that describes the typically low percentage of reactions that can be assigned. </w:t>
      </w:r>
    </w:p>
  </w:comment>
  <w:comment w:id="95" w:author="Stephen Ragsdale" w:date="2016-04-05T10:16:00Z" w:initials="SR">
    <w:p w14:paraId="41140D05" w14:textId="5648641D" w:rsidR="000E3D98" w:rsidRDefault="000E3D98">
      <w:pPr>
        <w:pStyle w:val="CommentText"/>
      </w:pPr>
      <w:r>
        <w:rPr>
          <w:rStyle w:val="CommentReference"/>
        </w:rPr>
        <w:annotationRef/>
      </w:r>
      <w:r>
        <w:t xml:space="preserve">Cite something here, if possible. </w:t>
      </w:r>
    </w:p>
  </w:comment>
  <w:comment w:id="96" w:author="Stephen Ragsdale" w:date="2016-04-05T10:16:00Z" w:initials="SR">
    <w:p w14:paraId="1EB50878" w14:textId="5A7015E9" w:rsidR="000E3D98" w:rsidRDefault="000E3D98">
      <w:pPr>
        <w:pStyle w:val="CommentText"/>
      </w:pPr>
      <w:r>
        <w:rPr>
          <w:rStyle w:val="CommentReference"/>
        </w:rPr>
        <w:annotationRef/>
      </w:r>
      <w:r>
        <w:t xml:space="preserve">This is not clear – “initially”  - what does this mean. When you started your work or when others published their models. Restate this sentence more clearly. </w:t>
      </w:r>
    </w:p>
  </w:comment>
  <w:comment w:id="97" w:author="Stephen Ragsdale" w:date="2016-04-05T10:16:00Z" w:initials="SR">
    <w:p w14:paraId="21AE70EC" w14:textId="2CC408B9" w:rsidR="000E3D98" w:rsidRDefault="000E3D98">
      <w:pPr>
        <w:pStyle w:val="CommentText"/>
      </w:pPr>
      <w:r>
        <w:rPr>
          <w:rStyle w:val="CommentReference"/>
        </w:rPr>
        <w:annotationRef/>
      </w:r>
      <w:r>
        <w:t>I wonder if this title should be “Model prediction of the essentiality of electron bifurcation in hydrogenotrophic methanogens”</w:t>
      </w:r>
    </w:p>
  </w:comment>
  <w:comment w:id="151" w:author="Administrator" w:date="2016-04-05T10:16:00Z" w:initials="A">
    <w:p w14:paraId="72BD9027" w14:textId="3A4219DD" w:rsidR="000E3D98" w:rsidRDefault="000E3D98">
      <w:pPr>
        <w:pStyle w:val="CommentText"/>
      </w:pPr>
      <w:r>
        <w:rPr>
          <w:rStyle w:val="CommentReference"/>
        </w:rPr>
        <w:annotationRef/>
      </w:r>
      <w:r>
        <w:t xml:space="preserve">I think this is what Tom meant here by “two step one electron transfer”, but I can check with him and perhaps smooth it out a bit more. </w:t>
      </w:r>
    </w:p>
  </w:comment>
  <w:comment w:id="172" w:author="Stephen Ragsdale" w:date="2016-04-05T10:16:00Z" w:initials="SR">
    <w:p w14:paraId="679124FB" w14:textId="699E1256" w:rsidR="000E3D98" w:rsidRDefault="000E3D98">
      <w:pPr>
        <w:pStyle w:val="CommentText"/>
      </w:pPr>
      <w:r>
        <w:rPr>
          <w:rStyle w:val="CommentReference"/>
        </w:rPr>
        <w:annotationRef/>
      </w:r>
      <w:r>
        <w:t xml:space="preserve">I think that the equations for the two reactions should be shown here. </w:t>
      </w:r>
    </w:p>
  </w:comment>
  <w:comment w:id="231" w:author="Stephen Ragsdale" w:date="2016-04-05T10:16:00Z" w:initials="SR">
    <w:p w14:paraId="01F1DA02" w14:textId="3042FC11" w:rsidR="000E3D98" w:rsidRDefault="000E3D98">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256" w:author="Stephen Ragsdale" w:date="2016-04-05T10:16:00Z" w:initials="SR">
    <w:p w14:paraId="43263363" w14:textId="77777777" w:rsidR="000E3D98" w:rsidRDefault="000E3D98" w:rsidP="00E75F12">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284" w:author="Stephen Ragsdale" w:date="2016-04-05T10:16:00Z" w:initials="SR">
    <w:p w14:paraId="1D617730" w14:textId="77777777" w:rsidR="000E3D98" w:rsidRDefault="000E3D98" w:rsidP="00316621">
      <w:pPr>
        <w:pStyle w:val="CommentText"/>
      </w:pPr>
      <w:r>
        <w:rPr>
          <w:rStyle w:val="CommentReference"/>
        </w:rPr>
        <w:annotationRef/>
      </w:r>
      <w:r>
        <w:t xml:space="preserve">I think that these two </w:t>
      </w:r>
      <w:proofErr w:type="spellStart"/>
      <w:r>
        <w:t>reacions</w:t>
      </w:r>
      <w:proofErr w:type="spellEnd"/>
      <w:r>
        <w:t xml:space="preserve"> should be shown above after the enzymes are mentioned. </w:t>
      </w:r>
    </w:p>
  </w:comment>
  <w:comment w:id="302" w:author="Stephen Ragsdale" w:date="2016-04-05T10:16:00Z" w:initials="SR">
    <w:p w14:paraId="06DDD0CC" w14:textId="2E484170" w:rsidR="000E3D98" w:rsidRDefault="000E3D98">
      <w:pPr>
        <w:pStyle w:val="CommentText"/>
      </w:pPr>
      <w:r>
        <w:rPr>
          <w:rStyle w:val="CommentReference"/>
        </w:rPr>
        <w:annotationRef/>
      </w:r>
      <w:r>
        <w:t xml:space="preserve">This paragraph, as is, seems like speculation and should be moved to the discussion, if it is included at all. No results are presented, so it shouldn’t go here. </w:t>
      </w:r>
    </w:p>
  </w:comment>
  <w:comment w:id="320" w:author="John Leigh" w:date="2016-04-05T10:16:00Z" w:initials="JL">
    <w:p w14:paraId="1566F56C" w14:textId="25A2F2EA" w:rsidR="000E3D98" w:rsidRDefault="000E3D98">
      <w:pPr>
        <w:pStyle w:val="CommentText"/>
      </w:pPr>
      <w:r>
        <w:rPr>
          <w:rStyle w:val="CommentReference"/>
        </w:rPr>
        <w:annotationRef/>
      </w:r>
      <w:r>
        <w:t>So a reviewer might ask if there was an effect on the gene knockout predictions below.</w:t>
      </w:r>
    </w:p>
  </w:comment>
  <w:comment w:id="321" w:author="Stephen Ragsdale" w:date="2016-04-05T10:16:00Z" w:initials="SR">
    <w:p w14:paraId="0E8B4A43" w14:textId="1B71C37D" w:rsidR="000E3D98" w:rsidRDefault="000E3D98">
      <w:pPr>
        <w:pStyle w:val="CommentText"/>
      </w:pPr>
      <w:r>
        <w:rPr>
          <w:rStyle w:val="CommentReference"/>
        </w:rPr>
        <w:annotationRef/>
      </w:r>
      <w:r>
        <w:t>Should we reference this?</w:t>
      </w:r>
    </w:p>
  </w:comment>
  <w:comment w:id="322" w:author="Stephen Ragsdale" w:date="2016-04-05T10:16:00Z" w:initials="SR">
    <w:p w14:paraId="329774A8" w14:textId="42AE8C72" w:rsidR="000E3D98" w:rsidRDefault="000E3D98">
      <w:pPr>
        <w:pStyle w:val="CommentText"/>
      </w:pPr>
      <w:r>
        <w:rPr>
          <w:rStyle w:val="CommentReference"/>
        </w:rPr>
        <w:annotationRef/>
      </w:r>
      <w:r>
        <w:t>Cite this statement)</w:t>
      </w:r>
    </w:p>
  </w:comment>
  <w:comment w:id="324" w:author="Stephen Ragsdale" w:date="2016-04-05T10:16:00Z" w:initials="SR">
    <w:p w14:paraId="44BB8C5C" w14:textId="7DC3A3DE" w:rsidR="000E3D98" w:rsidRDefault="000E3D98">
      <w:pPr>
        <w:pStyle w:val="CommentText"/>
      </w:pPr>
      <w:r>
        <w:rPr>
          <w:rStyle w:val="CommentReference"/>
        </w:rPr>
        <w:annotationRef/>
      </w:r>
      <w:r>
        <w:t xml:space="preserve">I’m noticing that there is a fair amount of Summarizing at the ends of sections that is not necessary for the results but can be done in the methods. I would also remove the </w:t>
      </w:r>
      <w:proofErr w:type="gramStart"/>
      <w:r>
        <w:t>editorializing .</w:t>
      </w:r>
      <w:proofErr w:type="gramEnd"/>
      <w:r>
        <w:t xml:space="preserve"> IT would have been better to describe exactly why the manual curation (addition of the sulfur pathway) improved the model. … </w:t>
      </w:r>
      <w:proofErr w:type="gramStart"/>
      <w:r>
        <w:t>or</w:t>
      </w:r>
      <w:proofErr w:type="gramEnd"/>
      <w:r>
        <w:t xml:space="preserve"> is the value solely that it makes the model more consistent with the literature?</w:t>
      </w:r>
    </w:p>
  </w:comment>
  <w:comment w:id="327" w:author="Stephen Ragsdale" w:date="2016-04-05T10:16:00Z" w:initials="SR">
    <w:p w14:paraId="08981CB6" w14:textId="21C9CA7E" w:rsidR="000E3D98" w:rsidRDefault="000E3D98">
      <w:pPr>
        <w:pStyle w:val="CommentText"/>
      </w:pPr>
      <w:r>
        <w:rPr>
          <w:rStyle w:val="CommentReference"/>
        </w:rPr>
        <w:annotationRef/>
      </w:r>
      <w:r>
        <w:t xml:space="preserve">Where is it demonstrated?  It would be good to include some parameter that demonstrates improvement of the model. </w:t>
      </w:r>
    </w:p>
  </w:comment>
  <w:comment w:id="328" w:author="Stephen Ragsdale" w:date="2016-04-05T10:16:00Z" w:initials="SR">
    <w:p w14:paraId="52C8371D" w14:textId="523B7C3D" w:rsidR="000E3D98" w:rsidRDefault="000E3D98">
      <w:pPr>
        <w:pStyle w:val="CommentText"/>
      </w:pPr>
      <w:r>
        <w:rPr>
          <w:rStyle w:val="CommentReference"/>
        </w:rPr>
        <w:annotationRef/>
      </w:r>
      <w:r>
        <w:t xml:space="preserve">It seems that the writing becomes much more diffuse in the later parts of the results. </w:t>
      </w:r>
    </w:p>
  </w:comment>
  <w:comment w:id="329" w:author="Stephen Ragsdale" w:date="2016-04-05T10:16:00Z" w:initials="SR">
    <w:p w14:paraId="487A5E83" w14:textId="0D8E36F1" w:rsidR="000E3D98" w:rsidRDefault="000E3D98">
      <w:pPr>
        <w:pStyle w:val="CommentText"/>
      </w:pPr>
      <w:r>
        <w:rPr>
          <w:rStyle w:val="CommentReference"/>
        </w:rPr>
        <w:annotationRef/>
      </w:r>
      <w:r>
        <w:t xml:space="preserve">An </w:t>
      </w:r>
      <w:proofErr w:type="gramStart"/>
      <w:r>
        <w:t>important ..?</w:t>
      </w:r>
      <w:proofErr w:type="gramEnd"/>
    </w:p>
  </w:comment>
  <w:comment w:id="378" w:author="Stephen Ragsdale" w:date="2016-04-05T10:16:00Z" w:initials="SR">
    <w:p w14:paraId="23D5EEBE" w14:textId="03F75994" w:rsidR="000E3D98" w:rsidRDefault="000E3D98">
      <w:pPr>
        <w:pStyle w:val="CommentText"/>
      </w:pPr>
      <w:r>
        <w:rPr>
          <w:rStyle w:val="CommentReference"/>
        </w:rPr>
        <w:annotationRef/>
      </w:r>
      <w:r>
        <w:t>Discussion section</w:t>
      </w:r>
    </w:p>
  </w:comment>
  <w:comment w:id="391" w:author="Administrator" w:date="2016-04-05T10:16:00Z" w:initials="A">
    <w:p w14:paraId="21C3A86F" w14:textId="6DDA3389" w:rsidR="000E3D98" w:rsidRDefault="000E3D98">
      <w:pPr>
        <w:pStyle w:val="CommentText"/>
      </w:pPr>
      <w:r>
        <w:rPr>
          <w:rStyle w:val="CommentReference"/>
        </w:rPr>
        <w:annotationRef/>
      </w:r>
      <w:r>
        <w:t xml:space="preserve">Do you have a particular reference where </w:t>
      </w:r>
      <w:proofErr w:type="spellStart"/>
      <w:r>
        <w:t>Barny</w:t>
      </w:r>
      <w:proofErr w:type="spellEnd"/>
      <w:r>
        <w:t xml:space="preserve"> specifies that number? I’m a bit unclear on whether that’s a published figure or something he’s shared directly with us. Could be nice to point that out right here</w:t>
      </w:r>
      <w:r w:rsidRPr="00FA10D1">
        <w:rPr>
          <w:b/>
        </w:rPr>
        <w:t>.   I don’t think it is published.</w:t>
      </w:r>
    </w:p>
  </w:comment>
  <w:comment w:id="392" w:author="John Leigh" w:date="2016-04-05T10:16:00Z" w:initials="JL">
    <w:p w14:paraId="2FA4D4FA" w14:textId="1F035C95" w:rsidR="000E3D98" w:rsidRDefault="000E3D98">
      <w:pPr>
        <w:pStyle w:val="CommentText"/>
      </w:pPr>
      <w:r>
        <w:rPr>
          <w:rStyle w:val="CommentReference"/>
        </w:rPr>
        <w:annotationRef/>
      </w:r>
      <w:r>
        <w:t xml:space="preserve">Am I correct that GAM is just on a grams cell mass basis while NGAM is on a grams cell mass per hour basis? </w:t>
      </w:r>
    </w:p>
  </w:comment>
  <w:comment w:id="393" w:author="Administrator" w:date="2016-04-05T10:16:00Z" w:initials="A">
    <w:p w14:paraId="5F0387D5" w14:textId="06538252" w:rsidR="000E3D98" w:rsidRDefault="000E3D98">
      <w:pPr>
        <w:pStyle w:val="CommentText"/>
      </w:pPr>
      <w:r>
        <w:rPr>
          <w:rStyle w:val="CommentReference"/>
        </w:rPr>
        <w:annotationRef/>
      </w:r>
      <w:r>
        <w:t>I think so…units make sense based on the plot, but I’ll check on this to make sure</w:t>
      </w:r>
    </w:p>
  </w:comment>
  <w:comment w:id="403" w:author="Stephen Ragsdale" w:date="2016-04-05T10:16:00Z" w:initials="SR">
    <w:p w14:paraId="0DB102CD" w14:textId="381FA236" w:rsidR="000E3D98" w:rsidRDefault="000E3D98">
      <w:pPr>
        <w:pStyle w:val="CommentText"/>
      </w:pPr>
      <w:r>
        <w:rPr>
          <w:rStyle w:val="CommentReference"/>
        </w:rPr>
        <w:annotationRef/>
      </w:r>
      <w:r>
        <w:t xml:space="preserve">This sentence is vague. </w:t>
      </w:r>
    </w:p>
  </w:comment>
  <w:comment w:id="408" w:author="Stephen Ragsdale" w:date="2016-04-05T10:16:00Z" w:initials="SR">
    <w:p w14:paraId="6F098A4E" w14:textId="1F6380DD" w:rsidR="000E3D98" w:rsidRDefault="000E3D98">
      <w:pPr>
        <w:pStyle w:val="CommentText"/>
      </w:pPr>
      <w:r>
        <w:rPr>
          <w:rStyle w:val="CommentReference"/>
        </w:rPr>
        <w:annotationRef/>
      </w:r>
      <w:r>
        <w:t xml:space="preserve">This is a vague sentence and is incorrect. </w:t>
      </w:r>
    </w:p>
  </w:comment>
  <w:comment w:id="413" w:author="Stephen Ragsdale" w:date="2016-04-05T10:16:00Z" w:initials="SR">
    <w:p w14:paraId="51B3C6E7" w14:textId="7F8021F1" w:rsidR="000E3D98" w:rsidRDefault="000E3D98">
      <w:pPr>
        <w:pStyle w:val="CommentText"/>
      </w:pPr>
      <w:r>
        <w:rPr>
          <w:rStyle w:val="CommentReference"/>
        </w:rPr>
        <w:annotationRef/>
      </w:r>
      <w:r>
        <w:t xml:space="preserve">I don’t know what this means. What incorrect predictions? </w:t>
      </w:r>
    </w:p>
  </w:comment>
  <w:comment w:id="417" w:author="Stephen Ragsdale" w:date="2016-04-05T10:16:00Z" w:initials="SR">
    <w:p w14:paraId="0D58B40D" w14:textId="09AC8C4D" w:rsidR="000E3D98" w:rsidRDefault="000E3D98">
      <w:pPr>
        <w:pStyle w:val="CommentText"/>
      </w:pPr>
      <w:r>
        <w:rPr>
          <w:rStyle w:val="CommentReference"/>
        </w:rPr>
        <w:annotationRef/>
      </w:r>
      <w:r>
        <w:t xml:space="preserve">??? </w:t>
      </w:r>
      <w:proofErr w:type="gramStart"/>
      <w:r>
        <w:t>reference</w:t>
      </w:r>
      <w:proofErr w:type="gramEnd"/>
    </w:p>
  </w:comment>
  <w:comment w:id="418" w:author="Stephen Ragsdale" w:date="2016-04-05T10:16:00Z" w:initials="SR">
    <w:p w14:paraId="0787D94B" w14:textId="7B770DBD" w:rsidR="000E3D98" w:rsidRDefault="000E3D98">
      <w:pPr>
        <w:pStyle w:val="CommentText"/>
      </w:pPr>
      <w:r>
        <w:rPr>
          <w:rStyle w:val="CommentReference"/>
        </w:rPr>
        <w:annotationRef/>
      </w:r>
      <w:r>
        <w:t xml:space="preserve">Try to condense your results section by at least 30%, getting rid of redundancy and didactic or philosophical concepts (which may be moved to the discussion). </w:t>
      </w:r>
    </w:p>
  </w:comment>
  <w:comment w:id="419" w:author="Stephen Ragsdale" w:date="2016-04-05T10:16:00Z" w:initials="SR">
    <w:p w14:paraId="56EF7B5B" w14:textId="55FE163D" w:rsidR="000E3D98" w:rsidRDefault="000E3D98">
      <w:pPr>
        <w:pStyle w:val="CommentText"/>
      </w:pPr>
      <w:r>
        <w:rPr>
          <w:rStyle w:val="CommentReference"/>
        </w:rPr>
        <w:annotationRef/>
      </w:r>
      <w:r>
        <w:t xml:space="preserve">In your results, do not write such general statements. Make your writing relevant to the results. “Accurate free energy measurements are required for our model … </w:t>
      </w:r>
    </w:p>
  </w:comment>
  <w:comment w:id="420" w:author="Stephen Ragsdale" w:date="2016-04-05T10:16:00Z" w:initials="SR">
    <w:p w14:paraId="29B86011" w14:textId="29CB6912" w:rsidR="000E3D98" w:rsidRDefault="000E3D98">
      <w:pPr>
        <w:pStyle w:val="CommentText"/>
      </w:pPr>
      <w:r>
        <w:rPr>
          <w:rStyle w:val="CommentReference"/>
        </w:rPr>
        <w:annotationRef/>
      </w:r>
      <w:r>
        <w:t xml:space="preserve">Not sure if this section should be in the paper. If it is, it needs to be streamlined significantly. </w:t>
      </w:r>
    </w:p>
  </w:comment>
  <w:comment w:id="421" w:author="Administrator" w:date="2016-04-05T10:16:00Z" w:initials="A">
    <w:p w14:paraId="2CFC762C" w14:textId="467D93C9" w:rsidR="000E3D98" w:rsidRDefault="000E3D98">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comment>
  <w:comment w:id="422" w:author="Stephen Ragsdale" w:date="2016-04-05T10:16:00Z" w:initials="SR">
    <w:p w14:paraId="0A23D335" w14:textId="77EC927C" w:rsidR="000E3D98" w:rsidRDefault="000E3D98">
      <w:pPr>
        <w:pStyle w:val="CommentText"/>
      </w:pPr>
      <w:r>
        <w:rPr>
          <w:rStyle w:val="CommentReference"/>
        </w:rPr>
        <w:annotationRef/>
      </w:r>
      <w:r>
        <w:t xml:space="preserve">Again …. SUMMARIZE this material, move some to methods and some to discussion.  </w:t>
      </w:r>
    </w:p>
  </w:comment>
  <w:comment w:id="423" w:author="Stephen Ragsdale" w:date="2016-04-05T10:16:00Z" w:initials="SR">
    <w:p w14:paraId="0A134582" w14:textId="76666225" w:rsidR="000E3D98" w:rsidRDefault="000E3D98">
      <w:pPr>
        <w:pStyle w:val="CommentText"/>
      </w:pPr>
      <w:r>
        <w:rPr>
          <w:rStyle w:val="CommentReference"/>
        </w:rPr>
        <w:annotationRef/>
      </w:r>
      <w:r>
        <w:rPr>
          <w:rFonts w:ascii="Helvetica" w:hAnsi="Helvetica" w:cs="Helvetica"/>
        </w:rPr>
        <w:t xml:space="preserve">On Ref 15. Sarmiento, F. B., Leigh, J. A., and Whitman, W. B. (2011) Genetic systems for hydrogenotrophic methanogens, </w:t>
      </w:r>
      <w:r>
        <w:rPr>
          <w:rFonts w:ascii="Helvetica" w:hAnsi="Helvetica" w:cs="Helvetica"/>
          <w:i/>
          <w:iCs/>
        </w:rPr>
        <w:t xml:space="preserve">Methods </w:t>
      </w:r>
      <w:proofErr w:type="spellStart"/>
      <w:r>
        <w:rPr>
          <w:rFonts w:ascii="Helvetica" w:hAnsi="Helvetica" w:cs="Helvetica"/>
          <w:i/>
          <w:iCs/>
        </w:rPr>
        <w:t>Enzymol</w:t>
      </w:r>
      <w:proofErr w:type="spellEnd"/>
      <w:r>
        <w:rPr>
          <w:rFonts w:ascii="Helvetica" w:hAnsi="Helvetica" w:cs="Helvetica"/>
          <w:i/>
          <w:iCs/>
        </w:rPr>
        <w:t>.</w:t>
      </w:r>
      <w:r>
        <w:rPr>
          <w:rFonts w:ascii="Helvetica" w:hAnsi="Helvetica" w:cs="Helvetica"/>
        </w:rPr>
        <w:t xml:space="preserve"> </w:t>
      </w:r>
      <w:r>
        <w:rPr>
          <w:rFonts w:ascii="Helvetica" w:hAnsi="Helvetica" w:cs="Helvetica"/>
          <w:b/>
          <w:bCs/>
        </w:rPr>
        <w:t>494</w:t>
      </w:r>
      <w:r>
        <w:rPr>
          <w:rFonts w:ascii="Helvetica" w:hAnsi="Helvetica" w:cs="Helvetica"/>
        </w:rPr>
        <w:t xml:space="preserve">, 43-73. This is the way Methods in Enzymology is generally cited.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17220" w14:textId="77777777" w:rsidR="00C84DA4" w:rsidRDefault="00C84DA4" w:rsidP="00516D83">
      <w:pPr>
        <w:spacing w:after="0" w:line="240" w:lineRule="auto"/>
      </w:pPr>
      <w:r>
        <w:separator/>
      </w:r>
    </w:p>
  </w:endnote>
  <w:endnote w:type="continuationSeparator" w:id="0">
    <w:p w14:paraId="66FFC6F6" w14:textId="77777777" w:rsidR="00C84DA4" w:rsidRDefault="00C84DA4"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0E3D98" w:rsidRDefault="000E3D98">
    <w:pPr>
      <w:pStyle w:val="Footer"/>
      <w:jc w:val="center"/>
    </w:pPr>
    <w:r>
      <w:fldChar w:fldCharType="begin"/>
    </w:r>
    <w:r>
      <w:instrText xml:space="preserve"> PAGE   \* MERGEFORMAT </w:instrText>
    </w:r>
    <w:r>
      <w:fldChar w:fldCharType="separate"/>
    </w:r>
    <w:r w:rsidR="00EE090F">
      <w:rPr>
        <w:noProof/>
      </w:rPr>
      <w:t>4</w:t>
    </w:r>
    <w:r>
      <w:rPr>
        <w:noProof/>
      </w:rPr>
      <w:fldChar w:fldCharType="end"/>
    </w:r>
  </w:p>
  <w:p w14:paraId="45C11215" w14:textId="77777777" w:rsidR="000E3D98" w:rsidRDefault="000E3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AD02E" w14:textId="77777777" w:rsidR="00C84DA4" w:rsidRDefault="00C84DA4" w:rsidP="00516D83">
      <w:pPr>
        <w:spacing w:after="0" w:line="240" w:lineRule="auto"/>
      </w:pPr>
      <w:r>
        <w:separator/>
      </w:r>
    </w:p>
  </w:footnote>
  <w:footnote w:type="continuationSeparator" w:id="0">
    <w:p w14:paraId="2FDF3231" w14:textId="77777777" w:rsidR="00C84DA4" w:rsidRDefault="00C84DA4"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ADC"/>
    <w:rsid w:val="00081E0C"/>
    <w:rsid w:val="0008303F"/>
    <w:rsid w:val="00083FBB"/>
    <w:rsid w:val="00091F35"/>
    <w:rsid w:val="00094E1E"/>
    <w:rsid w:val="000A2563"/>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F03F7"/>
    <w:rsid w:val="000F15FA"/>
    <w:rsid w:val="000F5D2B"/>
    <w:rsid w:val="000F6195"/>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463C4"/>
    <w:rsid w:val="00253C67"/>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425"/>
    <w:rsid w:val="002F28F6"/>
    <w:rsid w:val="002F7577"/>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5032"/>
    <w:rsid w:val="005439A6"/>
    <w:rsid w:val="00546886"/>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5AAC"/>
    <w:rsid w:val="00737FF9"/>
    <w:rsid w:val="00743C7D"/>
    <w:rsid w:val="00752D4E"/>
    <w:rsid w:val="007544AE"/>
    <w:rsid w:val="00756FF0"/>
    <w:rsid w:val="00757AEF"/>
    <w:rsid w:val="0076073C"/>
    <w:rsid w:val="007642A7"/>
    <w:rsid w:val="007643C9"/>
    <w:rsid w:val="007644BF"/>
    <w:rsid w:val="00773758"/>
    <w:rsid w:val="00773DC9"/>
    <w:rsid w:val="0077549E"/>
    <w:rsid w:val="00775945"/>
    <w:rsid w:val="00785465"/>
    <w:rsid w:val="0078784F"/>
    <w:rsid w:val="0079505E"/>
    <w:rsid w:val="00796A48"/>
    <w:rsid w:val="007A2129"/>
    <w:rsid w:val="007A2231"/>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7D9C"/>
    <w:rsid w:val="00890FBC"/>
    <w:rsid w:val="008946EC"/>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E1452"/>
    <w:rsid w:val="009E2500"/>
    <w:rsid w:val="009E4183"/>
    <w:rsid w:val="009E7673"/>
    <w:rsid w:val="009F4214"/>
    <w:rsid w:val="009F4D6C"/>
    <w:rsid w:val="009F74B8"/>
    <w:rsid w:val="00A11C45"/>
    <w:rsid w:val="00A13870"/>
    <w:rsid w:val="00A17493"/>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F31"/>
    <w:rsid w:val="00A8198B"/>
    <w:rsid w:val="00A86F5B"/>
    <w:rsid w:val="00A87FFD"/>
    <w:rsid w:val="00A923BB"/>
    <w:rsid w:val="00AA1877"/>
    <w:rsid w:val="00AA70E9"/>
    <w:rsid w:val="00AB4371"/>
    <w:rsid w:val="00AB74CE"/>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C69E7"/>
    <w:rsid w:val="00BD1F9F"/>
    <w:rsid w:val="00BD54C7"/>
    <w:rsid w:val="00BD779D"/>
    <w:rsid w:val="00BF0803"/>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C3AC4"/>
    <w:rsid w:val="00CD129E"/>
    <w:rsid w:val="00CD20A3"/>
    <w:rsid w:val="00CD3A80"/>
    <w:rsid w:val="00CD3E73"/>
    <w:rsid w:val="00CD619D"/>
    <w:rsid w:val="00CD72FC"/>
    <w:rsid w:val="00CE0906"/>
    <w:rsid w:val="00CE40C8"/>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CC75D-70AF-4635-BC0E-94888527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28</Pages>
  <Words>44499</Words>
  <Characters>253646</Characters>
  <Application>Microsoft Office Word</Application>
  <DocSecurity>0</DocSecurity>
  <Lines>2113</Lines>
  <Paragraphs>595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297550</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cp:lastPrinted>2016-01-11T05:49:00Z</cp:lastPrinted>
  <dcterms:created xsi:type="dcterms:W3CDTF">2016-04-05T17:16:00Z</dcterms:created>
  <dcterms:modified xsi:type="dcterms:W3CDTF">2016-04-07T00:02:00Z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id="NE3vutaD"/&gt;&lt;style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