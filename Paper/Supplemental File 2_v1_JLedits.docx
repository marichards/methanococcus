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C89F7" w14:textId="77777777" w:rsidR="00AE62A4" w:rsidRDefault="004622C8" w:rsidP="000063DE">
      <w:pPr>
        <w:jc w:val="center"/>
        <w:rPr>
          <w:b/>
        </w:rPr>
      </w:pPr>
      <w:r>
        <w:rPr>
          <w:b/>
        </w:rPr>
        <w:t xml:space="preserve">Supplemental File </w:t>
      </w:r>
      <w:proofErr w:type="gramStart"/>
      <w:r>
        <w:rPr>
          <w:b/>
        </w:rPr>
        <w:t>2</w:t>
      </w:r>
      <w:r w:rsidR="000165B6">
        <w:rPr>
          <w:b/>
        </w:rPr>
        <w:t xml:space="preserve"> :</w:t>
      </w:r>
      <w:proofErr w:type="gramEnd"/>
      <w:r w:rsidR="000165B6">
        <w:rPr>
          <w:b/>
        </w:rPr>
        <w:t xml:space="preserve"> Comparison with Genome-Scale Essentiality Indices</w:t>
      </w:r>
    </w:p>
    <w:p w14:paraId="18F583B4" w14:textId="77777777" w:rsidR="00EB32FC" w:rsidRDefault="00066E91" w:rsidP="006A25BE">
      <w:pPr>
        <w:spacing w:line="480" w:lineRule="auto"/>
      </w:pPr>
      <w:r>
        <w:t xml:space="preserve">A previous group performed a genome-scale analysis </w:t>
      </w:r>
      <w:ins w:id="0" w:author="John Leigh" w:date="2016-06-20T13:26:00Z">
        <w:r w:rsidR="00CA7904">
          <w:t xml:space="preserve">of </w:t>
        </w:r>
      </w:ins>
      <w:bookmarkStart w:id="1" w:name="_GoBack"/>
      <w:bookmarkEnd w:id="1"/>
      <w:r>
        <w:t xml:space="preserve">gene function of </w:t>
      </w:r>
      <w:r>
        <w:rPr>
          <w:i/>
        </w:rPr>
        <w:t xml:space="preserve">Methanococcus maripaludis </w:t>
      </w:r>
      <w:r>
        <w:t xml:space="preserve">via a saturated mutagenesis technique on rich and minimal media </w:t>
      </w:r>
      <w:r>
        <w:fldChar w:fldCharType="begin"/>
      </w:r>
      <w:r>
        <w:instrText xml:space="preserve"> ADDIN ZOTERO_ITEM CSL_CITATION {"citationID":"1qpn2pt8at","properties":{"formattedCitation":"(1)","plainCitation":"(1)"},"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fldChar w:fldCharType="separate"/>
      </w:r>
      <w:r w:rsidRPr="00066E91">
        <w:rPr>
          <w:rFonts w:cs="Times New Roman"/>
        </w:rPr>
        <w:t>(1)</w:t>
      </w:r>
      <w:r>
        <w:fldChar w:fldCharType="end"/>
      </w:r>
      <w:r>
        <w:t xml:space="preserve">. </w:t>
      </w:r>
      <w:r w:rsidR="00EB32FC">
        <w:t xml:space="preserve">Although this dataset does not contain the same quality of knockout data as actual knockout experiments, it provides a valuable “first pass” test set for gene essentiality of our model. </w:t>
      </w:r>
      <w:r w:rsidR="00EE51F7">
        <w:t>For minimal medium in particular, their data included 2 whole genome libraries of</w:t>
      </w:r>
      <w:r>
        <w:t xml:space="preserve"> </w:t>
      </w:r>
      <w:r w:rsidR="00EE51F7">
        <w:t xml:space="preserve">mapped insertions, each of which contained growth data for 7 (T1) and 14 generations (T2). Reasoning that essential genes would likely be conserved across mutants, they correlated number of insertions at a particular gene location with gene essentiality by calculating an “essentiality index” (EI) for each location. Based upon a set of “known essential” genes, they set a cutoff of EI </w:t>
      </w:r>
      <w:r w:rsidR="00EE51F7">
        <w:rPr>
          <w:rFonts w:cs="Times New Roman"/>
        </w:rPr>
        <w:t>≤</w:t>
      </w:r>
      <w:r w:rsidR="00EB32FC">
        <w:t xml:space="preserve"> 3 for essential genes, effectively creating predictions of gene essentiality for all genes. </w:t>
      </w:r>
    </w:p>
    <w:p w14:paraId="1DCA41FF" w14:textId="77777777" w:rsidR="00EB32FC" w:rsidRDefault="00EB32FC" w:rsidP="006A25BE">
      <w:pPr>
        <w:spacing w:line="480" w:lineRule="auto"/>
      </w:pPr>
      <w:r>
        <w:t xml:space="preserve">Considering the 4 sets of </w:t>
      </w:r>
      <w:proofErr w:type="spellStart"/>
      <w:r>
        <w:t>library</w:t>
      </w:r>
      <w:proofErr w:type="gramStart"/>
      <w:r>
        <w:t>:generation</w:t>
      </w:r>
      <w:proofErr w:type="spellEnd"/>
      <w:proofErr w:type="gramEnd"/>
      <w:r>
        <w:t xml:space="preserve"> combinations—</w:t>
      </w:r>
      <w:r w:rsidR="002C4DB8">
        <w:t>Lib.</w:t>
      </w:r>
      <w:r>
        <w:t xml:space="preserve">1:T1, </w:t>
      </w:r>
      <w:r w:rsidR="002C4DB8">
        <w:t>Lib.</w:t>
      </w:r>
      <w:r>
        <w:t xml:space="preserve">1:T2, </w:t>
      </w:r>
      <w:r w:rsidR="002C4DB8">
        <w:t>Lib.</w:t>
      </w:r>
      <w:r>
        <w:t xml:space="preserve">2:T1, </w:t>
      </w:r>
      <w:r w:rsidR="002C4DB8">
        <w:t>Lib.</w:t>
      </w:r>
      <w:r>
        <w:t xml:space="preserve">2:T2—each gene </w:t>
      </w:r>
      <w:r w:rsidR="0087304B">
        <w:t xml:space="preserve"> could be predicted to be essential in 0-4 cases. Rather than globally classify gene essentiality based on all 4 cases, we created 4 separate sets of essential genes by setting different essentiality thresholds. For example, in “4 instances”, only genes that were predicted as essential in all 4 libraries were treated as essential genes and all other genes were considered non-essential; in “1 instance”, all genes that were predicted as essential in at least 1 library were treated as essential genes. The </w:t>
      </w:r>
      <w:r>
        <w:t>iMR540 reconstruction shared 538</w:t>
      </w:r>
      <w:r w:rsidR="0087304B">
        <w:t xml:space="preserve"> genes with this dataset, thus we were able to compare gene essentiality predictions across nearly the entire model. </w:t>
      </w:r>
    </w:p>
    <w:p w14:paraId="7352A78E" w14:textId="77777777" w:rsidR="00F53109" w:rsidRDefault="00F115AD" w:rsidP="006A25BE">
      <w:pPr>
        <w:spacing w:line="480" w:lineRule="auto"/>
      </w:pPr>
      <w:r>
        <w:t>As shown by Figure S1</w:t>
      </w:r>
      <w:r w:rsidR="00EB32FC">
        <w:t>, different thresholds had a great effect on the EI predictions; a lower threshold</w:t>
      </w:r>
      <w:r w:rsidR="00E42616">
        <w:t xml:space="preserve"> necessarily caused an increase</w:t>
      </w:r>
      <w:r w:rsidR="00EB32FC">
        <w:t xml:space="preserve"> in negative (no-growth) outcomes and a decrease in positive (yes-growth) outcomes. Our model experienced no change in its gene essentiality </w:t>
      </w:r>
      <w:r w:rsidR="00EB32FC">
        <w:lastRenderedPageBreak/>
        <w:t xml:space="preserve">predictions in relation to </w:t>
      </w:r>
      <w:proofErr w:type="gramStart"/>
      <w:r w:rsidR="00EB32FC">
        <w:t>threshold,</w:t>
      </w:r>
      <w:proofErr w:type="gramEnd"/>
      <w:r w:rsidR="00EB32FC">
        <w:t xml:space="preserve"> hence a decrease in threshold resulted in improved </w:t>
      </w:r>
      <w:r w:rsidR="00CC74F1">
        <w:t xml:space="preserve">performance on </w:t>
      </w:r>
      <w:r w:rsidR="00EB32FC">
        <w:t xml:space="preserve">negative </w:t>
      </w:r>
      <w:r w:rsidR="00CC74F1">
        <w:t>predictions</w:t>
      </w:r>
      <w:r w:rsidR="00EB32FC">
        <w:t xml:space="preserve"> and decreased performance </w:t>
      </w:r>
      <w:r w:rsidR="00CC74F1">
        <w:t>on</w:t>
      </w:r>
      <w:r w:rsidR="00EB32FC">
        <w:t xml:space="preserve"> positive </w:t>
      </w:r>
      <w:r w:rsidR="00CC74F1">
        <w:t>predictions</w:t>
      </w:r>
      <w:r w:rsidR="00EB32FC">
        <w:t xml:space="preserve">.  </w:t>
      </w:r>
      <w:r w:rsidR="00F53109">
        <w:t>The threshold’s effect on overall per</w:t>
      </w:r>
      <w:r>
        <w:t>formance, displayed in Figure S2</w:t>
      </w:r>
      <w:r w:rsidR="0087304B">
        <w:t xml:space="preserve">, </w:t>
      </w:r>
      <w:r w:rsidR="00F53109">
        <w:t xml:space="preserve">shows that </w:t>
      </w:r>
      <w:r w:rsidR="0087304B">
        <w:t xml:space="preserve">our model’s predictive accuracy in the </w:t>
      </w:r>
      <w:r w:rsidR="00F53109">
        <w:t>four cases ranged from 61.3-65.2</w:t>
      </w:r>
      <w:r w:rsidR="0087304B">
        <w:t>% and was maximized in the “3 instances” datase</w:t>
      </w:r>
      <w:r w:rsidR="00F53109">
        <w:t>t, whereas MCC ranged from 0.283-0.326</w:t>
      </w:r>
      <w:r w:rsidR="0087304B">
        <w:t xml:space="preserve"> and was highest for “</w:t>
      </w:r>
      <w:r w:rsidR="00F53109">
        <w:t>2 instances</w:t>
      </w:r>
      <w:r w:rsidR="0087304B">
        <w:t xml:space="preserve">”. </w:t>
      </w:r>
      <w:r w:rsidR="00F53109">
        <w:t>T</w:t>
      </w:r>
      <w:r w:rsidR="0087304B">
        <w:t xml:space="preserve">his small discrepancy </w:t>
      </w:r>
      <w:r w:rsidR="00F53109">
        <w:t xml:space="preserve">reflects the difference in how these </w:t>
      </w:r>
      <w:r w:rsidR="0087304B">
        <w:t>metrics</w:t>
      </w:r>
      <w:r w:rsidR="00F53109">
        <w:t xml:space="preserve"> are calculated, with MCC putting greater emphasis on our model’s improved ability to predict true negative outcomes</w:t>
      </w:r>
      <w:r w:rsidR="0087304B">
        <w:t xml:space="preserve">. </w:t>
      </w:r>
    </w:p>
    <w:p w14:paraId="44F2DD35" w14:textId="77777777" w:rsidR="000165B6" w:rsidRDefault="0087304B" w:rsidP="006A25BE">
      <w:pPr>
        <w:spacing w:line="480" w:lineRule="auto"/>
      </w:pPr>
      <w:r>
        <w:t xml:space="preserve">Overall, this analysis revealed a slight positive correlation between </w:t>
      </w:r>
      <w:r w:rsidR="00F53109">
        <w:t>EI</w:t>
      </w:r>
      <w:r>
        <w:t xml:space="preserve"> predictions and gene essentiality predictions from out model. </w:t>
      </w:r>
      <w:r w:rsidR="00F53109">
        <w:t xml:space="preserve">It is important to keep in mind that EI, like our reconstruction, is a model of gene essentiality and should not be confused for actual knockout data. </w:t>
      </w:r>
      <w:r w:rsidR="00CC74F1">
        <w:t>Through different methods, both models provide hypotheses for gene functions outside known metabolism and could fuel future investigations to directly measure gene essentiality.</w:t>
      </w:r>
    </w:p>
    <w:p w14:paraId="341D2660" w14:textId="77777777" w:rsidR="00670F93" w:rsidRPr="00CC74F1" w:rsidRDefault="00670F93" w:rsidP="00CC74F1">
      <w:pPr>
        <w:spacing w:line="480" w:lineRule="auto"/>
      </w:pPr>
    </w:p>
    <w:p w14:paraId="5D560ED5" w14:textId="77777777" w:rsidR="00B70D85" w:rsidRDefault="00B70D85" w:rsidP="00B70D85">
      <w:pPr>
        <w:rPr>
          <w:noProof/>
        </w:rPr>
      </w:pPr>
      <w:r>
        <w:rPr>
          <w:noProof/>
        </w:rPr>
        <w:lastRenderedPageBreak/>
        <w:drawing>
          <wp:inline distT="0" distB="0" distL="0" distR="0" wp14:anchorId="5F5EE8CC" wp14:editId="5715D4EA">
            <wp:extent cx="5943600" cy="3730293"/>
            <wp:effectExtent l="0" t="0" r="1905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83F90A" w14:textId="77777777" w:rsidR="00B70D85" w:rsidRDefault="00CC74F1" w:rsidP="00B70D85">
      <w:r>
        <w:t>Figure S1</w:t>
      </w:r>
      <w:r w:rsidR="00B70D85">
        <w:t xml:space="preserve">: Comparison of model predictions with genome-scale essentiality indices (EI) on minimal media across 4 libraries. Instances indicate the threshold of libraries for qualifying a gene as lethal. Positive results indicate predicted non-lethal genes, negative results indicate predicted </w:t>
      </w:r>
      <w:proofErr w:type="gramStart"/>
      <w:r w:rsidR="00B70D85">
        <w:t>lethal-genes</w:t>
      </w:r>
      <w:proofErr w:type="gramEnd"/>
      <w:r w:rsidR="00B70D85">
        <w:t xml:space="preserve">. TP: true positive, model and EI both predict non-lethality; TN: true negative, model and EI both predict lethality; FP: false positive, model predicts non-lethality, EI predicts lethality; FN: false negative, model predicts lethality, EI predicts non-lethality. </w:t>
      </w:r>
    </w:p>
    <w:p w14:paraId="66F5D18B" w14:textId="77777777" w:rsidR="00B70D85" w:rsidRDefault="00B70D85" w:rsidP="00B70D85">
      <w:pPr>
        <w:rPr>
          <w:noProof/>
        </w:rPr>
      </w:pPr>
    </w:p>
    <w:p w14:paraId="7F74A453" w14:textId="77777777" w:rsidR="00B70D85" w:rsidRDefault="00B70D85" w:rsidP="00B70D85">
      <w:r>
        <w:rPr>
          <w:noProof/>
        </w:rPr>
        <w:lastRenderedPageBreak/>
        <w:drawing>
          <wp:inline distT="0" distB="0" distL="0" distR="0" wp14:anchorId="7B960A0B" wp14:editId="460C3D8F">
            <wp:extent cx="5943600" cy="3783965"/>
            <wp:effectExtent l="0" t="0" r="1905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D0F465" w14:textId="77777777" w:rsidR="00B70D85" w:rsidRDefault="00CC74F1" w:rsidP="00B70D85">
      <w:r>
        <w:t>Figure S2</w:t>
      </w:r>
      <w:r w:rsidR="00B70D85">
        <w:t xml:space="preserve">: </w:t>
      </w:r>
      <w:r w:rsidR="002473C4">
        <w:t xml:space="preserve">Matthews Correlation Coefficient (MCC; left y-axis) and predictive accuracy (ACC; right y-axis) comparing </w:t>
      </w:r>
      <w:r w:rsidR="00B70D85">
        <w:t xml:space="preserve">model predictions with genome-scale essentiality indices (EI) on minimal media across 4 libraries. Instances indicate the threshold of libraries for qualifying a gene as lethal. </w:t>
      </w:r>
    </w:p>
    <w:p w14:paraId="433CA46D" w14:textId="77777777" w:rsidR="000063DE" w:rsidRDefault="000063DE" w:rsidP="000063DE"/>
    <w:p w14:paraId="087CCC5B" w14:textId="77777777" w:rsidR="00871799" w:rsidRPr="00871799" w:rsidRDefault="00871799" w:rsidP="00871799">
      <w:pPr>
        <w:pStyle w:val="Bibliography"/>
        <w:rPr>
          <w:rFonts w:cs="Times New Roman"/>
        </w:rPr>
      </w:pPr>
      <w:r>
        <w:fldChar w:fldCharType="begin"/>
      </w:r>
      <w:r>
        <w:instrText xml:space="preserve"> ADDIN ZOTERO_BIBL {"custom":[]} CSL_BIBLIOGRAPHY </w:instrText>
      </w:r>
      <w:r>
        <w:fldChar w:fldCharType="separate"/>
      </w:r>
      <w:r w:rsidRPr="00871799">
        <w:rPr>
          <w:rFonts w:cs="Times New Roman"/>
        </w:rPr>
        <w:t xml:space="preserve">1. </w:t>
      </w:r>
      <w:r w:rsidRPr="00871799">
        <w:rPr>
          <w:rFonts w:cs="Times New Roman"/>
        </w:rPr>
        <w:tab/>
      </w:r>
      <w:r w:rsidRPr="00871799">
        <w:rPr>
          <w:rFonts w:cs="Times New Roman"/>
          <w:b/>
          <w:bCs/>
        </w:rPr>
        <w:t>Sarmiento F</w:t>
      </w:r>
      <w:r w:rsidRPr="00871799">
        <w:rPr>
          <w:rFonts w:cs="Times New Roman"/>
        </w:rPr>
        <w:t xml:space="preserve">, </w:t>
      </w:r>
      <w:r w:rsidRPr="00871799">
        <w:rPr>
          <w:rFonts w:cs="Times New Roman"/>
          <w:b/>
          <w:bCs/>
        </w:rPr>
        <w:t>Mrázek J</w:t>
      </w:r>
      <w:r w:rsidRPr="00871799">
        <w:rPr>
          <w:rFonts w:cs="Times New Roman"/>
        </w:rPr>
        <w:t xml:space="preserve">, </w:t>
      </w:r>
      <w:r w:rsidRPr="00871799">
        <w:rPr>
          <w:rFonts w:cs="Times New Roman"/>
          <w:b/>
          <w:bCs/>
        </w:rPr>
        <w:t>Whitman WB</w:t>
      </w:r>
      <w:r w:rsidRPr="00871799">
        <w:rPr>
          <w:rFonts w:cs="Times New Roman"/>
        </w:rPr>
        <w:t xml:space="preserve">. 2013. Genome-scale analysis of gene function in the hydrogenotrophic methanogenic archaeon </w:t>
      </w:r>
      <w:r w:rsidRPr="00871799">
        <w:rPr>
          <w:rFonts w:cs="Times New Roman"/>
          <w:i/>
          <w:iCs/>
        </w:rPr>
        <w:t>Methanococcus maripaludis</w:t>
      </w:r>
      <w:r w:rsidRPr="00871799">
        <w:rPr>
          <w:rFonts w:cs="Times New Roman"/>
        </w:rPr>
        <w:t xml:space="preserve">. Proc Natl Acad Sci </w:t>
      </w:r>
      <w:r w:rsidRPr="00871799">
        <w:rPr>
          <w:rFonts w:cs="Times New Roman"/>
          <w:b/>
          <w:bCs/>
        </w:rPr>
        <w:t>110</w:t>
      </w:r>
      <w:r w:rsidRPr="00871799">
        <w:rPr>
          <w:rFonts w:cs="Times New Roman"/>
        </w:rPr>
        <w:t>:4726–4731.</w:t>
      </w:r>
    </w:p>
    <w:p w14:paraId="36B881F8" w14:textId="77777777" w:rsidR="00871799" w:rsidRPr="000063DE" w:rsidRDefault="00871799" w:rsidP="000063DE">
      <w:r>
        <w:fldChar w:fldCharType="end"/>
      </w:r>
    </w:p>
    <w:sectPr w:rsidR="00871799" w:rsidRPr="000063DE" w:rsidSect="005E049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1FAE0" w14:textId="77777777" w:rsidR="00CA7904" w:rsidRDefault="00CA7904" w:rsidP="00CC74F1">
      <w:pPr>
        <w:spacing w:after="0" w:line="240" w:lineRule="auto"/>
      </w:pPr>
      <w:r>
        <w:separator/>
      </w:r>
    </w:p>
  </w:endnote>
  <w:endnote w:type="continuationSeparator" w:id="0">
    <w:p w14:paraId="001F8B8A" w14:textId="77777777" w:rsidR="00CA7904" w:rsidRDefault="00CA7904" w:rsidP="00CC7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270A3" w14:textId="77777777" w:rsidR="00CA7904" w:rsidRDefault="00CA7904" w:rsidP="00CC74F1">
      <w:pPr>
        <w:spacing w:after="0" w:line="240" w:lineRule="auto"/>
      </w:pPr>
      <w:r>
        <w:separator/>
      </w:r>
    </w:p>
  </w:footnote>
  <w:footnote w:type="continuationSeparator" w:id="0">
    <w:p w14:paraId="4CCD69B2" w14:textId="77777777" w:rsidR="00CA7904" w:rsidRDefault="00CA7904" w:rsidP="00CC74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DE"/>
    <w:rsid w:val="000063DE"/>
    <w:rsid w:val="000165B6"/>
    <w:rsid w:val="00036510"/>
    <w:rsid w:val="00066E91"/>
    <w:rsid w:val="002473C4"/>
    <w:rsid w:val="002C4DB8"/>
    <w:rsid w:val="004622C8"/>
    <w:rsid w:val="00540792"/>
    <w:rsid w:val="00594FA0"/>
    <w:rsid w:val="005E0498"/>
    <w:rsid w:val="00670F93"/>
    <w:rsid w:val="006A25BE"/>
    <w:rsid w:val="00871799"/>
    <w:rsid w:val="0087304B"/>
    <w:rsid w:val="009C74FA"/>
    <w:rsid w:val="00AE62A4"/>
    <w:rsid w:val="00B70D85"/>
    <w:rsid w:val="00BC695C"/>
    <w:rsid w:val="00C711F7"/>
    <w:rsid w:val="00CA7904"/>
    <w:rsid w:val="00CC74F1"/>
    <w:rsid w:val="00CD070A"/>
    <w:rsid w:val="00D72B96"/>
    <w:rsid w:val="00DB2F3C"/>
    <w:rsid w:val="00E42616"/>
    <w:rsid w:val="00EB32FC"/>
    <w:rsid w:val="00EE51F7"/>
    <w:rsid w:val="00F115AD"/>
    <w:rsid w:val="00F53109"/>
    <w:rsid w:val="00F81B95"/>
    <w:rsid w:val="00F82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6A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85"/>
    <w:rPr>
      <w:rFonts w:ascii="Tahoma" w:hAnsi="Tahoma" w:cs="Tahoma"/>
      <w:sz w:val="16"/>
      <w:szCs w:val="16"/>
    </w:rPr>
  </w:style>
  <w:style w:type="paragraph" w:styleId="CommentText">
    <w:name w:val="annotation text"/>
    <w:basedOn w:val="Normal"/>
    <w:link w:val="CommentTextChar"/>
    <w:uiPriority w:val="99"/>
    <w:unhideWhenUsed/>
    <w:rsid w:val="0087304B"/>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87304B"/>
    <w:rPr>
      <w:rFonts w:asciiTheme="minorHAnsi" w:hAnsiTheme="minorHAnsi"/>
      <w:szCs w:val="24"/>
    </w:rPr>
  </w:style>
  <w:style w:type="character" w:styleId="CommentReference">
    <w:name w:val="annotation reference"/>
    <w:basedOn w:val="DefaultParagraphFont"/>
    <w:uiPriority w:val="99"/>
    <w:semiHidden/>
    <w:unhideWhenUsed/>
    <w:rsid w:val="0087304B"/>
    <w:rPr>
      <w:sz w:val="18"/>
      <w:szCs w:val="18"/>
    </w:rPr>
  </w:style>
  <w:style w:type="paragraph" w:styleId="Header">
    <w:name w:val="header"/>
    <w:basedOn w:val="Normal"/>
    <w:link w:val="HeaderChar"/>
    <w:uiPriority w:val="99"/>
    <w:unhideWhenUsed/>
    <w:rsid w:val="00CC7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F1"/>
  </w:style>
  <w:style w:type="paragraph" w:styleId="Footer">
    <w:name w:val="footer"/>
    <w:basedOn w:val="Normal"/>
    <w:link w:val="FooterChar"/>
    <w:uiPriority w:val="99"/>
    <w:unhideWhenUsed/>
    <w:rsid w:val="00CC7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F1"/>
  </w:style>
  <w:style w:type="paragraph" w:styleId="Bibliography">
    <w:name w:val="Bibliography"/>
    <w:basedOn w:val="Normal"/>
    <w:next w:val="Normal"/>
    <w:uiPriority w:val="37"/>
    <w:unhideWhenUsed/>
    <w:rsid w:val="00871799"/>
    <w:pPr>
      <w:tabs>
        <w:tab w:val="left" w:pos="384"/>
      </w:tabs>
      <w:spacing w:after="240" w:line="480" w:lineRule="auto"/>
      <w:ind w:left="384" w:hanging="384"/>
    </w:pPr>
  </w:style>
  <w:style w:type="character" w:styleId="LineNumber">
    <w:name w:val="line number"/>
    <w:basedOn w:val="DefaultParagraphFont"/>
    <w:uiPriority w:val="99"/>
    <w:semiHidden/>
    <w:unhideWhenUsed/>
    <w:rsid w:val="005E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KO'!$B$1</c:f>
              <c:strCache>
                <c:ptCount val="1"/>
                <c:pt idx="0">
                  <c:v>TP</c:v>
                </c:pt>
              </c:strCache>
            </c:strRef>
          </c:tx>
          <c:invertIfNegative val="0"/>
          <c:cat>
            <c:strRef>
              <c:f>'Full Gene KO'!$A$2:$A$5</c:f>
              <c:strCache>
                <c:ptCount val="4"/>
                <c:pt idx="0">
                  <c:v>4 Instance</c:v>
                </c:pt>
                <c:pt idx="1">
                  <c:v>3 Instance</c:v>
                </c:pt>
                <c:pt idx="2">
                  <c:v>2 Instance</c:v>
                </c:pt>
                <c:pt idx="3">
                  <c:v>1 Instance</c:v>
                </c:pt>
              </c:strCache>
            </c:strRef>
          </c:cat>
          <c:val>
            <c:numRef>
              <c:f>'Full Gene KO'!$B$2:$B$5</c:f>
              <c:numCache>
                <c:formatCode>General</c:formatCode>
                <c:ptCount val="4"/>
                <c:pt idx="0">
                  <c:v>200.0</c:v>
                </c:pt>
                <c:pt idx="1">
                  <c:v>187.0</c:v>
                </c:pt>
                <c:pt idx="2">
                  <c:v>176.0</c:v>
                </c:pt>
                <c:pt idx="3">
                  <c:v>151.0</c:v>
                </c:pt>
              </c:numCache>
            </c:numRef>
          </c:val>
        </c:ser>
        <c:ser>
          <c:idx val="1"/>
          <c:order val="1"/>
          <c:tx>
            <c:strRef>
              <c:f>'Full Gene KO'!$C$1</c:f>
              <c:strCache>
                <c:ptCount val="1"/>
                <c:pt idx="0">
                  <c:v>TN</c:v>
                </c:pt>
              </c:strCache>
            </c:strRef>
          </c:tx>
          <c:invertIfNegative val="0"/>
          <c:cat>
            <c:strRef>
              <c:f>'Full Gene KO'!$A$2:$A$5</c:f>
              <c:strCache>
                <c:ptCount val="4"/>
                <c:pt idx="0">
                  <c:v>4 Instance</c:v>
                </c:pt>
                <c:pt idx="1">
                  <c:v>3 Instance</c:v>
                </c:pt>
                <c:pt idx="2">
                  <c:v>2 Instance</c:v>
                </c:pt>
                <c:pt idx="3">
                  <c:v>1 Instance</c:v>
                </c:pt>
              </c:strCache>
            </c:strRef>
          </c:cat>
          <c:val>
            <c:numRef>
              <c:f>'Full Gene KO'!$C$2:$C$5</c:f>
              <c:numCache>
                <c:formatCode>General</c:formatCode>
                <c:ptCount val="4"/>
                <c:pt idx="0">
                  <c:v>147.0</c:v>
                </c:pt>
                <c:pt idx="1">
                  <c:v>165.0</c:v>
                </c:pt>
                <c:pt idx="2">
                  <c:v>173.0</c:v>
                </c:pt>
                <c:pt idx="3">
                  <c:v>180.0</c:v>
                </c:pt>
              </c:numCache>
            </c:numRef>
          </c:val>
        </c:ser>
        <c:ser>
          <c:idx val="2"/>
          <c:order val="2"/>
          <c:tx>
            <c:strRef>
              <c:f>'Full Gene KO'!$D$1</c:f>
              <c:strCache>
                <c:ptCount val="1"/>
                <c:pt idx="0">
                  <c:v>FP</c:v>
                </c:pt>
              </c:strCache>
            </c:strRef>
          </c:tx>
          <c:invertIfNegative val="0"/>
          <c:cat>
            <c:strRef>
              <c:f>'Full Gene KO'!$A$2:$A$5</c:f>
              <c:strCache>
                <c:ptCount val="4"/>
                <c:pt idx="0">
                  <c:v>4 Instance</c:v>
                </c:pt>
                <c:pt idx="1">
                  <c:v>3 Instance</c:v>
                </c:pt>
                <c:pt idx="2">
                  <c:v>2 Instance</c:v>
                </c:pt>
                <c:pt idx="3">
                  <c:v>1 Instance</c:v>
                </c:pt>
              </c:strCache>
            </c:strRef>
          </c:cat>
          <c:val>
            <c:numRef>
              <c:f>'Full Gene KO'!$D$2:$D$5</c:f>
              <c:numCache>
                <c:formatCode>General</c:formatCode>
                <c:ptCount val="4"/>
                <c:pt idx="0">
                  <c:v>110.0</c:v>
                </c:pt>
                <c:pt idx="1">
                  <c:v>123.0</c:v>
                </c:pt>
                <c:pt idx="2">
                  <c:v>134.0</c:v>
                </c:pt>
                <c:pt idx="3">
                  <c:v>159.0</c:v>
                </c:pt>
              </c:numCache>
            </c:numRef>
          </c:val>
        </c:ser>
        <c:ser>
          <c:idx val="3"/>
          <c:order val="3"/>
          <c:tx>
            <c:strRef>
              <c:f>'Full Gene KO'!$E$1</c:f>
              <c:strCache>
                <c:ptCount val="1"/>
                <c:pt idx="0">
                  <c:v>FN</c:v>
                </c:pt>
              </c:strCache>
            </c:strRef>
          </c:tx>
          <c:invertIfNegative val="0"/>
          <c:cat>
            <c:strRef>
              <c:f>'Full Gene KO'!$A$2:$A$5</c:f>
              <c:strCache>
                <c:ptCount val="4"/>
                <c:pt idx="0">
                  <c:v>4 Instance</c:v>
                </c:pt>
                <c:pt idx="1">
                  <c:v>3 Instance</c:v>
                </c:pt>
                <c:pt idx="2">
                  <c:v>2 Instance</c:v>
                </c:pt>
                <c:pt idx="3">
                  <c:v>1 Instance</c:v>
                </c:pt>
              </c:strCache>
            </c:strRef>
          </c:cat>
          <c:val>
            <c:numRef>
              <c:f>'Full Gene KO'!$E$2:$E$5</c:f>
              <c:numCache>
                <c:formatCode>General</c:formatCode>
                <c:ptCount val="4"/>
                <c:pt idx="0">
                  <c:v>81.0</c:v>
                </c:pt>
                <c:pt idx="1">
                  <c:v>63.0</c:v>
                </c:pt>
                <c:pt idx="2">
                  <c:v>55.0</c:v>
                </c:pt>
                <c:pt idx="3">
                  <c:v>48.0</c:v>
                </c:pt>
              </c:numCache>
            </c:numRef>
          </c:val>
        </c:ser>
        <c:dLbls>
          <c:showLegendKey val="0"/>
          <c:showVal val="0"/>
          <c:showCatName val="0"/>
          <c:showSerName val="0"/>
          <c:showPercent val="0"/>
          <c:showBubbleSize val="0"/>
        </c:dLbls>
        <c:gapWidth val="150"/>
        <c:axId val="2074483688"/>
        <c:axId val="2074486856"/>
      </c:barChart>
      <c:catAx>
        <c:axId val="2074483688"/>
        <c:scaling>
          <c:orientation val="minMax"/>
        </c:scaling>
        <c:delete val="0"/>
        <c:axPos val="b"/>
        <c:numFmt formatCode="General" sourceLinked="1"/>
        <c:majorTickMark val="out"/>
        <c:minorTickMark val="none"/>
        <c:tickLblPos val="nextTo"/>
        <c:crossAx val="2074486856"/>
        <c:crosses val="autoZero"/>
        <c:auto val="1"/>
        <c:lblAlgn val="ctr"/>
        <c:lblOffset val="100"/>
        <c:noMultiLvlLbl val="0"/>
      </c:catAx>
      <c:valAx>
        <c:axId val="2074486856"/>
        <c:scaling>
          <c:orientation val="minMax"/>
        </c:scaling>
        <c:delete val="0"/>
        <c:axPos val="l"/>
        <c:majorGridlines/>
        <c:numFmt formatCode="General" sourceLinked="1"/>
        <c:majorTickMark val="out"/>
        <c:minorTickMark val="none"/>
        <c:tickLblPos val="nextTo"/>
        <c:crossAx val="20744836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'Full Gene KO'!$F$1</c:f>
              <c:strCache>
                <c:ptCount val="1"/>
                <c:pt idx="0">
                  <c:v>ACC</c:v>
                </c:pt>
              </c:strCache>
            </c:strRef>
          </c:tx>
          <c:invertIfNegative val="0"/>
          <c:cat>
            <c:strRef>
              <c:f>'Full Gene KO'!$A$2:$A$5</c:f>
              <c:strCache>
                <c:ptCount val="4"/>
                <c:pt idx="0">
                  <c:v>4 Instance</c:v>
                </c:pt>
                <c:pt idx="1">
                  <c:v>3 Instance</c:v>
                </c:pt>
                <c:pt idx="2">
                  <c:v>2 Instance</c:v>
                </c:pt>
                <c:pt idx="3">
                  <c:v>1 Instance</c:v>
                </c:pt>
              </c:strCache>
            </c:strRef>
          </c:cat>
          <c:val>
            <c:numRef>
              <c:f>'Full Gene KO'!$F$2:$F$5</c:f>
              <c:numCache>
                <c:formatCode>General</c:formatCode>
                <c:ptCount val="4"/>
                <c:pt idx="0">
                  <c:v>64.3</c:v>
                </c:pt>
                <c:pt idx="1">
                  <c:v>65.2</c:v>
                </c:pt>
                <c:pt idx="2">
                  <c:v>64.7</c:v>
                </c:pt>
                <c:pt idx="3">
                  <c:v>61.3</c:v>
                </c:pt>
              </c:numCache>
            </c:numRef>
          </c:val>
        </c:ser>
        <c:dLbls>
          <c:showLegendKey val="0"/>
          <c:showVal val="0"/>
          <c:showCatName val="0"/>
          <c:showSerName val="0"/>
          <c:showPercent val="0"/>
          <c:showBubbleSize val="0"/>
        </c:dLbls>
        <c:gapWidth val="150"/>
        <c:axId val="2074532664"/>
        <c:axId val="2074529368"/>
      </c:barChart>
      <c:lineChart>
        <c:grouping val="standard"/>
        <c:varyColors val="0"/>
        <c:ser>
          <c:idx val="1"/>
          <c:order val="1"/>
          <c:tx>
            <c:strRef>
              <c:f>'Full Gene KO'!$G$1</c:f>
              <c:strCache>
                <c:ptCount val="1"/>
                <c:pt idx="0">
                  <c:v>MCC</c:v>
                </c:pt>
              </c:strCache>
            </c:strRef>
          </c:tx>
          <c:marker>
            <c:symbol val="circle"/>
            <c:size val="6"/>
          </c:marker>
          <c:cat>
            <c:strRef>
              <c:f>'Full Gene KO'!$A$2:$A$5</c:f>
              <c:strCache>
                <c:ptCount val="4"/>
                <c:pt idx="0">
                  <c:v>4 Instance</c:v>
                </c:pt>
                <c:pt idx="1">
                  <c:v>3 Instance</c:v>
                </c:pt>
                <c:pt idx="2">
                  <c:v>2 Instance</c:v>
                </c:pt>
                <c:pt idx="3">
                  <c:v>1 Instance</c:v>
                </c:pt>
              </c:strCache>
            </c:strRef>
          </c:cat>
          <c:val>
            <c:numRef>
              <c:f>'Full Gene KO'!$G$2:$G$5</c:f>
              <c:numCache>
                <c:formatCode>General</c:formatCode>
                <c:ptCount val="4"/>
                <c:pt idx="0">
                  <c:v>0.287</c:v>
                </c:pt>
                <c:pt idx="1">
                  <c:v>0.324</c:v>
                </c:pt>
                <c:pt idx="2">
                  <c:v>0.326</c:v>
                </c:pt>
                <c:pt idx="3">
                  <c:v>0.283</c:v>
                </c:pt>
              </c:numCache>
            </c:numRef>
          </c:val>
          <c:smooth val="0"/>
        </c:ser>
        <c:dLbls>
          <c:showLegendKey val="0"/>
          <c:showVal val="0"/>
          <c:showCatName val="0"/>
          <c:showSerName val="0"/>
          <c:showPercent val="0"/>
          <c:showBubbleSize val="0"/>
        </c:dLbls>
        <c:marker val="1"/>
        <c:smooth val="0"/>
        <c:axId val="2074523352"/>
        <c:axId val="2074526328"/>
      </c:lineChart>
      <c:catAx>
        <c:axId val="2074523352"/>
        <c:scaling>
          <c:orientation val="minMax"/>
        </c:scaling>
        <c:delete val="0"/>
        <c:axPos val="b"/>
        <c:majorTickMark val="out"/>
        <c:minorTickMark val="none"/>
        <c:tickLblPos val="nextTo"/>
        <c:crossAx val="2074526328"/>
        <c:crosses val="autoZero"/>
        <c:auto val="1"/>
        <c:lblAlgn val="ctr"/>
        <c:lblOffset val="100"/>
        <c:noMultiLvlLbl val="0"/>
      </c:catAx>
      <c:valAx>
        <c:axId val="2074526328"/>
        <c:scaling>
          <c:orientation val="minMax"/>
          <c:max val="1.0"/>
          <c:min val="0.0"/>
        </c:scaling>
        <c:delete val="0"/>
        <c:axPos val="l"/>
        <c:majorGridlines/>
        <c:numFmt formatCode="General" sourceLinked="1"/>
        <c:majorTickMark val="out"/>
        <c:minorTickMark val="none"/>
        <c:tickLblPos val="nextTo"/>
        <c:crossAx val="2074523352"/>
        <c:crosses val="autoZero"/>
        <c:crossBetween val="between"/>
      </c:valAx>
      <c:valAx>
        <c:axId val="2074529368"/>
        <c:scaling>
          <c:orientation val="minMax"/>
          <c:max val="100.0"/>
          <c:min val="0.0"/>
        </c:scaling>
        <c:delete val="0"/>
        <c:axPos val="r"/>
        <c:numFmt formatCode="General" sourceLinked="1"/>
        <c:majorTickMark val="out"/>
        <c:minorTickMark val="none"/>
        <c:tickLblPos val="nextTo"/>
        <c:crossAx val="2074532664"/>
        <c:crosses val="max"/>
        <c:crossBetween val="between"/>
      </c:valAx>
      <c:catAx>
        <c:axId val="2074532664"/>
        <c:scaling>
          <c:orientation val="minMax"/>
        </c:scaling>
        <c:delete val="1"/>
        <c:axPos val="b"/>
        <c:majorTickMark val="out"/>
        <c:minorTickMark val="none"/>
        <c:tickLblPos val="nextTo"/>
        <c:crossAx val="2074529368"/>
        <c:crosses val="autoZero"/>
        <c:auto val="1"/>
        <c:lblAlgn val="ctr"/>
        <c:lblOffset val="100"/>
        <c:noMultiLvlLbl val="0"/>
      </c:cat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991</Words>
  <Characters>5650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John Leigh</cp:lastModifiedBy>
  <cp:revision>3</cp:revision>
  <dcterms:created xsi:type="dcterms:W3CDTF">2016-06-20T20:26:00Z</dcterms:created>
  <dcterms:modified xsi:type="dcterms:W3CDTF">2016-06-20T20:35:00Z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id="8Mp7Ctts"/&gt;&lt;style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