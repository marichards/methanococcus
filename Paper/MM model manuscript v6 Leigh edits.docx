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7B35BB39" w:rsidR="00D35B0B" w:rsidRPr="00D35B0B" w:rsidRDefault="00D35B0B" w:rsidP="005F2447">
      <w:pPr>
        <w:spacing w:line="480" w:lineRule="auto"/>
      </w:pPr>
      <w:r>
        <w:t xml:space="preserve">Hydrogenotrophic methanogenesis occurs in multiple environments ranging from the </w:t>
      </w:r>
      <w:del w:id="0" w:author="John Leigh" w:date="2016-01-14T14:51:00Z">
        <w:r w:rsidDel="00F51AEF">
          <w:delText>rumen of multicellular organisms</w:delText>
        </w:r>
      </w:del>
      <w:ins w:id="1" w:author="John Leigh" w:date="2016-01-14T14:51:00Z">
        <w:r w:rsidR="00F51AEF">
          <w:t>intestinal tracts of animals</w:t>
        </w:r>
      </w:ins>
      <w:r>
        <w:t xml:space="preserve"> to </w:t>
      </w:r>
      <w:del w:id="2" w:author="John Leigh" w:date="2016-01-14T14:52:00Z">
        <w:r w:rsidDel="00F51AEF">
          <w:delText>marine environments</w:delText>
        </w:r>
      </w:del>
      <w:ins w:id="3" w:author="John Leigh" w:date="2016-01-14T14:52:00Z">
        <w:r w:rsidR="00F51AEF">
          <w:t>anaerobic sediments</w:t>
        </w:r>
      </w:ins>
      <w:r>
        <w:t xml:space="preserve"> and hot springs. </w:t>
      </w:r>
      <w:moveFromRangeStart w:id="4" w:author="John Leigh" w:date="2016-01-14T14:57:00Z" w:name="move314402801"/>
      <w:moveFrom w:id="5" w:author="John Leigh" w:date="2016-01-14T14:57:00Z">
        <w:r w:rsidR="00651B46" w:rsidDel="00F51AEF">
          <w:t xml:space="preserve">In this work we focus on </w:t>
        </w:r>
        <w:r w:rsidR="00651B46" w:rsidDel="00F51AEF">
          <w:rPr>
            <w:i/>
          </w:rPr>
          <w:t>Methanococcus maripaludis</w:t>
        </w:r>
        <w:r w:rsidR="00651B46" w:rsidDel="00F51AEF">
          <w:t>, a well-studied hydrogenotrophic marine methanogen.</w:t>
        </w:r>
        <w:r w:rsidR="00651B46" w:rsidDel="00F51AEF">
          <w:rPr>
            <w:i/>
          </w:rPr>
          <w:t xml:space="preserve"> </w:t>
        </w:r>
      </w:moveFrom>
      <w:moveFromRangeEnd w:id="4"/>
      <w:r w:rsidR="002A1DF2">
        <w:t>Energy c</w:t>
      </w:r>
      <w:r w:rsidR="00B806A5">
        <w:t xml:space="preserve">onservation in </w:t>
      </w:r>
      <w:del w:id="6" w:author="John Leigh" w:date="2016-01-14T14:54:00Z">
        <w:r w:rsidR="00B806A5" w:rsidDel="00F51AEF">
          <w:delText>this organism</w:delText>
        </w:r>
      </w:del>
      <w:ins w:id="7" w:author="John Leigh" w:date="2016-01-14T14:54:00Z">
        <w:r w:rsidR="00F51AEF">
          <w:t>hydrogenotrophic methanogens</w:t>
        </w:r>
      </w:ins>
      <w:r w:rsidR="00B806A5">
        <w:t xml:space="preserve"> </w:t>
      </w:r>
      <w:r w:rsidR="00C35E8D">
        <w:t xml:space="preserve">was </w:t>
      </w:r>
      <w:r w:rsidR="002A1DF2">
        <w:t>long a mystery; o</w:t>
      </w:r>
      <w:r w:rsidR="00651B46">
        <w:t xml:space="preserve">nly recently, it was reported that </w:t>
      </w:r>
      <w:del w:id="8" w:author="John Leigh" w:date="2016-01-14T14:53:00Z">
        <w:r w:rsidR="002A1DF2" w:rsidDel="00F51AEF">
          <w:delText>it</w:delText>
        </w:r>
        <w:r w:rsidR="00651B46" w:rsidDel="00F51AEF">
          <w:delText xml:space="preserve"> gains</w:delText>
        </w:r>
      </w:del>
      <w:ins w:id="9" w:author="John Leigh" w:date="2016-01-14T14:55:00Z">
        <w:r w:rsidR="00F51AEF">
          <w:t xml:space="preserve">net </w:t>
        </w:r>
      </w:ins>
      <w:del w:id="10" w:author="John Leigh" w:date="2016-01-14T14:54:00Z">
        <w:r w:rsidR="00651B46" w:rsidDel="00F51AEF">
          <w:delText xml:space="preserve"> </w:delText>
        </w:r>
      </w:del>
      <w:r w:rsidR="002A1DF2">
        <w:t xml:space="preserve">energy </w:t>
      </w:r>
      <w:ins w:id="11" w:author="John Leigh" w:date="2016-01-14T14:55:00Z">
        <w:r w:rsidR="00F51AEF">
          <w:t xml:space="preserve">conservation </w:t>
        </w:r>
      </w:ins>
      <w:r w:rsidR="002A1DF2">
        <w:t xml:space="preserve">for growth </w:t>
      </w:r>
      <w:del w:id="12" w:author="John Leigh" w:date="2016-01-14T14:53:00Z">
        <w:r w:rsidR="002A1DF2" w:rsidDel="00F51AEF">
          <w:delText xml:space="preserve">via </w:delText>
        </w:r>
      </w:del>
      <w:ins w:id="13" w:author="John Leigh" w:date="2016-01-14T14:53:00Z">
        <w:r w:rsidR="00F51AEF">
          <w:t xml:space="preserve">depends on </w:t>
        </w:r>
      </w:ins>
      <w:r w:rsidR="002A1DF2">
        <w:t>electron bifurcation</w:t>
      </w:r>
      <w:del w:id="14" w:author="John Leigh" w:date="2016-01-14T14:55:00Z">
        <w:r w:rsidR="002A1DF2" w:rsidDel="00F51AEF">
          <w:delText xml:space="preserve">, thriving </w:delText>
        </w:r>
        <w:r w:rsidR="00651B46" w:rsidDel="00F51AEF">
          <w:delText xml:space="preserve">despite </w:delText>
        </w:r>
        <w:r w:rsidR="00C35E8D" w:rsidDel="00F51AEF">
          <w:delText xml:space="preserve">an apparent </w:delText>
        </w:r>
        <w:r w:rsidR="00651B46" w:rsidDel="00F51AEF">
          <w:delText>lack of sufficient coupling sites</w:delText>
        </w:r>
      </w:del>
      <w:r w:rsidR="00651B46">
        <w:t xml:space="preserve">. </w:t>
      </w:r>
      <w:moveToRangeStart w:id="15" w:author="John Leigh" w:date="2016-01-14T14:57:00Z" w:name="move314402801"/>
      <w:moveTo w:id="16" w:author="John Leigh" w:date="2016-01-14T14:57:00Z">
        <w:r w:rsidR="00F51AEF">
          <w:t xml:space="preserve">In this work we focus on </w:t>
        </w:r>
        <w:r w:rsidR="00F51AEF">
          <w:rPr>
            <w:i/>
          </w:rPr>
          <w:t>Methanococcus maripaludis</w:t>
        </w:r>
        <w:r w:rsidR="00F51AEF">
          <w:t>, a well-studied hydrogenotrophic marine methanogen.</w:t>
        </w:r>
      </w:moveTo>
      <w:moveToRangeEnd w:id="15"/>
      <w:ins w:id="17" w:author="John Leigh" w:date="2016-01-14T14:57:00Z">
        <w:r w:rsidR="00F51AEF">
          <w:t xml:space="preserve"> </w:t>
        </w:r>
      </w:ins>
      <w:r w:rsidR="00651B46">
        <w:t xml:space="preserve">To better understand </w:t>
      </w:r>
      <w:del w:id="18" w:author="John Leigh" w:date="2016-01-14T15:00:00Z">
        <w:r w:rsidR="00651B46" w:rsidDel="00F51AEF">
          <w:delText>its metabolism</w:delText>
        </w:r>
      </w:del>
      <w:ins w:id="19" w:author="John Leigh" w:date="2016-01-14T15:00:00Z">
        <w:r w:rsidR="00F51AEF">
          <w:t>hydrogenotrophic methanogenesis</w:t>
        </w:r>
      </w:ins>
      <w:r w:rsidR="00651B46">
        <w:t xml:space="preserve"> and compare it with </w:t>
      </w:r>
      <w:del w:id="20" w:author="John Leigh" w:date="2016-01-14T15:00:00Z">
        <w:r w:rsidR="00651B46" w:rsidDel="00F51AEF">
          <w:delText xml:space="preserve">other </w:delText>
        </w:r>
      </w:del>
      <w:proofErr w:type="spellStart"/>
      <w:ins w:id="21" w:author="John Leigh" w:date="2016-01-27T13:20:00Z">
        <w:r w:rsidR="00C37C0F">
          <w:t>methyltrophic</w:t>
        </w:r>
      </w:ins>
      <w:proofErr w:type="spellEnd"/>
      <w:ins w:id="22" w:author="John Leigh" w:date="2016-01-14T15:00:00Z">
        <w:r w:rsidR="00F51AEF">
          <w:t xml:space="preserve"> </w:t>
        </w:r>
      </w:ins>
      <w:del w:id="23" w:author="John Leigh" w:date="2016-01-14T15:01:00Z">
        <w:r w:rsidR="00651B46" w:rsidDel="00F51AEF">
          <w:delText xml:space="preserve">methanogens </w:delText>
        </w:r>
      </w:del>
      <w:ins w:id="24" w:author="John Leigh" w:date="2016-01-14T15:01:00Z">
        <w:r w:rsidR="00F51AEF">
          <w:t xml:space="preserve">methanogenesis </w:t>
        </w:r>
      </w:ins>
      <w:r w:rsidR="00651B46">
        <w:t>that utilize</w:t>
      </w:r>
      <w:ins w:id="25" w:author="John Leigh" w:date="2016-01-14T15:01:00Z">
        <w:r w:rsidR="000E0E23">
          <w:t>s</w:t>
        </w:r>
      </w:ins>
      <w:r w:rsidR="00651B46">
        <w:t xml:space="preserve"> </w:t>
      </w:r>
      <w:del w:id="26" w:author="John Leigh" w:date="2016-01-14T14:59:00Z">
        <w:r w:rsidR="002A1DF2" w:rsidDel="00F51AEF">
          <w:delText>a</w:delText>
        </w:r>
        <w:r w:rsidR="00651B46" w:rsidDel="00F51AEF">
          <w:delText xml:space="preserve"> traditional chemiosmotic mode of energy conversation</w:delText>
        </w:r>
      </w:del>
      <w:ins w:id="27" w:author="John Leigh" w:date="2016-01-14T14:59:00Z">
        <w:r w:rsidR="00F51AEF">
          <w:t>oxidative phosphorylation rather than electron bifurcation</w:t>
        </w:r>
      </w:ins>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del w:id="28" w:author="John Leigh" w:date="2016-01-14T15:08:00Z">
        <w:r w:rsidR="00651B46" w:rsidDel="000E0E23">
          <w:delText xml:space="preserve">its </w:delText>
        </w:r>
      </w:del>
      <w:ins w:id="29" w:author="John Leigh" w:date="2016-01-14T15:08:00Z">
        <w:r w:rsidR="000E0E23">
          <w:t xml:space="preserve">the </w:t>
        </w:r>
      </w:ins>
      <w:r w:rsidR="00651B46">
        <w:t>1722 protein-coding genes</w:t>
      </w:r>
      <w:ins w:id="30" w:author="John Leigh" w:date="2016-01-14T15:01:00Z">
        <w:r w:rsidR="00B4022C">
          <w:t xml:space="preserve"> of </w:t>
        </w:r>
        <w:r w:rsidR="00B4022C" w:rsidRPr="00B4022C">
          <w:rPr>
            <w:i/>
            <w:rPrChange w:id="31" w:author="John Leigh" w:date="2016-01-14T15:01:00Z">
              <w:rPr/>
            </w:rPrChange>
          </w:rPr>
          <w:t>M. maripaludis</w:t>
        </w:r>
        <w:r w:rsidR="00B4022C">
          <w:t xml:space="preserve"> strain S2</w:t>
        </w:r>
      </w:ins>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del w:id="32" w:author="John Leigh" w:date="2016-01-14T15:09:00Z">
        <w:r w:rsidR="002A1DF2" w:rsidDel="000E0E23">
          <w:delText>distinct methanogenic pathway allows us to</w:delText>
        </w:r>
      </w:del>
      <w:ins w:id="33" w:author="John Leigh" w:date="2016-01-14T15:09:00Z">
        <w:r w:rsidR="000E0E23">
          <w:t>model</w:t>
        </w:r>
      </w:ins>
      <w:r w:rsidR="002A1DF2">
        <w:t xml:space="preserve"> </w:t>
      </w:r>
      <w:r w:rsidR="00B03AFC">
        <w:t xml:space="preserve">accurately </w:t>
      </w:r>
      <w:del w:id="34" w:author="John Leigh" w:date="2016-01-14T15:09:00Z">
        <w:r w:rsidR="00B03AFC" w:rsidDel="000E0E23">
          <w:delText xml:space="preserve">replicate </w:delText>
        </w:r>
      </w:del>
      <w:ins w:id="35" w:author="John Leigh" w:date="2016-01-14T15:09:00Z">
        <w:r w:rsidR="000E0E23">
          <w:t xml:space="preserve">predicts </w:t>
        </w:r>
      </w:ins>
      <w:r w:rsidR="00B03AFC">
        <w:t xml:space="preserve">experimental growth and gene knockout data. Furthermore, we use our reconstruction to probe </w:t>
      </w:r>
      <w:del w:id="36" w:author="John Leigh" w:date="2016-01-14T15:10:00Z">
        <w:r w:rsidR="00B03AFC" w:rsidDel="000E0E23">
          <w:delText>into</w:delText>
        </w:r>
        <w:r w:rsidR="00B806A5" w:rsidDel="000E0E23">
          <w:delText xml:space="preserve"> </w:delText>
        </w:r>
      </w:del>
      <w:r w:rsidR="00B806A5">
        <w:t xml:space="preserve">the implications of </w:t>
      </w:r>
      <w:ins w:id="37" w:author="John Leigh" w:date="2016-01-14T15:10:00Z">
        <w:r w:rsidR="000E0E23">
          <w:t xml:space="preserve">electron </w:t>
        </w:r>
      </w:ins>
      <w:r w:rsidR="00B806A5">
        <w:t xml:space="preserve">bifurcation by showing its essentiality </w:t>
      </w:r>
      <w:del w:id="38" w:author="John Leigh" w:date="2016-01-14T15:11:00Z">
        <w:r w:rsidR="00B806A5" w:rsidDel="00C11C11">
          <w:delText xml:space="preserve">in </w:delText>
        </w:r>
        <w:r w:rsidR="005F2447" w:rsidDel="00C11C11">
          <w:delText xml:space="preserve">the absence of membrane-bound coupling sites </w:delText>
        </w:r>
      </w:del>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4351C468"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del w:id="39" w:author="John Leigh" w:date="2016-01-14T15:13:00Z">
        <w:r w:rsidDel="00C11C11">
          <w:delText>-</w:delText>
        </w:r>
      </w:del>
      <w:ins w:id="40" w:author="John Leigh" w:date="2016-01-14T15:13:00Z">
        <w:r w:rsidR="00C11C11">
          <w:t xml:space="preserve"> </w:t>
        </w:r>
      </w:ins>
      <w:r>
        <w:t xml:space="preserve">ubiquitous process, including energy conservation through electron bifurcation. Our reconstruction demonstrates the importance of </w:t>
      </w:r>
      <w:ins w:id="41" w:author="John Leigh" w:date="2016-01-14T15:13:00Z">
        <w:r w:rsidR="00C11C11">
          <w:t xml:space="preserve">electron </w:t>
        </w:r>
      </w:ins>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0563D07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w:t>
      </w:r>
      <w:del w:id="42" w:author="John Leigh" w:date="2016-01-14T15:15:00Z">
        <w:r w:rsidR="00A36979" w:rsidDel="00A557FB">
          <w:delText xml:space="preserve">energy </w:delText>
        </w:r>
      </w:del>
      <w:ins w:id="43" w:author="John Leigh" w:date="2016-01-14T15:15:00Z">
        <w:r w:rsidR="00A557FB">
          <w:t>energy-</w:t>
        </w:r>
      </w:ins>
      <w:r w:rsidR="00A36979">
        <w:t xml:space="preserve">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ins w:id="44" w:author="John Leigh" w:date="2016-01-14T15:15:00Z">
        <w:r w:rsidR="00A557FB">
          <w:t>.</w:t>
        </w:r>
      </w:ins>
    </w:p>
    <w:p w14:paraId="14C34A6D" w14:textId="1601BD57"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del w:id="45" w:author="John Leigh" w:date="2016-01-14T15:16:00Z">
        <w:r w:rsidR="009F74B8" w:rsidDel="00A557FB">
          <w:delText xml:space="preserve">grow </w:delText>
        </w:r>
        <w:r w:rsidR="003E4220" w:rsidDel="00A557FB">
          <w:delText>hydrogenotrophically</w:delText>
        </w:r>
      </w:del>
      <w:ins w:id="46" w:author="John Leigh" w:date="2016-01-14T15:16:00Z">
        <w:r w:rsidR="00A557FB">
          <w:t>use H</w:t>
        </w:r>
        <w:r w:rsidR="00A557FB" w:rsidRPr="00A557FB">
          <w:rPr>
            <w:vertAlign w:val="subscript"/>
            <w:rPrChange w:id="47" w:author="John Leigh" w:date="2016-01-14T15:17:00Z">
              <w:rPr/>
            </w:rPrChange>
          </w:rPr>
          <w:t>2</w:t>
        </w:r>
        <w:r w:rsidR="00A557FB">
          <w:t xml:space="preserve"> and CO</w:t>
        </w:r>
        <w:r w:rsidR="00A557FB" w:rsidRPr="00A557FB">
          <w:rPr>
            <w:vertAlign w:val="subscript"/>
            <w:rPrChange w:id="48" w:author="John Leigh" w:date="2016-01-14T15:17:00Z">
              <w:rPr/>
            </w:rPrChange>
          </w:rPr>
          <w:t>2</w:t>
        </w:r>
      </w:ins>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del w:id="49" w:author="John Leigh" w:date="2016-01-14T15:17:00Z">
        <w:r w:rsidR="00F47CF8" w:rsidDel="00A557FB">
          <w:delText>conversation</w:delText>
        </w:r>
        <w:r w:rsidR="00B865F8" w:rsidDel="00A557FB">
          <w:delText xml:space="preserve"> </w:delText>
        </w:r>
      </w:del>
      <w:ins w:id="50" w:author="John Leigh" w:date="2016-01-14T15:17:00Z">
        <w:r w:rsidR="00A557FB">
          <w:t xml:space="preserve">coupling </w:t>
        </w:r>
      </w:ins>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124D6F1E" w:rsidR="007E4615" w:rsidRDefault="002400F7" w:rsidP="00586344">
      <w:pPr>
        <w:spacing w:line="480" w:lineRule="auto"/>
      </w:pPr>
      <w:r>
        <w:t xml:space="preserve">The reduction of the </w:t>
      </w:r>
      <w:proofErr w:type="spellStart"/>
      <w:r>
        <w:t>CoM</w:t>
      </w:r>
      <w:ins w:id="51" w:author="John Leigh" w:date="2016-01-14T15:17:00Z">
        <w:r w:rsidR="00FE0FEE">
          <w:t>S</w:t>
        </w:r>
      </w:ins>
      <w:r>
        <w:t>-</w:t>
      </w:r>
      <w:ins w:id="52" w:author="John Leigh" w:date="2016-01-14T15:17:00Z">
        <w:r w:rsidR="00FE0FEE">
          <w:t>S</w:t>
        </w:r>
      </w:ins>
      <w:r>
        <w:t>CoB</w:t>
      </w:r>
      <w:proofErr w:type="spellEnd"/>
      <w:r>
        <w:t xml:space="preserve"> heterodisulfide </w:t>
      </w:r>
      <w:ins w:id="53" w:author="John Leigh" w:date="2016-01-14T16:56:00Z">
        <w:r w:rsidR="00DB7232">
          <w:t>with H</w:t>
        </w:r>
        <w:r w:rsidR="00DB7232" w:rsidRPr="00DB7232">
          <w:rPr>
            <w:vertAlign w:val="subscript"/>
            <w:rPrChange w:id="54" w:author="John Leigh" w:date="2016-01-14T16:57:00Z">
              <w:rPr/>
            </w:rPrChange>
          </w:rPr>
          <w:t>2</w:t>
        </w:r>
        <w:r w:rsidR="00DB7232">
          <w:t xml:space="preserve"> or reduced electron carriers </w:t>
        </w:r>
      </w:ins>
      <w:r>
        <w:t xml:space="preserve">is exergonic and can be </w:t>
      </w:r>
      <w:ins w:id="55" w:author="John Leigh" w:date="2016-01-14T16:57:00Z">
        <w:r w:rsidR="00DB7232">
          <w:t xml:space="preserve">directly or indirectly </w:t>
        </w:r>
      </w:ins>
      <w:r>
        <w:t>coupled to energy generation.</w:t>
      </w:r>
      <w:r w:rsidR="007C0A49">
        <w:t xml:space="preserve"> </w:t>
      </w:r>
      <w:r>
        <w:t>In</w:t>
      </w:r>
      <w:r w:rsidR="00E9666F">
        <w:t xml:space="preserve"> the methylotrophic methanogens</w:t>
      </w:r>
      <w:r w:rsidR="002D69DB">
        <w:t xml:space="preserve">, </w:t>
      </w:r>
      <w:del w:id="56" w:author="John Leigh" w:date="2016-01-14T17:01:00Z">
        <w:r w:rsidR="002D69DB" w:rsidDel="00DB7232">
          <w:delText xml:space="preserve">the </w:delText>
        </w:r>
      </w:del>
      <w:ins w:id="57" w:author="John Leigh" w:date="2016-01-14T17:01:00Z">
        <w:r w:rsidR="00DB7232">
          <w:t xml:space="preserve">a </w:t>
        </w:r>
      </w:ins>
      <w:del w:id="58" w:author="John Leigh" w:date="2016-01-14T16:57:00Z">
        <w:r w:rsidR="002D69DB" w:rsidDel="00DB7232">
          <w:delText xml:space="preserve">membrane </w:delText>
        </w:r>
      </w:del>
      <w:ins w:id="59" w:author="John Leigh" w:date="2016-01-14T16:57:00Z">
        <w:r w:rsidR="00DB7232">
          <w:t>membrane-</w:t>
        </w:r>
      </w:ins>
      <w:r w:rsidR="002D69DB">
        <w:t>associated</w:t>
      </w:r>
      <w:ins w:id="60" w:author="John Leigh" w:date="2016-01-27T13:27:00Z">
        <w:r w:rsidR="00CF2B31">
          <w:t xml:space="preserve"> cytochrome-containing</w:t>
        </w:r>
      </w:ins>
      <w:r w:rsidR="002D69DB">
        <w:t xml:space="preserve"> </w:t>
      </w:r>
      <w:proofErr w:type="spellStart"/>
      <w:ins w:id="61" w:author="John Leigh" w:date="2016-01-14T16:58:00Z">
        <w:r w:rsidR="00DB7232">
          <w:t>Hdr</w:t>
        </w:r>
      </w:ins>
      <w:proofErr w:type="spellEnd"/>
      <w:del w:id="62" w:author="John Leigh" w:date="2016-01-14T16:58:00Z">
        <w:r w:rsidDel="00DB7232">
          <w:delText>reductase</w:delText>
        </w:r>
      </w:del>
      <w:r>
        <w:t xml:space="preserve"> (</w:t>
      </w:r>
      <w:proofErr w:type="spellStart"/>
      <w:r>
        <w:t>HdrDE</w:t>
      </w:r>
      <w:proofErr w:type="spellEnd"/>
      <w:r>
        <w:t>)</w:t>
      </w:r>
      <w:r w:rsidR="00E9666F">
        <w:t xml:space="preserve"> </w:t>
      </w:r>
      <w:r>
        <w:t xml:space="preserve">receives reducing equivalents from </w:t>
      </w:r>
      <w:r w:rsidR="002D69DB">
        <w:t xml:space="preserve">a </w:t>
      </w:r>
      <w:del w:id="63" w:author="John Leigh" w:date="2016-01-14T16:58:00Z">
        <w:r w:rsidR="002D69DB" w:rsidDel="00DB7232">
          <w:delText xml:space="preserve">methanogen </w:delText>
        </w:r>
      </w:del>
      <w:ins w:id="64" w:author="John Leigh" w:date="2016-01-14T16:58:00Z">
        <w:r w:rsidR="00DB7232">
          <w:t>methanogen-</w:t>
        </w:r>
      </w:ins>
      <w:r w:rsidR="002D69DB">
        <w:t xml:space="preserve">specific </w:t>
      </w:r>
      <w:ins w:id="65" w:author="John Leigh" w:date="2016-01-14T16:59:00Z">
        <w:r w:rsidR="00DB7232">
          <w:t xml:space="preserve">membrane-soluble </w:t>
        </w:r>
      </w:ins>
      <w:r w:rsidR="002D69DB">
        <w:t xml:space="preserve">electron shuttle, methanophenazine, </w:t>
      </w:r>
      <w:del w:id="66" w:author="John Leigh" w:date="2016-01-14T16:59:00Z">
        <w:r w:rsidR="002D69DB" w:rsidDel="00DB7232">
          <w:delText>which is also membrane soluble</w:delText>
        </w:r>
        <w:r w:rsidR="00FE2236" w:rsidDel="00DB7232">
          <w:delText>,</w:delText>
        </w:r>
        <w:r w:rsidR="002D69DB" w:rsidDel="00DB7232">
          <w:delText xml:space="preserve"> </w:delText>
        </w:r>
      </w:del>
      <w:r w:rsidR="002D69DB">
        <w:t>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del w:id="67" w:author="John Leigh" w:date="2016-01-14T17:02:00Z">
        <w:r w:rsidR="003307B5" w:rsidDel="00DB7232">
          <w:delText>heterodisulfide</w:delText>
        </w:r>
        <w:r w:rsidR="00FE2236" w:rsidDel="00DB7232">
          <w:delText xml:space="preserve"> reductase</w:delText>
        </w:r>
      </w:del>
      <w:proofErr w:type="spellStart"/>
      <w:ins w:id="68" w:author="John Leigh" w:date="2016-01-14T17:02:00Z">
        <w:r w:rsidR="00DB7232">
          <w:t>Hdr</w:t>
        </w:r>
      </w:ins>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del w:id="69" w:author="John Leigh" w:date="2016-01-14T17:02:00Z">
        <w:r w:rsidR="00FE2236" w:rsidDel="00DB7232">
          <w:delText>the reductase</w:delText>
        </w:r>
      </w:del>
      <w:proofErr w:type="spellStart"/>
      <w:ins w:id="70" w:author="John Leigh" w:date="2016-01-14T17:02:00Z">
        <w:r w:rsidR="00DB7232">
          <w:t>Hdr</w:t>
        </w:r>
      </w:ins>
      <w:proofErr w:type="spellEnd"/>
      <w:r w:rsidR="00FE2236">
        <w:t xml:space="preserv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1CD4EAA9"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del w:id="71" w:author="John Leigh" w:date="2016-01-14T17:03:00Z">
        <w:r w:rsidR="00D11FBC" w:rsidDel="00DB7232">
          <w:delText>However, it</w:delText>
        </w:r>
      </w:del>
      <w:ins w:id="72" w:author="John Leigh" w:date="2016-01-14T17:03:00Z">
        <w:r w:rsidR="00DB7232">
          <w:t>It</w:t>
        </w:r>
      </w:ins>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in</w:t>
      </w:r>
      <w:del w:id="73" w:author="John Leigh" w:date="2016-01-14T17:05:00Z">
        <w:r w:rsidR="0003090D" w:rsidDel="003A09C4">
          <w:delText>to</w:delText>
        </w:r>
      </w:del>
      <w:r w:rsidR="0003090D">
        <w:t xml:space="preserve"> </w:t>
      </w:r>
      <w:r w:rsidR="0003090D" w:rsidRPr="003A09C4">
        <w:rPr>
          <w:i/>
          <w:rPrChange w:id="74" w:author="John Leigh" w:date="2016-01-14T17:05:00Z">
            <w:rPr/>
          </w:rPrChange>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852B28">
        <w:t xml:space="preserve"> </w:t>
      </w:r>
      <w:r w:rsidR="0003090D">
        <w:t xml:space="preserve">the metabolic </w:t>
      </w:r>
      <w:r w:rsidR="00AD1E85">
        <w:t>engineering</w:t>
      </w:r>
      <w:r w:rsidR="0003090D">
        <w:t xml:space="preserve"> of </w:t>
      </w:r>
      <w:r w:rsidR="0003090D" w:rsidRPr="003A09C4">
        <w:rPr>
          <w:i/>
          <w:rPrChange w:id="75" w:author="John Leigh" w:date="2016-01-14T17:05:00Z">
            <w:rPr/>
          </w:rPrChange>
        </w:rPr>
        <w:t>M. maripaludis</w:t>
      </w:r>
      <w:r w:rsidR="0003090D">
        <w:t xml:space="preserve"> for various industrial use is the obvious next step. </w:t>
      </w:r>
    </w:p>
    <w:p w14:paraId="228CACAF" w14:textId="11325948"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better understanding 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45B71589"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del w:id="76" w:author="John Leigh" w:date="2016-01-14T17:11:00Z">
        <w:r w:rsidR="00A24003" w:rsidDel="003A09C4">
          <w:delText xml:space="preserve">additional </w:delText>
        </w:r>
        <w:r w:rsidR="00E90ACA" w:rsidDel="003A09C4">
          <w:delText>membrane</w:delText>
        </w:r>
        <w:r w:rsidR="009905DC" w:rsidDel="003A09C4">
          <w:delText>-</w:delText>
        </w:r>
        <w:r w:rsidR="00E90ACA" w:rsidDel="003A09C4">
          <w:delText>related energy coupling sites</w:delText>
        </w:r>
      </w:del>
      <w:ins w:id="77" w:author="John Leigh" w:date="2016-01-14T17:11:00Z">
        <w:r w:rsidR="003A09C4">
          <w:t>a proton-exporting electron transport chain</w:t>
        </w:r>
      </w:ins>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ins w:id="78" w:author="John Leigh" w:date="2016-01-14T17:11:00Z">
        <w:r w:rsidR="003A09C4">
          <w:t xml:space="preserve">is </w:t>
        </w:r>
      </w:ins>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del w:id="79" w:author="John Leigh" w:date="2016-01-14T17:12:00Z">
        <w:r w:rsidR="004B6D79" w:rsidDel="003A09C4">
          <w:delText xml:space="preserve">changes </w:delText>
        </w:r>
      </w:del>
      <w:ins w:id="80" w:author="John Leigh" w:date="2016-01-14T17:12:00Z">
        <w:r w:rsidR="003A09C4">
          <w:t xml:space="preserve">features </w:t>
        </w:r>
      </w:ins>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 xml:space="preserve">We increased genome coverage </w:t>
      </w:r>
      <w:commentRangeStart w:id="81"/>
      <w:r w:rsidR="00037BDF">
        <w:t xml:space="preserve">and homology </w:t>
      </w:r>
      <w:commentRangeEnd w:id="81"/>
      <w:r w:rsidR="003A09C4">
        <w:rPr>
          <w:rStyle w:val="CommentReference"/>
          <w:rFonts w:ascii="Calibri" w:hAnsi="Calibri"/>
        </w:rPr>
        <w:commentReference w:id="81"/>
      </w:r>
      <w:r w:rsidR="00037BDF">
        <w:t>by employing likelihood-based gap</w:t>
      </w:r>
      <w:r w:rsidR="00BB4897">
        <w:t xml:space="preserve"> </w:t>
      </w:r>
      <w:r w:rsidR="00037BDF">
        <w:t xml:space="preserve">filling, a technique that fills reaction gaps based on probability 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ins w:id="82" w:author="John Leigh" w:date="2016-01-14T17:14:00Z">
        <w:r w:rsidR="00C55F46">
          <w:t>ic considerations</w:t>
        </w:r>
      </w:ins>
      <w:del w:id="83" w:author="John Leigh" w:date="2016-01-14T17:14:00Z">
        <w:r w:rsidR="00FA60EB" w:rsidDel="00C55F46">
          <w:delText>y</w:delText>
        </w:r>
      </w:del>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4288B999"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del w:id="84" w:author="John Leigh" w:date="2016-01-25T14:36:00Z">
        <w:r w:rsidR="004862FB" w:rsidDel="0039482D">
          <w:delText xml:space="preserve">be </w:delText>
        </w:r>
      </w:del>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E60508"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6840A9CD"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proofErr w:type="gramStart"/>
      <w:r w:rsidR="00C61E65">
        <w:t>Github</w:t>
      </w:r>
      <w:proofErr w:type="spellEnd"/>
      <w:r w:rsidR="00C61E65">
        <w:t>(</w:t>
      </w:r>
      <w:proofErr w:type="gramEnd"/>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E60508"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E60508"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ins w:id="85" w:author="John Leigh" w:date="2016-01-26T20:04:00Z">
        <w:r w:rsidR="00611963">
          <w:t xml:space="preserve">and Growth Yield </w:t>
        </w:r>
      </w:ins>
      <w:r w:rsidR="00FB6A81">
        <w:t>Measurements</w:t>
      </w:r>
    </w:p>
    <w:p w14:paraId="276B8057" w14:textId="6F857EC5"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a </w:t>
      </w:r>
      <w:commentRangeStart w:id="86"/>
      <w:r w:rsidR="001056FA">
        <w:t>chemically defined medium</w:t>
      </w:r>
      <w:r w:rsidR="00FB6A81">
        <w:t xml:space="preserve"> </w:t>
      </w:r>
      <w:commentRangeEnd w:id="86"/>
      <w:r w:rsidR="007E3BB7">
        <w:rPr>
          <w:rStyle w:val="CommentReference"/>
          <w:rFonts w:ascii="Calibri" w:hAnsi="Calibri"/>
        </w:rPr>
        <w:commentReference w:id="86"/>
      </w:r>
      <w:r w:rsidR="00FB6A81">
        <w:t>(</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ins w:id="87" w:author="John Leigh" w:date="2016-01-25T14:52:00Z">
        <w:r w:rsidR="00E009DF">
          <w:t xml:space="preserve">of a </w:t>
        </w:r>
      </w:ins>
      <w:r w:rsidR="00FB6A81">
        <w:t>H</w:t>
      </w:r>
      <w:r w:rsidR="00FB6A81" w:rsidRPr="00FB6A81">
        <w:rPr>
          <w:vertAlign w:val="subscript"/>
        </w:rPr>
        <w:t>2</w:t>
      </w:r>
      <w:r w:rsidR="00FB6A81">
        <w:t>S</w:t>
      </w:r>
      <w:proofErr w:type="gramStart"/>
      <w:ins w:id="88" w:author="John Leigh" w:date="2016-01-25T14:54:00Z">
        <w:r w:rsidR="00E009DF">
          <w:t>:Ar</w:t>
        </w:r>
        <w:proofErr w:type="gramEnd"/>
        <w:r w:rsidR="00E009DF">
          <w:t xml:space="preserve"> mixture (1:99 v/v)</w:t>
        </w:r>
      </w:ins>
      <w:r w:rsidR="00FB6A81">
        <w:t>,</w:t>
      </w:r>
      <w:r w:rsidR="002A1B75">
        <w:t xml:space="preserve"> and a balance of N</w:t>
      </w:r>
      <w:r w:rsidR="002A1B75" w:rsidRPr="002A1B75">
        <w:rPr>
          <w:vertAlign w:val="subscript"/>
        </w:rPr>
        <w:t>2</w:t>
      </w:r>
      <w:r w:rsidR="002A1B75">
        <w:t xml:space="preserve"> up to a total 200 mL/min.</w:t>
      </w:r>
      <w:ins w:id="89" w:author="John Leigh" w:date="2016-01-26T20:24:00Z">
        <w:r w:rsidR="00083FBB">
          <w:t xml:space="preserve"> </w:t>
        </w:r>
      </w:ins>
      <w:moveToRangeStart w:id="90" w:author="John Leigh" w:date="2016-01-26T20:24:00Z" w:name="move315459209"/>
      <w:moveTo w:id="91" w:author="John Leigh" w:date="2016-01-26T20:24:00Z">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commentRangeStart w:id="92"/>
        <w:r w:rsidR="00083FBB">
          <w:t>time point</w:t>
        </w:r>
        <w:commentRangeEnd w:id="92"/>
        <w:r w:rsidR="00083FBB">
          <w:rPr>
            <w:rStyle w:val="CommentReference"/>
            <w:rFonts w:ascii="Calibri" w:hAnsi="Calibri"/>
          </w:rPr>
          <w:commentReference w:id="92"/>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moveTo>
      <w:moveToRangeEnd w:id="90"/>
    </w:p>
    <w:p w14:paraId="62275EF2" w14:textId="62B0EFFF" w:rsidR="001056FA" w:rsidRDefault="00E124F1" w:rsidP="00E124F1">
      <w:pPr>
        <w:spacing w:line="480" w:lineRule="auto"/>
        <w:rPr>
          <w:ins w:id="93" w:author="John Leigh" w:date="2016-01-26T20:06:00Z"/>
        </w:rPr>
      </w:pPr>
      <w:r>
        <w:lastRenderedPageBreak/>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4105BE">
        <w:t>.</w:t>
      </w:r>
      <w:commentRangeStart w:id="94"/>
      <w:r w:rsidR="00F55A92">
        <w:t xml:space="preserve"> </w:t>
      </w:r>
      <w:commentRangeEnd w:id="94"/>
      <w:r w:rsidR="005439A6">
        <w:rPr>
          <w:rStyle w:val="CommentReference"/>
          <w:rFonts w:ascii="Calibri" w:hAnsi="Calibri"/>
        </w:rPr>
        <w:commentReference w:id="94"/>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del w:id="95" w:author="John Leigh" w:date="2016-01-25T14:56:00Z">
        <w:r w:rsidR="00650EC2" w:rsidDel="005439A6">
          <w:delText xml:space="preserve">were </w:delText>
        </w:r>
      </w:del>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ins w:id="96" w:author="John Leigh" w:date="2016-01-26T20:06:00Z"/>
          <w:rFonts w:eastAsia="MS Mincho"/>
        </w:rPr>
      </w:pPr>
      <w:commentRangeStart w:id="97"/>
      <w:ins w:id="98" w:author="John Leigh" w:date="2016-01-26T20:06:00Z">
        <w:r w:rsidRPr="00FA2B14">
          <w:rPr>
            <w:rFonts w:eastAsia="MS Mincho"/>
          </w:rPr>
          <w:t xml:space="preserve">Growth yields </w:t>
        </w:r>
        <w:commentRangeEnd w:id="97"/>
        <w:r w:rsidR="007E3BB7">
          <w:rPr>
            <w:rStyle w:val="CommentReference"/>
            <w:rFonts w:ascii="Calibri" w:hAnsi="Calibri"/>
          </w:rPr>
          <w:commentReference w:id="97"/>
        </w:r>
        <w:r w:rsidRPr="00FA2B14">
          <w:rPr>
            <w:rFonts w:eastAsia="MS Mincho"/>
          </w:rPr>
          <w:t>were calculated based on doubling time (t</w:t>
        </w:r>
        <w:r w:rsidRPr="00FA2B14">
          <w:rPr>
            <w:rFonts w:eastAsia="MS Mincho"/>
            <w:vertAlign w:val="subscript"/>
          </w:rPr>
          <w:t>d</w:t>
        </w:r>
      </w:ins>
      <w:ins w:id="100" w:author="John Leigh" w:date="2016-01-27T13:40:00Z">
        <w:r w:rsidR="00FD6E1C">
          <w:rPr>
            <w:rFonts w:eastAsia="MS Mincho"/>
          </w:rPr>
          <w:t xml:space="preserve">, equal to </w:t>
        </w:r>
        <w:proofErr w:type="spellStart"/>
        <w:proofErr w:type="gramStart"/>
        <w:r w:rsidR="00FD6E1C">
          <w:rPr>
            <w:rFonts w:eastAsia="MS Mincho"/>
          </w:rPr>
          <w:t>ln</w:t>
        </w:r>
        <w:proofErr w:type="spellEnd"/>
        <w:r w:rsidR="00FD6E1C">
          <w:rPr>
            <w:rFonts w:eastAsia="MS Mincho"/>
          </w:rPr>
          <w:t>(</w:t>
        </w:r>
        <w:proofErr w:type="gramEnd"/>
        <w:r w:rsidR="00FD6E1C">
          <w:rPr>
            <w:rFonts w:eastAsia="MS Mincho"/>
          </w:rPr>
          <w:t>2) x (dilution rate x 60)</w:t>
        </w:r>
        <w:r w:rsidR="00FD6E1C" w:rsidRPr="00FD6E1C">
          <w:rPr>
            <w:rFonts w:eastAsia="MS Mincho"/>
            <w:vertAlign w:val="superscript"/>
            <w:rPrChange w:id="101" w:author="John Leigh" w:date="2016-01-27T13:44:00Z">
              <w:rPr>
                <w:rFonts w:eastAsia="MS Mincho"/>
              </w:rPr>
            </w:rPrChange>
          </w:rPr>
          <w:t>-1</w:t>
        </w:r>
      </w:ins>
      <w:ins w:id="102" w:author="John Leigh" w:date="2016-01-27T13:44:00Z">
        <w:r w:rsidR="00FD6E1C">
          <w:rPr>
            <w:rFonts w:eastAsia="MS Mincho"/>
          </w:rPr>
          <w:t>)</w:t>
        </w:r>
      </w:ins>
      <w:ins w:id="103" w:author="John Leigh" w:date="2016-01-26T20:06:00Z">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ins>
    </w:p>
    <w:p w14:paraId="36250D56" w14:textId="77777777" w:rsidR="00611963" w:rsidRPr="00A20F0F" w:rsidRDefault="00E60508" w:rsidP="00611963">
      <w:pPr>
        <w:spacing w:line="480" w:lineRule="auto"/>
        <w:rPr>
          <w:ins w:id="104" w:author="John Leigh" w:date="2016-01-26T20:06:00Z"/>
          <w:rFonts w:eastAsia="MS Mincho"/>
        </w:rPr>
      </w:pPr>
      <m:oMathPara>
        <m:oMath>
          <m:sSub>
            <m:sSubPr>
              <m:ctrlPr>
                <w:ins w:id="105" w:author="John Leigh" w:date="2016-01-26T20:06:00Z">
                  <w:rPr>
                    <w:rFonts w:ascii="Cambria Math" w:eastAsia="MS Mincho" w:hAnsi="Cambria Math"/>
                    <w:i/>
                  </w:rPr>
                </w:ins>
              </m:ctrlPr>
            </m:sSubPr>
            <m:e>
              <w:ins w:id="106" w:author="John Leigh" w:date="2016-01-26T20:06:00Z">
                <m:r>
                  <w:rPr>
                    <w:rFonts w:ascii="Cambria Math" w:eastAsia="MS Mincho" w:hAnsi="Cambria Math"/>
                  </w:rPr>
                  <m:t>Y</m:t>
                </m:r>
              </w:ins>
            </m:e>
            <m:sub>
              <w:ins w:id="107" w:author="John Leigh" w:date="2016-01-26T20:06:00Z">
                <m:r>
                  <w:rPr>
                    <w:rFonts w:ascii="Cambria Math" w:eastAsia="MS Mincho" w:hAnsi="Cambria Math"/>
                  </w:rPr>
                  <m:t>GDW/CH4</m:t>
                </m:r>
              </w:ins>
            </m:sub>
          </m:sSub>
          <w:ins w:id="108" w:author="John Leigh" w:date="2016-01-26T20:06:00Z">
            <m:r>
              <w:rPr>
                <w:rFonts w:ascii="Cambria Math" w:eastAsia="MS Mincho" w:hAnsi="Cambria Math"/>
              </w:rPr>
              <m:t>=</m:t>
            </m:r>
          </w:ins>
          <m:f>
            <m:fPr>
              <m:ctrlPr>
                <w:ins w:id="109" w:author="John Leigh" w:date="2016-01-26T20:06:00Z">
                  <w:rPr>
                    <w:rFonts w:ascii="Cambria Math" w:eastAsia="MS Mincho" w:hAnsi="Cambria Math"/>
                    <w:i/>
                  </w:rPr>
                </w:ins>
              </m:ctrlPr>
            </m:fPr>
            <m:num>
              <m:sSub>
                <m:sSubPr>
                  <m:ctrlPr>
                    <w:ins w:id="110" w:author="John Leigh" w:date="2016-01-26T20:06:00Z">
                      <w:rPr>
                        <w:rFonts w:ascii="Cambria Math" w:eastAsia="MS Mincho" w:hAnsi="Cambria Math"/>
                        <w:i/>
                      </w:rPr>
                    </w:ins>
                  </m:ctrlPr>
                </m:sSubPr>
                <m:e>
                  <w:ins w:id="111" w:author="John Leigh" w:date="2016-01-26T20:06:00Z">
                    <m:r>
                      <w:rPr>
                        <w:rFonts w:ascii="Cambria Math" w:eastAsia="MS Mincho" w:hAnsi="Cambria Math"/>
                      </w:rPr>
                      <m:t>OD</m:t>
                    </m:r>
                  </w:ins>
                </m:e>
                <m:sub>
                  <w:ins w:id="112" w:author="John Leigh" w:date="2016-01-26T20:06:00Z">
                    <m:r>
                      <w:rPr>
                        <w:rFonts w:ascii="Cambria Math" w:eastAsia="MS Mincho" w:hAnsi="Cambria Math"/>
                      </w:rPr>
                      <m:t>660</m:t>
                    </m:r>
                  </w:ins>
                </m:sub>
              </m:sSub>
            </m:num>
            <m:den>
              <w:ins w:id="113" w:author="John Leigh" w:date="2016-01-26T20:06:00Z">
                <m:r>
                  <w:rPr>
                    <w:rFonts w:ascii="Cambria Math" w:eastAsia="MS Mincho" w:hAnsi="Cambria Math"/>
                  </w:rPr>
                  <m:t>C</m:t>
                </m:r>
              </w:ins>
              <m:sSub>
                <m:sSubPr>
                  <m:ctrlPr>
                    <w:ins w:id="114" w:author="John Leigh" w:date="2016-01-26T20:06:00Z">
                      <w:rPr>
                        <w:rFonts w:ascii="Cambria Math" w:eastAsia="MS Mincho" w:hAnsi="Cambria Math"/>
                        <w:i/>
                      </w:rPr>
                    </w:ins>
                  </m:ctrlPr>
                </m:sSubPr>
                <m:e>
                  <w:ins w:id="115" w:author="John Leigh" w:date="2016-01-26T20:06:00Z">
                    <m:r>
                      <w:rPr>
                        <w:rFonts w:ascii="Cambria Math" w:eastAsia="MS Mincho" w:hAnsi="Cambria Math"/>
                      </w:rPr>
                      <m:t>H</m:t>
                    </m:r>
                  </w:ins>
                </m:e>
                <m:sub>
                  <w:ins w:id="116" w:author="John Leigh" w:date="2016-01-26T20:06:00Z">
                    <m:r>
                      <w:rPr>
                        <w:rFonts w:ascii="Cambria Math" w:eastAsia="MS Mincho" w:hAnsi="Cambria Math"/>
                      </w:rPr>
                      <m:t>4</m:t>
                    </m:r>
                  </w:ins>
                </m:sub>
              </m:sSub>
              <w:ins w:id="117" w:author="John Leigh" w:date="2016-01-26T20:06:00Z">
                <m:r>
                  <w:rPr>
                    <w:rFonts w:ascii="Cambria Math" w:eastAsia="MS Mincho" w:hAnsi="Cambria Math"/>
                  </w:rPr>
                  <m:t>(</m:t>
                </m:r>
              </w:ins>
              <m:f>
                <m:fPr>
                  <m:ctrlPr>
                    <w:ins w:id="118" w:author="John Leigh" w:date="2016-01-26T20:06:00Z">
                      <w:rPr>
                        <w:rFonts w:ascii="Cambria Math" w:eastAsia="MS Mincho" w:hAnsi="Cambria Math"/>
                        <w:i/>
                      </w:rPr>
                    </w:ins>
                  </m:ctrlPr>
                </m:fPr>
                <m:num>
                  <w:ins w:id="119" w:author="John Leigh" w:date="2016-01-26T20:06:00Z">
                    <m:r>
                      <w:rPr>
                        <w:rFonts w:ascii="Cambria Math" w:eastAsia="MS Mincho" w:hAnsi="Cambria Math"/>
                      </w:rPr>
                      <m:t>mL</m:t>
                    </m:r>
                  </w:ins>
                </m:num>
                <m:den>
                  <w:ins w:id="120" w:author="John Leigh" w:date="2016-01-26T20:06:00Z">
                    <m:r>
                      <w:rPr>
                        <w:rFonts w:ascii="Cambria Math" w:eastAsia="MS Mincho" w:hAnsi="Cambria Math"/>
                      </w:rPr>
                      <m:t>min</m:t>
                    </m:r>
                  </w:ins>
                </m:den>
              </m:f>
              <w:ins w:id="121" w:author="John Leigh" w:date="2016-01-26T20:06:00Z">
                <m:r>
                  <w:rPr>
                    <w:rFonts w:ascii="Cambria Math" w:eastAsia="MS Mincho" w:hAnsi="Cambria Math"/>
                  </w:rPr>
                  <m:t>)</m:t>
                </m:r>
              </w:ins>
            </m:den>
          </m:f>
          <w:ins w:id="122" w:author="John Leigh" w:date="2016-01-26T20:06:00Z">
            <m:r>
              <w:rPr>
                <w:rFonts w:ascii="Cambria Math" w:eastAsia="MS Mincho" w:hAnsi="Cambria Math"/>
              </w:rPr>
              <m:t>×</m:t>
            </m:r>
          </w:ins>
          <m:f>
            <m:fPr>
              <m:ctrlPr>
                <w:ins w:id="123" w:author="John Leigh" w:date="2016-01-26T20:06:00Z">
                  <w:rPr>
                    <w:rFonts w:ascii="Cambria Math" w:eastAsia="MS Mincho" w:hAnsi="Cambria Math"/>
                    <w:i/>
                  </w:rPr>
                </w:ins>
              </m:ctrlPr>
            </m:fPr>
            <m:num>
              <w:ins w:id="124" w:author="John Leigh" w:date="2016-01-26T20:06:00Z">
                <m:r>
                  <w:rPr>
                    <w:rFonts w:ascii="Cambria Math" w:eastAsia="MS Mincho" w:hAnsi="Cambria Math"/>
                  </w:rPr>
                  <m:t>0.46g/L</m:t>
                </m:r>
              </w:ins>
            </m:num>
            <m:den>
              <w:ins w:id="125" w:author="John Leigh" w:date="2016-01-26T20:06:00Z">
                <m:r>
                  <w:rPr>
                    <w:rFonts w:ascii="Cambria Math" w:eastAsia="MS Mincho" w:hAnsi="Cambria Math"/>
                  </w:rPr>
                  <m:t>1 O</m:t>
                </m:r>
              </w:ins>
              <m:sSub>
                <m:sSubPr>
                  <m:ctrlPr>
                    <w:ins w:id="126" w:author="John Leigh" w:date="2016-01-26T20:06:00Z">
                      <w:rPr>
                        <w:rFonts w:ascii="Cambria Math" w:eastAsia="MS Mincho" w:hAnsi="Cambria Math"/>
                        <w:i/>
                      </w:rPr>
                    </w:ins>
                  </m:ctrlPr>
                </m:sSubPr>
                <m:e>
                  <w:ins w:id="127" w:author="John Leigh" w:date="2016-01-26T20:06:00Z">
                    <m:r>
                      <w:rPr>
                        <w:rFonts w:ascii="Cambria Math" w:eastAsia="MS Mincho" w:hAnsi="Cambria Math"/>
                      </w:rPr>
                      <m:t>D</m:t>
                    </m:r>
                  </w:ins>
                </m:e>
                <m:sub>
                  <w:ins w:id="128" w:author="John Leigh" w:date="2016-01-26T20:06:00Z">
                    <m:r>
                      <w:rPr>
                        <w:rFonts w:ascii="Cambria Math" w:eastAsia="MS Mincho" w:hAnsi="Cambria Math"/>
                      </w:rPr>
                      <m:t>660</m:t>
                    </m:r>
                  </w:ins>
                </m:sub>
              </m:sSub>
            </m:den>
          </m:f>
          <w:ins w:id="129" w:author="John Leigh" w:date="2016-01-26T20:06:00Z">
            <m:r>
              <w:rPr>
                <w:rFonts w:ascii="Cambria Math" w:eastAsia="MS Mincho" w:hAnsi="Cambria Math"/>
              </w:rPr>
              <m:t>×</m:t>
            </m:r>
          </w:ins>
          <m:f>
            <m:fPr>
              <m:ctrlPr>
                <w:ins w:id="130" w:author="John Leigh" w:date="2016-01-26T20:06:00Z">
                  <w:rPr>
                    <w:rFonts w:ascii="Cambria Math" w:eastAsia="MS Mincho" w:hAnsi="Cambria Math"/>
                    <w:i/>
                  </w:rPr>
                </w:ins>
              </m:ctrlPr>
            </m:fPr>
            <m:num>
              <w:ins w:id="131" w:author="John Leigh" w:date="2016-01-26T20:06:00Z">
                <m:r>
                  <w:rPr>
                    <w:rFonts w:ascii="Cambria Math" w:eastAsia="MS Mincho" w:hAnsi="Cambria Math"/>
                  </w:rPr>
                  <m:t>1</m:t>
                </m:r>
              </w:ins>
            </m:num>
            <m:den>
              <m:sSub>
                <m:sSubPr>
                  <m:ctrlPr>
                    <w:ins w:id="132" w:author="John Leigh" w:date="2016-01-26T20:06:00Z">
                      <w:rPr>
                        <w:rFonts w:ascii="Cambria Math" w:eastAsia="MS Mincho" w:hAnsi="Cambria Math"/>
                        <w:i/>
                      </w:rPr>
                    </w:ins>
                  </m:ctrlPr>
                </m:sSubPr>
                <m:e>
                  <w:ins w:id="133" w:author="John Leigh" w:date="2016-01-26T20:06:00Z">
                    <m:r>
                      <w:rPr>
                        <w:rFonts w:ascii="Cambria Math" w:eastAsia="MS Mincho" w:hAnsi="Cambria Math"/>
                      </w:rPr>
                      <m:t>t</m:t>
                    </m:r>
                  </w:ins>
                </m:e>
                <m:sub>
                  <w:ins w:id="134" w:author="John Leigh" w:date="2016-01-26T20:06:00Z">
                    <m:r>
                      <w:rPr>
                        <w:rFonts w:ascii="Cambria Math" w:eastAsia="MS Mincho" w:hAnsi="Cambria Math"/>
                      </w:rPr>
                      <m:t>d</m:t>
                    </m:r>
                  </w:ins>
                </m:sub>
              </m:sSub>
              <w:ins w:id="135" w:author="John Leigh" w:date="2016-01-26T20:06:00Z">
                <m:r>
                  <w:rPr>
                    <w:rFonts w:ascii="Cambria Math" w:eastAsia="MS Mincho" w:hAnsi="Cambria Math"/>
                  </w:rPr>
                  <m:t>(min)</m:t>
                </m:r>
              </w:ins>
            </m:den>
          </m:f>
          <w:ins w:id="136" w:author="John Leigh" w:date="2016-01-26T20:06:00Z">
            <m:r>
              <w:rPr>
                <w:rFonts w:ascii="Cambria Math" w:eastAsia="MS Mincho" w:hAnsi="Cambria Math"/>
              </w:rPr>
              <m:t>×</m:t>
            </m:r>
          </w:ins>
          <m:f>
            <m:fPr>
              <m:ctrlPr>
                <w:ins w:id="137" w:author="John Leigh" w:date="2016-01-26T20:06:00Z">
                  <w:rPr>
                    <w:rFonts w:ascii="Cambria Math" w:eastAsia="MS Mincho" w:hAnsi="Cambria Math"/>
                    <w:i/>
                  </w:rPr>
                </w:ins>
              </m:ctrlPr>
            </m:fPr>
            <m:num>
              <w:ins w:id="138" w:author="John Leigh" w:date="2016-01-26T20:06:00Z">
                <m:r>
                  <w:rPr>
                    <w:rFonts w:ascii="Cambria Math" w:eastAsia="MS Mincho" w:hAnsi="Cambria Math"/>
                  </w:rPr>
                  <m:t>22,400 mL</m:t>
                </m:r>
              </w:ins>
            </m:num>
            <m:den>
              <w:ins w:id="139" w:author="John Leigh" w:date="2016-01-26T20:06:00Z">
                <m:r>
                  <w:rPr>
                    <w:rFonts w:ascii="Cambria Math" w:eastAsia="MS Mincho" w:hAnsi="Cambria Math"/>
                  </w:rPr>
                  <m:t>mol</m:t>
                </m:r>
              </w:ins>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300F3744"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ins w:id="140" w:author="John Leigh" w:date="2016-01-26T20:25:00Z">
        <w:r w:rsidR="00083FBB">
          <w:t>, as described above</w:t>
        </w:r>
      </w:ins>
      <w:r w:rsidR="007A7ECA">
        <w:t xml:space="preserve">. </w:t>
      </w:r>
      <w:moveFromRangeStart w:id="141" w:author="John Leigh" w:date="2016-01-26T20:24:00Z" w:name="move315459209"/>
      <w:moveFrom w:id="142" w:author="John Leigh" w:date="2016-01-26T20:24:00Z">
        <w:r w:rsidR="007A7ECA" w:rsidDel="00083FBB">
          <w:t xml:space="preserve">We altered our growth rate of </w:t>
        </w:r>
        <w:r w:rsidR="001D1107" w:rsidDel="00083FBB">
          <w:rPr>
            <w:i/>
          </w:rPr>
          <w:t>M. maripaludis</w:t>
        </w:r>
        <w:r w:rsidR="00D414E0" w:rsidDel="00083FBB">
          <w:rPr>
            <w:i/>
          </w:rPr>
          <w:t xml:space="preserve"> </w:t>
        </w:r>
        <w:r w:rsidR="00D414E0" w:rsidDel="00083FBB">
          <w:t xml:space="preserve">during steady state </w:t>
        </w:r>
        <w:r w:rsidR="007A7ECA" w:rsidDel="00083FBB">
          <w:t>by varying pump speeds to achieve dilution rates of approximately 0.045-0.090 h-1, checking OD660</w:t>
        </w:r>
        <w:r w:rsidR="007232F3" w:rsidDel="00083FBB">
          <w:t xml:space="preserve"> periodically</w:t>
        </w:r>
        <w:r w:rsidR="007A7ECA" w:rsidDel="00083FBB">
          <w:t xml:space="preserve"> to ensure steady state at each data point. </w:t>
        </w:r>
        <w:r w:rsidR="00D414E0" w:rsidDel="00083FBB">
          <w:t xml:space="preserve">For each </w:t>
        </w:r>
        <w:commentRangeStart w:id="143"/>
        <w:r w:rsidR="00D414E0" w:rsidDel="00083FBB">
          <w:t>time point</w:t>
        </w:r>
        <w:commentRangeEnd w:id="143"/>
        <w:r w:rsidR="00CB56B9" w:rsidDel="00083FBB">
          <w:rPr>
            <w:rStyle w:val="CommentReference"/>
            <w:rFonts w:ascii="Calibri" w:hAnsi="Calibri"/>
          </w:rPr>
          <w:commentReference w:id="143"/>
        </w:r>
        <w:r w:rsidR="00D414E0" w:rsidDel="00083FBB">
          <w:t xml:space="preserve">, </w:t>
        </w:r>
        <w:r w:rsidR="007A7ECA" w:rsidDel="00083FBB">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moveFrom>
      <w:moveFromRangeEnd w:id="141"/>
    </w:p>
    <w:p w14:paraId="0FB670AA" w14:textId="03AEE8FE"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w:t>
      </w:r>
      <w:commentRangeStart w:id="144"/>
      <w:r>
        <w:t xml:space="preserve">time point </w:t>
      </w:r>
      <w:commentRangeEnd w:id="144"/>
      <w:r w:rsidR="003C36FB">
        <w:rPr>
          <w:rStyle w:val="CommentReference"/>
          <w:rFonts w:ascii="Calibri" w:hAnsi="Calibri"/>
        </w:rPr>
        <w:commentReference w:id="144"/>
      </w:r>
      <w:r w:rsidR="00D414E0">
        <w:t>and set the model objective to maximize ATP hydrolysis (</w:t>
      </w:r>
      <w:proofErr w:type="gramStart"/>
      <w:r w:rsidR="00D414E0">
        <w:t>rxn00062[</w:t>
      </w:r>
      <w:proofErr w:type="gramEnd"/>
      <w:r w:rsidR="00D414E0">
        <w:t xml:space="preserve">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50CE2A0" w14:textId="2FDC1E6E" w:rsidR="00915E06" w:rsidRPr="00FA2B14" w:rsidDel="00611963" w:rsidRDefault="00887D9C">
      <w:pPr>
        <w:spacing w:line="480" w:lineRule="auto"/>
        <w:rPr>
          <w:del w:id="145" w:author="John Leigh" w:date="2016-01-26T20:05:00Z"/>
          <w:rFonts w:eastAsia="MS Mincho"/>
        </w:rPr>
      </w:pPr>
      <w:del w:id="146" w:author="John Leigh" w:date="2016-01-26T20:27:00Z">
        <w:r w:rsidRPr="00FA2B14" w:rsidDel="00C75D13">
          <w:rPr>
            <w:rFonts w:eastAsia="MS Mincho"/>
          </w:rPr>
          <w:delText xml:space="preserve">These </w:delText>
        </w:r>
      </w:del>
      <w:ins w:id="147" w:author="John Leigh" w:date="2016-01-26T20:27:00Z">
        <w:r w:rsidR="00C75D13">
          <w:rPr>
            <w:rFonts w:eastAsia="MS Mincho"/>
          </w:rPr>
          <w:t>Our</w:t>
        </w:r>
        <w:r w:rsidR="00C75D13" w:rsidRPr="00FA2B14">
          <w:rPr>
            <w:rFonts w:eastAsia="MS Mincho"/>
          </w:rPr>
          <w:t xml:space="preserve"> </w:t>
        </w:r>
      </w:ins>
      <w:r w:rsidRPr="00FA2B14">
        <w:rPr>
          <w:rFonts w:eastAsia="MS Mincho"/>
        </w:rPr>
        <w:t xml:space="preserve">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del w:id="148" w:author="John Leigh" w:date="2016-01-26T20:05:00Z">
        <w:r w:rsidR="00915E06" w:rsidRPr="00FA2B14" w:rsidDel="00611963">
          <w:rPr>
            <w:rFonts w:eastAsia="MS Mincho"/>
          </w:rPr>
          <w:delText xml:space="preserve">Growth yields were calculated </w:delText>
        </w:r>
        <w:r w:rsidR="00F5100D" w:rsidRPr="00FA2B14" w:rsidDel="00611963">
          <w:rPr>
            <w:rFonts w:eastAsia="MS Mincho"/>
          </w:rPr>
          <w:delText>based on doubling time (t</w:delText>
        </w:r>
        <w:r w:rsidR="00F5100D" w:rsidRPr="00FA2B14" w:rsidDel="00611963">
          <w:rPr>
            <w:rFonts w:eastAsia="MS Mincho"/>
            <w:vertAlign w:val="subscript"/>
          </w:rPr>
          <w:delText>d</w:delText>
        </w:r>
        <w:r w:rsidR="00F5100D" w:rsidRPr="00FA2B14" w:rsidDel="00611963">
          <w:rPr>
            <w:rFonts w:eastAsia="MS Mincho"/>
          </w:rPr>
          <w:delText xml:space="preserve">) </w:delText>
        </w:r>
        <w:r w:rsidR="00915E06" w:rsidRPr="00FA2B14" w:rsidDel="00611963">
          <w:rPr>
            <w:rFonts w:eastAsia="MS Mincho"/>
          </w:rPr>
          <w:delText>as describe previously</w:delText>
        </w:r>
        <w:r w:rsidR="00F5100D" w:rsidRPr="00FA2B14" w:rsidDel="00611963">
          <w:rPr>
            <w:rFonts w:eastAsia="MS Mincho"/>
          </w:rPr>
          <w:delText xml:space="preserve"> </w:delText>
        </w:r>
        <w:r w:rsidR="00F5100D" w:rsidRPr="00FA2B14" w:rsidDel="00611963">
          <w:rPr>
            <w:rFonts w:eastAsia="MS Mincho"/>
          </w:rPr>
          <w:fldChar w:fldCharType="begin"/>
        </w:r>
        <w:r w:rsidR="007C0A49" w:rsidDel="00611963">
          <w:rPr>
            <w:rFonts w:eastAsia="MS Mincho"/>
          </w:rPr>
          <w:del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delInstrText>
        </w:r>
        <w:r w:rsidR="00F5100D" w:rsidRPr="00FA2B14" w:rsidDel="00611963">
          <w:rPr>
            <w:rFonts w:eastAsia="MS Mincho"/>
          </w:rPr>
          <w:fldChar w:fldCharType="separate"/>
        </w:r>
        <w:r w:rsidR="007C0A49" w:rsidRPr="007C0A49" w:rsidDel="00611963">
          <w:delText>(53)</w:delText>
        </w:r>
        <w:r w:rsidR="00F5100D" w:rsidRPr="00FA2B14" w:rsidDel="00611963">
          <w:rPr>
            <w:rFonts w:eastAsia="MS Mincho"/>
          </w:rPr>
          <w:fldChar w:fldCharType="end"/>
        </w:r>
        <w:r w:rsidR="00915E06" w:rsidRPr="00FA2B14" w:rsidDel="00611963">
          <w:rPr>
            <w:rFonts w:eastAsia="MS Mincho"/>
          </w:rPr>
          <w:delText>, but with our measured conversion between OD</w:delText>
        </w:r>
        <w:r w:rsidR="00915E06" w:rsidRPr="00FA2B14" w:rsidDel="00611963">
          <w:rPr>
            <w:rFonts w:eastAsia="MS Mincho"/>
            <w:vertAlign w:val="subscript"/>
          </w:rPr>
          <w:delText>660</w:delText>
        </w:r>
        <w:r w:rsidR="00915E06" w:rsidRPr="00FA2B14" w:rsidDel="00611963">
          <w:rPr>
            <w:rFonts w:eastAsia="MS Mincho"/>
          </w:rPr>
          <w:delText xml:space="preserve"> and cell density:</w:delText>
        </w:r>
      </w:del>
    </w:p>
    <w:p w14:paraId="3A5F0F28" w14:textId="7E4555C8" w:rsidR="00915E06" w:rsidRPr="00A20F0F" w:rsidRDefault="00E60508" w:rsidP="00611963">
      <w:pPr>
        <w:spacing w:line="480" w:lineRule="auto"/>
        <w:rPr>
          <w:rFonts w:eastAsia="MS Mincho"/>
        </w:rPr>
      </w:pPr>
      <m:oMathPara>
        <m:oMath>
          <m:sSub>
            <m:sSubPr>
              <m:ctrlPr>
                <w:del w:id="149" w:author="John Leigh" w:date="2016-01-26T20:05:00Z">
                  <w:rPr>
                    <w:rFonts w:ascii="Cambria Math" w:eastAsia="MS Mincho" w:hAnsi="Cambria Math"/>
                    <w:i/>
                  </w:rPr>
                </w:del>
              </m:ctrlPr>
            </m:sSubPr>
            <m:e>
              <w:del w:id="150" w:author="John Leigh" w:date="2016-01-26T20:05:00Z">
                <m:r>
                  <w:rPr>
                    <w:rFonts w:ascii="Cambria Math" w:eastAsia="MS Mincho" w:hAnsi="Cambria Math"/>
                  </w:rPr>
                  <m:t>Y</m:t>
                </m:r>
              </w:del>
            </m:e>
            <m:sub>
              <w:del w:id="151" w:author="John Leigh" w:date="2016-01-26T20:05:00Z">
                <m:r>
                  <w:rPr>
                    <w:rFonts w:ascii="Cambria Math" w:eastAsia="MS Mincho" w:hAnsi="Cambria Math"/>
                  </w:rPr>
                  <m:t>GDW/CH4</m:t>
                </m:r>
              </w:del>
            </m:sub>
          </m:sSub>
          <w:del w:id="152" w:author="John Leigh" w:date="2016-01-26T20:05:00Z">
            <m:r>
              <w:rPr>
                <w:rFonts w:ascii="Cambria Math" w:eastAsia="MS Mincho" w:hAnsi="Cambria Math"/>
              </w:rPr>
              <m:t>=</m:t>
            </m:r>
          </w:del>
          <m:f>
            <m:fPr>
              <m:ctrlPr>
                <w:del w:id="153" w:author="John Leigh" w:date="2016-01-26T20:05:00Z">
                  <w:rPr>
                    <w:rFonts w:ascii="Cambria Math" w:eastAsia="MS Mincho" w:hAnsi="Cambria Math"/>
                    <w:i/>
                  </w:rPr>
                </w:del>
              </m:ctrlPr>
            </m:fPr>
            <m:num>
              <m:sSub>
                <m:sSubPr>
                  <m:ctrlPr>
                    <w:del w:id="154" w:author="John Leigh" w:date="2016-01-26T20:05:00Z">
                      <w:rPr>
                        <w:rFonts w:ascii="Cambria Math" w:eastAsia="MS Mincho" w:hAnsi="Cambria Math"/>
                        <w:i/>
                      </w:rPr>
                    </w:del>
                  </m:ctrlPr>
                </m:sSubPr>
                <m:e>
                  <w:del w:id="155" w:author="John Leigh" w:date="2016-01-26T20:05:00Z">
                    <m:r>
                      <w:rPr>
                        <w:rFonts w:ascii="Cambria Math" w:eastAsia="MS Mincho" w:hAnsi="Cambria Math"/>
                      </w:rPr>
                      <m:t>OD</m:t>
                    </m:r>
                  </w:del>
                </m:e>
                <m:sub>
                  <w:del w:id="156" w:author="John Leigh" w:date="2016-01-26T20:05:00Z">
                    <m:r>
                      <w:rPr>
                        <w:rFonts w:ascii="Cambria Math" w:eastAsia="MS Mincho" w:hAnsi="Cambria Math"/>
                      </w:rPr>
                      <m:t>660</m:t>
                    </m:r>
                  </w:del>
                </m:sub>
              </m:sSub>
            </m:num>
            <m:den>
              <w:del w:id="157" w:author="John Leigh" w:date="2016-01-26T20:05:00Z">
                <m:r>
                  <w:rPr>
                    <w:rFonts w:ascii="Cambria Math" w:eastAsia="MS Mincho" w:hAnsi="Cambria Math"/>
                  </w:rPr>
                  <m:t>C</m:t>
                </m:r>
              </w:del>
              <m:sSub>
                <m:sSubPr>
                  <m:ctrlPr>
                    <w:del w:id="158" w:author="John Leigh" w:date="2016-01-26T20:05:00Z">
                      <w:rPr>
                        <w:rFonts w:ascii="Cambria Math" w:eastAsia="MS Mincho" w:hAnsi="Cambria Math"/>
                        <w:i/>
                      </w:rPr>
                    </w:del>
                  </m:ctrlPr>
                </m:sSubPr>
                <m:e>
                  <w:del w:id="159" w:author="John Leigh" w:date="2016-01-26T20:05:00Z">
                    <m:r>
                      <w:rPr>
                        <w:rFonts w:ascii="Cambria Math" w:eastAsia="MS Mincho" w:hAnsi="Cambria Math"/>
                      </w:rPr>
                      <m:t>H</m:t>
                    </m:r>
                  </w:del>
                </m:e>
                <m:sub>
                  <w:del w:id="160" w:author="John Leigh" w:date="2016-01-26T20:05:00Z">
                    <m:r>
                      <w:rPr>
                        <w:rFonts w:ascii="Cambria Math" w:eastAsia="MS Mincho" w:hAnsi="Cambria Math"/>
                      </w:rPr>
                      <m:t>4</m:t>
                    </m:r>
                  </w:del>
                </m:sub>
              </m:sSub>
              <w:del w:id="161" w:author="John Leigh" w:date="2016-01-26T20:05:00Z">
                <m:r>
                  <w:rPr>
                    <w:rFonts w:ascii="Cambria Math" w:eastAsia="MS Mincho" w:hAnsi="Cambria Math"/>
                  </w:rPr>
                  <m:t>(</m:t>
                </m:r>
              </w:del>
              <m:f>
                <m:fPr>
                  <m:ctrlPr>
                    <w:del w:id="162" w:author="John Leigh" w:date="2016-01-26T20:05:00Z">
                      <w:rPr>
                        <w:rFonts w:ascii="Cambria Math" w:eastAsia="MS Mincho" w:hAnsi="Cambria Math"/>
                        <w:i/>
                      </w:rPr>
                    </w:del>
                  </m:ctrlPr>
                </m:fPr>
                <m:num>
                  <w:del w:id="163" w:author="John Leigh" w:date="2016-01-26T20:05:00Z">
                    <m:r>
                      <w:rPr>
                        <w:rFonts w:ascii="Cambria Math" w:eastAsia="MS Mincho" w:hAnsi="Cambria Math"/>
                      </w:rPr>
                      <m:t>mL</m:t>
                    </m:r>
                  </w:del>
                </m:num>
                <m:den>
                  <w:del w:id="164" w:author="John Leigh" w:date="2016-01-26T20:05:00Z">
                    <m:r>
                      <w:rPr>
                        <w:rFonts w:ascii="Cambria Math" w:eastAsia="MS Mincho" w:hAnsi="Cambria Math"/>
                      </w:rPr>
                      <m:t>min</m:t>
                    </m:r>
                  </w:del>
                </m:den>
              </m:f>
              <w:del w:id="165" w:author="John Leigh" w:date="2016-01-26T20:05:00Z">
                <m:r>
                  <w:rPr>
                    <w:rFonts w:ascii="Cambria Math" w:eastAsia="MS Mincho" w:hAnsi="Cambria Math"/>
                  </w:rPr>
                  <m:t>)</m:t>
                </m:r>
              </w:del>
            </m:den>
          </m:f>
          <w:del w:id="166" w:author="John Leigh" w:date="2016-01-26T20:05:00Z">
            <m:r>
              <w:rPr>
                <w:rFonts w:ascii="Cambria Math" w:eastAsia="MS Mincho" w:hAnsi="Cambria Math"/>
              </w:rPr>
              <m:t>×</m:t>
            </m:r>
          </w:del>
          <m:f>
            <m:fPr>
              <m:ctrlPr>
                <w:del w:id="167" w:author="John Leigh" w:date="2016-01-26T20:05:00Z">
                  <w:rPr>
                    <w:rFonts w:ascii="Cambria Math" w:eastAsia="MS Mincho" w:hAnsi="Cambria Math"/>
                    <w:i/>
                  </w:rPr>
                </w:del>
              </m:ctrlPr>
            </m:fPr>
            <m:num>
              <w:del w:id="168" w:author="John Leigh" w:date="2016-01-26T20:05:00Z">
                <m:r>
                  <w:rPr>
                    <w:rFonts w:ascii="Cambria Math" w:eastAsia="MS Mincho" w:hAnsi="Cambria Math"/>
                  </w:rPr>
                  <m:t>0.46g/L</m:t>
                </m:r>
              </w:del>
            </m:num>
            <m:den>
              <w:del w:id="169" w:author="John Leigh" w:date="2016-01-26T20:05:00Z">
                <m:r>
                  <w:rPr>
                    <w:rFonts w:ascii="Cambria Math" w:eastAsia="MS Mincho" w:hAnsi="Cambria Math"/>
                  </w:rPr>
                  <m:t>1 O</m:t>
                </m:r>
              </w:del>
              <m:sSub>
                <m:sSubPr>
                  <m:ctrlPr>
                    <w:del w:id="170" w:author="John Leigh" w:date="2016-01-26T20:05:00Z">
                      <w:rPr>
                        <w:rFonts w:ascii="Cambria Math" w:eastAsia="MS Mincho" w:hAnsi="Cambria Math"/>
                        <w:i/>
                      </w:rPr>
                    </w:del>
                  </m:ctrlPr>
                </m:sSubPr>
                <m:e>
                  <w:del w:id="171" w:author="John Leigh" w:date="2016-01-26T20:05:00Z">
                    <m:r>
                      <w:rPr>
                        <w:rFonts w:ascii="Cambria Math" w:eastAsia="MS Mincho" w:hAnsi="Cambria Math"/>
                      </w:rPr>
                      <m:t>D</m:t>
                    </m:r>
                  </w:del>
                </m:e>
                <m:sub>
                  <w:del w:id="172" w:author="John Leigh" w:date="2016-01-26T20:05:00Z">
                    <m:r>
                      <w:rPr>
                        <w:rFonts w:ascii="Cambria Math" w:eastAsia="MS Mincho" w:hAnsi="Cambria Math"/>
                      </w:rPr>
                      <m:t>660</m:t>
                    </m:r>
                  </w:del>
                </m:sub>
              </m:sSub>
            </m:den>
          </m:f>
          <w:del w:id="173" w:author="John Leigh" w:date="2016-01-26T20:05:00Z">
            <m:r>
              <w:rPr>
                <w:rFonts w:ascii="Cambria Math" w:eastAsia="MS Mincho" w:hAnsi="Cambria Math"/>
              </w:rPr>
              <m:t>×</m:t>
            </m:r>
          </w:del>
          <m:f>
            <m:fPr>
              <m:ctrlPr>
                <w:del w:id="174" w:author="John Leigh" w:date="2016-01-26T20:05:00Z">
                  <w:rPr>
                    <w:rFonts w:ascii="Cambria Math" w:eastAsia="MS Mincho" w:hAnsi="Cambria Math"/>
                    <w:i/>
                  </w:rPr>
                </w:del>
              </m:ctrlPr>
            </m:fPr>
            <m:num>
              <w:del w:id="175" w:author="John Leigh" w:date="2016-01-26T20:05:00Z">
                <m:r>
                  <w:rPr>
                    <w:rFonts w:ascii="Cambria Math" w:eastAsia="MS Mincho" w:hAnsi="Cambria Math"/>
                  </w:rPr>
                  <m:t>1</m:t>
                </m:r>
              </w:del>
            </m:num>
            <m:den>
              <m:sSub>
                <m:sSubPr>
                  <m:ctrlPr>
                    <w:del w:id="176" w:author="John Leigh" w:date="2016-01-26T20:05:00Z">
                      <w:rPr>
                        <w:rFonts w:ascii="Cambria Math" w:eastAsia="MS Mincho" w:hAnsi="Cambria Math"/>
                        <w:i/>
                      </w:rPr>
                    </w:del>
                  </m:ctrlPr>
                </m:sSubPr>
                <m:e>
                  <w:del w:id="177" w:author="John Leigh" w:date="2016-01-26T20:05:00Z">
                    <m:r>
                      <w:rPr>
                        <w:rFonts w:ascii="Cambria Math" w:eastAsia="MS Mincho" w:hAnsi="Cambria Math"/>
                      </w:rPr>
                      <m:t>t</m:t>
                    </m:r>
                  </w:del>
                </m:e>
                <m:sub>
                  <w:del w:id="178" w:author="John Leigh" w:date="2016-01-26T20:05:00Z">
                    <m:r>
                      <w:rPr>
                        <w:rFonts w:ascii="Cambria Math" w:eastAsia="MS Mincho" w:hAnsi="Cambria Math"/>
                      </w:rPr>
                      <m:t>d</m:t>
                    </m:r>
                  </w:del>
                </m:sub>
              </m:sSub>
              <w:del w:id="179" w:author="John Leigh" w:date="2016-01-26T20:05:00Z">
                <m:r>
                  <w:rPr>
                    <w:rFonts w:ascii="Cambria Math" w:eastAsia="MS Mincho" w:hAnsi="Cambria Math"/>
                  </w:rPr>
                  <m:t>(min)</m:t>
                </m:r>
              </w:del>
            </m:den>
          </m:f>
          <w:del w:id="180" w:author="John Leigh" w:date="2016-01-26T20:05:00Z">
            <m:r>
              <w:rPr>
                <w:rFonts w:ascii="Cambria Math" w:eastAsia="MS Mincho" w:hAnsi="Cambria Math"/>
              </w:rPr>
              <m:t>×</m:t>
            </m:r>
          </w:del>
          <m:f>
            <m:fPr>
              <m:ctrlPr>
                <w:del w:id="181" w:author="John Leigh" w:date="2016-01-26T20:05:00Z">
                  <w:rPr>
                    <w:rFonts w:ascii="Cambria Math" w:eastAsia="MS Mincho" w:hAnsi="Cambria Math"/>
                    <w:i/>
                  </w:rPr>
                </w:del>
              </m:ctrlPr>
            </m:fPr>
            <m:num>
              <w:del w:id="182" w:author="John Leigh" w:date="2016-01-26T20:05:00Z">
                <m:r>
                  <w:rPr>
                    <w:rFonts w:ascii="Cambria Math" w:eastAsia="MS Mincho" w:hAnsi="Cambria Math"/>
                  </w:rPr>
                  <m:t>22,400 mL</m:t>
                </m:r>
              </w:del>
            </m:num>
            <m:den>
              <w:del w:id="183" w:author="John Leigh" w:date="2016-01-26T20:05:00Z">
                <m:r>
                  <w:rPr>
                    <w:rFonts w:ascii="Cambria Math" w:eastAsia="MS Mincho" w:hAnsi="Cambria Math"/>
                  </w:rPr>
                  <m:t>mol</m:t>
                </m:r>
              </w:del>
            </m:den>
          </m:f>
        </m:oMath>
      </m:oMathPara>
    </w:p>
    <w:p w14:paraId="6BD5551C" w14:textId="77777777" w:rsidR="00692E06" w:rsidRPr="00FA2B14" w:rsidRDefault="00887D9C" w:rsidP="00E124F1">
      <w:pPr>
        <w:spacing w:line="480" w:lineRule="auto"/>
        <w:rPr>
          <w:rFonts w:eastAsia="MS Mincho"/>
        </w:rPr>
      </w:pPr>
      <w:r w:rsidRPr="00FA2B14">
        <w:rPr>
          <w:rFonts w:eastAsia="MS Mincho"/>
        </w:rPr>
        <w:t>All simulations were performed using 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Pr="00FA2B14">
        <w:rPr>
          <w:rFonts w:eastAsia="MS Mincho"/>
        </w:rPr>
        <w:t xml:space="preserve">. </w:t>
      </w:r>
    </w:p>
    <w:p w14:paraId="722EFC5E" w14:textId="77777777" w:rsidR="00414739" w:rsidRDefault="00414739" w:rsidP="00414739">
      <w:pPr>
        <w:pStyle w:val="Heading1"/>
      </w:pPr>
      <w:r>
        <w:lastRenderedPageBreak/>
        <w:t>Results</w:t>
      </w:r>
    </w:p>
    <w:p w14:paraId="0F94A341" w14:textId="77777777" w:rsidR="00920B05" w:rsidRPr="00920B05" w:rsidRDefault="009C1D8D" w:rsidP="00920B05">
      <w:pPr>
        <w:pStyle w:val="Heading2"/>
      </w:pPr>
      <w:commentRangeStart w:id="184"/>
      <w:r>
        <w:t xml:space="preserve">Reconstruction </w:t>
      </w:r>
      <w:r w:rsidR="00920B05">
        <w:t>Statistics</w:t>
      </w:r>
      <w:commentRangeEnd w:id="184"/>
      <w:r w:rsidR="008270DA" w:rsidRPr="00FA2B14">
        <w:rPr>
          <w:rStyle w:val="CommentReference"/>
          <w:rFonts w:ascii="Calibri" w:eastAsia="Calibri" w:hAnsi="Calibri"/>
          <w:b w:val="0"/>
          <w:bCs w:val="0"/>
          <w:color w:val="auto"/>
        </w:rPr>
        <w:commentReference w:id="184"/>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lastRenderedPageBreak/>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56919CC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w:t>
      </w:r>
      <w:del w:id="185" w:author="John Leigh" w:date="2016-01-26T14:30:00Z">
        <w:r w:rsidR="004F28CF" w:rsidDel="0048251B">
          <w:delText xml:space="preserve">allow us </w:delText>
        </w:r>
      </w:del>
      <w:r w:rsidR="004F28CF">
        <w:t>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B07FBD4" w:rsidR="00F155A9" w:rsidRPr="00F155A9" w:rsidRDefault="00F155A9" w:rsidP="00F560A7">
      <w:pPr>
        <w:spacing w:line="480" w:lineRule="auto"/>
      </w:pPr>
      <w:commentRangeStart w:id="186"/>
      <w:r>
        <w:t xml:space="preserve">Hydrogenotrophic </w:t>
      </w:r>
      <w:commentRangeEnd w:id="186"/>
      <w:r w:rsidR="0048251B">
        <w:rPr>
          <w:rStyle w:val="CommentReference"/>
          <w:rFonts w:ascii="Calibri" w:hAnsi="Calibri"/>
        </w:rPr>
        <w:commentReference w:id="186"/>
      </w:r>
      <w:r>
        <w:t>methanogenesis 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7C0A49">
        <w:t>(10)</w:t>
      </w:r>
      <w:r w:rsidR="00D61662">
        <w:fldChar w:fldCharType="end"/>
      </w:r>
      <w:r w:rsidR="00D61662">
        <w:t>)</w:t>
      </w:r>
      <w:r w:rsidR="001F3FCA">
        <w:t xml:space="preserve"> for the cytochrome containing methanogens</w:t>
      </w:r>
      <w:r>
        <w:t>.</w:t>
      </w:r>
      <w:r w:rsidR="007C0A49">
        <w:t xml:space="preserve"> </w:t>
      </w:r>
      <w:r>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flavin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del w:id="187" w:author="John Leigh" w:date="2016-01-26T14:36:00Z">
        <w:r w:rsidR="000433A3" w:rsidDel="0095782E">
          <w:delText>mediating</w:delText>
        </w:r>
        <w:r w:rsidR="00C35E8D" w:rsidDel="0095782E">
          <w:delText xml:space="preserve"> </w:delText>
        </w:r>
      </w:del>
      <w:r w:rsidR="00C35E8D">
        <w:t>sites for</w:t>
      </w:r>
      <w:r w:rsidR="000433A3">
        <w:t xml:space="preserve"> </w:t>
      </w:r>
      <w:ins w:id="188" w:author="John Leigh" w:date="2016-01-26T14:37:00Z">
        <w:r w:rsidR="0095782E">
          <w:t xml:space="preserve">electron bifurcation, </w:t>
        </w:r>
      </w:ins>
      <w:r w:rsidR="000433A3">
        <w:t xml:space="preserve">coupling an exergonic reaction with an endergonic </w:t>
      </w:r>
      <w:r w:rsidR="00274688">
        <w:t>reaction</w:t>
      </w:r>
      <w:r w:rsidR="000433A3">
        <w:t xml:space="preserve"> in </w:t>
      </w:r>
      <w:r w:rsidR="00DB6DBF">
        <w:t xml:space="preserve">a </w:t>
      </w:r>
      <w:commentRangeStart w:id="189"/>
      <w:r w:rsidR="000433A3">
        <w:t xml:space="preserve">two step one electron transfer </w:t>
      </w:r>
      <w:commentRangeEnd w:id="189"/>
      <w:r w:rsidR="0095782E">
        <w:rPr>
          <w:rStyle w:val="CommentReference"/>
          <w:rFonts w:ascii="Calibri" w:hAnsi="Calibri"/>
        </w:rPr>
        <w:commentReference w:id="189"/>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commentRangeStart w:id="190"/>
      <w:r w:rsidR="002D7B41">
        <w:t>heterodisulfide reduction with endergonic ferredoxin reduction.</w:t>
      </w:r>
      <w:r w:rsidR="007C0A49">
        <w:t xml:space="preserve"> </w:t>
      </w:r>
      <w:r w:rsidR="00274688">
        <w:t>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ins w:id="191" w:author="John Leigh" w:date="2016-01-26T14:37:00Z">
        <w:r w:rsidR="0095782E">
          <w:t>e</w:t>
        </w:r>
      </w:ins>
      <w:r w:rsidR="002D7B41">
        <w:t>sis with the first step in a cyclical fashion</w:t>
      </w:r>
      <w:r w:rsidR="005A081E">
        <w:t xml:space="preserve"> </w:t>
      </w:r>
      <w:commentRangeEnd w:id="190"/>
      <w:r w:rsidR="0095782E">
        <w:rPr>
          <w:rStyle w:val="CommentReference"/>
          <w:rFonts w:ascii="Calibri" w:hAnsi="Calibri"/>
        </w:rPr>
        <w:commentReference w:id="190"/>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ins w:id="192" w:author="John Leigh" w:date="2016-01-26T14:40:00Z">
        <w:r w:rsidR="0095782E">
          <w:t xml:space="preserve">, </w:t>
        </w:r>
        <w:proofErr w:type="spellStart"/>
        <w:r w:rsidR="0095782E">
          <w:t>uncurated</w:t>
        </w:r>
      </w:ins>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ins w:id="193" w:author="John Leigh" w:date="2016-01-27T13:51:00Z">
        <w:r w:rsidR="00B156F4">
          <w:t xml:space="preserve">removed </w:t>
        </w:r>
        <w:proofErr w:type="spellStart"/>
        <w:r w:rsidR="00B156F4">
          <w:t>methanophenazine</w:t>
        </w:r>
        <w:proofErr w:type="spellEnd"/>
        <w:r w:rsidR="00B156F4">
          <w:t xml:space="preserve">-based electron flow and </w:t>
        </w:r>
      </w:ins>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308D7D94" w:rsidR="00713837" w:rsidRDefault="00EF5BC0" w:rsidP="00EF5BC0">
      <w:pPr>
        <w:spacing w:line="480" w:lineRule="auto"/>
      </w:pPr>
      <w:r>
        <w:t xml:space="preserve">To demonstrate </w:t>
      </w:r>
      <w:r w:rsidR="00184019">
        <w:t xml:space="preserve">that the linear pathway cannot support growth of </w:t>
      </w:r>
      <w:r w:rsidR="00184019" w:rsidRPr="00B156F4">
        <w:rPr>
          <w:i/>
          <w:rPrChange w:id="194" w:author="John Leigh" w:date="2016-01-27T13:53:00Z">
            <w:rPr/>
          </w:rPrChange>
        </w:rPr>
        <w:t>M. maripaludis</w:t>
      </w:r>
      <w:r w:rsidR="00184019">
        <w:t xml:space="preserve">, </w:t>
      </w:r>
      <w:r w:rsidR="007C259C">
        <w:t>we</w:t>
      </w:r>
      <w:r w:rsidR="00713837">
        <w:t xml:space="preserv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w:lastRenderedPageBreak/>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29047F16"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w:t>
      </w:r>
      <w:commentRangeStart w:id="195"/>
      <w:r w:rsidR="00105926">
        <w:t xml:space="preserve">energy </w:t>
      </w:r>
      <w:del w:id="196" w:author="John Leigh" w:date="2016-01-26T14:41:00Z">
        <w:r w:rsidR="00105926" w:rsidDel="0095782E">
          <w:delText xml:space="preserve">conservation </w:delText>
        </w:r>
      </w:del>
      <w:ins w:id="197" w:author="John Leigh" w:date="2016-01-26T14:41:00Z">
        <w:r w:rsidR="0095782E">
          <w:t xml:space="preserve">coupling </w:t>
        </w:r>
        <w:commentRangeEnd w:id="195"/>
        <w:r w:rsidR="0095782E">
          <w:rPr>
            <w:rStyle w:val="CommentReference"/>
            <w:rFonts w:ascii="Calibri" w:hAnsi="Calibri"/>
          </w:rPr>
          <w:commentReference w:id="195"/>
        </w:r>
      </w:ins>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ins w:id="199" w:author="John Leigh" w:date="2016-01-26T14:58:00Z">
        <w:r w:rsidR="00773758">
          <w:t xml:space="preserve">energy-converting </w:t>
        </w:r>
      </w:ins>
      <w:proofErr w:type="spellStart"/>
      <w:r w:rsidR="00105926">
        <w:t>Eha</w:t>
      </w:r>
      <w:proofErr w:type="spellEnd"/>
      <w:r w:rsidR="00105926">
        <w:t xml:space="preserve"> hydrogenase, which utilizes a sodium ion gradient to r</w:t>
      </w:r>
      <w:r w:rsidR="00853534">
        <w:t xml:space="preserve">educe ferredoxin on a 1:1 basis. </w:t>
      </w:r>
      <w:del w:id="200" w:author="John Leigh" w:date="2016-01-26T14:44:00Z">
        <w:r w:rsidR="00853534" w:rsidDel="0095782E">
          <w:delText>S</w:delText>
        </w:r>
        <w:r w:rsidR="00105926" w:rsidDel="0095782E">
          <w:delText xml:space="preserve">imilarly, </w:delText>
        </w:r>
      </w:del>
      <w:r w:rsidR="0080785B">
        <w:t>CO</w:t>
      </w:r>
      <w:r w:rsidR="0080785B" w:rsidRPr="00274688">
        <w:rPr>
          <w:vertAlign w:val="subscript"/>
        </w:rPr>
        <w:t>2</w:t>
      </w:r>
      <w:r w:rsidR="0080785B">
        <w:t xml:space="preserve">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216FD7A7"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del w:id="201" w:author="John Leigh" w:date="2016-01-26T14:51:00Z">
        <w:r w:rsidR="00276128" w:rsidDel="002659AE">
          <w:delText>supplemental</w:delText>
        </w:r>
        <w:r w:rsidDel="002659AE">
          <w:delText xml:space="preserve"> </w:delText>
        </w:r>
      </w:del>
      <w:r>
        <w:t xml:space="preserve">pathway in </w:t>
      </w:r>
      <w:r>
        <w:rPr>
          <w:i/>
        </w:rPr>
        <w:t xml:space="preserve">M. maripaludis </w:t>
      </w:r>
      <w:r>
        <w:t>t</w:t>
      </w:r>
      <w:r w:rsidR="00276128">
        <w:t xml:space="preserve">hat can enhance </w:t>
      </w:r>
      <w:del w:id="202" w:author="John Leigh" w:date="2016-01-26T14:51:00Z">
        <w:r w:rsidR="00276128" w:rsidDel="002659AE">
          <w:delText xml:space="preserve">but not fully support organism </w:delText>
        </w:r>
      </w:del>
      <w:r w:rsidR="00276128">
        <w:t>growth</w:t>
      </w:r>
      <w:ins w:id="203" w:author="John Leigh" w:date="2016-01-26T14:51:00Z">
        <w:r w:rsidR="002659AE">
          <w:t xml:space="preserve"> but cannot </w:t>
        </w:r>
      </w:ins>
      <w:ins w:id="204" w:author="John Leigh" w:date="2016-01-26T14:52:00Z">
        <w:r w:rsidR="002659AE">
          <w:t>replace H</w:t>
        </w:r>
        <w:r w:rsidR="002659AE" w:rsidRPr="002659AE">
          <w:rPr>
            <w:vertAlign w:val="subscript"/>
            <w:rPrChange w:id="205" w:author="John Leigh" w:date="2016-01-26T14:52:00Z">
              <w:rPr/>
            </w:rPrChange>
          </w:rPr>
          <w:t>2</w:t>
        </w:r>
        <w:r w:rsidR="002659AE">
          <w:t xml:space="preserve"> and CO</w:t>
        </w:r>
        <w:r w:rsidR="002659AE" w:rsidRPr="002659AE">
          <w:rPr>
            <w:vertAlign w:val="subscript"/>
            <w:rPrChange w:id="206" w:author="John Leigh" w:date="2016-01-26T14:52:00Z">
              <w:rPr/>
            </w:rPrChange>
          </w:rPr>
          <w:t>2</w:t>
        </w:r>
        <w:r w:rsidR="002659AE">
          <w:t xml:space="preserve"> as an energy source</w:t>
        </w:r>
      </w:ins>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r w:rsidR="00276128">
        <w:rPr>
          <w:i/>
        </w:rPr>
        <w:t xml:space="preserve">Methanosarcina </w:t>
      </w:r>
      <w:proofErr w:type="spellStart"/>
      <w:r w:rsidR="00276128">
        <w:rPr>
          <w:i/>
        </w:rPr>
        <w:t>barkeri</w:t>
      </w:r>
      <w:proofErr w:type="spellEnd"/>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ins w:id="207" w:author="John Leigh" w:date="2016-01-26T15:01:00Z">
        <w:r w:rsidR="00773758">
          <w:t>I</w:t>
        </w:r>
      </w:ins>
      <w:del w:id="208" w:author="John Leigh" w:date="2016-01-26T15:00:00Z">
        <w:r w:rsidR="00276128" w:rsidDel="00773758">
          <w:delText>Though i</w:delText>
        </w:r>
      </w:del>
      <w:r w:rsidR="00276128">
        <w:t xml:space="preserve">t is unknown </w:t>
      </w:r>
      <w:del w:id="209" w:author="John Leigh" w:date="2016-01-26T15:01:00Z">
        <w:r w:rsidR="00276128" w:rsidDel="00773758">
          <w:delText xml:space="preserve">exactly </w:delText>
        </w:r>
      </w:del>
      <w:r w:rsidR="00276128">
        <w:t xml:space="preserve">why </w:t>
      </w:r>
      <w:r w:rsidR="00276128">
        <w:rPr>
          <w:i/>
        </w:rPr>
        <w:t xml:space="preserve">M. maripaludis </w:t>
      </w:r>
      <w:r w:rsidR="00276128">
        <w:t xml:space="preserve">cannot be grown on acetate alone, </w:t>
      </w:r>
      <w:ins w:id="210" w:author="John Leigh" w:date="2016-01-26T15:01:00Z">
        <w:r w:rsidR="00773758">
          <w:t xml:space="preserve">and </w:t>
        </w:r>
      </w:ins>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del w:id="211" w:author="John Leigh" w:date="2016-01-26T15:01:00Z">
        <w:r w:rsidR="005C4FC4" w:rsidDel="00773758">
          <w:delText xml:space="preserve">the </w:delText>
        </w:r>
      </w:del>
      <w:ins w:id="212" w:author="John Leigh" w:date="2016-01-26T15:01:00Z">
        <w:r w:rsidR="00773758">
          <w:t xml:space="preserve">an </w:t>
        </w:r>
      </w:ins>
      <w:commentRangeStart w:id="213"/>
      <w:del w:id="214" w:author="John Leigh" w:date="2016-01-26T15:01:00Z">
        <w:r w:rsidR="004525E8" w:rsidDel="00773758">
          <w:delText xml:space="preserve">acetate </w:delText>
        </w:r>
      </w:del>
      <w:ins w:id="215" w:author="John Leigh" w:date="2016-01-26T15:01:00Z">
        <w:r w:rsidR="00773758">
          <w:t xml:space="preserve">aceticlastic </w:t>
        </w:r>
      </w:ins>
      <w:r w:rsidR="005C4FC4">
        <w:t xml:space="preserve">pathway in </w:t>
      </w:r>
      <w:r w:rsidR="005C4FC4">
        <w:rPr>
          <w:i/>
        </w:rPr>
        <w:t xml:space="preserve">M. maripaludis </w:t>
      </w:r>
      <w:ins w:id="216" w:author="John Leigh" w:date="2016-01-26T15:01:00Z">
        <w:r w:rsidR="00773758">
          <w:t xml:space="preserve">would </w:t>
        </w:r>
      </w:ins>
      <w:r w:rsidR="005C4FC4">
        <w:t>require</w:t>
      </w:r>
      <w:del w:id="217" w:author="John Leigh" w:date="2016-01-26T15:01:00Z">
        <w:r w:rsidR="005C4FC4" w:rsidDel="00773758">
          <w:delText>s</w:delText>
        </w:r>
      </w:del>
      <w:ins w:id="218" w:author="John Leigh" w:date="2016-01-26T14:59:00Z">
        <w:r w:rsidR="00773758">
          <w:t xml:space="preserve"> energy-converting hydrogenases</w:t>
        </w:r>
      </w:ins>
      <w:r w:rsidR="005C4FC4">
        <w:t xml:space="preserve"> </w:t>
      </w:r>
      <w:ins w:id="219" w:author="John Leigh" w:date="2016-01-26T15:02:00Z">
        <w:r w:rsidR="00773758">
          <w:t>(</w:t>
        </w:r>
      </w:ins>
      <w:proofErr w:type="spellStart"/>
      <w:r w:rsidR="005C4FC4">
        <w:t>Eha</w:t>
      </w:r>
      <w:proofErr w:type="spellEnd"/>
      <w:ins w:id="220" w:author="John Leigh" w:date="2016-01-26T15:02:00Z">
        <w:r w:rsidR="00773758">
          <w:t xml:space="preserve"> and </w:t>
        </w:r>
      </w:ins>
      <w:del w:id="221" w:author="John Leigh" w:date="2016-01-26T15:02:00Z">
        <w:r w:rsidR="005C4FC4" w:rsidDel="00773758">
          <w:delText>/</w:delText>
        </w:r>
      </w:del>
      <w:proofErr w:type="spellStart"/>
      <w:r w:rsidR="005C4FC4">
        <w:t>Ehb</w:t>
      </w:r>
      <w:proofErr w:type="spellEnd"/>
      <w:ins w:id="222" w:author="John Leigh" w:date="2016-01-26T15:02:00Z">
        <w:r w:rsidR="00773758">
          <w:t>)</w:t>
        </w:r>
      </w:ins>
      <w:r w:rsidR="005C4FC4">
        <w:t xml:space="preserve"> </w:t>
      </w:r>
      <w:del w:id="223" w:author="John Leigh" w:date="2016-01-26T15:02:00Z">
        <w:r w:rsidR="005C4FC4" w:rsidDel="00773758">
          <w:delText>hydrogenase for</w:delText>
        </w:r>
      </w:del>
      <w:ins w:id="224" w:author="John Leigh" w:date="2016-01-26T15:02:00Z">
        <w:r w:rsidR="00773758">
          <w:t>to produce H</w:t>
        </w:r>
        <w:r w:rsidR="00773758" w:rsidRPr="00773758">
          <w:rPr>
            <w:vertAlign w:val="subscript"/>
            <w:rPrChange w:id="225" w:author="John Leigh" w:date="2016-01-26T15:03:00Z">
              <w:rPr/>
            </w:rPrChange>
          </w:rPr>
          <w:t>2</w:t>
        </w:r>
        <w:r w:rsidR="00773758">
          <w:t xml:space="preserve"> using</w:t>
        </w:r>
      </w:ins>
      <w:r w:rsidR="005C4FC4">
        <w:t xml:space="preserve"> reduced ferredoxin,</w:t>
      </w:r>
      <w:ins w:id="226" w:author="John Leigh" w:date="2016-01-26T15:03:00Z">
        <w:r w:rsidR="00773758">
          <w:t xml:space="preserve"> pumping out sodium ions</w:t>
        </w:r>
      </w:ins>
      <w:commentRangeEnd w:id="213"/>
      <w:ins w:id="227" w:author="John Leigh" w:date="2016-01-27T13:54:00Z">
        <w:r w:rsidR="00B156F4">
          <w:rPr>
            <w:rStyle w:val="CommentReference"/>
            <w:rFonts w:ascii="Calibri" w:hAnsi="Calibri"/>
          </w:rPr>
          <w:commentReference w:id="213"/>
        </w:r>
      </w:ins>
      <w:ins w:id="229" w:author="John Leigh" w:date="2016-01-26T15:03:00Z">
        <w:r w:rsidR="00773758">
          <w:t>, and</w:t>
        </w:r>
      </w:ins>
      <w:r w:rsidR="005C4FC4">
        <w:t xml:space="preserve"> </w:t>
      </w:r>
      <w:del w:id="230" w:author="John Leigh" w:date="2016-01-26T15:04:00Z">
        <w:r w:rsidR="005C4FC4" w:rsidDel="00773758">
          <w:delText xml:space="preserve">thus </w:delText>
        </w:r>
      </w:del>
      <w:r w:rsidR="005C4FC4">
        <w:t xml:space="preserve">thrusting this reaction into a central </w:t>
      </w:r>
      <w:ins w:id="231" w:author="John Leigh" w:date="2016-01-26T15:05:00Z">
        <w:r w:rsidR="00773758">
          <w:t>stoichiometric</w:t>
        </w:r>
      </w:ins>
      <w:ins w:id="232" w:author="John Leigh" w:date="2016-01-26T15:04:00Z">
        <w:r w:rsidR="00773758">
          <w:t xml:space="preserve"> </w:t>
        </w:r>
      </w:ins>
      <w:r w:rsidR="005C4FC4">
        <w:t xml:space="preserve">role rather than an anaplerotic one. </w:t>
      </w:r>
      <w:r w:rsidR="004525E8">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del w:id="233" w:author="John Leigh" w:date="2016-01-26T15:07:00Z">
        <w:r w:rsidR="005C4FC4" w:rsidDel="00B75001">
          <w:delText>the central energy-conserving</w:delText>
        </w:r>
      </w:del>
      <w:ins w:id="234" w:author="John Leigh" w:date="2016-01-26T15:07:00Z">
        <w:r w:rsidR="00B75001">
          <w:t xml:space="preserve">a solely </w:t>
        </w:r>
        <w:proofErr w:type="spellStart"/>
        <w:r w:rsidR="00B75001">
          <w:t>anaplerotic</w:t>
        </w:r>
      </w:ins>
      <w:proofErr w:type="spellEnd"/>
      <w:r w:rsidR="005C4FC4">
        <w:t xml:space="preserve"> </w:t>
      </w:r>
      <w:ins w:id="235" w:author="John Leigh" w:date="2016-01-26T15:08:00Z">
        <w:r w:rsidR="00B75001">
          <w:t xml:space="preserve">or biosynthetic </w:t>
        </w:r>
      </w:ins>
      <w:r w:rsidR="005C4FC4">
        <w:t>role</w:t>
      </w:r>
      <w:r w:rsidR="008C0DD5">
        <w:t xml:space="preserve"> of </w:t>
      </w:r>
      <w:del w:id="236" w:author="John Leigh" w:date="2016-01-26T15:07:00Z">
        <w:r w:rsidR="008C0DD5" w:rsidDel="00B75001">
          <w:delText xml:space="preserve">bifurcation </w:delText>
        </w:r>
      </w:del>
      <w:ins w:id="237" w:author="John Leigh" w:date="2016-01-26T15:07:00Z">
        <w:r w:rsidR="00B75001">
          <w:t xml:space="preserve">energy-converting hydrogenase </w:t>
        </w:r>
      </w:ins>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ins w:id="238" w:author="John Leigh" w:date="2016-01-26T15:08:00Z">
        <w:r w:rsidR="00B75001">
          <w:t xml:space="preserve"> or </w:t>
        </w:r>
      </w:ins>
      <w:del w:id="239" w:author="John Leigh" w:date="2016-01-26T15:08:00Z">
        <w:r w:rsidR="0090081E" w:rsidDel="00B75001">
          <w:delText>/</w:delText>
        </w:r>
      </w:del>
      <w:proofErr w:type="spellStart"/>
      <w:r w:rsidR="0090081E">
        <w:t>Ehb</w:t>
      </w:r>
      <w:proofErr w:type="spellEnd"/>
      <w:r w:rsidR="0090081E">
        <w:t xml:space="preserve"> 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556DEAEF" w:rsidR="00EF5BC0" w:rsidRPr="00EF5BC0" w:rsidRDefault="00EF5BC0" w:rsidP="00E420E6">
      <w:pPr>
        <w:spacing w:line="480" w:lineRule="auto"/>
      </w:pPr>
      <w:r>
        <w:lastRenderedPageBreak/>
        <w:t xml:space="preserve">Interestingly, there is evidence that </w:t>
      </w:r>
      <w:r>
        <w:rPr>
          <w:i/>
        </w:rPr>
        <w:t xml:space="preserve">M. maripaludis </w:t>
      </w:r>
      <w:r>
        <w:t xml:space="preserve">uses multiple forms of ferredoxin as electron carriers and may link </w:t>
      </w:r>
      <w:del w:id="240" w:author="John Leigh" w:date="2016-01-26T15:20:00Z">
        <w:r w:rsidDel="005D32BC">
          <w:delText xml:space="preserve">multiple </w:delText>
        </w:r>
      </w:del>
      <w:ins w:id="241" w:author="John Leigh" w:date="2016-01-26T15:20:00Z">
        <w:r w:rsidR="005D32BC">
          <w:t xml:space="preserve">certain </w:t>
        </w:r>
      </w:ins>
      <w:r>
        <w:t xml:space="preserve">steps, </w:t>
      </w:r>
      <w:r w:rsidR="00853534">
        <w:t>particularly those involved in</w:t>
      </w:r>
      <w:r>
        <w:t xml:space="preserve"> electron bifurcation</w:t>
      </w:r>
      <w:ins w:id="242" w:author="John Leigh" w:date="2016-01-26T15:19:00Z">
        <w:r w:rsidR="005D32BC">
          <w:t>,</w:t>
        </w:r>
      </w:ins>
      <w:ins w:id="243" w:author="John Leigh" w:date="2016-01-26T15:15:00Z">
        <w:r w:rsidR="000B7D99">
          <w:t xml:space="preserve"> reduction of CO</w:t>
        </w:r>
        <w:r w:rsidR="000B7D99" w:rsidRPr="000B7D99">
          <w:rPr>
            <w:vertAlign w:val="subscript"/>
            <w:rPrChange w:id="244" w:author="John Leigh" w:date="2016-01-26T15:16:00Z">
              <w:rPr/>
            </w:rPrChange>
          </w:rPr>
          <w:t>2</w:t>
        </w:r>
        <w:r w:rsidR="000B7D99">
          <w:t xml:space="preserve"> to </w:t>
        </w:r>
        <w:proofErr w:type="spellStart"/>
        <w:r w:rsidR="000B7D99">
          <w:t>formylmethanofuran</w:t>
        </w:r>
      </w:ins>
      <w:proofErr w:type="spellEnd"/>
      <w:r>
        <w:t xml:space="preserve">, </w:t>
      </w:r>
      <w:ins w:id="245" w:author="John Leigh" w:date="2016-01-26T15:19:00Z">
        <w:r w:rsidR="005D32BC">
          <w:t xml:space="preserve">and certain biosynthetic reactions, </w:t>
        </w:r>
      </w:ins>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del w:id="246" w:author="John Leigh" w:date="2016-01-26T15:21:00Z">
        <w:r w:rsidDel="005D32BC">
          <w:delText xml:space="preserve">them </w:delText>
        </w:r>
      </w:del>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629DF92"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w:t>
      </w:r>
      <w:proofErr w:type="gramStart"/>
      <w:r>
        <w:rPr>
          <w:i/>
        </w:rPr>
        <w:t>maripaludis</w:t>
      </w:r>
      <w:proofErr w:type="gramEnd"/>
      <w:r>
        <w:rPr>
          <w:i/>
        </w:rPr>
        <w:t xml:space="preserve"> </w:t>
      </w:r>
      <w:r>
        <w:t xml:space="preserve">utilizes </w:t>
      </w:r>
      <w:r w:rsidR="008C0DD5">
        <w:t>a number of</w:t>
      </w:r>
      <w:r w:rsidR="00943D68">
        <w:t xml:space="preserve"> unusual</w:t>
      </w:r>
      <w:r>
        <w:t xml:space="preserve"> coenzymes</w:t>
      </w:r>
      <w:ins w:id="247" w:author="John Leigh" w:date="2016-01-26T15:26:00Z">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w:t>
        </w:r>
      </w:ins>
      <w:ins w:id="248" w:author="John Leigh" w:date="2016-01-26T15:27:00Z">
        <w:r w:rsidR="003D5830">
          <w:t>, coenzyme F</w:t>
        </w:r>
        <w:r w:rsidR="003D5830" w:rsidRPr="00B543C6">
          <w:rPr>
            <w:vertAlign w:val="subscript"/>
          </w:rPr>
          <w:t>430</w:t>
        </w:r>
        <w:r w:rsidR="003D5830">
          <w:t>)</w:t>
        </w:r>
      </w:ins>
      <w:ins w:id="249" w:author="John Leigh" w:date="2016-01-26T15:26:00Z">
        <w:r w:rsidR="003D5830">
          <w:t xml:space="preserve"> </w:t>
        </w:r>
      </w:ins>
      <w:r>
        <w:t xml:space="preserve"> </w:t>
      </w:r>
      <w:del w:id="250" w:author="John Leigh" w:date="2016-01-26T15:25:00Z">
        <w:r w:rsidDel="00C73E42">
          <w:delText>directly as electron carriers (</w:delText>
        </w:r>
      </w:del>
      <w:ins w:id="251" w:author="John Leigh" w:date="2016-01-26T15:25:00Z">
        <w:r w:rsidR="00C73E42">
          <w:t>as carbon and electron carriers</w:t>
        </w:r>
      </w:ins>
      <w:del w:id="252" w:author="John Leigh" w:date="2016-01-26T15:26:00Z">
        <w:r w:rsidDel="003D5830">
          <w:delText xml:space="preserve">methanofuran, </w:delText>
        </w:r>
        <w:r w:rsidR="00B543C6" w:rsidDel="003D5830">
          <w:delText>H</w:delText>
        </w:r>
        <w:r w:rsidR="00B543C6" w:rsidRPr="00B543C6" w:rsidDel="003D5830">
          <w:rPr>
            <w:vertAlign w:val="subscript"/>
          </w:rPr>
          <w:delText>4</w:delText>
        </w:r>
        <w:r w:rsidR="00B543C6" w:rsidDel="003D5830">
          <w:delText>MPT</w:delText>
        </w:r>
        <w:r w:rsidDel="003D5830">
          <w:delText>, coenzyme F</w:delText>
        </w:r>
        <w:r w:rsidRPr="00B543C6" w:rsidDel="003D5830">
          <w:rPr>
            <w:vertAlign w:val="subscript"/>
          </w:rPr>
          <w:delText>420</w:delText>
        </w:r>
        <w:r w:rsidDel="003D5830">
          <w:delText>, coenzyme B, coenzyme M</w:delText>
        </w:r>
      </w:del>
      <w:ins w:id="253" w:author="John Leigh" w:date="2016-01-26T15:27:00Z">
        <w:r w:rsidR="003D5830">
          <w:t xml:space="preserve"> </w:t>
        </w:r>
      </w:ins>
      <w:del w:id="254" w:author="John Leigh" w:date="2016-01-26T15:27:00Z">
        <w:r w:rsidDel="003D5830">
          <w:delText>) and vital pieces of catabolic enzymes (</w:delText>
        </w:r>
      </w:del>
      <w:del w:id="255" w:author="John Leigh" w:date="2016-01-26T15:26:00Z">
        <w:r w:rsidDel="003D5830">
          <w:delText>coenzyme F</w:delText>
        </w:r>
        <w:r w:rsidRPr="00B543C6" w:rsidDel="003D5830">
          <w:rPr>
            <w:vertAlign w:val="subscript"/>
          </w:rPr>
          <w:delText>430</w:delText>
        </w:r>
      </w:del>
      <w:del w:id="256" w:author="John Leigh" w:date="2016-01-26T15:27:00Z">
        <w:r w:rsidDel="003D5830">
          <w:delText xml:space="preserve">) </w:delText>
        </w:r>
      </w:del>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w:t>
      </w:r>
      <w:del w:id="257" w:author="John Leigh" w:date="2016-01-26T15:31:00Z">
        <w:r w:rsidR="00F45312" w:rsidDel="003D5830">
          <w:delText>n</w:delText>
        </w:r>
      </w:del>
      <w:r w:rsidR="00F45312">
        <w:t xml:space="preserve"> </w:t>
      </w:r>
      <w:del w:id="258" w:author="John Leigh" w:date="2016-01-26T15:31:00Z">
        <w:r w:rsidR="00F45312" w:rsidDel="003D5830">
          <w:delText xml:space="preserve">archaellin </w:delText>
        </w:r>
      </w:del>
      <w:proofErr w:type="spellStart"/>
      <w:r w:rsidR="00F45312">
        <w:t>tetrasaccharide</w:t>
      </w:r>
      <w:proofErr w:type="spellEnd"/>
      <w:r w:rsidR="00F45312">
        <w:t xml:space="preserve"> </w:t>
      </w:r>
      <w:del w:id="259" w:author="John Leigh" w:date="2016-01-26T15:31:00Z">
        <w:r w:rsidR="00F45312" w:rsidDel="003D5830">
          <w:delText>as part of</w:delText>
        </w:r>
      </w:del>
      <w:ins w:id="260" w:author="John Leigh" w:date="2016-01-26T15:31:00Z">
        <w:r w:rsidR="003D5830">
          <w:t>for</w:t>
        </w:r>
      </w:ins>
      <w:r w:rsidR="00F45312">
        <w:t xml:space="preserve"> N-linked glycosylation</w:t>
      </w:r>
      <w:ins w:id="261" w:author="John Leigh" w:date="2016-01-26T15:31:00Z">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ins>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D5957E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w:t>
      </w:r>
      <w:r w:rsidR="008E0E07">
        <w:lastRenderedPageBreak/>
        <w:t xml:space="preserve">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2FAF79FF"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ins w:id="262" w:author="John Leigh" w:date="2016-01-26T19:47:00Z">
        <w:r w:rsidR="00D52089">
          <w:t xml:space="preserve"> </w:t>
        </w:r>
      </w:ins>
      <w:ins w:id="263" w:author="John Leigh" w:date="2016-01-26T19:51:00Z">
        <w:r w:rsidR="00D52089">
          <w:t>Using this value, we calculated</w:t>
        </w:r>
      </w:ins>
      <w:ins w:id="264" w:author="John Leigh" w:date="2016-01-26T19:48:00Z">
        <w:r w:rsidR="00D52089">
          <w:t xml:space="preserve"> measured growth yields based </w:t>
        </w:r>
      </w:ins>
      <w:ins w:id="265" w:author="John Leigh" w:date="2016-01-26T19:57:00Z">
        <w:r w:rsidR="006B7DE9">
          <w:t xml:space="preserve">on </w:t>
        </w:r>
      </w:ins>
      <w:ins w:id="266" w:author="John Leigh" w:date="2016-01-26T19:52:00Z">
        <w:r w:rsidR="00D52089">
          <w:t xml:space="preserve">growth rates (equal to dilution rates) </w:t>
        </w:r>
      </w:ins>
      <w:ins w:id="267" w:author="John Leigh" w:date="2016-01-26T19:48:00Z">
        <w:r w:rsidR="00D52089">
          <w:t>and measured methane evolution rates</w:t>
        </w:r>
      </w:ins>
      <w:ins w:id="268" w:author="John Leigh" w:date="2016-01-27T13:57:00Z">
        <w:r w:rsidR="00B156F4">
          <w:t xml:space="preserve"> (Methods)</w:t>
        </w:r>
      </w:ins>
      <w:bookmarkStart w:id="269" w:name="_GoBack"/>
      <w:bookmarkEnd w:id="269"/>
      <w:ins w:id="270" w:author="John Leigh" w:date="2016-01-26T19:52:00Z">
        <w:r w:rsidR="00D52089">
          <w:t>.  Measured growth yields are plotted in Figure 2</w:t>
        </w:r>
      </w:ins>
      <w:ins w:id="271" w:author="John Leigh" w:date="2016-01-26T20:16:00Z">
        <w:r w:rsidR="007E3BB7">
          <w:t xml:space="preserve"> for 9 independent steady state time points</w:t>
        </w:r>
      </w:ins>
      <w:ins w:id="272" w:author="John Leigh" w:date="2016-01-26T19:52:00Z">
        <w:r w:rsidR="00D52089">
          <w:t>.</w:t>
        </w:r>
      </w:ins>
    </w:p>
    <w:p w14:paraId="19FBD74F" w14:textId="57B77FB2" w:rsidR="00C82E52" w:rsidRDefault="00083FBB" w:rsidP="007A2129">
      <w:pPr>
        <w:spacing w:line="480" w:lineRule="auto"/>
      </w:pPr>
      <w:ins w:id="273" w:author="John Leigh" w:date="2016-01-26T20:17:00Z">
        <w:r>
          <w:t>We then tested our model by generating growth yield predictions and comparing them to measured growth yields.</w:t>
        </w:r>
      </w:ins>
      <w:del w:id="274" w:author="John Leigh" w:date="2016-01-26T20:17:00Z">
        <w:r w:rsidR="00966C6C" w:rsidDel="00083FBB">
          <w:delText xml:space="preserve">Using </w:delText>
        </w:r>
        <w:r w:rsidR="00FF158A" w:rsidDel="00083FBB">
          <w:delText>this</w:delText>
        </w:r>
        <w:r w:rsidR="00966C6C" w:rsidDel="00083FBB">
          <w:delText xml:space="preserve"> calibrated cell density value</w:delText>
        </w:r>
        <w:r w:rsidR="00FF158A" w:rsidDel="00083FBB">
          <w:delText xml:space="preserve"> with growth data from the chemostat experiments</w:delText>
        </w:r>
        <w:r w:rsidR="00966C6C" w:rsidDel="00083FBB">
          <w:delText>, we calculated me</w:delText>
        </w:r>
        <w:r w:rsidR="00FF158A" w:rsidDel="00083FBB">
          <w:delText>thane evolution and growth rate</w:delText>
        </w:r>
        <w:r w:rsidR="00966C6C" w:rsidDel="00083FBB">
          <w:delText xml:space="preserve"> during H</w:delText>
        </w:r>
        <w:r w:rsidR="00966C6C" w:rsidRPr="00966C6C" w:rsidDel="00083FBB">
          <w:rPr>
            <w:vertAlign w:val="subscript"/>
          </w:rPr>
          <w:delText>2</w:delText>
        </w:r>
        <w:r w:rsidR="00966C6C" w:rsidDel="00083FBB">
          <w:delText>-limited growth</w:delText>
        </w:r>
      </w:del>
      <w:del w:id="275" w:author="John Leigh" w:date="2016-01-26T20:15:00Z">
        <w:r w:rsidR="00FF158A" w:rsidDel="007E3BB7">
          <w:delText xml:space="preserve"> for </w:delText>
        </w:r>
        <w:r w:rsidR="00F960CA" w:rsidDel="007E3BB7">
          <w:delText>9</w:delText>
        </w:r>
        <w:r w:rsidR="00FF158A" w:rsidDel="007E3BB7">
          <w:delText xml:space="preserve"> independent steady state time points</w:delText>
        </w:r>
      </w:del>
      <w:r w:rsidR="00966C6C">
        <w:t xml:space="preserve">. </w:t>
      </w:r>
      <w:del w:id="276" w:author="John Leigh" w:date="2016-01-26T20:19:00Z">
        <w:r w:rsidR="00966C6C" w:rsidDel="00083FBB">
          <w:delText>Prior to testing our model on this dataset, we also</w:delText>
        </w:r>
      </w:del>
      <w:ins w:id="277" w:author="John Leigh" w:date="2016-01-26T20:19:00Z">
        <w:r>
          <w:t>We</w:t>
        </w:r>
      </w:ins>
      <w:r w:rsidR="00966C6C">
        <w:t xml:space="preserve"> recognized that our model was essentially untrained in terms of </w:t>
      </w:r>
      <w:commentRangeStart w:id="278"/>
      <w:r w:rsidR="00966C6C">
        <w:t>ATP maintenance</w:t>
      </w:r>
      <w:r w:rsidR="00B65741">
        <w:t xml:space="preserve"> and contained automated values from our first draft reconstruction</w:t>
      </w:r>
      <w:commentRangeEnd w:id="278"/>
      <w:r w:rsidR="00B91F1A">
        <w:rPr>
          <w:rStyle w:val="CommentReference"/>
          <w:rFonts w:ascii="Calibri" w:hAnsi="Calibri"/>
        </w:rPr>
        <w:commentReference w:id="278"/>
      </w:r>
      <w:r w:rsidR="00966C6C">
        <w:t xml:space="preserve">. </w:t>
      </w:r>
      <w:r w:rsidR="00B65741">
        <w:t xml:space="preserve">Growth yield predictions can vary considerably in response to model ATP maintenance energies </w:t>
      </w:r>
      <w:r w:rsidR="00B65741">
        <w:fldChar w:fldCharType="begin"/>
      </w:r>
      <w:r w:rsidR="007C0A49">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C0A49" w:rsidRPr="007C0A49">
        <w:t>(67)</w:t>
      </w:r>
      <w:r w:rsidR="00B65741">
        <w:fldChar w:fldCharType="end"/>
      </w:r>
      <w:r w:rsidR="00B65741">
        <w:t xml:space="preserve">, thus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As shown by Figure 2, using this method allowed us to essentially test our model’s growth yield predictions on</w:t>
      </w:r>
      <w:r w:rsidR="00F960CA">
        <w:t xml:space="preserve"> each</w:t>
      </w:r>
      <w:r w:rsidR="00B65741">
        <w:t xml:space="preserve"> separate test points</w:t>
      </w:r>
      <w:r w:rsidR="00F960CA">
        <w:t xml:space="preserve"> while training on the remaining 8 measurements</w:t>
      </w:r>
      <w:r w:rsidR="00B65741">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196B354B" w:rsidR="00650EC2" w:rsidRDefault="00B65741" w:rsidP="007A2129">
      <w:pPr>
        <w:spacing w:line="480" w:lineRule="auto"/>
      </w:pPr>
      <w:r>
        <w:lastRenderedPageBreak/>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279"/>
      <w:r w:rsidR="00552A03">
        <w:t>GAM and NGAM values to</w:t>
      </w:r>
      <w:r w:rsidR="008D38C6">
        <w:t xml:space="preserve"> </w:t>
      </w:r>
      <w:r w:rsidR="006B3255">
        <w:t xml:space="preserve">169.9 </w:t>
      </w:r>
      <w:commentRangeEnd w:id="279"/>
      <w:r w:rsidR="008653F7">
        <w:rPr>
          <w:rStyle w:val="CommentReference"/>
          <w:rFonts w:ascii="Calibri" w:hAnsi="Calibri"/>
        </w:rPr>
        <w:commentReference w:id="279"/>
      </w:r>
      <w:r w:rsidR="006B3255">
        <w:t>and 5.0</w:t>
      </w:r>
      <w:r w:rsidR="005B4979">
        <w:t xml:space="preserve"> (</w:t>
      </w:r>
      <w:proofErr w:type="spellStart"/>
      <w:r w:rsidR="005B4979">
        <w:t>mmol</w:t>
      </w:r>
      <w:proofErr w:type="spellEnd"/>
      <w:r w:rsidR="005B4979">
        <w:t xml:space="preserve"> </w:t>
      </w:r>
      <w:ins w:id="280" w:author="John Leigh" w:date="2016-01-26T20:32:00Z">
        <w:r w:rsidR="00C75D13">
          <w:t xml:space="preserve">ATP </w:t>
        </w:r>
      </w:ins>
      <w:r w:rsidR="005B4979">
        <w:t>per grams [cell mass]</w:t>
      </w:r>
      <w:ins w:id="281" w:author="John Leigh" w:date="2016-01-26T20:32:00Z">
        <w:r w:rsidR="00C75D13">
          <w:t xml:space="preserve"> and </w:t>
        </w:r>
        <w:commentRangeStart w:id="282"/>
        <w:proofErr w:type="spellStart"/>
        <w:r w:rsidR="00C75D13">
          <w:t>mmol</w:t>
        </w:r>
        <w:proofErr w:type="spellEnd"/>
        <w:r w:rsidR="00C75D13">
          <w:t xml:space="preserve"> ATP per gram [cell mass] h</w:t>
        </w:r>
        <w:r w:rsidR="00C75D13" w:rsidRPr="00C75D13">
          <w:rPr>
            <w:vertAlign w:val="superscript"/>
            <w:rPrChange w:id="283" w:author="John Leigh" w:date="2016-01-26T20:33:00Z">
              <w:rPr/>
            </w:rPrChange>
          </w:rPr>
          <w:t>-1</w:t>
        </w:r>
      </w:ins>
      <w:commentRangeEnd w:id="282"/>
      <w:ins w:id="284" w:author="John Leigh" w:date="2016-01-26T20:33:00Z">
        <w:r w:rsidR="00C75D13">
          <w:rPr>
            <w:rStyle w:val="CommentReference"/>
            <w:rFonts w:ascii="Calibri" w:hAnsi="Calibri"/>
          </w:rPr>
          <w:commentReference w:id="282"/>
        </w:r>
      </w:ins>
      <w:r w:rsidR="005B4979">
        <w:t>), respectively</w:t>
      </w:r>
      <w:ins w:id="286" w:author="John Leigh" w:date="2016-01-27T12:06:00Z">
        <w:r w:rsidR="00463DCB">
          <w:t xml:space="preserve"> (supplemental material)</w:t>
        </w:r>
      </w:ins>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w:t>
      </w:r>
      <w:commentRangeStart w:id="287"/>
      <w:r w:rsidR="00676337">
        <w:t>same substrates</w:t>
      </w:r>
      <w:commentRangeEnd w:id="287"/>
      <w:r w:rsidR="008653F7">
        <w:rPr>
          <w:rStyle w:val="CommentReference"/>
          <w:rFonts w:ascii="Calibri" w:hAnsi="Calibri"/>
        </w:rPr>
        <w:commentReference w:id="287"/>
      </w:r>
      <w:r w:rsidR="00D3056C">
        <w:t xml:space="preserve">. </w:t>
      </w:r>
    </w:p>
    <w:p w14:paraId="5E8B3E4B" w14:textId="06576CB6" w:rsidR="00F960CA" w:rsidRDefault="00F960CA" w:rsidP="004D255E">
      <w:pPr>
        <w:pStyle w:val="Heading2"/>
      </w:pPr>
      <w:r>
        <w:t>Gene Knockout Validation</w:t>
      </w:r>
    </w:p>
    <w:p w14:paraId="557D5AAE" w14:textId="1DDF1A2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del w:id="288" w:author="John Leigh" w:date="2016-01-27T12:23:00Z">
        <w:r w:rsidR="00D808B7" w:rsidRPr="00172A43" w:rsidDel="00E60508">
          <w:delText xml:space="preserve">actual </w:delText>
        </w:r>
      </w:del>
      <w:ins w:id="289" w:author="John Leigh" w:date="2016-01-27T12:23:00Z">
        <w:r w:rsidR="00E60508">
          <w:t>targeted</w:t>
        </w:r>
        <w:r w:rsidR="00E60508" w:rsidRPr="00172A43">
          <w:t xml:space="preserve"> </w:t>
        </w:r>
      </w:ins>
      <w:r w:rsidR="00D808B7" w:rsidRPr="00172A43">
        <w:t>knockout experiments.</w:t>
      </w:r>
    </w:p>
    <w:p w14:paraId="450CBAEC" w14:textId="40752EF8"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del w:id="290" w:author="John Leigh" w:date="2016-01-27T12:40:00Z">
        <w:r w:rsidR="00F53CE5" w:rsidDel="005D7A64">
          <w:delText>4</w:delText>
        </w:r>
      </w:del>
      <w:ins w:id="291" w:author="John Leigh" w:date="2016-01-27T12:40:00Z">
        <w:r w:rsidR="005D7A64">
          <w:t>3</w:t>
        </w:r>
      </w:ins>
      <w:r w:rsidR="009D69A7">
        <w:t xml:space="preserve">, </w:t>
      </w:r>
      <w:r>
        <w:t xml:space="preserve">our model achieved 90% prediction accuracy and a Matthew’s correlation coefficient of 0.67. These high values suggested that our model is an excellent predictor of </w:t>
      </w:r>
      <w:r>
        <w:lastRenderedPageBreak/>
        <w:t xml:space="preserve">growth phenotype based on genotype changes in central carbon metabolism. This result was particularly encouraging because we avoided training our model on this dataset in the interest of preventing overfitting our model to the validation set. </w:t>
      </w:r>
    </w:p>
    <w:p w14:paraId="146BD74A" w14:textId="402E7B49"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del w:id="292" w:author="John Leigh" w:date="2016-01-27T12:49:00Z">
        <w:r w:rsidRPr="00172A43" w:rsidDel="00BD779D">
          <w:delText>This assumption is critical because in this ideal system depicted by our model</w:delText>
        </w:r>
      </w:del>
      <w:ins w:id="293" w:author="John Leigh" w:date="2016-01-27T12:49:00Z">
        <w:r w:rsidR="00BD779D">
          <w:t>Specifically</w:t>
        </w:r>
      </w:ins>
      <w:r w:rsidRPr="00172A43">
        <w:t xml:space="preserve">, </w:t>
      </w:r>
      <w:ins w:id="294" w:author="John Leigh" w:date="2016-01-27T12:50:00Z">
        <w:r w:rsidR="00BD779D">
          <w:t xml:space="preserve">in </w:t>
        </w:r>
      </w:ins>
      <w:r w:rsidRPr="00172A43">
        <w:t>the Δ5H</w:t>
      </w:r>
      <w:r w:rsidRPr="00172A43">
        <w:rPr>
          <w:vertAlign w:val="subscript"/>
        </w:rPr>
        <w:t>2</w:t>
      </w:r>
      <w:r w:rsidRPr="00172A43">
        <w:t>ase and Δ6H</w:t>
      </w:r>
      <w:r w:rsidRPr="00172A43">
        <w:rPr>
          <w:vertAlign w:val="subscript"/>
        </w:rPr>
        <w:t>2</w:t>
      </w:r>
      <w:r w:rsidRPr="00172A43">
        <w:t>ase knockouts</w:t>
      </w:r>
      <w:ins w:id="295" w:author="John Leigh" w:date="2016-01-27T12:50:00Z">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ins>
      <w:r w:rsidRPr="00172A43">
        <w:t xml:space="preserve"> </w:t>
      </w:r>
      <w:del w:id="296" w:author="John Leigh" w:date="2016-01-27T12:51:00Z">
        <w:r w:rsidR="009E1452" w:rsidDel="00BD779D">
          <w:delText>cannot</w:delText>
        </w:r>
        <w:r w:rsidR="009E1452" w:rsidRPr="00172A43" w:rsidDel="00BD779D">
          <w:delText xml:space="preserve"> </w:delText>
        </w:r>
        <w:r w:rsidRPr="00172A43" w:rsidDel="00BD779D">
          <w:delText xml:space="preserve">be expected to be lethal on formate. Even missing multiple hydrogenases, </w:delText>
        </w:r>
      </w:del>
      <w:proofErr w:type="spellStart"/>
      <w:r w:rsidRPr="00172A43">
        <w:t>Eha</w:t>
      </w:r>
      <w:proofErr w:type="spellEnd"/>
      <w:r w:rsidRPr="00172A43">
        <w:t xml:space="preserve"> hydrogenase remains active in each mutant and can use </w:t>
      </w:r>
      <w:del w:id="297" w:author="John Leigh" w:date="2016-01-27T12:52:00Z">
        <w:r w:rsidRPr="00172A43" w:rsidDel="00BD779D">
          <w:delText xml:space="preserve">the </w:delText>
        </w:r>
      </w:del>
      <w:ins w:id="298" w:author="John Leigh" w:date="2016-01-27T12:52:00Z">
        <w:r w:rsidR="00BD779D">
          <w:t>this</w:t>
        </w:r>
        <w:r w:rsidR="00BD779D" w:rsidRPr="00172A43">
          <w:t xml:space="preserve"> </w:t>
        </w:r>
      </w:ins>
      <w:ins w:id="299" w:author="John Leigh" w:date="2016-01-27T12:51:00Z">
        <w:r w:rsidR="00BD779D">
          <w:t xml:space="preserve">hydrogen </w:t>
        </w:r>
      </w:ins>
      <w:del w:id="300" w:author="John Leigh" w:date="2016-01-27T12:50:00Z">
        <w:r w:rsidRPr="00172A43" w:rsidDel="00BD779D">
          <w:delText xml:space="preserve">small amounts of hydrogen synthesized in biosynthetic reactions </w:delText>
        </w:r>
      </w:del>
      <w:r w:rsidRPr="00172A43">
        <w:t xml:space="preserve">to supply </w:t>
      </w:r>
      <w:proofErr w:type="gramStart"/>
      <w:r w:rsidRPr="00172A43">
        <w:t>anaplerotic reduced</w:t>
      </w:r>
      <w:proofErr w:type="gramEnd"/>
      <w:r w:rsidRPr="00172A43">
        <w:t xml:space="preserve"> ferredoxin for methanogenesis. However, in reality </w:t>
      </w:r>
      <w:del w:id="301" w:author="John Leigh" w:date="2016-01-27T12:52:00Z">
        <w:r w:rsidRPr="00172A43" w:rsidDel="00BD779D">
          <w:delText xml:space="preserve">the Eha hydrogenase is not 100% efficient and requires </w:delText>
        </w:r>
      </w:del>
      <w:r>
        <w:t>a</w:t>
      </w:r>
      <w:r w:rsidR="009E1452">
        <w:t>n additional</w:t>
      </w:r>
      <w:r>
        <w:t xml:space="preserve"> non-stoichiometric</w:t>
      </w:r>
      <w:r w:rsidRPr="00172A43">
        <w:t xml:space="preserve"> amount of hydrogen </w:t>
      </w:r>
      <w:ins w:id="302" w:author="John Leigh" w:date="2016-01-27T12:52:00Z">
        <w:r w:rsidR="00BD779D">
          <w:t>is required</w:t>
        </w:r>
      </w:ins>
      <w:del w:id="303" w:author="John Leigh" w:date="2016-01-27T12:53:00Z">
        <w:r w:rsidRPr="00172A43" w:rsidDel="00BD779D">
          <w:delText>in order to function</w:delText>
        </w:r>
      </w:del>
      <w:r w:rsidRPr="00172A43">
        <w:t>. Thus, the</w:t>
      </w:r>
      <w:r>
        <w:t xml:space="preserve"> actual</w:t>
      </w:r>
      <w:r w:rsidRPr="00172A43">
        <w:t xml:space="preserve"> mutants cannot grow on formate alone and require hydrogen</w:t>
      </w:r>
      <w:del w:id="304" w:author="John Leigh" w:date="2016-01-27T12:53:00Z">
        <w:r w:rsidRPr="00172A43" w:rsidDel="00BD779D">
          <w:delText>, even though said hydrogen is required for operation of Eha, not for methane synthesis</w:delText>
        </w:r>
      </w:del>
      <w:r w:rsidRPr="00172A43">
        <w:t>.</w:t>
      </w:r>
      <w:commentRangeStart w:id="305"/>
      <w:r w:rsidRPr="00172A43">
        <w:t xml:space="preserve"> </w:t>
      </w:r>
      <w:commentRangeEnd w:id="305"/>
      <w:r w:rsidR="00BD779D">
        <w:rPr>
          <w:rStyle w:val="CommentReference"/>
          <w:rFonts w:ascii="Calibri" w:hAnsi="Calibri"/>
        </w:rPr>
        <w:commentReference w:id="305"/>
      </w:r>
    </w:p>
    <w:p w14:paraId="082EE669" w14:textId="77777777" w:rsidR="00992E1B" w:rsidRDefault="00992E1B" w:rsidP="00992E1B">
      <w:pPr>
        <w:pStyle w:val="Heading2"/>
      </w:pPr>
      <w:r>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w:t>
      </w:r>
      <w:commentRangeStart w:id="306"/>
      <w:r>
        <w:t>growth</w:t>
      </w:r>
      <w:commentRangeEnd w:id="306"/>
      <w:r w:rsidR="005C589C" w:rsidRPr="00FA2B14">
        <w:rPr>
          <w:rStyle w:val="CommentReference"/>
          <w:rFonts w:ascii="Calibri" w:hAnsi="Calibri"/>
        </w:rPr>
        <w:commentReference w:id="306"/>
      </w:r>
      <w:r>
        <w:t>.</w:t>
      </w:r>
      <w:commentRangeStart w:id="307"/>
      <w:r>
        <w:t xml:space="preserve"> </w:t>
      </w:r>
      <w:commentRangeEnd w:id="307"/>
      <w:r w:rsidR="000809A9">
        <w:rPr>
          <w:rStyle w:val="CommentReference"/>
          <w:rFonts w:ascii="Calibri" w:hAnsi="Calibri"/>
        </w:rPr>
        <w:commentReference w:id="307"/>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308"/>
      <w:r w:rsidR="006D6FE3">
        <w:t>itself</w:t>
      </w:r>
      <w:commentRangeEnd w:id="308"/>
      <w:r w:rsidR="00967F47" w:rsidRPr="00FA2B14">
        <w:rPr>
          <w:rStyle w:val="CommentReference"/>
          <w:rFonts w:ascii="Calibri" w:hAnsi="Calibri"/>
        </w:rPr>
        <w:commentReference w:id="308"/>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w:t>
      </w:r>
      <w:r>
        <w:lastRenderedPageBreak/>
        <w:t xml:space="preserve">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309"/>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ins w:id="310" w:author="John Leigh" w:date="2016-01-27T13:05:00Z">
        <w:r w:rsidR="00FA5B57">
          <w:t xml:space="preserve"> </w:t>
        </w:r>
      </w:ins>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1A5B067F"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w:t>
      </w:r>
      <w:r w:rsidR="00571EEA">
        <w:lastRenderedPageBreak/>
        <w:t xml:space="preserve">methanogenesis based on </w:t>
      </w:r>
      <w:ins w:id="311" w:author="John Leigh" w:date="2016-01-27T13:08:00Z">
        <w:r w:rsidR="006B28DA">
          <w:t>oxidative (electron transport) phosphorylation</w:t>
        </w:r>
        <w:commentRangeStart w:id="312"/>
        <w:r w:rsidR="006B28DA">
          <w:t xml:space="preserve"> </w:t>
        </w:r>
      </w:ins>
      <w:commentRangeEnd w:id="312"/>
      <w:ins w:id="313" w:author="John Leigh" w:date="2016-01-27T13:09:00Z">
        <w:r w:rsidR="006B28DA">
          <w:rPr>
            <w:rStyle w:val="CommentReference"/>
            <w:rFonts w:ascii="Calibri" w:hAnsi="Calibri"/>
          </w:rPr>
          <w:commentReference w:id="312"/>
        </w:r>
      </w:ins>
      <w:del w:id="315" w:author="John Leigh" w:date="2016-01-27T13:09:00Z">
        <w:r w:rsidR="00571EEA" w:rsidDel="006B28DA">
          <w:delText xml:space="preserve">chemiosmotic energy conservation </w:delText>
        </w:r>
      </w:del>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del w:id="316" w:author="John Leigh" w:date="2016-01-27T13:11:00Z">
        <w:r w:rsidDel="006B28DA">
          <w:delText xml:space="preserve"> and greatly impacts the overall reconstruction</w:delText>
        </w:r>
      </w:del>
      <w:r>
        <w:t>.</w:t>
      </w:r>
      <w:ins w:id="317" w:author="John Leigh" w:date="2016-01-27T13:11:00Z">
        <w:r w:rsidR="006B28DA">
          <w:t xml:space="preserve"> While the linear model is correct for methanogens with cytochromes, it is not correct for methanogens without cytochromes such as </w:t>
        </w:r>
        <w:r w:rsidR="006B28DA" w:rsidRPr="006B28DA">
          <w:rPr>
            <w:i/>
            <w:rPrChange w:id="318" w:author="John Leigh" w:date="2016-01-27T13:11:00Z">
              <w:rPr/>
            </w:rPrChange>
          </w:rPr>
          <w:t>M. maripaludis</w:t>
        </w:r>
        <w:r w:rsidR="006B28DA">
          <w:t>.</w:t>
        </w:r>
      </w:ins>
      <w:r>
        <w:t xml:space="preserve"> We have demonstrated that, in the absence of a membrane-bound </w:t>
      </w:r>
      <w:proofErr w:type="spellStart"/>
      <w:r>
        <w:t>HdrDE</w:t>
      </w:r>
      <w:proofErr w:type="spellEnd"/>
      <w:r>
        <w:t xml:space="preserve"> complex, </w:t>
      </w:r>
      <w:r w:rsidR="00BC5E1E">
        <w:t xml:space="preserve">ferredoxin reduction via </w:t>
      </w:r>
      <w:ins w:id="319" w:author="John Leigh" w:date="2016-01-27T13:07:00Z">
        <w:r w:rsidR="00FA5B57">
          <w:t xml:space="preserve">electron </w:t>
        </w:r>
      </w:ins>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w:t>
      </w:r>
      <w:r w:rsidR="00752D4E">
        <w:lastRenderedPageBreak/>
        <w:t xml:space="preserve">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05A295B5" w14:textId="77777777" w:rsidR="009905DC" w:rsidRDefault="00A40676" w:rsidP="006F5195">
      <w:pPr>
        <w:pStyle w:val="Bibliography"/>
      </w:pPr>
      <w:r>
        <w:fldChar w:fldCharType="begin"/>
      </w:r>
      <w:r w:rsidR="007C0A49">
        <w:instrText xml:space="preserve"> ADDIN ZOTERO_BIBL {"custom":[]} CSL_BIBLIOGRAPHY </w:instrText>
      </w:r>
      <w:r>
        <w:fldChar w:fldCharType="separate"/>
      </w:r>
      <w:r w:rsidR="009905DC">
        <w:t xml:space="preserve">1. </w:t>
      </w:r>
      <w:r w:rsidR="009905DC">
        <w:tab/>
      </w:r>
      <w:r w:rsidR="009905DC">
        <w:rPr>
          <w:b/>
          <w:bCs/>
        </w:rPr>
        <w:t>Haynes CA</w:t>
      </w:r>
      <w:r w:rsidR="009905DC">
        <w:t xml:space="preserve">, </w:t>
      </w:r>
      <w:r w:rsidR="009905DC">
        <w:rPr>
          <w:b/>
          <w:bCs/>
        </w:rPr>
        <w:t>Gonzalez R</w:t>
      </w:r>
      <w:r w:rsidR="009905DC">
        <w:t xml:space="preserve">. 2014. Rethinking biological activation of methane and conversion to liquid fuels. Nat Chem Biol </w:t>
      </w:r>
      <w:r w:rsidR="009905DC">
        <w:rPr>
          <w:b/>
          <w:bCs/>
        </w:rPr>
        <w:t>10</w:t>
      </w:r>
      <w:r w:rsidR="009905DC">
        <w:t>:331–339.</w:t>
      </w:r>
    </w:p>
    <w:p w14:paraId="4955F487" w14:textId="77777777" w:rsidR="009905DC" w:rsidRDefault="009905DC" w:rsidP="006F5195">
      <w:pPr>
        <w:pStyle w:val="Bibliography"/>
      </w:pPr>
      <w:r>
        <w:t xml:space="preserve">2. </w:t>
      </w:r>
      <w:r>
        <w:tab/>
      </w:r>
      <w:r>
        <w:rPr>
          <w:b/>
          <w:bCs/>
        </w:rPr>
        <w:t>Levi M</w:t>
      </w:r>
      <w:r>
        <w:t xml:space="preserve">. 2013. Climate consequences of natural gas as a bridge fuel. Clim Change </w:t>
      </w:r>
      <w:r>
        <w:rPr>
          <w:b/>
          <w:bCs/>
        </w:rPr>
        <w:t>118</w:t>
      </w:r>
      <w:r>
        <w:t>:609–623.</w:t>
      </w:r>
    </w:p>
    <w:p w14:paraId="0192CC98" w14:textId="77777777" w:rsidR="009905DC" w:rsidRDefault="009905DC" w:rsidP="006F5195">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7BF85C2" w14:textId="77777777" w:rsidR="009905DC" w:rsidRDefault="009905DC" w:rsidP="006F5195">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097B5992" w14:textId="77777777" w:rsidR="009905DC" w:rsidRDefault="009905DC" w:rsidP="006F5195">
      <w:pPr>
        <w:pStyle w:val="Bibliography"/>
      </w:pPr>
      <w:r>
        <w:lastRenderedPageBreak/>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5C27D8E1" w14:textId="77777777" w:rsidR="009905DC" w:rsidRDefault="009905DC" w:rsidP="006F5195">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7FB81B55" w14:textId="77777777" w:rsidR="009905DC" w:rsidRDefault="009905DC" w:rsidP="006F5195">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54FD85C9" w14:textId="77777777" w:rsidR="009905DC" w:rsidRDefault="009905DC" w:rsidP="006F5195">
      <w:pPr>
        <w:pStyle w:val="Bibliography"/>
      </w:pPr>
      <w:r>
        <w:t xml:space="preserve">8. </w:t>
      </w:r>
      <w:r>
        <w:tab/>
        <w:t xml:space="preserve"> structure of func of enzymes H2CO2 pathway 2002.pdf.</w:t>
      </w:r>
    </w:p>
    <w:p w14:paraId="1D025E3E" w14:textId="77777777" w:rsidR="009905DC" w:rsidRDefault="009905DC" w:rsidP="006F5195">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7EE62B6A" w14:textId="77777777" w:rsidR="009905DC" w:rsidRDefault="009905DC" w:rsidP="006F5195">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5F1C78DE" w14:textId="77777777" w:rsidR="009905DC" w:rsidRDefault="009905DC" w:rsidP="006F5195">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6255C41F" w14:textId="77777777" w:rsidR="009905DC" w:rsidRDefault="009905DC" w:rsidP="006F5195">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0F51D38C" w14:textId="77777777" w:rsidR="009905DC" w:rsidRDefault="009905DC" w:rsidP="006F5195">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512D661E" w14:textId="77777777" w:rsidR="009905DC" w:rsidRDefault="009905DC" w:rsidP="006F5195">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55B378F2" w14:textId="77777777" w:rsidR="009905DC" w:rsidRDefault="009905DC" w:rsidP="006F5195">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6133B2E7" w14:textId="77777777" w:rsidR="009905DC" w:rsidRDefault="009905DC" w:rsidP="006F5195">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176343B4" w14:textId="77777777" w:rsidR="009905DC" w:rsidRDefault="009905DC" w:rsidP="006F5195">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56290690" w14:textId="77777777" w:rsidR="009905DC" w:rsidRDefault="009905DC" w:rsidP="006F5195">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7EEDA8A9" w14:textId="77777777" w:rsidR="009905DC" w:rsidRDefault="009905DC" w:rsidP="006F5195">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7E6C603D" w14:textId="77777777" w:rsidR="009905DC" w:rsidRDefault="009905DC" w:rsidP="006F5195">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1EB50650" w14:textId="77777777" w:rsidR="009905DC" w:rsidRDefault="009905DC" w:rsidP="006F5195">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21BFF22C" w14:textId="77777777" w:rsidR="009905DC" w:rsidRDefault="009905DC" w:rsidP="006F5195">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BBA43EB" w14:textId="77777777" w:rsidR="009905DC" w:rsidRDefault="009905DC" w:rsidP="006F5195">
      <w:pPr>
        <w:pStyle w:val="Bibliography"/>
      </w:pPr>
      <w:r>
        <w:lastRenderedPageBreak/>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13CC8895" w14:textId="77777777" w:rsidR="009905DC" w:rsidRDefault="009905DC" w:rsidP="006F5195">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28A0796C" w14:textId="77777777" w:rsidR="009905DC" w:rsidRDefault="009905DC" w:rsidP="006F5195">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2F5EEE0A" w14:textId="77777777" w:rsidR="009905DC" w:rsidRDefault="009905DC" w:rsidP="006F5195">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67DECC3F" w14:textId="77777777" w:rsidR="009905DC" w:rsidRDefault="009905DC" w:rsidP="006F5195">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694E8C30" w14:textId="77777777" w:rsidR="009905DC" w:rsidRDefault="009905DC" w:rsidP="006F5195">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0564FE95" w14:textId="77777777" w:rsidR="009905DC" w:rsidRDefault="009905DC" w:rsidP="006F5195">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0E87583F" w14:textId="77777777" w:rsidR="009905DC" w:rsidRDefault="009905DC" w:rsidP="006F5195">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7951329D" w14:textId="77777777" w:rsidR="009905DC" w:rsidRDefault="009905DC" w:rsidP="006F5195">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3B0FA70C" w14:textId="77777777" w:rsidR="009905DC" w:rsidRDefault="009905DC" w:rsidP="006F5195">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6288547E" w14:textId="77777777" w:rsidR="009905DC" w:rsidRDefault="009905DC" w:rsidP="006F5195">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231E5D83" w14:textId="77777777" w:rsidR="009905DC" w:rsidRDefault="009905DC" w:rsidP="006F5195">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5EF6281B" w14:textId="77777777" w:rsidR="009905DC" w:rsidRDefault="009905DC" w:rsidP="006F5195">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246D7285" w14:textId="77777777" w:rsidR="009905DC" w:rsidRDefault="009905DC" w:rsidP="006F5195">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15CF2293" w14:textId="77777777" w:rsidR="009905DC" w:rsidRDefault="009905DC" w:rsidP="006F5195">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466E151A" w14:textId="77777777" w:rsidR="009905DC" w:rsidRDefault="009905DC" w:rsidP="006F5195">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82C6D07" w14:textId="77777777" w:rsidR="009905DC" w:rsidRDefault="009905DC" w:rsidP="006F5195">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2B5F4C35" w14:textId="77777777" w:rsidR="009905DC" w:rsidRDefault="009905DC" w:rsidP="006F5195">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01FB5C9B" w14:textId="77777777" w:rsidR="009905DC" w:rsidRDefault="009905DC" w:rsidP="006F5195">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31C6780" w14:textId="77777777" w:rsidR="009905DC" w:rsidRDefault="009905DC" w:rsidP="006F5195">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13BB4E08" w14:textId="77777777" w:rsidR="009905DC" w:rsidRDefault="009905DC" w:rsidP="006F5195">
      <w:pPr>
        <w:pStyle w:val="Bibliography"/>
      </w:pPr>
      <w:r>
        <w:lastRenderedPageBreak/>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13AD39B0" w14:textId="77777777" w:rsidR="009905DC" w:rsidRDefault="009905DC" w:rsidP="006F5195">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778AD1ED" w14:textId="77777777" w:rsidR="009905DC" w:rsidRDefault="009905DC" w:rsidP="006F5195">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23A46BC2" w14:textId="77777777" w:rsidR="009905DC" w:rsidRDefault="009905DC" w:rsidP="006F5195">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75C6B249" w14:textId="77777777" w:rsidR="009905DC" w:rsidRDefault="009905DC" w:rsidP="006F5195">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62B29F4A" w14:textId="77777777" w:rsidR="009905DC" w:rsidRDefault="009905DC" w:rsidP="006F5195">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7995D4FD" w14:textId="77777777" w:rsidR="009905DC" w:rsidRDefault="009905DC" w:rsidP="006F5195">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0418D876" w14:textId="77777777" w:rsidR="009905DC" w:rsidRDefault="009905DC" w:rsidP="006F5195">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4834E595" w14:textId="77777777" w:rsidR="009905DC" w:rsidRDefault="009905DC" w:rsidP="006F5195">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3058603E" w14:textId="77777777" w:rsidR="009905DC" w:rsidRDefault="009905DC" w:rsidP="006F5195">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4970FF91" w14:textId="77777777" w:rsidR="009905DC" w:rsidRDefault="009905DC" w:rsidP="006F5195">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0F093DBD" w14:textId="77777777" w:rsidR="009905DC" w:rsidRDefault="009905DC" w:rsidP="006F5195">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709229E3" w14:textId="77777777" w:rsidR="009905DC" w:rsidRDefault="009905DC" w:rsidP="006F5195">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25DEC71" w14:textId="77777777" w:rsidR="009905DC" w:rsidRDefault="009905DC" w:rsidP="006F5195">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8447202" w14:textId="77777777" w:rsidR="009905DC" w:rsidRDefault="009905DC" w:rsidP="006F5195">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54D69117" w14:textId="77777777" w:rsidR="009905DC" w:rsidRDefault="009905DC" w:rsidP="006F5195">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688FB71" w14:textId="77777777" w:rsidR="009905DC" w:rsidRDefault="009905DC" w:rsidP="006F5195">
      <w:pPr>
        <w:pStyle w:val="Bibliography"/>
      </w:pPr>
      <w:r>
        <w:t xml:space="preserve">59. </w:t>
      </w:r>
      <w:r>
        <w:tab/>
      </w:r>
      <w:r>
        <w:rPr>
          <w:b/>
          <w:bCs/>
        </w:rPr>
        <w:t>Thauer RK</w:t>
      </w:r>
      <w:r>
        <w:t xml:space="preserve">. 2012. The Wolfe cycle comes full circle. Proc Natl Acad Sci </w:t>
      </w:r>
      <w:r>
        <w:rPr>
          <w:b/>
          <w:bCs/>
        </w:rPr>
        <w:t>109</w:t>
      </w:r>
      <w:r>
        <w:t>:15084–15085.</w:t>
      </w:r>
    </w:p>
    <w:p w14:paraId="102300F6" w14:textId="77777777" w:rsidR="009905DC" w:rsidRDefault="009905DC" w:rsidP="006F5195">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29E887DA" w14:textId="77777777" w:rsidR="009905DC" w:rsidRDefault="009905DC" w:rsidP="006F5195">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58B08FA9" w14:textId="77777777" w:rsidR="009905DC" w:rsidRDefault="009905DC" w:rsidP="006F5195">
      <w:pPr>
        <w:pStyle w:val="Bibliography"/>
      </w:pPr>
      <w:r>
        <w:lastRenderedPageBreak/>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08841B97" w14:textId="77777777" w:rsidR="009905DC" w:rsidRDefault="009905DC" w:rsidP="006F5195">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4F23377C" w14:textId="77777777" w:rsidR="009905DC" w:rsidRDefault="009905DC" w:rsidP="006F5195">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151482C4" w14:textId="77777777" w:rsidR="009905DC" w:rsidRDefault="009905DC" w:rsidP="006F5195">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4EE95033" w14:textId="77777777" w:rsidR="009905DC" w:rsidRDefault="009905DC" w:rsidP="006F5195">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67B69ACD" w14:textId="77777777" w:rsidR="009905DC" w:rsidRDefault="009905DC" w:rsidP="006F5195">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35DA85A" w14:textId="77777777" w:rsidR="009905DC" w:rsidRDefault="009905DC" w:rsidP="006F5195">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1B106488" w14:textId="77777777" w:rsidR="009905DC" w:rsidRDefault="009905DC" w:rsidP="006F5195">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5EED7518" w14:textId="77777777" w:rsidR="009905DC" w:rsidRDefault="009905DC" w:rsidP="006F5195">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6B202B1" w14:textId="77777777" w:rsidR="009905DC" w:rsidRDefault="009905DC" w:rsidP="006F5195">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061E2C80" w14:textId="77777777" w:rsidR="009905DC" w:rsidRDefault="009905DC" w:rsidP="006F5195">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4E9DE911" w14:textId="77777777" w:rsidR="009905DC" w:rsidRDefault="009905DC" w:rsidP="006F5195">
      <w:pPr>
        <w:pStyle w:val="Bibliography"/>
      </w:pPr>
      <w:r>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77777777" w:rsidR="0098443E" w:rsidRPr="000B43BF" w:rsidRDefault="0098443E" w:rsidP="000B43BF">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2</w:t>
      </w:r>
      <w:r w:rsidRPr="00DB27A6">
        <w:rPr>
          <w:b w:val="0"/>
          <w:color w:val="auto"/>
          <w:sz w:val="20"/>
          <w:szCs w:val="20"/>
        </w:rPr>
        <w:fldChar w:fldCharType="end"/>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20C1E8E8"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del w:id="320" w:author="John Leigh" w:date="2016-01-27T12:36:00Z">
        <w:r w:rsidR="00DB27A6" w:rsidDel="00E60508">
          <w:rPr>
            <w:b w:val="0"/>
            <w:color w:val="auto"/>
            <w:sz w:val="20"/>
            <w:szCs w:val="20"/>
          </w:rPr>
          <w:delText xml:space="preserve">. </w:delText>
        </w:r>
      </w:del>
      <w:ins w:id="321" w:author="John Leigh" w:date="2016-01-27T12:36:00Z">
        <w:r w:rsidR="00E60508">
          <w:rPr>
            <w:b w:val="0"/>
            <w:color w:val="auto"/>
            <w:sz w:val="20"/>
            <w:szCs w:val="20"/>
          </w:rPr>
          <w:t>. L = lethal, N = non-lethal.</w:t>
        </w:r>
      </w:ins>
    </w:p>
    <w:p w14:paraId="0D07C53E" w14:textId="77777777" w:rsidR="004021BA" w:rsidRPr="0026382C" w:rsidRDefault="004021BA" w:rsidP="0026382C">
      <w:pPr>
        <w:rPr>
          <w:b/>
        </w:rPr>
      </w:pPr>
    </w:p>
    <w:sectPr w:rsidR="004021BA" w:rsidRPr="0026382C" w:rsidSect="00F53A02">
      <w:footerReference w:type="default" r:id="rId14"/>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 w:author="John Leigh" w:date="2016-01-14T17:13:00Z" w:initials="JL">
    <w:p w14:paraId="2B422F06" w14:textId="62FF3B6F" w:rsidR="00B156F4" w:rsidRDefault="00B156F4">
      <w:pPr>
        <w:pStyle w:val="CommentText"/>
      </w:pPr>
      <w:r>
        <w:rPr>
          <w:rStyle w:val="CommentReference"/>
        </w:rPr>
        <w:annotationRef/>
      </w:r>
      <w:r>
        <w:t>?</w:t>
      </w:r>
    </w:p>
  </w:comment>
  <w:comment w:id="86" w:author="John Leigh" w:date="2016-01-26T20:10:00Z" w:initials="JL">
    <w:p w14:paraId="5B8BE021" w14:textId="6F50981B" w:rsidR="00B156F4" w:rsidRDefault="00B156F4">
      <w:pPr>
        <w:pStyle w:val="CommentText"/>
      </w:pPr>
      <w:r>
        <w:rPr>
          <w:rStyle w:val="CommentReference"/>
        </w:rPr>
        <w:annotationRef/>
      </w:r>
      <w:r>
        <w:t>Is this “</w:t>
      </w:r>
      <w:r w:rsidRPr="00FA2B14">
        <w:rPr>
          <w:rFonts w:eastAsia="MS Mincho"/>
        </w:rPr>
        <w:t>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 supplemented with acetate (</w:t>
      </w:r>
      <w:proofErr w:type="spellStart"/>
      <w:r w:rsidRPr="00FA2B14">
        <w:rPr>
          <w:rFonts w:eastAsia="MS Mincho"/>
        </w:rPr>
        <w:t>McNA</w:t>
      </w:r>
      <w:proofErr w:type="spellEnd"/>
      <w:r w:rsidRPr="00FA2B14">
        <w:rPr>
          <w:rFonts w:eastAsia="MS Mincho"/>
        </w:rPr>
        <w:t xml:space="preserve"> medium)</w:t>
      </w:r>
      <w:r>
        <w:rPr>
          <w:rFonts w:eastAsia="MS Mincho"/>
        </w:rPr>
        <w:t>”?</w:t>
      </w:r>
    </w:p>
  </w:comment>
  <w:comment w:id="92" w:author="John Leigh" w:date="2016-01-26T20:24:00Z" w:initials="JL">
    <w:p w14:paraId="6F5D3031" w14:textId="77777777" w:rsidR="00B156F4" w:rsidRDefault="00B156F4" w:rsidP="00083FBB">
      <w:pPr>
        <w:pStyle w:val="CommentText"/>
      </w:pPr>
      <w:r>
        <w:rPr>
          <w:rStyle w:val="CommentReference"/>
        </w:rPr>
        <w:annotationRef/>
      </w:r>
      <w:r>
        <w:t>These aren’t really time points, are they?</w:t>
      </w:r>
    </w:p>
  </w:comment>
  <w:comment w:id="94" w:author="John Leigh" w:date="2016-01-25T14:56:00Z" w:initials="JL">
    <w:p w14:paraId="5B734BB2" w14:textId="0EB957D9" w:rsidR="00B156F4" w:rsidRDefault="00B156F4">
      <w:pPr>
        <w:pStyle w:val="CommentText"/>
      </w:pPr>
      <w:r>
        <w:rPr>
          <w:rStyle w:val="CommentReference"/>
        </w:rPr>
        <w:annotationRef/>
      </w:r>
      <w:r>
        <w:t>Specify what was used for a blank.  H2O?</w:t>
      </w:r>
    </w:p>
  </w:comment>
  <w:comment w:id="97" w:author="John Leigh" w:date="2016-01-26T20:07:00Z" w:initials="JL">
    <w:p w14:paraId="170B53B3" w14:textId="5B51E8DC" w:rsidR="00B156F4" w:rsidRDefault="00B156F4">
      <w:pPr>
        <w:pStyle w:val="CommentText"/>
      </w:pPr>
      <w:ins w:id="99" w:author="John Leigh" w:date="2016-01-26T20:06:00Z">
        <w:r>
          <w:rPr>
            <w:rStyle w:val="CommentReference"/>
          </w:rPr>
          <w:annotationRef/>
        </w:r>
      </w:ins>
      <w:r>
        <w:t>I moved this because I think it refers to actual measured growth yields, not predicted growth yields.  Am I correct?</w:t>
      </w:r>
    </w:p>
  </w:comment>
  <w:comment w:id="143" w:author="John Leigh" w:date="2016-01-25T15:08:00Z" w:initials="JL">
    <w:p w14:paraId="081DB59E" w14:textId="4FC40F50" w:rsidR="00B156F4" w:rsidRDefault="00B156F4">
      <w:pPr>
        <w:pStyle w:val="CommentText"/>
      </w:pPr>
      <w:r>
        <w:rPr>
          <w:rStyle w:val="CommentReference"/>
        </w:rPr>
        <w:annotationRef/>
      </w:r>
      <w:r>
        <w:t>These aren’t really time points, are they?</w:t>
      </w:r>
    </w:p>
  </w:comment>
  <w:comment w:id="144" w:author="John Leigh" w:date="2016-01-26T16:27:00Z" w:initials="JL">
    <w:p w14:paraId="2B48BA92" w14:textId="2A1F3F9D" w:rsidR="00B156F4" w:rsidRDefault="00B156F4">
      <w:pPr>
        <w:pStyle w:val="CommentText"/>
      </w:pPr>
      <w:r>
        <w:rPr>
          <w:rStyle w:val="CommentReference"/>
        </w:rPr>
        <w:annotationRef/>
      </w:r>
      <w:proofErr w:type="gramStart"/>
      <w:r>
        <w:t>likewise</w:t>
      </w:r>
      <w:proofErr w:type="gramEnd"/>
    </w:p>
  </w:comment>
  <w:comment w:id="184" w:author="Administrator" w:date="2016-01-12T09:34:00Z" w:initials="A">
    <w:p w14:paraId="7949D5C1" w14:textId="2AEFB493" w:rsidR="00B156F4" w:rsidRDefault="00B156F4">
      <w:pPr>
        <w:pStyle w:val="CommentText"/>
      </w:pPr>
      <w:r>
        <w:rPr>
          <w:rStyle w:val="CommentReference"/>
        </w:rPr>
        <w:annotationRef/>
      </w:r>
      <w:r>
        <w:t>These numbers may need slight updates before final submission</w:t>
      </w:r>
    </w:p>
  </w:comment>
  <w:comment w:id="186" w:author="John Leigh" w:date="2016-01-26T14:36:00Z" w:initials="JL">
    <w:p w14:paraId="44765985" w14:textId="12640B85" w:rsidR="00B156F4" w:rsidRDefault="00B156F4">
      <w:pPr>
        <w:pStyle w:val="CommentText"/>
      </w:pPr>
      <w:r>
        <w:rPr>
          <w:rStyle w:val="CommentReference"/>
        </w:rPr>
        <w:annotationRef/>
      </w:r>
      <w:r>
        <w:t xml:space="preserve">I feel like there is some ambiguity in our use of the term hydrogenotrophic.  Here you mean methanogenesis from H2 and CO2, but elsewhere it means methanogenesis in methanogens without cytochromes.  </w:t>
      </w:r>
      <w:proofErr w:type="spellStart"/>
      <w:r>
        <w:t>Thauer</w:t>
      </w:r>
      <w:proofErr w:type="spellEnd"/>
      <w:r>
        <w:t xml:space="preserve"> solved the ambiguity by calling the two types with and without </w:t>
      </w:r>
      <w:proofErr w:type="spellStart"/>
      <w:r>
        <w:t>cyctochromes</w:t>
      </w:r>
      <w:proofErr w:type="spellEnd"/>
      <w:r>
        <w:t>.</w:t>
      </w:r>
    </w:p>
  </w:comment>
  <w:comment w:id="189" w:author="John Leigh" w:date="2016-01-26T14:37:00Z" w:initials="JL">
    <w:p w14:paraId="724B5A55" w14:textId="2F366232" w:rsidR="00B156F4" w:rsidRDefault="00B156F4">
      <w:pPr>
        <w:pStyle w:val="CommentText"/>
      </w:pPr>
      <w:r>
        <w:rPr>
          <w:rStyle w:val="CommentReference"/>
        </w:rPr>
        <w:annotationRef/>
      </w:r>
      <w:r>
        <w:t>?</w:t>
      </w:r>
    </w:p>
  </w:comment>
  <w:comment w:id="190" w:author="John Leigh" w:date="2016-01-27T13:53:00Z" w:initials="JL">
    <w:p w14:paraId="3B3C1637" w14:textId="4B437F38" w:rsidR="00B156F4" w:rsidRDefault="00B156F4">
      <w:pPr>
        <w:pStyle w:val="CommentText"/>
      </w:pPr>
      <w:r>
        <w:rPr>
          <w:rStyle w:val="CommentReference"/>
        </w:rPr>
        <w:annotationRef/>
      </w:r>
      <w:r>
        <w:t xml:space="preserve">How about a pathway figure?  You could use my </w:t>
      </w:r>
      <w:proofErr w:type="spellStart"/>
      <w:r>
        <w:t>powerpoint</w:t>
      </w:r>
      <w:proofErr w:type="spellEnd"/>
      <w:r>
        <w:t xml:space="preserve"> slide as a starting point if you want.  </w:t>
      </w:r>
    </w:p>
  </w:comment>
  <w:comment w:id="195" w:author="John Leigh" w:date="2016-01-26T14:42:00Z" w:initials="JL">
    <w:p w14:paraId="4FB1FB71" w14:textId="5C7EA970" w:rsidR="00B156F4" w:rsidRDefault="00B156F4">
      <w:pPr>
        <w:pStyle w:val="CommentText"/>
      </w:pPr>
      <w:ins w:id="198" w:author="John Leigh" w:date="2016-01-26T14:41:00Z">
        <w:r>
          <w:rPr>
            <w:rStyle w:val="CommentReference"/>
          </w:rPr>
          <w:annotationRef/>
        </w:r>
      </w:ins>
      <w:r>
        <w:t>Some reviewers may challenge the term energy conservation, since it does not lead directly to ATP.</w:t>
      </w:r>
    </w:p>
  </w:comment>
  <w:comment w:id="213" w:author="John Leigh" w:date="2016-01-27T13:55:00Z" w:initials="JL">
    <w:p w14:paraId="6458A37B" w14:textId="6DB6B4CD" w:rsidR="00B156F4" w:rsidRDefault="00B156F4">
      <w:pPr>
        <w:pStyle w:val="CommentText"/>
      </w:pPr>
      <w:ins w:id="228" w:author="John Leigh" w:date="2016-01-27T13:54:00Z">
        <w:r>
          <w:rPr>
            <w:rStyle w:val="CommentReference"/>
          </w:rPr>
          <w:annotationRef/>
        </w:r>
      </w:ins>
      <w:r>
        <w:t xml:space="preserve">I have a </w:t>
      </w:r>
      <w:proofErr w:type="spellStart"/>
      <w:r>
        <w:t>powerpoint</w:t>
      </w:r>
      <w:proofErr w:type="spellEnd"/>
      <w:r>
        <w:t xml:space="preserve"> slide of this too, if you want to make it into a figure.</w:t>
      </w:r>
    </w:p>
  </w:comment>
  <w:comment w:id="278" w:author="John Leigh" w:date="2016-01-27T12:21:00Z" w:initials="JL">
    <w:p w14:paraId="63A94308" w14:textId="4D02158D" w:rsidR="00B156F4" w:rsidRDefault="00B156F4">
      <w:pPr>
        <w:pStyle w:val="CommentText"/>
      </w:pPr>
      <w:r>
        <w:rPr>
          <w:rStyle w:val="CommentReference"/>
        </w:rPr>
        <w:annotationRef/>
      </w:r>
      <w:r>
        <w:t xml:space="preserve">It would help me to have an explanation of what goes in to </w:t>
      </w:r>
      <w:proofErr w:type="gramStart"/>
      <w:r>
        <w:t>the  determination</w:t>
      </w:r>
      <w:proofErr w:type="gramEnd"/>
      <w:r>
        <w:t xml:space="preserve"> of these automated values.</w:t>
      </w:r>
    </w:p>
  </w:comment>
  <w:comment w:id="279" w:author="John Leigh" w:date="2016-01-27T12:16:00Z" w:initials="JL">
    <w:p w14:paraId="66F39CDA" w14:textId="2FE3B9A5" w:rsidR="00B156F4" w:rsidRDefault="00B156F4">
      <w:pPr>
        <w:pStyle w:val="CommentText"/>
      </w:pPr>
      <w:r>
        <w:rPr>
          <w:rStyle w:val="CommentReference"/>
        </w:rPr>
        <w:annotationRef/>
      </w:r>
      <w:r>
        <w:t xml:space="preserve">GAM is largely the ATP required for biosynthesis, right?  Should you mention this to enhance understanding of what GAM means?  BTW, your value is not too different from the ATP requirement for biosynthesis of cell mass calculated by </w:t>
      </w:r>
      <w:proofErr w:type="spellStart"/>
      <w:r>
        <w:t>Barny</w:t>
      </w:r>
      <w:proofErr w:type="spellEnd"/>
      <w:r>
        <w:t xml:space="preserve"> Whitman.</w:t>
      </w:r>
    </w:p>
  </w:comment>
  <w:comment w:id="282" w:author="John Leigh" w:date="2016-01-26T20:34:00Z" w:initials="JL">
    <w:p w14:paraId="1F9AA797" w14:textId="3A17667A" w:rsidR="00B156F4" w:rsidRDefault="00B156F4">
      <w:pPr>
        <w:pStyle w:val="CommentText"/>
      </w:pPr>
      <w:ins w:id="285" w:author="John Leigh" w:date="2016-01-26T20:33:00Z">
        <w:r>
          <w:rPr>
            <w:rStyle w:val="CommentReference"/>
          </w:rPr>
          <w:annotationRef/>
        </w:r>
      </w:ins>
      <w:r>
        <w:t>Correct?</w:t>
      </w:r>
    </w:p>
  </w:comment>
  <w:comment w:id="287" w:author="John Leigh" w:date="2016-01-27T12:18:00Z" w:initials="JL">
    <w:p w14:paraId="53F4DB78" w14:textId="5A16B159" w:rsidR="00B156F4" w:rsidRDefault="00B156F4">
      <w:pPr>
        <w:pStyle w:val="CommentText"/>
      </w:pPr>
      <w:r>
        <w:rPr>
          <w:rStyle w:val="CommentReference"/>
        </w:rPr>
        <w:annotationRef/>
      </w:r>
      <w:r>
        <w:t>How much difference would the presence and absence of acetate make for GAM?</w:t>
      </w:r>
    </w:p>
  </w:comment>
  <w:comment w:id="305" w:author="John Leigh" w:date="2016-01-27T12:54:00Z" w:initials="JL">
    <w:p w14:paraId="7417E618" w14:textId="1ECB0E61" w:rsidR="00B156F4" w:rsidRDefault="00B156F4">
      <w:pPr>
        <w:pStyle w:val="CommentText"/>
      </w:pPr>
      <w:r>
        <w:rPr>
          <w:rStyle w:val="CommentReference"/>
        </w:rPr>
        <w:annotationRef/>
      </w:r>
      <w:r>
        <w:t>I find this explanation convoluted.  Isn’t use of GAPOR in the model a simpler explanation?</w:t>
      </w:r>
    </w:p>
  </w:comment>
  <w:comment w:id="306" w:author="Administrator" w:date="2015-09-08T16:33:00Z" w:initials="A">
    <w:p w14:paraId="65A7EB78" w14:textId="77777777" w:rsidR="00B156F4" w:rsidRDefault="00B156F4">
      <w:pPr>
        <w:pStyle w:val="CommentText"/>
      </w:pPr>
      <w:r>
        <w:rPr>
          <w:rStyle w:val="CommentReference"/>
        </w:rPr>
        <w:annotationRef/>
      </w:r>
      <w:r>
        <w:t>Is this common sense enough? Do I need a specific source here?</w:t>
      </w:r>
    </w:p>
  </w:comment>
  <w:comment w:id="307" w:author="John Leigh" w:date="2016-01-27T12:57:00Z" w:initials="JL">
    <w:p w14:paraId="2851E44A" w14:textId="218CDE34" w:rsidR="00B156F4" w:rsidRDefault="00B156F4">
      <w:pPr>
        <w:pStyle w:val="CommentText"/>
      </w:pPr>
      <w:r>
        <w:rPr>
          <w:rStyle w:val="CommentReference"/>
        </w:rPr>
        <w:annotationRef/>
      </w:r>
      <w:r>
        <w:t>I think it’s common sense enough.</w:t>
      </w:r>
    </w:p>
  </w:comment>
  <w:comment w:id="308" w:author="Administrator" w:date="2016-01-12T10:02:00Z" w:initials="A">
    <w:p w14:paraId="76015A91" w14:textId="45DA0298" w:rsidR="00B156F4" w:rsidRDefault="00B156F4">
      <w:pPr>
        <w:pStyle w:val="CommentText"/>
      </w:pPr>
      <w:r>
        <w:rPr>
          <w:rStyle w:val="CommentReference"/>
        </w:rPr>
        <w:annotationRef/>
      </w:r>
      <w:r>
        <w:t>Should I have a result and figure of running this code here? Or does it speak for itself?</w:t>
      </w:r>
    </w:p>
  </w:comment>
  <w:comment w:id="309" w:author="Administrator" w:date="2015-09-09T12:18:00Z" w:initials="A">
    <w:p w14:paraId="2CFC762C" w14:textId="77777777" w:rsidR="00B156F4" w:rsidRDefault="00B156F4">
      <w:pPr>
        <w:pStyle w:val="CommentText"/>
      </w:pPr>
      <w:r>
        <w:rPr>
          <w:rStyle w:val="CommentReference"/>
        </w:rPr>
        <w:annotationRef/>
      </w:r>
      <w:r>
        <w:t>This is very much a “Data Availability” type section; perhaps it deserves its own short section separate from Results?</w:t>
      </w:r>
    </w:p>
  </w:comment>
  <w:comment w:id="312" w:author="John Leigh" w:date="2016-01-27T13:10:00Z" w:initials="JL">
    <w:p w14:paraId="1FE17D64" w14:textId="401C6FD9" w:rsidR="00B156F4" w:rsidRDefault="00B156F4">
      <w:pPr>
        <w:pStyle w:val="CommentText"/>
      </w:pPr>
      <w:ins w:id="314" w:author="John Leigh" w:date="2016-01-27T13:09:00Z">
        <w:r>
          <w:rPr>
            <w:rStyle w:val="CommentReference"/>
          </w:rPr>
          <w:annotationRef/>
        </w:r>
      </w:ins>
      <w:r>
        <w:t>Our pathway is chemiosmotic too due to sodium ion export and import by ATPase.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20CFB" w14:textId="77777777" w:rsidR="00B156F4" w:rsidRDefault="00B156F4" w:rsidP="00516D83">
      <w:pPr>
        <w:spacing w:after="0" w:line="240" w:lineRule="auto"/>
      </w:pPr>
      <w:r>
        <w:separator/>
      </w:r>
    </w:p>
  </w:endnote>
  <w:endnote w:type="continuationSeparator" w:id="0">
    <w:p w14:paraId="59AAD0F5" w14:textId="77777777" w:rsidR="00B156F4" w:rsidRDefault="00B156F4"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B156F4" w:rsidRDefault="00B156F4">
    <w:pPr>
      <w:pStyle w:val="Footer"/>
      <w:jc w:val="center"/>
    </w:pPr>
    <w:r>
      <w:fldChar w:fldCharType="begin"/>
    </w:r>
    <w:r>
      <w:instrText xml:space="preserve"> PAGE   \* MERGEFORMAT </w:instrText>
    </w:r>
    <w:r>
      <w:fldChar w:fldCharType="separate"/>
    </w:r>
    <w:r w:rsidR="00CB411E">
      <w:rPr>
        <w:noProof/>
      </w:rPr>
      <w:t>25</w:t>
    </w:r>
    <w:r>
      <w:rPr>
        <w:noProof/>
      </w:rPr>
      <w:fldChar w:fldCharType="end"/>
    </w:r>
  </w:p>
  <w:p w14:paraId="45C11215" w14:textId="77777777" w:rsidR="00B156F4" w:rsidRDefault="00B156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82726" w14:textId="77777777" w:rsidR="00B156F4" w:rsidRDefault="00B156F4" w:rsidP="00516D83">
      <w:pPr>
        <w:spacing w:after="0" w:line="240" w:lineRule="auto"/>
      </w:pPr>
      <w:r>
        <w:separator/>
      </w:r>
    </w:p>
  </w:footnote>
  <w:footnote w:type="continuationSeparator" w:id="0">
    <w:p w14:paraId="4A2B37C5" w14:textId="77777777" w:rsidR="00B156F4" w:rsidRDefault="00B156F4"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57B9"/>
    <w:rsid w:val="00037BDF"/>
    <w:rsid w:val="000408FB"/>
    <w:rsid w:val="000433A3"/>
    <w:rsid w:val="00046038"/>
    <w:rsid w:val="00063E5C"/>
    <w:rsid w:val="00066B7A"/>
    <w:rsid w:val="00070CFD"/>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75B4"/>
    <w:rsid w:val="000D34F2"/>
    <w:rsid w:val="000D63C1"/>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B00CF"/>
    <w:rsid w:val="003C13B2"/>
    <w:rsid w:val="003C36FB"/>
    <w:rsid w:val="003C6A45"/>
    <w:rsid w:val="003C7D79"/>
    <w:rsid w:val="003D5830"/>
    <w:rsid w:val="003E12B1"/>
    <w:rsid w:val="003E2C91"/>
    <w:rsid w:val="003E4220"/>
    <w:rsid w:val="003F2775"/>
    <w:rsid w:val="003F49E1"/>
    <w:rsid w:val="004021BA"/>
    <w:rsid w:val="00403FFC"/>
    <w:rsid w:val="00406AA7"/>
    <w:rsid w:val="00407143"/>
    <w:rsid w:val="00407F1B"/>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62FB"/>
    <w:rsid w:val="004913FB"/>
    <w:rsid w:val="00492B43"/>
    <w:rsid w:val="00494656"/>
    <w:rsid w:val="004A10CC"/>
    <w:rsid w:val="004A29F8"/>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78ED"/>
    <w:rsid w:val="00527D1A"/>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232F3"/>
    <w:rsid w:val="00723D56"/>
    <w:rsid w:val="0072556E"/>
    <w:rsid w:val="00735AAC"/>
    <w:rsid w:val="00737FF9"/>
    <w:rsid w:val="00752D4E"/>
    <w:rsid w:val="00756FF0"/>
    <w:rsid w:val="0076073C"/>
    <w:rsid w:val="007643C9"/>
    <w:rsid w:val="00773758"/>
    <w:rsid w:val="0077549E"/>
    <w:rsid w:val="0078784F"/>
    <w:rsid w:val="0079505E"/>
    <w:rsid w:val="007A2129"/>
    <w:rsid w:val="007A2B72"/>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785B"/>
    <w:rsid w:val="00815A63"/>
    <w:rsid w:val="008270DA"/>
    <w:rsid w:val="008314CD"/>
    <w:rsid w:val="008367FA"/>
    <w:rsid w:val="00840DEA"/>
    <w:rsid w:val="0084303B"/>
    <w:rsid w:val="0084390A"/>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2520"/>
    <w:rsid w:val="009A6761"/>
    <w:rsid w:val="009B7FEA"/>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57FB"/>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156F4"/>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3056C"/>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6DBF"/>
    <w:rsid w:val="00DB7232"/>
    <w:rsid w:val="00DC05CC"/>
    <w:rsid w:val="00DC2671"/>
    <w:rsid w:val="00DC26B4"/>
    <w:rsid w:val="00DD5CAF"/>
    <w:rsid w:val="00DD75BA"/>
    <w:rsid w:val="00DE4C7D"/>
    <w:rsid w:val="00DF679C"/>
    <w:rsid w:val="00E009DF"/>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20E6"/>
    <w:rsid w:val="00E4785C"/>
    <w:rsid w:val="00E515B0"/>
    <w:rsid w:val="00E52EC2"/>
    <w:rsid w:val="00E60508"/>
    <w:rsid w:val="00E653E1"/>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F2C48"/>
    <w:rsid w:val="00EF5314"/>
    <w:rsid w:val="00EF5BC0"/>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819FC"/>
    <w:rsid w:val="00F8461B"/>
    <w:rsid w:val="00F846AE"/>
    <w:rsid w:val="00F877E6"/>
    <w:rsid w:val="00F8787B"/>
    <w:rsid w:val="00F9540D"/>
    <w:rsid w:val="00F960CA"/>
    <w:rsid w:val="00FA05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chart" Target="charts/chart1.xml"/><Relationship Id="rId13" Type="http://schemas.openxmlformats.org/officeDocument/2006/relationships/image" Target="media/image1.ti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price@systemsbiology.org" TargetMode="External"/><Relationship Id="rId10" Type="http://schemas.openxmlformats.org/officeDocument/2006/relationships/hyperlink" Target="mailto:leighj@u.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CC9A7-DBF0-4442-9140-291F0471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25</Pages>
  <Words>41038</Words>
  <Characters>233923</Characters>
  <Application>Microsoft Macintosh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274413</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 Leigh</cp:lastModifiedBy>
  <cp:revision>32</cp:revision>
  <cp:lastPrinted>2016-01-11T05:49:00Z</cp:lastPrinted>
  <dcterms:created xsi:type="dcterms:W3CDTF">2016-01-14T21:51:00Z</dcterms:created>
  <dcterms:modified xsi:type="dcterms:W3CDTF">2016-01-27T22:00:00Z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id="YdF7mrnO"/&gt;&lt;style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