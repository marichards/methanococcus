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77777777"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9"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0"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30A6794E"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r w:rsidR="00F51AEF">
        <w:rPr>
          <w:i/>
        </w:rPr>
        <w:t>Methanococcus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proofErr w:type="spellStart"/>
      <w:r w:rsidR="00C37C0F">
        <w:t>methyltrophic</w:t>
      </w:r>
      <w:proofErr w:type="spellEnd"/>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 xml:space="preserve">experimental growth and gene knockout data. Furthermore, we use our reconstruction to probe </w:t>
      </w:r>
      <w:r w:rsidR="00B806A5">
        <w:t xml:space="preserve">the implications of </w:t>
      </w:r>
      <w:r w:rsidR="000E0E23">
        <w:t xml:space="preserve">electron </w:t>
      </w:r>
      <w:r w:rsidR="00B806A5">
        <w:t>bifurcation by showing its essentiality 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w:t>
      </w:r>
      <w:ins w:id="0" w:author="Stephen Ragsdale" w:date="2016-03-14T11:32:00Z">
        <w:r w:rsidR="00081ADC">
          <w:t xml:space="preserve">novel </w:t>
        </w:r>
      </w:ins>
      <w:r w:rsidR="00B03AFC">
        <w:t xml:space="preserve">reconstruction-specific computational toolbox </w:t>
      </w:r>
      <w:del w:id="1" w:author="Stephen Ragsdale" w:date="2016-03-14T11:32:00Z">
        <w:r w:rsidR="00B03AFC" w:rsidDel="00081ADC">
          <w:delText xml:space="preserve">we created </w:delText>
        </w:r>
      </w:del>
      <w:r w:rsidR="00B03AFC">
        <w:t xml:space="preserve">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7044DC6B" w:rsidR="009E4183" w:rsidRPr="001143B5" w:rsidRDefault="001143B5" w:rsidP="005F2447">
      <w:pPr>
        <w:spacing w:line="480" w:lineRule="auto"/>
      </w:pPr>
      <w:r>
        <w:t xml:space="preserve">Understanding and applying hydrogenotrophic methanogenesis could be key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w:t>
      </w:r>
      <w:ins w:id="2" w:author="Stephen Ragsdale" w:date="2016-03-14T11:39:00Z">
        <w:r w:rsidR="00796A48">
          <w:t xml:space="preserve">environmentally ubiquitous </w:t>
        </w:r>
      </w:ins>
      <w:r>
        <w:t xml:space="preserve">pathway, </w:t>
      </w:r>
      <w:r w:rsidR="009E4183">
        <w:t xml:space="preserve">existing methanogen models </w:t>
      </w:r>
      <w:r>
        <w:t xml:space="preserve">portray </w:t>
      </w:r>
      <w:ins w:id="3" w:author="Stephen Ragsdale" w:date="2016-03-14T11:35:00Z">
        <w:r w:rsidR="00796A48">
          <w:t xml:space="preserve">the </w:t>
        </w:r>
      </w:ins>
      <w:r>
        <w:t xml:space="preserve">more traditional energy conservation mechanisms </w:t>
      </w:r>
      <w:ins w:id="4" w:author="Stephen Ragsdale" w:date="2016-03-14T11:35:00Z">
        <w:r w:rsidR="00796A48">
          <w:t xml:space="preserve">that are </w:t>
        </w:r>
      </w:ins>
      <w:r>
        <w:t xml:space="preserve">found in other methanogens. We have constructed a genome-scale metabolic network of </w:t>
      </w:r>
      <w:r>
        <w:rPr>
          <w:i/>
        </w:rPr>
        <w:t xml:space="preserve">Methanococcus maripaludis </w:t>
      </w:r>
      <w:r>
        <w:t xml:space="preserve">that explicitly </w:t>
      </w:r>
      <w:ins w:id="5" w:author="Stephen Ragsdale" w:date="2016-03-14T11:36:00Z">
        <w:r w:rsidR="00796A48">
          <w:t xml:space="preserve">accounts for </w:t>
        </w:r>
      </w:ins>
      <w:ins w:id="6" w:author="Stephen Ragsdale" w:date="2016-03-14T11:38:00Z">
        <w:r w:rsidR="00796A48">
          <w:t>all</w:t>
        </w:r>
      </w:ins>
      <w:ins w:id="7" w:author="Stephen Ragsdale" w:date="2016-03-14T11:36:00Z">
        <w:r w:rsidR="00796A48">
          <w:t xml:space="preserve"> </w:t>
        </w:r>
      </w:ins>
      <w:ins w:id="8" w:author="Stephen Ragsdale" w:date="2016-03-14T11:39:00Z">
        <w:r w:rsidR="00796A48">
          <w:t xml:space="preserve">major </w:t>
        </w:r>
      </w:ins>
      <w:ins w:id="9" w:author="Stephen Ragsdale" w:date="2016-03-14T11:36:00Z">
        <w:r w:rsidR="00796A48">
          <w:t xml:space="preserve">reactions </w:t>
        </w:r>
      </w:ins>
      <w:ins w:id="10" w:author="Stephen Ragsdale" w:date="2016-03-14T11:39:00Z">
        <w:r w:rsidR="00796A48">
          <w:t xml:space="preserve">involved in </w:t>
        </w:r>
        <w:proofErr w:type="spellStart"/>
        <w:r w:rsidR="00796A48">
          <w:t>hydrogenotrophic</w:t>
        </w:r>
        <w:proofErr w:type="spellEnd"/>
        <w:r w:rsidR="00796A48">
          <w:t xml:space="preserve"> methanogenesis</w:t>
        </w:r>
      </w:ins>
      <w:del w:id="11" w:author="Stephen Ragsdale" w:date="2016-03-14T11:39:00Z">
        <w:r w:rsidDel="00796A48">
          <w:delText>shows this environmentally</w:delText>
        </w:r>
        <w:r w:rsidR="00C11C11" w:rsidDel="00796A48">
          <w:delText xml:space="preserve"> </w:delText>
        </w:r>
        <w:r w:rsidDel="00796A48">
          <w:delText>ubiquitous process, including energy conservation through electron bifurcation</w:delText>
        </w:r>
      </w:del>
      <w:r>
        <w:t xml:space="preserve">.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6D76D85E" w14:textId="77777777" w:rsidR="008B123E" w:rsidRDefault="00F316DF" w:rsidP="00875DF4">
      <w:pPr>
        <w:spacing w:line="480" w:lineRule="auto"/>
        <w:rPr>
          <w:ins w:id="12" w:author="Stephen Ragsdale" w:date="2016-03-14T12:24:00Z"/>
        </w:rPr>
      </w:pPr>
      <w:r>
        <w:t>Methane</w:t>
      </w:r>
      <w:r w:rsidR="002607EE">
        <w:t xml:space="preserve"> </w:t>
      </w:r>
      <w:ins w:id="13" w:author="Stephen Ragsdale" w:date="2016-03-14T12:13:00Z">
        <w:r w:rsidR="00DE3865">
          <w:t xml:space="preserve">is produced in the environment by biological and non-biological sources </w:t>
        </w:r>
        <w:r w:rsidR="00DE3865">
          <w:fldChar w:fldCharType="begin"/>
        </w:r>
        <w:r w:rsidR="00DE3865">
          <w:instrText xml:space="preserve"> ADDIN ZOTERO_ITEM CSL_CITATION {"citationID":"2i8l86lem7","properties":{"formattedCitation":"(5)","plainCitation":"(5)"},"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DE3865">
          <w:fldChar w:fldCharType="separate"/>
        </w:r>
        <w:r w:rsidR="00DE3865" w:rsidRPr="007C0A49">
          <w:t>(5)</w:t>
        </w:r>
        <w:r w:rsidR="00DE3865">
          <w:fldChar w:fldCharType="end"/>
        </w:r>
        <w:r w:rsidR="00DE3865">
          <w:t xml:space="preserve"> and </w:t>
        </w:r>
      </w:ins>
      <w:r>
        <w:t>plays a critical role in the global carbon cycle</w:t>
      </w:r>
      <w:ins w:id="14" w:author="Stephen Ragsdale" w:date="2016-03-14T11:45:00Z">
        <w:r w:rsidR="00DE3865">
          <w:t>.</w:t>
        </w:r>
        <w:r w:rsidR="00A24D89">
          <w:t xml:space="preserve"> </w:t>
        </w:r>
      </w:ins>
      <w:ins w:id="15" w:author="Stephen Ragsdale" w:date="2016-03-14T12:14:00Z">
        <w:r w:rsidR="00DE3865">
          <w:t>A</w:t>
        </w:r>
      </w:ins>
      <w:ins w:id="16" w:author="Stephen Ragsdale" w:date="2016-03-14T12:00:00Z">
        <w:r w:rsidR="00775945">
          <w:t xml:space="preserve"> large proportion of </w:t>
        </w:r>
      </w:ins>
      <w:ins w:id="17" w:author="Stephen Ragsdale" w:date="2016-03-14T12:01:00Z">
        <w:r w:rsidR="00775945">
          <w:t xml:space="preserve">anaerobic </w:t>
        </w:r>
      </w:ins>
      <w:ins w:id="18" w:author="Stephen Ragsdale" w:date="2016-03-14T12:02:00Z">
        <w:r w:rsidR="00775945">
          <w:t xml:space="preserve">biomass </w:t>
        </w:r>
      </w:ins>
      <w:ins w:id="19" w:author="Stephen Ragsdale" w:date="2016-03-14T12:01:00Z">
        <w:r w:rsidR="00775945">
          <w:t xml:space="preserve">metabolism </w:t>
        </w:r>
      </w:ins>
      <w:ins w:id="20" w:author="Stephen Ragsdale" w:date="2016-03-14T12:14:00Z">
        <w:r w:rsidR="00DE3865">
          <w:t>is</w:t>
        </w:r>
      </w:ins>
      <w:ins w:id="21" w:author="Stephen Ragsdale" w:date="2016-03-14T12:02:00Z">
        <w:r w:rsidR="00775945">
          <w:t xml:space="preserve"> coupled to methanogenesis</w:t>
        </w:r>
      </w:ins>
      <w:ins w:id="22" w:author="Stephen Ragsdale" w:date="2016-03-14T12:04:00Z">
        <w:r w:rsidR="00875DF4">
          <w:t xml:space="preserve">, </w:t>
        </w:r>
      </w:ins>
      <w:ins w:id="23" w:author="Stephen Ragsdale" w:date="2016-03-14T12:06:00Z">
        <w:r w:rsidR="00875DF4">
          <w:t>which is responsible for</w:t>
        </w:r>
      </w:ins>
      <w:ins w:id="24" w:author="Stephen Ragsdale" w:date="2016-03-14T12:04:00Z">
        <w:r w:rsidR="00875DF4">
          <w:t xml:space="preserve"> </w:t>
        </w:r>
      </w:ins>
      <w:ins w:id="25" w:author="Stephen Ragsdale" w:date="2016-03-14T12:07:00Z">
        <w:r w:rsidR="00875DF4">
          <w:t xml:space="preserve">the annual </w:t>
        </w:r>
      </w:ins>
      <w:ins w:id="26" w:author="Stephen Ragsdale" w:date="2016-03-14T12:06:00Z">
        <w:r w:rsidR="00875DF4">
          <w:t>generation of</w:t>
        </w:r>
      </w:ins>
      <w:ins w:id="27" w:author="Stephen Ragsdale" w:date="2016-03-14T12:04:00Z">
        <w:r w:rsidR="00875DF4">
          <w:t xml:space="preserve"> 1 Gt of methane </w:t>
        </w:r>
        <w:r w:rsidR="00875DF4">
          <w:fldChar w:fldCharType="begin"/>
        </w:r>
        <w:r w:rsidR="00875DF4">
          <w:instrText xml:space="preserve"> ADDIN ZOTERO_ITEM CSL_CITATION {"citationID":"12d9ngkfcj","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75DF4">
          <w:fldChar w:fldCharType="separate"/>
        </w:r>
        <w:r w:rsidR="00875DF4" w:rsidRPr="007C0A49">
          <w:t>(6)</w:t>
        </w:r>
        <w:r w:rsidR="00875DF4">
          <w:fldChar w:fldCharType="end"/>
        </w:r>
      </w:ins>
      <w:ins w:id="28" w:author="Stephen Ragsdale" w:date="2016-03-14T11:42:00Z">
        <w:r w:rsidR="00DE3865">
          <w:t>.</w:t>
        </w:r>
        <w:r w:rsidR="00875DF4">
          <w:t xml:space="preserve"> </w:t>
        </w:r>
        <w:r w:rsidR="00A24D89">
          <w:t xml:space="preserve"> </w:t>
        </w:r>
      </w:ins>
      <w:r>
        <w:t xml:space="preserve"> </w:t>
      </w:r>
      <w:ins w:id="29" w:author="Stephen Ragsdale" w:date="2016-03-14T12:15:00Z">
        <w:r w:rsidR="00DE3865">
          <w:t>T</w:t>
        </w:r>
      </w:ins>
      <w:ins w:id="30" w:author="Stephen Ragsdale" w:date="2016-03-14T12:09:00Z">
        <w:r w:rsidR="00875DF4" w:rsidRPr="00875DF4">
          <w:t xml:space="preserve">he major component (~87 percent) of natural gas, </w:t>
        </w:r>
      </w:ins>
      <w:ins w:id="31" w:author="Stephen Ragsdale" w:date="2016-03-14T12:15:00Z">
        <w:r w:rsidR="00DE3865">
          <w:t>methane</w:t>
        </w:r>
      </w:ins>
      <w:ins w:id="32" w:author="Stephen Ragsdale" w:date="2016-03-14T12:09:00Z">
        <w:r w:rsidR="00875DF4" w:rsidRPr="00875DF4">
          <w:t xml:space="preserve"> is used as a heating fuel in 22% of US homes.</w:t>
        </w:r>
      </w:ins>
      <w:ins w:id="33" w:author="Stephen Ragsdale" w:date="2016-03-14T12:10:00Z">
        <w:r w:rsidR="00DE3865">
          <w:t xml:space="preserve"> </w:t>
        </w:r>
      </w:ins>
      <w:moveFromRangeStart w:id="34" w:author="Stephen Ragsdale" w:date="2016-03-14T12:10:00Z" w:name="move319576764"/>
      <w:moveFrom w:id="35" w:author="Stephen Ragsdale" w:date="2016-03-14T12:10:00Z">
        <w:r w:rsidR="00B42019" w:rsidDel="00DE3865">
          <w:t>and</w:t>
        </w:r>
        <w:r w:rsidDel="00DE3865">
          <w:t xml:space="preserve"> </w:t>
        </w:r>
        <w:r w:rsidR="000D63C1" w:rsidDel="00DE3865">
          <w:t xml:space="preserve">as a greenhouse gas, </w:t>
        </w:r>
        <w:r w:rsidR="0051683C" w:rsidDel="00DE3865">
          <w:t>is</w:t>
        </w:r>
        <w:r w:rsidDel="00DE3865">
          <w:t xml:space="preserve"> </w:t>
        </w:r>
        <w:r w:rsidR="008C0862" w:rsidDel="00DE3865">
          <w:t>21 times</w:t>
        </w:r>
        <w:r w:rsidR="005B2988" w:rsidDel="00DE3865">
          <w:t xml:space="preserve"> more </w:t>
        </w:r>
        <w:commentRangeStart w:id="36"/>
        <w:r w:rsidR="005B2988" w:rsidDel="00DE3865">
          <w:t>potent</w:t>
        </w:r>
        <w:commentRangeEnd w:id="36"/>
        <w:r w:rsidR="00404321" w:rsidDel="00DE3865">
          <w:rPr>
            <w:rStyle w:val="CommentReference"/>
            <w:rFonts w:ascii="Calibri" w:hAnsi="Calibri"/>
          </w:rPr>
          <w:commentReference w:id="36"/>
        </w:r>
        <w:r w:rsidR="005B2988" w:rsidDel="00DE3865">
          <w:t xml:space="preserve"> </w:t>
        </w:r>
        <w:r w:rsidR="00940402" w:rsidDel="00DE3865">
          <w:t xml:space="preserve">than </w:t>
        </w:r>
        <w:r w:rsidR="005B2988" w:rsidDel="00DE3865">
          <w:t xml:space="preserve">carbon dioxide </w:t>
        </w:r>
        <w:r w:rsidR="005B2988" w:rsidDel="00DE3865">
          <w:fldChar w:fldCharType="begin"/>
        </w:r>
        <w:r w:rsidR="009905DC" w:rsidDel="00DE3865">
          <w:instrText xml:space="preserve"> ADDIN ZOTERO_ITEM CSL_CITATION {"citationID":"CCfc157S","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rsidDel="00DE3865">
          <w:fldChar w:fldCharType="separate"/>
        </w:r>
        <w:r w:rsidR="009905DC" w:rsidRPr="009905DC" w:rsidDel="00DE3865">
          <w:t>(1)</w:t>
        </w:r>
        <w:r w:rsidR="005B2988" w:rsidDel="00DE3865">
          <w:fldChar w:fldCharType="end"/>
        </w:r>
        <w:r w:rsidR="00627847" w:rsidDel="00DE3865">
          <w:t xml:space="preserve"> in </w:t>
        </w:r>
        <w:r w:rsidR="003512E9" w:rsidDel="00DE3865">
          <w:t>absorbing and emitting energy</w:t>
        </w:r>
        <w:r w:rsidR="0051683C" w:rsidDel="00DE3865">
          <w:t>.</w:t>
        </w:r>
        <w:r w:rsidR="00673E4C" w:rsidDel="00DE3865">
          <w:t xml:space="preserve"> </w:t>
        </w:r>
      </w:moveFrom>
      <w:moveFromRangeEnd w:id="34"/>
      <w:del w:id="37" w:author="Stephen Ragsdale" w:date="2016-03-14T12:10:00Z">
        <w:r w:rsidR="002670AD" w:rsidDel="00DE3865">
          <w:delText>Additionally</w:delText>
        </w:r>
        <w:r w:rsidR="00627847" w:rsidDel="00DE3865">
          <w:delText>, i</w:delText>
        </w:r>
        <w:r w:rsidR="00046038" w:rsidDel="00DE3865">
          <w:delText>t</w:delText>
        </w:r>
      </w:del>
      <w:ins w:id="38" w:author="Stephen Ragsdale" w:date="2016-03-14T12:10:00Z">
        <w:r w:rsidR="00DE3865">
          <w:t>Methane</w:t>
        </w:r>
      </w:ins>
      <w:r w:rsidR="00046038">
        <w:t xml:space="preserve"> is a candidate bridge fuel</w:t>
      </w:r>
      <w:r w:rsidR="0026382C">
        <w:t xml:space="preserve"> </w:t>
      </w:r>
      <w:r w:rsidR="0026382C">
        <w:fldChar w:fldCharType="begin"/>
      </w:r>
      <w:r w:rsidR="00571EEA">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901F0A">
        <w:t>(2)</w:t>
      </w:r>
      <w:r w:rsidR="0026382C">
        <w:fldChar w:fldCharType="end"/>
      </w:r>
      <w:r w:rsidR="00046038">
        <w:t xml:space="preserve"> </w:t>
      </w:r>
      <w:r w:rsidR="002670AD">
        <w:t xml:space="preserve">because </w:t>
      </w:r>
      <w:r w:rsidR="00941981">
        <w:t xml:space="preserve">it </w:t>
      </w:r>
      <w:ins w:id="39" w:author="Stephen Ragsdale" w:date="2016-03-14T12:15:00Z">
        <w:r w:rsidR="00DE3865">
          <w:t>p</w:t>
        </w:r>
        <w:r w:rsidR="00DE3865" w:rsidRPr="00875DF4">
          <w:t>roduc</w:t>
        </w:r>
      </w:ins>
      <w:ins w:id="40" w:author="Stephen Ragsdale" w:date="2016-03-14T12:16:00Z">
        <w:r w:rsidR="00DE3865">
          <w:t>es</w:t>
        </w:r>
      </w:ins>
      <w:ins w:id="41" w:author="Stephen Ragsdale" w:date="2016-03-14T12:15:00Z">
        <w:r w:rsidR="00DE3865" w:rsidRPr="00875DF4">
          <w:t xml:space="preserve"> more heat per mass unit (55.7 kJ/g) than any other hydrocarbon</w:t>
        </w:r>
        <w:r w:rsidR="00DE3865">
          <w:t xml:space="preserve"> </w:t>
        </w:r>
      </w:ins>
      <w:ins w:id="42" w:author="Stephen Ragsdale" w:date="2016-03-14T12:16:00Z">
        <w:r w:rsidR="00DE3865">
          <w:t xml:space="preserve">and </w:t>
        </w:r>
      </w:ins>
      <w:r w:rsidR="00941981">
        <w:t xml:space="preserve">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571EEA">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901F0A">
        <w:t>(3)</w:t>
      </w:r>
      <w:r w:rsidR="00A36979">
        <w:fldChar w:fldCharType="end"/>
      </w:r>
      <w:r w:rsidR="00A447FE">
        <w:t>.</w:t>
      </w:r>
      <w:ins w:id="43" w:author="Stephen Ragsdale" w:date="2016-03-14T12:21:00Z">
        <w:r w:rsidR="00CE40C8">
          <w:t xml:space="preserve"> </w:t>
        </w:r>
      </w:ins>
      <w:del w:id="44" w:author="Stephen Ragsdale" w:date="2016-03-14T12:21:00Z">
        <w:r w:rsidR="00A36979" w:rsidDel="00CE40C8">
          <w:delText xml:space="preserve"> </w:delText>
        </w:r>
      </w:del>
      <w:moveToRangeStart w:id="45" w:author="Stephen Ragsdale" w:date="2016-03-14T12:10:00Z" w:name="move319576764"/>
      <w:moveTo w:id="46" w:author="Stephen Ragsdale" w:date="2016-03-14T12:10:00Z">
        <w:del w:id="47" w:author="Stephen Ragsdale" w:date="2016-03-14T12:16:00Z">
          <w:r w:rsidR="00DE3865" w:rsidDel="00CE40C8">
            <w:delText xml:space="preserve">and as a greenhouse gas, is 21 times more </w:delText>
          </w:r>
          <w:commentRangeStart w:id="48"/>
          <w:r w:rsidR="00DE3865" w:rsidDel="00CE40C8">
            <w:delText>potent</w:delText>
          </w:r>
          <w:commentRangeEnd w:id="48"/>
          <w:r w:rsidR="00DE3865" w:rsidDel="00CE40C8">
            <w:rPr>
              <w:rStyle w:val="CommentReference"/>
              <w:rFonts w:ascii="Calibri" w:hAnsi="Calibri"/>
            </w:rPr>
            <w:commentReference w:id="48"/>
          </w:r>
          <w:r w:rsidR="00DE3865" w:rsidDel="00CE40C8">
            <w:delText xml:space="preserve"> than carbon dioxide </w:delText>
          </w:r>
          <w:r w:rsidR="00DE3865" w:rsidDel="00CE40C8">
            <w:fldChar w:fldCharType="begin"/>
          </w:r>
          <w:r w:rsidR="00DE3865" w:rsidDel="00CE40C8">
            <w:delInstrText xml:space="preserve"> ADDIN ZOTERO_ITEM CSL_CITATION {"citationID":"CCfc157S","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delInstrText>
          </w:r>
          <w:r w:rsidR="00DE3865" w:rsidDel="00CE40C8">
            <w:fldChar w:fldCharType="separate"/>
          </w:r>
          <w:r w:rsidR="00DE3865" w:rsidRPr="009905DC" w:rsidDel="00CE40C8">
            <w:delText>(1)</w:delText>
          </w:r>
          <w:r w:rsidR="00DE3865" w:rsidDel="00CE40C8">
            <w:fldChar w:fldCharType="end"/>
          </w:r>
          <w:r w:rsidR="00DE3865" w:rsidDel="00CE40C8">
            <w:delText xml:space="preserve"> in absorbing and emitting energy. </w:delText>
          </w:r>
        </w:del>
      </w:moveTo>
      <w:moveToRangeEnd w:id="45"/>
      <w:ins w:id="49" w:author="Stephen Ragsdale" w:date="2016-03-14T12:16:00Z">
        <w:r w:rsidR="00CE40C8">
          <w:t>On the other hand, m</w:t>
        </w:r>
      </w:ins>
      <w:del w:id="50" w:author="Stephen Ragsdale" w:date="2016-03-14T12:16:00Z">
        <w:r w:rsidR="00CA1420" w:rsidDel="00CE40C8">
          <w:delText>M</w:delText>
        </w:r>
      </w:del>
      <w:r w:rsidR="00CA1420">
        <w:t xml:space="preserve">ethane is </w:t>
      </w:r>
      <w:r w:rsidR="00A36979">
        <w:t>the second</w:t>
      </w:r>
      <w:r w:rsidR="00CA1420">
        <w:t xml:space="preserve"> most abundant greenhouse gas after </w:t>
      </w:r>
      <w:r w:rsidR="007A60D0">
        <w:t>carbon dioxide</w:t>
      </w:r>
      <w:r w:rsidR="007C0A49">
        <w:t xml:space="preserve"> </w:t>
      </w:r>
      <w:r w:rsidR="007C0A49">
        <w:fldChar w:fldCharType="begin"/>
      </w:r>
      <w:r w:rsidR="007C0A49">
        <w:instrText xml:space="preserve"> ADDIN ZOTERO_ITEM CSL_CITATION {"citationID":"17h7j3vmpb","properties":{"formattedCitation":"(4)","plainCitation":"(4)"},"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7C0A49">
        <w:fldChar w:fldCharType="separate"/>
      </w:r>
      <w:r w:rsidR="007C0A49" w:rsidRPr="007C0A49">
        <w:t>(4)</w:t>
      </w:r>
      <w:r w:rsidR="007C0A49">
        <w:fldChar w:fldCharType="end"/>
      </w:r>
      <w:r w:rsidR="007C0A49">
        <w:t xml:space="preserve"> </w:t>
      </w:r>
      <w:r w:rsidR="00641032">
        <w:t>and</w:t>
      </w:r>
      <w:r w:rsidR="00A36979">
        <w:t xml:space="preserve"> is</w:t>
      </w:r>
      <w:ins w:id="51" w:author="Stephen Ragsdale" w:date="2016-03-14T12:21:00Z">
        <w:r w:rsidR="00CE40C8">
          <w:t xml:space="preserve"> </w:t>
        </w:r>
      </w:ins>
      <w:del w:id="52" w:author="Stephen Ragsdale" w:date="2016-03-14T12:21:00Z">
        <w:r w:rsidR="00A36979" w:rsidDel="00CE40C8">
          <w:delText xml:space="preserve"> </w:delText>
        </w:r>
      </w:del>
      <w:ins w:id="53" w:author="Stephen Ragsdale" w:date="2016-03-14T12:16:00Z">
        <w:r w:rsidR="00CE40C8">
          <w:t xml:space="preserve">21 times more </w:t>
        </w:r>
        <w:commentRangeStart w:id="54"/>
        <w:r w:rsidR="00CE40C8">
          <w:t>potent</w:t>
        </w:r>
        <w:commentRangeEnd w:id="54"/>
        <w:r w:rsidR="00CE40C8">
          <w:rPr>
            <w:rStyle w:val="CommentReference"/>
            <w:rFonts w:ascii="Calibri" w:hAnsi="Calibri"/>
          </w:rPr>
          <w:commentReference w:id="54"/>
        </w:r>
        <w:r w:rsidR="00CE40C8">
          <w:t xml:space="preserve"> than </w:t>
        </w:r>
      </w:ins>
      <w:ins w:id="55" w:author="Stephen Ragsdale" w:date="2016-03-14T12:17:00Z">
        <w:r w:rsidR="00CE40C8">
          <w:t>CO</w:t>
        </w:r>
        <w:r w:rsidR="00CE40C8" w:rsidRPr="00CE40C8">
          <w:rPr>
            <w:vertAlign w:val="subscript"/>
            <w:rPrChange w:id="56" w:author="Stephen Ragsdale" w:date="2016-03-14T12:18:00Z">
              <w:rPr/>
            </w:rPrChange>
          </w:rPr>
          <w:t>2</w:t>
        </w:r>
      </w:ins>
      <w:ins w:id="57" w:author="Stephen Ragsdale" w:date="2016-03-14T12:16:00Z">
        <w:r w:rsidR="00CE40C8">
          <w:t xml:space="preserve"> </w:t>
        </w:r>
        <w:r w:rsidR="00CE40C8">
          <w:fldChar w:fldCharType="begin"/>
        </w:r>
        <w:r w:rsidR="00CE40C8">
          <w:instrText xml:space="preserve"> ADDIN ZOTERO_ITEM CSL_CITATION {"citationID":"CCfc157S","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CE40C8">
          <w:fldChar w:fldCharType="separate"/>
        </w:r>
        <w:r w:rsidR="00CE40C8" w:rsidRPr="009905DC">
          <w:t>(1)</w:t>
        </w:r>
        <w:r w:rsidR="00CE40C8">
          <w:fldChar w:fldCharType="end"/>
        </w:r>
        <w:r w:rsidR="00CE40C8">
          <w:t xml:space="preserve"> in absorbing and emitting energy. </w:t>
        </w:r>
      </w:ins>
    </w:p>
    <w:p w14:paraId="3BD27AF1" w14:textId="4C090B8A" w:rsidR="00C127EB" w:rsidDel="008B123E" w:rsidRDefault="00A36979" w:rsidP="00875DF4">
      <w:pPr>
        <w:spacing w:line="480" w:lineRule="auto"/>
        <w:rPr>
          <w:del w:id="58" w:author="Stephen Ragsdale" w:date="2016-03-14T12:24:00Z"/>
        </w:rPr>
      </w:pPr>
      <w:del w:id="59" w:author="Stephen Ragsdale" w:date="2016-03-14T12:13:00Z">
        <w:r w:rsidDel="00DE3865">
          <w:delText>produced in the e</w:delText>
        </w:r>
        <w:r w:rsidR="00941981" w:rsidDel="00DE3865">
          <w:delText>nvironment</w:delText>
        </w:r>
        <w:r w:rsidDel="00DE3865">
          <w:delText xml:space="preserve"> </w:delText>
        </w:r>
        <w:r w:rsidR="002670AD" w:rsidDel="00DE3865">
          <w:delText>by</w:delText>
        </w:r>
        <w:r w:rsidR="00815A63" w:rsidDel="00DE3865">
          <w:delText xml:space="preserve"> biological</w:delText>
        </w:r>
        <w:r w:rsidR="00DB0DFC" w:rsidDel="00DE3865">
          <w:delText xml:space="preserve"> </w:delText>
        </w:r>
        <w:r w:rsidR="00A87FFD" w:rsidDel="00DE3865">
          <w:delText>and non-biological</w:delText>
        </w:r>
        <w:r w:rsidR="00815A63" w:rsidDel="00DE3865">
          <w:delText xml:space="preserve"> </w:delText>
        </w:r>
        <w:r w:rsidDel="00DE3865">
          <w:delText>sources</w:delText>
        </w:r>
        <w:r w:rsidR="000B39C1" w:rsidDel="00DE3865">
          <w:delText xml:space="preserve"> </w:delText>
        </w:r>
        <w:r w:rsidR="008F77AB" w:rsidDel="00DE3865">
          <w:fldChar w:fldCharType="begin"/>
        </w:r>
        <w:r w:rsidR="007C0A49" w:rsidDel="00DE3865">
          <w:delInstrText xml:space="preserve"> ADDIN ZOTERO_ITEM CSL_CITATION {"citationID":"2i8l86lem7","properties":{"formattedCitation":"(5)","plainCitation":"(5)"},"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delInstrText>
        </w:r>
        <w:r w:rsidR="008F77AB" w:rsidDel="00DE3865">
          <w:fldChar w:fldCharType="separate"/>
        </w:r>
        <w:r w:rsidR="007C0A49" w:rsidRPr="007C0A49" w:rsidDel="00DE3865">
          <w:delText>(5)</w:delText>
        </w:r>
        <w:r w:rsidR="008F77AB" w:rsidDel="00DE3865">
          <w:fldChar w:fldCharType="end"/>
        </w:r>
        <w:r w:rsidR="00C35E8D" w:rsidDel="00DE3865">
          <w:delText>.</w:delText>
        </w:r>
        <w:r w:rsidR="000B39C1" w:rsidDel="00DE3865">
          <w:delText xml:space="preserve"> </w:delText>
        </w:r>
      </w:del>
      <w:r w:rsidR="00B92236">
        <w:t>Methanogens</w:t>
      </w:r>
      <w:ins w:id="60" w:author="Stephen Ragsdale" w:date="2016-03-14T12:23:00Z">
        <w:r w:rsidR="008B123E">
          <w:t>, which</w:t>
        </w:r>
      </w:ins>
      <w:r w:rsidR="002F7577">
        <w:t xml:space="preserve"> </w:t>
      </w:r>
      <w:r w:rsidR="0084390A">
        <w:t>are the largest biological contributors of methane</w:t>
      </w:r>
      <w:ins w:id="61" w:author="Stephen Ragsdale" w:date="2016-03-14T12:23:00Z">
        <w:r w:rsidR="008B123E">
          <w:t>,</w:t>
        </w:r>
      </w:ins>
      <w:del w:id="62" w:author="Stephen Ragsdale" w:date="2016-03-14T12:04:00Z">
        <w:r w:rsidR="0084390A" w:rsidDel="00875DF4">
          <w:delText xml:space="preserve">, producing about 1 Gt of methane gas per year </w:delText>
        </w:r>
        <w:r w:rsidR="0084390A" w:rsidDel="00875DF4">
          <w:fldChar w:fldCharType="begin"/>
        </w:r>
        <w:r w:rsidR="007C0A49" w:rsidDel="00875DF4">
          <w:delInstrText xml:space="preserve"> ADDIN ZOTERO_ITEM CSL_CITATION {"citationID":"12d9ngkfcj","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delInstrText>
        </w:r>
        <w:r w:rsidR="0084390A" w:rsidDel="00875DF4">
          <w:fldChar w:fldCharType="separate"/>
        </w:r>
        <w:r w:rsidR="007C0A49" w:rsidRPr="007C0A49" w:rsidDel="00875DF4">
          <w:delText>(6)</w:delText>
        </w:r>
        <w:r w:rsidR="0084390A" w:rsidDel="00875DF4">
          <w:fldChar w:fldCharType="end"/>
        </w:r>
        <w:r w:rsidR="0084390A" w:rsidDel="00875DF4">
          <w:delText>.</w:delText>
        </w:r>
      </w:del>
      <w:r w:rsidR="0084390A">
        <w:t xml:space="preserve"> </w:t>
      </w:r>
      <w:del w:id="63" w:author="Stephen Ragsdale" w:date="2016-03-14T12:23:00Z">
        <w:r w:rsidR="0084390A" w:rsidDel="008B123E">
          <w:delText>This</w:delText>
        </w:r>
        <w:r w:rsidR="00B92236" w:rsidDel="008B123E">
          <w:delText xml:space="preserve"> group of</w:delText>
        </w:r>
      </w:del>
      <w:ins w:id="64" w:author="Stephen Ragsdale" w:date="2016-03-14T12:23:00Z">
        <w:r w:rsidR="008B123E">
          <w:t>are</w:t>
        </w:r>
      </w:ins>
      <w:r w:rsidR="00B92236">
        <w:t xml:space="preserve"> microorganisms from the domain Archaea </w:t>
      </w:r>
      <w:ins w:id="65" w:author="Stephen Ragsdale" w:date="2016-03-14T12:23:00Z">
        <w:r w:rsidR="008B123E">
          <w:t xml:space="preserve">that </w:t>
        </w:r>
      </w:ins>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7C0A49">
        <w:instrText xml:space="preserve"> ADDIN ZOTERO_ITEM CSL_CITATION {"citationID":"1buq7elsji","properties":{"formattedCitation":"(7,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S."}],"issued":{"date-parts":[["1990"]]}},"label":"page"},{"id":10,"uris":["http://zotero.org/users/2832130/items/TCABS5KH"],"uri":["http://zotero.org/users/2832130/items/TCABS5KH"],"itemData":{"id":10,"type":"article","title":"structure of func of enzymes H2CO2 pathway 2002.pdf"},"label":"page"}],"schema":"https://github.com/citation-style-language/schema/raw/master/csl-citation.json"} </w:instrText>
      </w:r>
      <w:r w:rsidR="00901F0A">
        <w:fldChar w:fldCharType="separate"/>
      </w:r>
      <w:r w:rsidR="007C0A49" w:rsidRPr="007C0A49">
        <w:t>(7, 8)</w:t>
      </w:r>
      <w:r w:rsidR="00901F0A">
        <w:fldChar w:fldCharType="end"/>
      </w:r>
      <w:r w:rsidR="00A557FB">
        <w:t>.</w:t>
      </w:r>
      <w:ins w:id="66" w:author="Stephen Ragsdale" w:date="2016-03-14T12:24:00Z">
        <w:r w:rsidR="008B123E">
          <w:t xml:space="preserve"> </w:t>
        </w:r>
      </w:ins>
    </w:p>
    <w:p w14:paraId="14C34A6D" w14:textId="59E48E08"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7C0A49">
        <w:instrText xml:space="preserve"> ADDIN ZOTERO_ITEM CSL_CITATION {"citationID":"MZqwmgiM","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7C0A49" w:rsidRPr="007C0A49">
        <w:t>(6)</w:t>
      </w:r>
      <w:r w:rsidR="0028794B">
        <w:fldChar w:fldCharType="end"/>
      </w:r>
      <w:r w:rsidR="0034629A">
        <w:t xml:space="preserve">. </w:t>
      </w:r>
      <w:r w:rsidR="00527D1A">
        <w:t>T</w:t>
      </w:r>
      <w:r w:rsidR="0034629A">
        <w:t>he cytochrome</w:t>
      </w:r>
      <w:r>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w:t>
      </w:r>
      <w:proofErr w:type="spellStart"/>
      <w:r w:rsidR="009905DC">
        <w:t>Hdr</w:t>
      </w:r>
      <w:proofErr w:type="spellEnd"/>
      <w:r w:rsidR="009905DC">
        <w:t>)</w:t>
      </w:r>
      <w:r w:rsidR="00966787">
        <w:t>.</w:t>
      </w:r>
      <w:r w:rsidR="00CA15A3">
        <w:t xml:space="preserve"> </w:t>
      </w:r>
    </w:p>
    <w:p w14:paraId="230B0740" w14:textId="71AB4D17" w:rsidR="007E4615" w:rsidRDefault="002400F7" w:rsidP="00586344">
      <w:pPr>
        <w:spacing w:line="480" w:lineRule="auto"/>
      </w:pPr>
      <w:r>
        <w:t xml:space="preserve">The reduction of the </w:t>
      </w:r>
      <w:proofErr w:type="spellStart"/>
      <w:r>
        <w:t>CoM</w:t>
      </w:r>
      <w:proofErr w:type="spellEnd"/>
      <w:r w:rsidR="003E19FC">
        <w:t>-</w:t>
      </w:r>
      <w:r w:rsidR="00FE0FEE">
        <w:t>S</w:t>
      </w:r>
      <w:r>
        <w:t>-</w:t>
      </w:r>
      <w:r w:rsidR="00FE0FEE">
        <w:t>S</w:t>
      </w:r>
      <w:r w:rsidR="003E19FC">
        <w:t>-</w:t>
      </w:r>
      <w:proofErr w:type="spellStart"/>
      <w:r>
        <w:t>CoB</w:t>
      </w:r>
      <w:proofErr w:type="spellEnd"/>
      <w:r>
        <w:t xml:space="preserve">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proofErr w:type="spellStart"/>
      <w:r w:rsidR="00DB7232">
        <w:t>Hdr</w:t>
      </w:r>
      <w:proofErr w:type="spellEnd"/>
      <w:r>
        <w:t xml:space="preserve"> (</w:t>
      </w:r>
      <w:proofErr w:type="spellStart"/>
      <w:r>
        <w:t>HdrDE</w:t>
      </w:r>
      <w:proofErr w:type="spellEnd"/>
      <w:r>
        <w:t>)</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proofErr w:type="spellStart"/>
      <w:r w:rsidR="00DB7232">
        <w:t>Hdr</w:t>
      </w:r>
      <w:proofErr w:type="spellEnd"/>
      <w:r w:rsidR="00FE2236">
        <w:t xml:space="preserv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proofErr w:type="spellStart"/>
      <w:r w:rsidR="00DB7232">
        <w:t>Hdr</w:t>
      </w:r>
      <w:proofErr w:type="spellEnd"/>
      <w:r w:rsidR="00FE2236">
        <w:t xml:space="preserve"> mediates a bifurcation of electron flow in which the exergonic heterodisulfide reduction is coupled to and drives the endergonic reduction of a ferredoxin used for the first step of methanogene</w:t>
      </w:r>
      <w:r w:rsidR="00526B35">
        <w:t>s</w:t>
      </w:r>
      <w:r w:rsidR="00FE2236">
        <w:t xml:space="preserve">is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1EF81401" w:rsidR="00535032" w:rsidRDefault="00535032" w:rsidP="00586344">
      <w:pPr>
        <w:spacing w:line="480" w:lineRule="auto"/>
      </w:pPr>
      <w:r w:rsidRPr="009D0324">
        <w:rPr>
          <w:i/>
        </w:rPr>
        <w:t xml:space="preserve">Methanococcus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 xml:space="preserve">belongs to </w:t>
      </w:r>
      <w:del w:id="67" w:author="Stephen Ragsdale" w:date="2016-03-14T12:43:00Z">
        <w:r w:rsidR="00966787" w:rsidDel="00CC3AC4">
          <w:delText>this</w:delText>
        </w:r>
        <w:r w:rsidR="009626B8" w:rsidDel="00CC3AC4">
          <w:delText xml:space="preserve"> </w:delText>
        </w:r>
      </w:del>
      <w:ins w:id="68" w:author="Stephen Ragsdale" w:date="2016-03-14T12:43:00Z">
        <w:r w:rsidR="00CC3AC4">
          <w:t xml:space="preserve">the </w:t>
        </w:r>
      </w:ins>
      <w:r w:rsidR="009626B8">
        <w:t xml:space="preserve">group of hydrogenotrophic </w:t>
      </w:r>
      <w:ins w:id="69" w:author="Stephen Ragsdale" w:date="2016-03-14T12:26:00Z">
        <w:r w:rsidR="008B123E">
          <w:t xml:space="preserve">cytochrome-lacking </w:t>
        </w:r>
      </w:ins>
      <w:r w:rsidR="009626B8">
        <w:t xml:space="preserve">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7C0A49">
        <w:instrText xml:space="preserve"> ADDIN ZOTERO_ITEM CSL_CITATION {"citationID":"ji534o37v","properties":{"formattedCitation":"(15)","plainCitation":"(15)"},"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7C0A49" w:rsidRPr="007C0A49">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w:t>
      </w:r>
      <w:proofErr w:type="spellStart"/>
      <w:r w:rsidR="00D11FBC">
        <w:t>biosynthes</w:t>
      </w:r>
      <w:r w:rsidR="009905DC">
        <w:t>e</w:t>
      </w:r>
      <w:r w:rsidR="00D11FBC">
        <w:t>s</w:t>
      </w:r>
      <w:proofErr w:type="spellEnd"/>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w:t>
      </w:r>
      <w:ins w:id="70" w:author="Stephen Ragsdale" w:date="2016-03-14T12:26:00Z">
        <w:r w:rsidR="008B123E">
          <w:t xml:space="preserve"> </w:t>
        </w:r>
      </w:ins>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w:t>
      </w:r>
      <w:r w:rsidR="0003090D">
        <w:lastRenderedPageBreak/>
        <w:t xml:space="preserve">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w:t>
      </w:r>
      <w:del w:id="71" w:author="Stephen Ragsdale" w:date="2016-03-14T12:47:00Z">
        <w:r w:rsidR="0003090D" w:rsidDel="00AB4371">
          <w:delText xml:space="preserve">various </w:delText>
        </w:r>
      </w:del>
      <w:r w:rsidR="0003090D">
        <w:t xml:space="preserve">industrial use is the obvious next step. </w:t>
      </w:r>
    </w:p>
    <w:p w14:paraId="228CACAF" w14:textId="280C89AE" w:rsidR="007F0F45" w:rsidRDefault="00467AD6" w:rsidP="00586344">
      <w:pPr>
        <w:spacing w:line="480" w:lineRule="auto"/>
      </w:pPr>
      <w:r>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 xml:space="preserve">industrial </w:t>
      </w:r>
      <w:proofErr w:type="spellStart"/>
      <w:r w:rsidR="00586344">
        <w:t>biochemical</w:t>
      </w:r>
      <w:r w:rsidR="00AE21C1">
        <w:t>s</w:t>
      </w:r>
      <w:proofErr w:type="spellEnd"/>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 xml:space="preserve">better understanding </w:t>
      </w:r>
      <w:r w:rsidR="003A50FC">
        <w:t xml:space="preserve">of </w:t>
      </w:r>
      <w:r w:rsidR="009D0324">
        <w:t>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ins w:id="72" w:author="Stephen Ragsdale" w:date="2016-03-14T12:49:00Z">
        <w:r w:rsidR="00AB4371" w:rsidRPr="003206DB">
          <w:rPr>
            <w:rPrChange w:id="73" w:author="Stephen Ragsdale" w:date="2016-03-14T12:57:00Z">
              <w:rPr>
                <w:i/>
              </w:rPr>
            </w:rPrChange>
          </w:rPr>
          <w:t xml:space="preserve">included xxx genes </w:t>
        </w:r>
      </w:ins>
      <w:ins w:id="74" w:author="Stephen Ragsdale" w:date="2016-03-14T13:19:00Z">
        <w:r w:rsidR="004259ED">
          <w:t xml:space="preserve">(or xxx reactions) </w:t>
        </w:r>
      </w:ins>
      <w:ins w:id="75" w:author="Stephen Ragsdale" w:date="2016-03-14T12:49:00Z">
        <w:r w:rsidR="00AB4371" w:rsidRPr="003206DB">
          <w:rPr>
            <w:rPrChange w:id="76" w:author="Stephen Ragsdale" w:date="2016-03-14T12:57:00Z">
              <w:rPr>
                <w:i/>
              </w:rPr>
            </w:rPrChange>
          </w:rPr>
          <w:t>that</w:t>
        </w:r>
        <w:r w:rsidR="00AB4371">
          <w:rPr>
            <w:i/>
          </w:rPr>
          <w:t xml:space="preserve"> </w:t>
        </w:r>
      </w:ins>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w:t>
      </w:r>
      <w:commentRangeStart w:id="77"/>
      <w:r w:rsidR="00E76580">
        <w:t xml:space="preserve">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commentRangeEnd w:id="77"/>
      <w:r w:rsidR="009A114F">
        <w:rPr>
          <w:rStyle w:val="CommentReference"/>
          <w:rFonts w:ascii="Calibri" w:hAnsi="Calibri"/>
        </w:rPr>
        <w:commentReference w:id="77"/>
      </w:r>
    </w:p>
    <w:p w14:paraId="09C9774A" w14:textId="35EBEE75" w:rsidR="00414739" w:rsidRPr="0077549E" w:rsidRDefault="009C1745" w:rsidP="00B042B4">
      <w:pPr>
        <w:spacing w:line="480" w:lineRule="auto"/>
      </w:pPr>
      <w:r>
        <w:t xml:space="preserve">In </w:t>
      </w:r>
      <w:del w:id="78" w:author="Stephen Ragsdale" w:date="2016-03-14T12:50:00Z">
        <w:r w:rsidDel="00AB4371">
          <w:delText xml:space="preserve">our </w:delText>
        </w:r>
      </w:del>
      <w:ins w:id="79" w:author="Stephen Ragsdale" w:date="2016-03-14T13:21:00Z">
        <w:r w:rsidR="000A2563">
          <w:t xml:space="preserve">this </w:t>
        </w:r>
      </w:ins>
      <w:commentRangeStart w:id="80"/>
      <w:ins w:id="81" w:author="Stephen Ragsdale" w:date="2016-03-14T13:23:00Z">
        <w:r w:rsidR="000A2563">
          <w:t>model</w:t>
        </w:r>
        <w:commentRangeEnd w:id="80"/>
        <w:r w:rsidR="000A2563">
          <w:rPr>
            <w:rStyle w:val="CommentReference"/>
            <w:rFonts w:ascii="Calibri" w:hAnsi="Calibri"/>
          </w:rPr>
          <w:commentReference w:id="80"/>
        </w:r>
      </w:ins>
      <w:del w:id="83" w:author="Stephen Ragsdale" w:date="2016-03-14T13:21:00Z">
        <w:r w:rsidDel="000A2563">
          <w:delText>model</w:delText>
        </w:r>
      </w:del>
      <w:r>
        <w:t>,</w:t>
      </w:r>
      <w:r w:rsidR="007F0F45">
        <w:t xml:space="preserve"> </w:t>
      </w:r>
      <w:r w:rsidR="00B25F12">
        <w:t>iMR540</w:t>
      </w:r>
      <w:r w:rsidR="007F0F45">
        <w:t xml:space="preserve">, </w:t>
      </w:r>
      <w:r>
        <w:t xml:space="preserve">we </w:t>
      </w:r>
      <w:ins w:id="84" w:author="Stephen Ragsdale" w:date="2016-03-14T13:22:00Z">
        <w:r w:rsidR="000A2563">
          <w:t xml:space="preserve">include 586 </w:t>
        </w:r>
      </w:ins>
      <w:ins w:id="85" w:author="Stephen Ragsdale" w:date="2016-03-14T13:23:00Z">
        <w:r w:rsidR="000A2563">
          <w:t xml:space="preserve">metabolic </w:t>
        </w:r>
      </w:ins>
      <w:ins w:id="86" w:author="Stephen Ragsdale" w:date="2016-03-14T13:22:00Z">
        <w:r w:rsidR="000A2563">
          <w:t xml:space="preserve">reactions </w:t>
        </w:r>
      </w:ins>
      <w:ins w:id="87" w:author="Stephen Ragsdale" w:date="2016-03-14T13:24:00Z">
        <w:r w:rsidR="000A2563">
          <w:t xml:space="preserve">related to energy conservation, sulfur assimilation, coenzyme </w:t>
        </w:r>
        <w:proofErr w:type="gramStart"/>
        <w:r w:rsidR="000A2563">
          <w:t>biosynthesis, that</w:t>
        </w:r>
        <w:proofErr w:type="gramEnd"/>
        <w:r w:rsidR="000A2563">
          <w:t xml:space="preserve"> are</w:t>
        </w:r>
        <w:r w:rsidR="000A2563">
          <w:rPr>
            <w:i/>
          </w:rPr>
          <w:t xml:space="preserve"> </w:t>
        </w:r>
        <w:r w:rsidR="000A2563" w:rsidRPr="00741CBF">
          <w:t>i</w:t>
        </w:r>
        <w:r w:rsidR="000A2563">
          <w:t>mportant i</w:t>
        </w:r>
        <w:r w:rsidR="000A2563" w:rsidRPr="00741CBF">
          <w:t>n the</w:t>
        </w:r>
        <w:r w:rsidR="000A2563">
          <w:t xml:space="preserve"> metabolism of</w:t>
        </w:r>
        <w:r w:rsidR="000A2563">
          <w:rPr>
            <w:i/>
          </w:rPr>
          <w:t xml:space="preserve"> M. </w:t>
        </w:r>
        <w:proofErr w:type="spellStart"/>
        <w:r w:rsidR="000A2563">
          <w:rPr>
            <w:i/>
          </w:rPr>
          <w:t>maripaludis</w:t>
        </w:r>
        <w:proofErr w:type="spellEnd"/>
        <w:r w:rsidR="000A2563" w:rsidRPr="000A2563">
          <w:rPr>
            <w:rPrChange w:id="88" w:author="Stephen Ragsdale" w:date="2016-03-14T13:24:00Z">
              <w:rPr>
                <w:i/>
              </w:rPr>
            </w:rPrChange>
          </w:rPr>
          <w:t xml:space="preserve">. We also </w:t>
        </w:r>
      </w:ins>
      <w:ins w:id="89" w:author="Stephen Ragsdale" w:date="2016-03-14T13:21:00Z">
        <w:r w:rsidR="000A2563">
          <w:t xml:space="preserve">describe </w:t>
        </w:r>
      </w:ins>
      <w:del w:id="90" w:author="Stephen Ragsdale" w:date="2016-03-14T12:51:00Z">
        <w:r w:rsidDel="00AB4371">
          <w:delText>made</w:delText>
        </w:r>
      </w:del>
      <w:del w:id="91" w:author="Stephen Ragsdale" w:date="2016-03-14T13:21:00Z">
        <w:r w:rsidDel="000A2563">
          <w:delText xml:space="preserve"> </w:delText>
        </w:r>
      </w:del>
      <w:r w:rsidR="00F819FC">
        <w:t>important</w:t>
      </w:r>
      <w:r>
        <w:t xml:space="preserve"> </w:t>
      </w:r>
      <w:r w:rsidR="004E13F9">
        <w:t>updates</w:t>
      </w:r>
      <w:ins w:id="92" w:author="Stephen Ragsdale" w:date="2016-03-14T12:59:00Z">
        <w:r w:rsidR="005A370D">
          <w:t>, corrections</w:t>
        </w:r>
      </w:ins>
      <w:r w:rsidR="004E13F9">
        <w:t xml:space="preserve"> and </w:t>
      </w:r>
      <w:r>
        <w:t>refinements</w:t>
      </w:r>
      <w:ins w:id="93" w:author="Stephen Ragsdale" w:date="2016-03-14T13:25:00Z">
        <w:r w:rsidR="000A2563">
          <w:t>,</w:t>
        </w:r>
        <w:r w:rsidR="000A2563" w:rsidRPr="000A2563">
          <w:t xml:space="preserve"> </w:t>
        </w:r>
        <w:r w:rsidR="000A2563">
          <w:t>based on recent literature,</w:t>
        </w:r>
      </w:ins>
      <w:r>
        <w:t xml:space="preserve"> </w:t>
      </w:r>
      <w:r w:rsidR="009905DC">
        <w:t xml:space="preserve">to </w:t>
      </w:r>
      <w:commentRangeStart w:id="94"/>
      <w:del w:id="95" w:author="Stephen Ragsdale" w:date="2016-03-14T13:25:00Z">
        <w:r w:rsidDel="000A2563">
          <w:delText xml:space="preserve">various </w:delText>
        </w:r>
        <w:commentRangeEnd w:id="94"/>
        <w:r w:rsidR="005A370D" w:rsidDel="000A2563">
          <w:rPr>
            <w:rStyle w:val="CommentReference"/>
            <w:rFonts w:ascii="Calibri" w:hAnsi="Calibri"/>
          </w:rPr>
          <w:commentReference w:id="94"/>
        </w:r>
        <w:r w:rsidDel="000A2563">
          <w:delText>pathways</w:delText>
        </w:r>
      </w:del>
      <w:ins w:id="96" w:author="Stephen Ragsdale" w:date="2016-03-14T13:25:00Z">
        <w:r w:rsidR="000A2563">
          <w:t>the previous metabolic models</w:t>
        </w:r>
      </w:ins>
      <w:del w:id="97" w:author="Stephen Ragsdale" w:date="2016-03-14T13:24:00Z">
        <w:r w:rsidR="007F0F45" w:rsidDel="000A2563">
          <w:rPr>
            <w:i/>
          </w:rPr>
          <w:delText xml:space="preserve"> </w:delText>
        </w:r>
      </w:del>
      <w:del w:id="98" w:author="Stephen Ragsdale" w:date="2016-03-14T13:25:00Z">
        <w:r w:rsidR="007F0F45" w:rsidDel="000A2563">
          <w:delText xml:space="preserve">based on </w:delText>
        </w:r>
        <w:r w:rsidDel="000A2563">
          <w:delText xml:space="preserve">recent </w:delText>
        </w:r>
        <w:r w:rsidR="007F0F45" w:rsidDel="000A2563">
          <w:delText>literature</w:delText>
        </w:r>
      </w:del>
      <w:r w:rsidR="007F0F45">
        <w:rPr>
          <w:i/>
        </w:rPr>
        <w:t>.</w:t>
      </w:r>
      <w:r>
        <w:t xml:space="preserve"> </w:t>
      </w:r>
      <w:r w:rsidR="00F819FC">
        <w:t xml:space="preserve">The most critical </w:t>
      </w:r>
      <w:ins w:id="99" w:author="Stephen Ragsdale" w:date="2016-03-14T13:05:00Z">
        <w:r w:rsidR="00A2473D">
          <w:t xml:space="preserve">addition </w:t>
        </w:r>
      </w:ins>
      <w:del w:id="100" w:author="Stephen Ragsdale" w:date="2016-03-14T12:51:00Z">
        <w:r w:rsidR="00F819FC" w:rsidDel="00AB4371">
          <w:delText xml:space="preserve">was </w:delText>
        </w:r>
      </w:del>
      <w:ins w:id="101" w:author="Stephen Ragsdale" w:date="2016-03-14T12:51:00Z">
        <w:r w:rsidR="00AB4371">
          <w:t xml:space="preserve">is </w:t>
        </w:r>
      </w:ins>
      <w:r w:rsidR="00F819FC">
        <w:t>the</w:t>
      </w:r>
      <w:r>
        <w:t xml:space="preserve"> </w:t>
      </w:r>
      <w:r w:rsidR="00F819FC">
        <w:t>electron bifurcation step</w:t>
      </w:r>
      <w:ins w:id="102" w:author="Stephen Ragsdale" w:date="2016-03-14T12:52:00Z">
        <w:r w:rsidR="00AB4371">
          <w:t>,</w:t>
        </w:r>
      </w:ins>
      <w:r>
        <w:t xml:space="preserve"> </w:t>
      </w:r>
      <w:del w:id="103" w:author="Stephen Ragsdale" w:date="2016-03-14T12:52:00Z">
        <w:r w:rsidDel="00AB4371">
          <w:delText xml:space="preserve">that has been </w:delText>
        </w:r>
        <w:r w:rsidR="00F819FC" w:rsidDel="00AB4371">
          <w:delText>described above as it</w:delText>
        </w:r>
      </w:del>
      <w:ins w:id="104" w:author="Stephen Ragsdale" w:date="2016-03-14T12:52:00Z">
        <w:r w:rsidR="00AB4371">
          <w:t>which</w:t>
        </w:r>
      </w:ins>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commentRangeStart w:id="105"/>
      <w:r w:rsidR="004B6D79">
        <w:t>This</w:t>
      </w:r>
      <w:commentRangeEnd w:id="105"/>
      <w:r w:rsidR="005A370D">
        <w:rPr>
          <w:rStyle w:val="CommentReference"/>
          <w:rFonts w:ascii="Calibri" w:hAnsi="Calibri"/>
        </w:rPr>
        <w:commentReference w:id="105"/>
      </w:r>
      <w:r w:rsidR="004B6D79">
        <w:t xml:space="preserve">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7C0A49">
        <w:instrText xml:space="preserve"> ADDIN ZOTERO_ITEM CSL_CITATION {"citationID":"1a0pt8kc57","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7C0A49" w:rsidRPr="007C0A49">
        <w:t>(6)</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del w:id="106" w:author="Stephen Ragsdale" w:date="2016-03-14T13:04:00Z">
        <w:r w:rsidR="00FD7D2E" w:rsidDel="00A2473D">
          <w:delText xml:space="preserve">various </w:delText>
        </w:r>
      </w:del>
      <w:ins w:id="107" w:author="Stephen Ragsdale" w:date="2016-03-14T13:04:00Z">
        <w:r w:rsidR="00A2473D">
          <w:t xml:space="preserve">the </w:t>
        </w:r>
      </w:ins>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technique that fills reaction gaps based on </w:t>
      </w:r>
      <w:r w:rsidR="003E19FC">
        <w:t xml:space="preserve">gene homology </w:t>
      </w:r>
      <w:r w:rsidR="00037BDF">
        <w:t xml:space="preserve">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w:t>
      </w:r>
      <w:r w:rsidR="00C55F46">
        <w:t>ic considerations</w:t>
      </w:r>
      <w:r w:rsidR="00FA60EB">
        <w:t xml:space="preserve">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 xml:space="preserve">combining </w:t>
      </w:r>
      <w:r w:rsidR="00C22C00">
        <w:lastRenderedPageBreak/>
        <w:t>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t>Methods</w:t>
      </w:r>
    </w:p>
    <w:p w14:paraId="317C384F" w14:textId="77777777" w:rsidR="00467AD6" w:rsidRDefault="00467AD6" w:rsidP="00467AD6">
      <w:pPr>
        <w:pStyle w:val="Heading2"/>
      </w:pPr>
      <w:r>
        <w:t>Genome Scale Reconstruction</w:t>
      </w:r>
      <w:r w:rsidR="00875625">
        <w:t xml:space="preserve"> Procedure</w:t>
      </w:r>
    </w:p>
    <w:p w14:paraId="0588F762" w14:textId="044EEFED"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77777777" w:rsidR="00467AD6" w:rsidRDefault="00955999" w:rsidP="00467AD6">
      <w:pPr>
        <w:pStyle w:val="Heading2"/>
      </w:pPr>
      <w:r>
        <w:t>Model</w:t>
      </w:r>
      <w:r w:rsidR="00467AD6">
        <w:t xml:space="preserve"> Simulations</w:t>
      </w:r>
      <w:r w:rsidR="00875625">
        <w:t xml:space="preserve"> with Flux Balance Analysis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lastRenderedPageBreak/>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4259ED"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7F5C7339" w14:textId="0F2C7F33"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2E0C0F">
        <w:t xml:space="preserve"> </w:t>
      </w:r>
      <w:r w:rsidR="00C61E65">
        <w:t>(</w:t>
      </w:r>
      <w:r w:rsidR="00C61E65" w:rsidRPr="005B2988">
        <w:t>https://github.com/marichards/methanococcus</w:t>
      </w:r>
      <w:r w:rsidR="00C61E65">
        <w:t>)</w:t>
      </w:r>
      <w:r w:rsidR="00C91990">
        <w:t>.</w:t>
      </w:r>
    </w:p>
    <w:p w14:paraId="18BD3B5C" w14:textId="77777777" w:rsidR="00467AD6" w:rsidRDefault="00467AD6" w:rsidP="00467AD6">
      <w:pPr>
        <w:pStyle w:val="Heading2"/>
      </w:pPr>
      <w:r>
        <w:t>Gene Knockout Phenotype Simulations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77777777" w:rsidR="00467AD6" w:rsidRDefault="00467AD6" w:rsidP="00467AD6">
      <w:pPr>
        <w:pStyle w:val="Heading2"/>
      </w:pPr>
      <w:r>
        <w:t xml:space="preserve">Thermodynamic </w:t>
      </w:r>
      <w:r w:rsidR="00643EEA">
        <w:t>Calculations</w:t>
      </w:r>
    </w:p>
    <w:p w14:paraId="47F9FAF9" w14:textId="27E997E2"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To 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D52762">
        <w:t>Supplementary Materials</w:t>
      </w:r>
      <w:r>
        <w:t xml:space="preserve">) that </w:t>
      </w:r>
      <w:r w:rsidR="001A5358">
        <w:t xml:space="preserve">is built around </w:t>
      </w:r>
      <w:r>
        <w:t>the “</w:t>
      </w:r>
      <w:proofErr w:type="spellStart"/>
      <w:r>
        <w:t>optimizeCbModel.m</w:t>
      </w:r>
      <w:proofErr w:type="spellEnd"/>
      <w:r>
        <w:t xml:space="preserve">” code in the COBRA Toolbox 2.0 </w:t>
      </w:r>
      <w:r>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7C0A49" w:rsidRPr="007C0A49">
        <w:t>(41)</w:t>
      </w:r>
      <w:r>
        <w:fldChar w:fldCharType="end"/>
      </w:r>
      <w:r>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5C1E08BC" w14:textId="77777777" w:rsidR="00266387" w:rsidRPr="00A20F0F" w:rsidRDefault="004259ED"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4259ED"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w:t>
      </w:r>
      <w:proofErr w:type="spellStart"/>
      <w:r>
        <w:t>dG</w:t>
      </w:r>
      <w:proofErr w:type="spellEnd"/>
      <w:r>
        <w:t>”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r w:rsidR="00E653E1">
        <w:t xml:space="preserve"> (</w:t>
      </w:r>
      <w:proofErr w:type="spellStart"/>
      <w:r w:rsidR="00E653E1">
        <w:t>GIBBS_kJ_G</w:t>
      </w:r>
      <w:r w:rsidR="006F5195">
        <w:t>DW</w:t>
      </w:r>
      <w:proofErr w:type="spellEnd"/>
      <w:r w:rsidR="006F5195">
        <w:t>)</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6592A713" w:rsidR="0077549E" w:rsidRDefault="0077549E" w:rsidP="007A2129">
      <w:pPr>
        <w:spacing w:line="480" w:lineRule="auto"/>
      </w:pPr>
      <w:r w:rsidRPr="00FA2B14">
        <w:rPr>
          <w:rFonts w:eastAsia="MS Mincho"/>
        </w:rPr>
        <w:t>Measuring the total</w:t>
      </w:r>
      <w:r w:rsidR="001A5358" w:rsidRPr="00FA2B14">
        <w:rPr>
          <w:rFonts w:eastAsia="MS Mincho"/>
        </w:rPr>
        <w:t xml:space="preserve"> flux of the exchange reaction </w:t>
      </w:r>
      <w:r w:rsidRPr="00FA2B14">
        <w:rPr>
          <w:rFonts w:eastAsia="MS Mincho"/>
        </w:rPr>
        <w:t>gives an estimation of total free energy being generated in an FBA solution on a per cell mass basis. We have incorporated this thermodynamic calculation into all of our available model simulations (</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p>
    <w:p w14:paraId="7AAF054E" w14:textId="472CB33D" w:rsidR="00FB6A81" w:rsidRDefault="00464CF2" w:rsidP="00FB6A81">
      <w:pPr>
        <w:pStyle w:val="Heading2"/>
      </w:pPr>
      <w:r>
        <w:t xml:space="preserve">Dry Cell Weight </w:t>
      </w:r>
      <w:r w:rsidR="00611963">
        <w:t xml:space="preserve">and Growth Yield </w:t>
      </w:r>
      <w:r w:rsidR="00FB6A81">
        <w:t>Measurements</w:t>
      </w:r>
    </w:p>
    <w:p w14:paraId="276B8057" w14:textId="588DEEBB"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proofErr w:type="spellStart"/>
      <w:r w:rsidR="00A61B62">
        <w:t>McNA</w:t>
      </w:r>
      <w:proofErr w:type="spellEnd"/>
      <w:r w:rsidR="00A61B62">
        <w:t xml:space="preserve">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w:t>
      </w:r>
      <w:r w:rsidR="002A1B75">
        <w:lastRenderedPageBreak/>
        <w:t>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we measured growth rate based on dilution rate and methane evolution rate via a combination of a bubble flow meter to assess total gas outflow and a Buck Scientific model 910 gas chromatograph equipped with a flame ionization detector to quantify methane fraction.</w:t>
      </w:r>
    </w:p>
    <w:p w14:paraId="62275EF2" w14:textId="7680E844"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7A2E27">
        <w:t xml:space="preserve"> blanked with </w:t>
      </w:r>
      <w:proofErr w:type="spellStart"/>
      <w:r w:rsidR="007A2E27">
        <w:t>McCas</w:t>
      </w:r>
      <w:proofErr w:type="spellEnd"/>
      <w:r w:rsidR="007A2E27">
        <w:t xml:space="preserve"> medium (</w:t>
      </w:r>
      <w:proofErr w:type="spellStart"/>
      <w:r w:rsidR="007A2E27">
        <w:t>McNA</w:t>
      </w:r>
      <w:proofErr w:type="spellEnd"/>
      <w:r w:rsidR="007A2E27">
        <w:t xml:space="preserve"> plus </w:t>
      </w:r>
      <w:proofErr w:type="spellStart"/>
      <w:r w:rsidR="007A2E27">
        <w:t>casamino</w:t>
      </w:r>
      <w:proofErr w:type="spellEnd"/>
      <w:r w:rsidR="007A2E27">
        <w:t xml:space="preserve"> acids)</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 xml:space="preserve">removed by pipette, </w:t>
      </w:r>
      <w:proofErr w:type="gramStart"/>
      <w:r w:rsidR="00930A74">
        <w:t>then</w:t>
      </w:r>
      <w:proofErr w:type="gramEnd"/>
      <w:r w:rsidR="00930A74">
        <w:t xml:space="preserv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4259ED"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10EBBEB4" w14:textId="77777777" w:rsidR="00611963" w:rsidRDefault="00611963" w:rsidP="00E124F1">
      <w:pPr>
        <w:spacing w:line="480" w:lineRule="auto"/>
      </w:pPr>
    </w:p>
    <w:p w14:paraId="1B7265D9" w14:textId="77777777" w:rsidR="00883773" w:rsidRDefault="00883773" w:rsidP="00883773">
      <w:pPr>
        <w:pStyle w:val="Heading2"/>
      </w:pPr>
      <w:r>
        <w:t>ATP Maintenance</w:t>
      </w:r>
      <w:r w:rsidR="00887D9C">
        <w:t xml:space="preserve"> and Predicted Growth Yields</w:t>
      </w:r>
    </w:p>
    <w:p w14:paraId="0EB9F9F2" w14:textId="2C9C214C"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3383BB13"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w:t>
      </w:r>
      <w:r w:rsidR="00DE0CDE">
        <w:t xml:space="preserve">methane </w:t>
      </w:r>
      <w:r w:rsidR="00D414E0">
        <w:t xml:space="preserve">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6C45BC2D" w:rsidR="00692E06" w:rsidRPr="00FA2B14"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w:t>
      </w:r>
      <w:commentRangeStart w:id="108"/>
      <w:commentRangeStart w:id="109"/>
      <w:r w:rsidR="00887D9C" w:rsidRPr="00FA2B14">
        <w:rPr>
          <w:rFonts w:eastAsia="MS Mincho"/>
        </w:rPr>
        <w:t xml:space="preserve">iteratively </w:t>
      </w:r>
      <w:commentRangeEnd w:id="108"/>
      <w:r w:rsidR="00144FF8">
        <w:rPr>
          <w:rStyle w:val="CommentReference"/>
          <w:rFonts w:ascii="Calibri" w:hAnsi="Calibri"/>
        </w:rPr>
        <w:commentReference w:id="108"/>
      </w:r>
      <w:commentRangeEnd w:id="109"/>
      <w:r w:rsidR="00560B11">
        <w:rPr>
          <w:rStyle w:val="CommentReference"/>
          <w:rFonts w:ascii="Calibri" w:hAnsi="Calibri"/>
        </w:rPr>
        <w:commentReference w:id="109"/>
      </w:r>
      <w:r w:rsidR="00887D9C" w:rsidRPr="00FA2B14">
        <w:rPr>
          <w:rFonts w:eastAsia="MS Mincho"/>
        </w:rPr>
        <w:t xml:space="preserve">removed one point from our full dataset and determined ATP </w:t>
      </w:r>
      <w:r w:rsidR="00887D9C" w:rsidRPr="00FA2B14">
        <w:rPr>
          <w:rFonts w:eastAsia="MS Mincho"/>
        </w:rPr>
        <w:lastRenderedPageBreak/>
        <w:t xml:space="preserve">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00887D9C" w:rsidRPr="00FA2B14">
        <w:rPr>
          <w:rFonts w:eastAsia="MS Mincho"/>
        </w:rPr>
        <w:t xml:space="preserve">. </w:t>
      </w:r>
    </w:p>
    <w:p w14:paraId="722EFC5E" w14:textId="77777777" w:rsidR="00414739" w:rsidRDefault="00414739" w:rsidP="00414739">
      <w:pPr>
        <w:pStyle w:val="Heading1"/>
      </w:pPr>
      <w:r>
        <w:t>Results</w:t>
      </w:r>
    </w:p>
    <w:p w14:paraId="0F94A341" w14:textId="77777777" w:rsidR="00920B05" w:rsidRPr="00920B05" w:rsidRDefault="009C1D8D" w:rsidP="00920B05">
      <w:pPr>
        <w:pStyle w:val="Heading2"/>
      </w:pPr>
      <w:commentRangeStart w:id="110"/>
      <w:r>
        <w:t xml:space="preserve">Reconstruction </w:t>
      </w:r>
      <w:r w:rsidR="00920B05">
        <w:t>Statistics</w:t>
      </w:r>
      <w:commentRangeEnd w:id="110"/>
      <w:r w:rsidR="008270DA" w:rsidRPr="00FA2B14">
        <w:rPr>
          <w:rStyle w:val="CommentReference"/>
          <w:rFonts w:ascii="Calibri" w:eastAsia="Calibri" w:hAnsi="Calibri"/>
          <w:b w:val="0"/>
          <w:bCs w:val="0"/>
          <w:color w:val="auto"/>
        </w:rPr>
        <w:commentReference w:id="110"/>
      </w:r>
    </w:p>
    <w:p w14:paraId="5447A6E4" w14:textId="090736BE"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w:t>
      </w:r>
      <w:ins w:id="111" w:author="Stephen Ragsdale" w:date="2016-03-14T13:18:00Z">
        <w:r w:rsidR="004259ED">
          <w:t xml:space="preserve"> and</w:t>
        </w:r>
      </w:ins>
      <w:r w:rsidR="001908F4">
        <w:t xml:space="preserv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xml:space="preserve">% </w:t>
      </w:r>
      <w:del w:id="112" w:author="Stephen Ragsdale" w:date="2016-03-14T13:30:00Z">
        <w:r w:rsidR="00091F35" w:rsidDel="00522142">
          <w:delText>of the internal reactions are</w:delText>
        </w:r>
      </w:del>
      <w:ins w:id="113" w:author="Stephen Ragsdale" w:date="2016-03-14T13:30:00Z">
        <w:r w:rsidR="00522142">
          <w:t>have been</w:t>
        </w:r>
      </w:ins>
      <w:r w:rsidR="00091F35">
        <w:t xml:space="preserve"> </w:t>
      </w:r>
      <w:del w:id="114" w:author="Stephen Ragsdale" w:date="2016-03-14T13:27:00Z">
        <w:r w:rsidR="00091F35" w:rsidDel="00522142">
          <w:delText>associated with</w:delText>
        </w:r>
      </w:del>
      <w:ins w:id="115" w:author="Stephen Ragsdale" w:date="2016-03-14T13:27:00Z">
        <w:r w:rsidR="00522142">
          <w:t>assigned to</w:t>
        </w:r>
      </w:ins>
      <w:r w:rsidR="00091F35">
        <w:t xml:space="preserve"> at least one </w:t>
      </w:r>
      <w:commentRangeStart w:id="116"/>
      <w:r w:rsidR="00091F35">
        <w:t>gene</w:t>
      </w:r>
      <w:commentRangeEnd w:id="116"/>
      <w:r w:rsidR="00522142">
        <w:rPr>
          <w:rStyle w:val="CommentReference"/>
          <w:rFonts w:ascii="Calibri" w:hAnsi="Calibri"/>
        </w:rPr>
        <w:commentReference w:id="116"/>
      </w:r>
      <w:r w:rsidR="00091F35">
        <w:t xml:space="preserve">. </w:t>
      </w:r>
      <w:ins w:id="117" w:author="Stephen Ragsdale" w:date="2016-03-14T13:30:00Z">
        <w:r w:rsidR="00522142">
          <w:t xml:space="preserve">This is a rather high percentage, with most </w:t>
        </w:r>
        <w:commentRangeStart w:id="118"/>
        <w:r w:rsidR="00522142">
          <w:t>models</w:t>
        </w:r>
      </w:ins>
      <w:commentRangeEnd w:id="118"/>
      <w:ins w:id="119" w:author="Stephen Ragsdale" w:date="2016-03-14T13:31:00Z">
        <w:r w:rsidR="00522142">
          <w:rPr>
            <w:rStyle w:val="CommentReference"/>
            <w:rFonts w:ascii="Calibri" w:hAnsi="Calibri"/>
          </w:rPr>
          <w:commentReference w:id="118"/>
        </w:r>
      </w:ins>
      <w:proofErr w:type="gramStart"/>
      <w:ins w:id="121" w:author="Stephen Ragsdale" w:date="2016-03-14T13:30:00Z">
        <w:r w:rsidR="00522142">
          <w:t xml:space="preserve"> </w:t>
        </w:r>
      </w:ins>
      <w:ins w:id="122" w:author="Stephen Ragsdale" w:date="2016-03-14T13:31:00Z">
        <w:r w:rsidR="00522142">
          <w:t>…?</w:t>
        </w:r>
        <w:proofErr w:type="gramEnd"/>
        <w:r w:rsidR="00522142">
          <w:t xml:space="preserve"> </w:t>
        </w:r>
      </w:ins>
      <w:r w:rsidR="00091F35">
        <w:t>We susp</w:t>
      </w:r>
      <w:r w:rsidR="00B25F12">
        <w:t xml:space="preserve">ect that a major reason for this high percentage of </w:t>
      </w:r>
      <w:r w:rsidR="00091F35">
        <w:t xml:space="preserve">gene-associated reactions was our use of </w:t>
      </w:r>
      <w:proofErr w:type="gramStart"/>
      <w:r w:rsidR="00091F35">
        <w:t>likelihood based</w:t>
      </w:r>
      <w:proofErr w:type="gramEnd"/>
      <w:r w:rsidR="00091F35">
        <w:t xml:space="preserve"> gap</w:t>
      </w:r>
      <w:r w:rsidR="00CD3E73">
        <w:t xml:space="preserve"> </w:t>
      </w:r>
      <w:commentRangeStart w:id="123"/>
      <w:r w:rsidR="00091F35">
        <w:t>filling</w:t>
      </w:r>
      <w:commentRangeEnd w:id="123"/>
      <w:r w:rsidR="009D72B9">
        <w:rPr>
          <w:rStyle w:val="CommentReference"/>
          <w:rFonts w:ascii="Calibri" w:hAnsi="Calibri"/>
        </w:rPr>
        <w:commentReference w:id="123"/>
      </w:r>
      <w:r w:rsidR="00091F35">
        <w:t xml:space="preserve">,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w:t>
      </w:r>
      <w:proofErr w:type="gramStart"/>
      <w:r w:rsidR="00091F35">
        <w:t>recently-elucidated</w:t>
      </w:r>
      <w:proofErr w:type="gramEnd"/>
      <w:r w:rsidR="00091F35">
        <w:t xml:space="preserve"> biosynthesis pathways that were not </w:t>
      </w:r>
      <w:commentRangeStart w:id="124"/>
      <w:r w:rsidR="00EC7AC7">
        <w:t>initially</w:t>
      </w:r>
      <w:commentRangeEnd w:id="124"/>
      <w:r w:rsidR="00522142">
        <w:rPr>
          <w:rStyle w:val="CommentReference"/>
          <w:rFonts w:ascii="Calibri" w:hAnsi="Calibri"/>
        </w:rPr>
        <w:commentReference w:id="124"/>
      </w:r>
      <w:r w:rsidR="00EC7AC7">
        <w:t xml:space="preserve"> </w:t>
      </w:r>
      <w:r w:rsidR="00091F35">
        <w:t xml:space="preserve">available 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 xml:space="preserve">are the likely </w:t>
      </w:r>
      <w:del w:id="125" w:author="Stephen Ragsdale" w:date="2016-03-14T13:33:00Z">
        <w:r w:rsidR="00F5100D" w:rsidDel="00CE0906">
          <w:delText xml:space="preserve">causes </w:delText>
        </w:r>
      </w:del>
      <w:ins w:id="126" w:author="Stephen Ragsdale" w:date="2016-03-14T13:33:00Z">
        <w:r w:rsidR="00CE0906">
          <w:t xml:space="preserve">explanations </w:t>
        </w:r>
      </w:ins>
      <w:r w:rsidR="00F5100D">
        <w:t>for our</w:t>
      </w:r>
      <w:r w:rsidR="00091F35">
        <w:t xml:space="preserve"> </w:t>
      </w:r>
      <w:r w:rsidR="009C1D8D">
        <w:t>consistent ties to gene homology</w:t>
      </w:r>
      <w:r w:rsidR="00B25F12">
        <w:t>.</w:t>
      </w:r>
    </w:p>
    <w:p w14:paraId="5BDA4E18" w14:textId="609ACA06"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del w:id="127" w:author="Stephen Ragsdale" w:date="2016-03-14T13:34:00Z">
        <w:r w:rsidR="00D43FEF" w:rsidDel="002F2425">
          <w:delText>Thus</w:delText>
        </w:r>
      </w:del>
      <w:ins w:id="128" w:author="Stephen Ragsdale" w:date="2016-03-14T13:34:00Z">
        <w:r w:rsidR="002F2425">
          <w:t>Although</w:t>
        </w:r>
      </w:ins>
      <w:del w:id="129" w:author="Stephen Ragsdale" w:date="2016-03-14T13:34:00Z">
        <w:r w:rsidR="00D43FEF" w:rsidDel="002F2425">
          <w:delText>,</w:delText>
        </w:r>
      </w:del>
      <w:r w:rsidR="00D43FEF">
        <w:t xml:space="preserve"> </w:t>
      </w:r>
      <w:del w:id="130" w:author="Stephen Ragsdale" w:date="2016-03-14T13:36:00Z">
        <w:r w:rsidR="00D43FEF" w:rsidDel="002F2425">
          <w:delText>t</w:delText>
        </w:r>
        <w:r w:rsidR="00650EC2" w:rsidDel="002F2425">
          <w:delText xml:space="preserve">hese </w:delText>
        </w:r>
      </w:del>
      <w:ins w:id="131" w:author="Stephen Ragsdale" w:date="2016-03-14T13:36:00Z">
        <w:r w:rsidR="002F2425">
          <w:t xml:space="preserve">such </w:t>
        </w:r>
      </w:ins>
      <w:r w:rsidR="00650EC2">
        <w:t xml:space="preserve">metabolites and reactions </w:t>
      </w:r>
      <w:del w:id="132" w:author="Stephen Ragsdale" w:date="2016-03-14T13:39:00Z">
        <w:r w:rsidR="00D43FEF" w:rsidDel="00E213B1">
          <w:delText>are not</w:delText>
        </w:r>
      </w:del>
      <w:ins w:id="133" w:author="Stephen Ragsdale" w:date="2016-03-14T13:39:00Z">
        <w:r w:rsidR="00E213B1">
          <w:t>cannot yet be included</w:t>
        </w:r>
      </w:ins>
      <w:r w:rsidR="00D43FEF">
        <w:t xml:space="preserve"> </w:t>
      </w:r>
      <w:del w:id="134" w:author="Stephen Ragsdale" w:date="2016-03-14T13:39:00Z">
        <w:r w:rsidR="00650EC2" w:rsidDel="00E213B1">
          <w:delText>part of</w:delText>
        </w:r>
      </w:del>
      <w:ins w:id="135" w:author="Stephen Ragsdale" w:date="2016-03-14T13:39:00Z">
        <w:r w:rsidR="00E213B1">
          <w:t>in</w:t>
        </w:r>
      </w:ins>
      <w:r w:rsidR="00650EC2">
        <w:t xml:space="preserve"> our </w:t>
      </w:r>
      <w:r w:rsidR="003730CF">
        <w:t>simulatable</w:t>
      </w:r>
      <w:r w:rsidR="00650EC2">
        <w:t xml:space="preserve"> model, </w:t>
      </w:r>
      <w:ins w:id="136" w:author="Stephen Ragsdale" w:date="2016-03-14T13:35:00Z">
        <w:r w:rsidR="002F2425">
          <w:t xml:space="preserve">because they are all </w:t>
        </w:r>
      </w:ins>
      <w:ins w:id="137" w:author="Stephen Ragsdale" w:date="2016-03-14T13:37:00Z">
        <w:r w:rsidR="002F2425">
          <w:t>have at least one gene association</w:t>
        </w:r>
      </w:ins>
      <w:ins w:id="138" w:author="Stephen Ragsdale" w:date="2016-03-14T13:42:00Z">
        <w:r w:rsidR="00E213B1" w:rsidRPr="00E213B1">
          <w:t xml:space="preserve"> </w:t>
        </w:r>
        <w:r w:rsidR="00E213B1">
          <w:t xml:space="preserve">supporting their </w:t>
        </w:r>
      </w:ins>
      <w:ins w:id="139" w:author="Stephen Ragsdale" w:date="2016-03-14T13:43:00Z">
        <w:r w:rsidR="00E213B1">
          <w:t>involvement in metabolism</w:t>
        </w:r>
      </w:ins>
      <w:ins w:id="140" w:author="Stephen Ragsdale" w:date="2016-03-14T13:35:00Z">
        <w:r w:rsidR="002F2425">
          <w:t xml:space="preserve">, </w:t>
        </w:r>
      </w:ins>
      <w:del w:id="141" w:author="Stephen Ragsdale" w:date="2016-03-14T13:38:00Z">
        <w:r w:rsidR="009C1D8D" w:rsidDel="002F2425">
          <w:delText xml:space="preserve">but </w:delText>
        </w:r>
      </w:del>
      <w:r w:rsidR="00650EC2">
        <w:t xml:space="preserve">we have included them in our </w:t>
      </w:r>
      <w:ins w:id="142" w:author="Stephen Ragsdale" w:date="2016-03-14T13:41:00Z">
        <w:r w:rsidR="00E213B1">
          <w:t xml:space="preserve">metabolic </w:t>
        </w:r>
      </w:ins>
      <w:r w:rsidR="00650EC2">
        <w:t>reconstruction</w:t>
      </w:r>
      <w:del w:id="143" w:author="Stephen Ragsdale" w:date="2016-03-14T13:35:00Z">
        <w:r w:rsidR="00650EC2" w:rsidDel="002F2425">
          <w:delText xml:space="preserve"> because they are all gene-associated</w:delText>
        </w:r>
      </w:del>
      <w:del w:id="144" w:author="Stephen Ragsdale" w:date="2016-03-14T13:38:00Z">
        <w:r w:rsidR="009C1D8D" w:rsidDel="00E213B1">
          <w:delText xml:space="preserve">; </w:delText>
        </w:r>
        <w:r w:rsidR="003730CF" w:rsidDel="00E213B1">
          <w:delText xml:space="preserve">all dead end internal reactions in </w:delText>
        </w:r>
        <w:r w:rsidR="009C1D8D" w:rsidDel="00E213B1">
          <w:delText>our reconstruction</w:delText>
        </w:r>
      </w:del>
      <w:del w:id="145" w:author="Stephen Ragsdale" w:date="2016-03-14T13:37:00Z">
        <w:r w:rsidR="003730CF" w:rsidDel="002F2425">
          <w:delText xml:space="preserve"> have at least one</w:delText>
        </w:r>
        <w:r w:rsidR="009C1D8D" w:rsidDel="002F2425">
          <w:delText xml:space="preserve"> gene</w:delText>
        </w:r>
        <w:r w:rsidR="003730CF" w:rsidDel="002F2425">
          <w:delText xml:space="preserve"> association</w:delText>
        </w:r>
      </w:del>
      <w:r w:rsidR="00650EC2">
        <w:t xml:space="preserve">. </w:t>
      </w:r>
      <w:del w:id="146" w:author="Stephen Ragsdale" w:date="2016-03-14T13:40:00Z">
        <w:r w:rsidR="00650EC2" w:rsidDel="00E213B1">
          <w:delText>Th</w:delText>
        </w:r>
        <w:r w:rsidR="00D43FEF" w:rsidDel="00E213B1">
          <w:delText>i</w:delText>
        </w:r>
        <w:r w:rsidR="00650EC2" w:rsidDel="00E213B1">
          <w:delText xml:space="preserve">s </w:delText>
        </w:r>
        <w:r w:rsidR="00D43FEF" w:rsidDel="00E213B1">
          <w:delText xml:space="preserve">indicates </w:delText>
        </w:r>
        <w:r w:rsidR="00F5100D" w:rsidDel="00E213B1">
          <w:delText>that there is</w:delText>
        </w:r>
      </w:del>
      <w:del w:id="147" w:author="Stephen Ragsdale" w:date="2016-03-14T13:43:00Z">
        <w:r w:rsidR="00F5100D" w:rsidDel="00E213B1">
          <w:delText xml:space="preserve"> genetic evidence</w:delText>
        </w:r>
      </w:del>
      <w:del w:id="148" w:author="Stephen Ragsdale" w:date="2016-03-14T13:42:00Z">
        <w:r w:rsidR="00F5100D" w:rsidDel="00E213B1">
          <w:delText xml:space="preserve"> supporting the presence </w:delText>
        </w:r>
        <w:r w:rsidR="007232F3" w:rsidDel="00E213B1">
          <w:delText xml:space="preserve">of </w:delText>
        </w:r>
        <w:r w:rsidR="00F5100D" w:rsidDel="00E213B1">
          <w:delText>each dead end reaction</w:delText>
        </w:r>
        <w:r w:rsidR="009C1D8D" w:rsidDel="00E213B1">
          <w:delText xml:space="preserve"> and </w:delText>
        </w:r>
        <w:r w:rsidR="00F5100D" w:rsidDel="00E213B1">
          <w:delText>metabolite</w:delText>
        </w:r>
      </w:del>
      <w:del w:id="149" w:author="Stephen Ragsdale" w:date="2016-03-14T13:43:00Z">
        <w:r w:rsidR="00F5100D" w:rsidDel="00E213B1">
          <w:delText>, thus they</w:delText>
        </w:r>
        <w:r w:rsidR="00650EC2" w:rsidDel="00E213B1">
          <w:delText xml:space="preserve"> s</w:delText>
        </w:r>
        <w:r w:rsidR="00F5100D" w:rsidDel="00E213B1">
          <w:delText>hould be involved in metabolism even though</w:delText>
        </w:r>
        <w:r w:rsidR="00650EC2" w:rsidDel="00E213B1">
          <w:delText xml:space="preserve"> we have not yet </w:delText>
        </w:r>
      </w:del>
      <w:moveFromRangeStart w:id="150" w:author="Stephen Ragsdale" w:date="2016-03-14T13:44:00Z" w:name="move319582389"/>
      <w:moveFrom w:id="151" w:author="Stephen Ragsdale" w:date="2016-03-14T13:44:00Z">
        <w:r w:rsidR="00650EC2" w:rsidDel="00E213B1">
          <w:t xml:space="preserve">elucidated </w:t>
        </w:r>
        <w:r w:rsidR="009C1D8D" w:rsidDel="00E213B1">
          <w:t>full</w:t>
        </w:r>
        <w:r w:rsidR="00650EC2" w:rsidDel="00E213B1">
          <w:t xml:space="preserve"> synthesis or consumption pathways. </w:t>
        </w:r>
      </w:moveFrom>
      <w:moveFromRangeEnd w:id="150"/>
      <w:r w:rsidR="00650EC2">
        <w:t xml:space="preserve">They represent excellent candidates for further exploration of </w:t>
      </w:r>
      <w:r w:rsidR="00650EC2" w:rsidRPr="009C1D8D">
        <w:rPr>
          <w:i/>
        </w:rPr>
        <w:t>M</w:t>
      </w:r>
      <w:r w:rsidR="009C1D8D">
        <w:rPr>
          <w:i/>
        </w:rPr>
        <w:t>. maripaludis</w:t>
      </w:r>
      <w:r w:rsidR="00650EC2">
        <w:t xml:space="preserve"> metabolism, particularly as </w:t>
      </w:r>
      <w:moveToRangeStart w:id="152" w:author="Stephen Ragsdale" w:date="2016-03-14T13:44:00Z" w:name="move319582389"/>
      <w:moveTo w:id="153" w:author="Stephen Ragsdale" w:date="2016-03-14T13:44:00Z">
        <w:del w:id="154" w:author="Stephen Ragsdale" w:date="2016-03-14T13:44:00Z">
          <w:r w:rsidR="00CF68A8" w:rsidDel="00CF68A8">
            <w:delText xml:space="preserve">elucidated </w:delText>
          </w:r>
        </w:del>
        <w:r w:rsidR="00CF68A8">
          <w:t>full synthesis or consumption pathways</w:t>
        </w:r>
      </w:moveTo>
      <w:ins w:id="155" w:author="Stephen Ragsdale" w:date="2016-03-14T13:44:00Z">
        <w:r w:rsidR="00CF68A8">
          <w:t xml:space="preserve"> are </w:t>
        </w:r>
      </w:ins>
      <w:moveTo w:id="156" w:author="Stephen Ragsdale" w:date="2016-03-14T13:44:00Z">
        <w:del w:id="157" w:author="Stephen Ragsdale" w:date="2016-03-14T13:44:00Z">
          <w:r w:rsidR="00CF68A8" w:rsidDel="00CF68A8">
            <w:delText>.</w:delText>
          </w:r>
        </w:del>
      </w:moveTo>
      <w:moveToRangeEnd w:id="152"/>
      <w:ins w:id="158" w:author="Stephen Ragsdale" w:date="2016-03-14T13:44:00Z">
        <w:r w:rsidR="00CF68A8">
          <w:t xml:space="preserve">elucidated, allowing </w:t>
        </w:r>
      </w:ins>
      <w:r w:rsidR="00F5100D">
        <w:t>iMR540</w:t>
      </w:r>
      <w:r w:rsidR="00650EC2">
        <w:t xml:space="preserve"> </w:t>
      </w:r>
      <w:del w:id="159" w:author="Stephen Ragsdale" w:date="2016-03-14T13:45:00Z">
        <w:r w:rsidR="00650EC2" w:rsidDel="00CF68A8">
          <w:delText xml:space="preserve">is </w:delText>
        </w:r>
      </w:del>
      <w:ins w:id="160" w:author="Stephen Ragsdale" w:date="2016-03-14T13:45:00Z">
        <w:r w:rsidR="00CF68A8">
          <w:t xml:space="preserve">to be </w:t>
        </w:r>
      </w:ins>
      <w:r w:rsidR="00650EC2">
        <w:t xml:space="preserve">updated and expanded in the future. </w:t>
      </w:r>
    </w:p>
    <w:p w14:paraId="60F2E3AE" w14:textId="6FFF0366"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ins w:id="161" w:author="Stephen Ragsdale" w:date="2016-03-14T13:46:00Z">
        <w:r w:rsidR="00CF68A8">
          <w:t xml:space="preserve">(including those without genes) </w:t>
        </w:r>
      </w:ins>
      <w:r>
        <w:t>fits into metabolism</w:t>
      </w:r>
      <w:del w:id="162" w:author="Stephen Ragsdale" w:date="2016-03-14T13:46:00Z">
        <w:r w:rsidR="00F52200" w:rsidDel="00CF68A8">
          <w:delText>, including those without genes</w:delText>
        </w:r>
      </w:del>
      <w:r>
        <w:t xml:space="preserve">.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Although these 24 reactions lack genes, all of them were added manually as hypothetical steps to complete essential biosynthetic pathways and are based on information from biochemical literature. These are distinct from</w:t>
      </w:r>
      <w:del w:id="163" w:author="Stephen Ragsdale" w:date="2016-03-14T13:47:00Z">
        <w:r w:rsidDel="00CF68A8">
          <w:delText>, for example,</w:delText>
        </w:r>
      </w:del>
      <w:r>
        <w:t xml:space="preserve"> the 11 reactions </w:t>
      </w:r>
      <w:r w:rsidR="00516D83">
        <w:t xml:space="preserve">encompassed by </w:t>
      </w:r>
      <w:r w:rsidR="00516D83">
        <w:lastRenderedPageBreak/>
        <w:t>“Vitamin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del w:id="164" w:author="Stephen Ragsdale" w:date="2016-03-14T13:48:00Z">
        <w:r w:rsidR="004C3845" w:rsidDel="00CF68A8">
          <w:delText>form</w:delText>
        </w:r>
        <w:r w:rsidR="00516D83" w:rsidDel="00CF68A8">
          <w:delText xml:space="preserve">er </w:delText>
        </w:r>
      </w:del>
      <w:ins w:id="165" w:author="Stephen Ragsdale" w:date="2016-03-14T13:48:00Z">
        <w:r w:rsidR="00CF68A8">
          <w:t xml:space="preserve">“Unique Coenzyme Synthesis” </w:t>
        </w:r>
      </w:ins>
      <w:r w:rsidR="00516D83">
        <w:t>group</w:t>
      </w:r>
      <w:r w:rsidR="00D43FEF">
        <w:t>. T</w:t>
      </w:r>
      <w:r w:rsidR="00516D83">
        <w:t>he</w:t>
      </w:r>
      <w:ins w:id="166" w:author="Stephen Ragsdale" w:date="2016-03-14T13:48:00Z">
        <w:r w:rsidR="00CF68A8">
          <w:t>se</w:t>
        </w:r>
      </w:ins>
      <w:r w:rsidR="00516D83">
        <w:t xml:space="preserve"> gap</w:t>
      </w:r>
      <w:r w:rsidR="00CD3E73">
        <w:t xml:space="preserve"> </w:t>
      </w:r>
      <w:r w:rsidR="00516D83">
        <w:t xml:space="preserve">filling reactions, much like dead end reactions and metabolites, point </w:t>
      </w:r>
      <w:del w:id="167" w:author="Stephen Ragsdale" w:date="2016-03-14T13:48:00Z">
        <w:r w:rsidR="00516D83" w:rsidDel="00CF68A8">
          <w:delText xml:space="preserve">us </w:delText>
        </w:r>
      </w:del>
      <w:r w:rsidR="00516D83">
        <w:t xml:space="preserve">toward </w:t>
      </w:r>
      <w:r w:rsidR="00D43FEF">
        <w:t xml:space="preserve">poorly-understood </w:t>
      </w:r>
      <w:r w:rsidR="00516D83">
        <w:t xml:space="preserve">areas of metabolism </w:t>
      </w:r>
      <w:del w:id="168" w:author="Stephen Ragsdale" w:date="2016-03-14T13:49:00Z">
        <w:r w:rsidR="00516D83" w:rsidDel="00CF68A8">
          <w:delText>in our organism and</w:delText>
        </w:r>
      </w:del>
      <w:ins w:id="169" w:author="Stephen Ragsdale" w:date="2016-03-14T13:49:00Z">
        <w:r w:rsidR="00CF68A8">
          <w:t>that</w:t>
        </w:r>
      </w:ins>
      <w:r w:rsidR="00516D83">
        <w:t xml:space="preserve"> require more investigation</w:t>
      </w:r>
      <w:r w:rsidR="00D43FEF">
        <w:t xml:space="preserve"> into both the reaction pathways and their associated genes</w:t>
      </w:r>
      <w:r w:rsidR="00516D83">
        <w:t xml:space="preserve">. </w:t>
      </w:r>
    </w:p>
    <w:p w14:paraId="611578CE" w14:textId="4AC5AD93"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w:t>
      </w:r>
      <w:ins w:id="170" w:author="Stephen Ragsdale" w:date="2016-03-14T13:53:00Z">
        <w:r w:rsidR="00F4030E">
          <w:t xml:space="preserve">both </w:t>
        </w:r>
      </w:ins>
      <w:r w:rsidR="004F28CF">
        <w:t>on</w:t>
      </w:r>
      <w:r w:rsidR="001F7E98">
        <w:t xml:space="preserve"> </w:t>
      </w:r>
      <w:del w:id="171" w:author="Stephen Ragsdale" w:date="2016-03-14T13:53:00Z">
        <w:r w:rsidR="001F7E98" w:rsidDel="00F4030E">
          <w:delText xml:space="preserve">both </w:delText>
        </w:r>
      </w:del>
      <w:r w:rsidR="001F7E98">
        <w:t>reactions that lack genes and gene-associated reactions</w:t>
      </w:r>
      <w:r w:rsidR="004F28CF">
        <w:t xml:space="preserve"> with low gene homology as possible targets for </w:t>
      </w:r>
      <w:ins w:id="172" w:author="Stephen Ragsdale" w:date="2016-03-14T13:54:00Z">
        <w:r w:rsidR="00F4030E">
          <w:t xml:space="preserve">future </w:t>
        </w:r>
      </w:ins>
      <w:del w:id="173" w:author="Stephen Ragsdale" w:date="2016-03-14T13:53:00Z">
        <w:r w:rsidR="004F28CF" w:rsidDel="00F4030E">
          <w:delText xml:space="preserve">more </w:delText>
        </w:r>
      </w:del>
      <w:r w:rsidR="004F28CF">
        <w:t>experimental investigation</w:t>
      </w:r>
      <w:ins w:id="174" w:author="Stephen Ragsdale" w:date="2016-03-14T13:54:00Z">
        <w:r w:rsidR="00F4030E">
          <w:t xml:space="preserve">s and for </w:t>
        </w:r>
      </w:ins>
      <w:del w:id="175" w:author="Stephen Ragsdale" w:date="2016-03-14T13:54:00Z">
        <w:r w:rsidR="004F28CF" w:rsidDel="00F4030E">
          <w:delText xml:space="preserve">. </w:delText>
        </w:r>
        <w:r w:rsidR="009253F0" w:rsidDel="00F4030E">
          <w:delText xml:space="preserve">They also provide a logical starting point for future users looking to </w:delText>
        </w:r>
      </w:del>
      <w:r w:rsidR="009253F0">
        <w:t>expand</w:t>
      </w:r>
      <w:ins w:id="176" w:author="Stephen Ragsdale" w:date="2016-03-14T13:54:00Z">
        <w:r w:rsidR="00F4030E">
          <w:t>ing</w:t>
        </w:r>
      </w:ins>
      <w:r w:rsidR="009253F0">
        <w:t xml:space="preserve"> upon and </w:t>
      </w:r>
      <w:del w:id="177" w:author="Stephen Ragsdale" w:date="2016-03-14T13:54:00Z">
        <w:r w:rsidR="009253F0" w:rsidDel="00F4030E">
          <w:delText xml:space="preserve">improve </w:delText>
        </w:r>
      </w:del>
      <w:ins w:id="178" w:author="Stephen Ragsdale" w:date="2016-03-14T13:54:00Z">
        <w:r w:rsidR="00F4030E">
          <w:t xml:space="preserve">improving </w:t>
        </w:r>
      </w:ins>
      <w:r w:rsidR="009253F0">
        <w:t xml:space="preserve">the existing reconstruction. </w:t>
      </w:r>
    </w:p>
    <w:p w14:paraId="0FC85493" w14:textId="314CC5DA" w:rsidR="00EF5BC0" w:rsidRDefault="00EF5BC0" w:rsidP="00EF5BC0">
      <w:pPr>
        <w:pStyle w:val="Heading2"/>
      </w:pPr>
      <w:r>
        <w:t>Electron Bifurcation</w:t>
      </w:r>
      <w:r w:rsidR="009476C9">
        <w:t xml:space="preserve"> and </w:t>
      </w:r>
      <w:r w:rsidR="00F560A7">
        <w:t>A</w:t>
      </w:r>
      <w:r w:rsidR="00F155A9">
        <w:t xml:space="preserve">cetate </w:t>
      </w:r>
      <w:commentRangeStart w:id="179"/>
      <w:r w:rsidR="00F560A7">
        <w:t>M</w:t>
      </w:r>
      <w:r w:rsidR="00F155A9">
        <w:t>etabolism</w:t>
      </w:r>
      <w:commentRangeEnd w:id="179"/>
      <w:r w:rsidR="00FA661C">
        <w:rPr>
          <w:rStyle w:val="CommentReference"/>
          <w:rFonts w:ascii="Calibri" w:eastAsia="Calibri" w:hAnsi="Calibri"/>
          <w:b w:val="0"/>
          <w:bCs w:val="0"/>
          <w:color w:val="auto"/>
        </w:rPr>
        <w:commentReference w:id="179"/>
      </w:r>
    </w:p>
    <w:p w14:paraId="4BC47F02" w14:textId="77777777" w:rsidR="005113F6" w:rsidRPr="005113F6" w:rsidRDefault="005113F6" w:rsidP="00274688"/>
    <w:p w14:paraId="46E3082A" w14:textId="645155E7" w:rsidR="00F155A9" w:rsidRPr="00F155A9" w:rsidRDefault="00A61B62" w:rsidP="00F560A7">
      <w:pPr>
        <w:spacing w:line="480" w:lineRule="auto"/>
      </w:pPr>
      <w:r>
        <w:t>M</w:t>
      </w:r>
      <w:r w:rsidR="00F155A9">
        <w:t xml:space="preserve">ethanogenesis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w:t>
      </w:r>
      <w:ins w:id="180" w:author="Stephen Ragsdale" w:date="2016-03-14T14:24:00Z">
        <w:r w:rsidR="003A0B8B">
          <w:t>Our model incorporates the more recent depiction of methanogenesis as a cyclic process</w:t>
        </w:r>
      </w:ins>
      <w:ins w:id="181" w:author="Stephen Ragsdale" w:date="2016-03-14T14:26:00Z">
        <w:r w:rsidR="007644BF">
          <w:t xml:space="preserve"> </w:t>
        </w:r>
        <w:r w:rsidR="007644BF">
          <w:fldChar w:fldCharType="begin"/>
        </w:r>
        <w:r w:rsidR="007644BF">
          <w:instrText xml:space="preserve"> ADDIN ZOTERO_ITEM CSL_CITATION {"citationID":"1pv1urit86","properties":{"formattedCitation":"(59)","plainCitation":"(59)"},"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7644BF">
          <w:fldChar w:fldCharType="separate"/>
        </w:r>
        <w:r w:rsidR="007644BF" w:rsidRPr="007C0A49">
          <w:t>(59)</w:t>
        </w:r>
        <w:r w:rsidR="007644BF">
          <w:fldChar w:fldCharType="end"/>
        </w:r>
      </w:ins>
      <w:ins w:id="182" w:author="Stephen Ragsdale" w:date="2016-03-14T14:24:00Z">
        <w:r w:rsidR="003A0B8B">
          <w:t xml:space="preserve">. </w:t>
        </w:r>
      </w:ins>
      <w:r w:rsidR="00D61662">
        <w:t>This</w:t>
      </w:r>
      <w:r w:rsidR="001F3FCA">
        <w:t xml:space="preserve"> </w:t>
      </w:r>
      <w:ins w:id="183" w:author="Stephen Ragsdale" w:date="2016-03-14T14:23:00Z">
        <w:r w:rsidR="00FA6B3D">
          <w:t xml:space="preserve">reaction </w:t>
        </w:r>
      </w:ins>
      <w:del w:id="184" w:author="Stephen Ragsdale" w:date="2016-03-14T14:23:00Z">
        <w:r w:rsidR="001F3FCA" w:rsidDel="00FA6B3D">
          <w:delText>wa</w:delText>
        </w:r>
        <w:r w:rsidR="00D61662" w:rsidDel="00FA6B3D">
          <w:delText>s demonstrated to be</w:delText>
        </w:r>
      </w:del>
      <w:ins w:id="185" w:author="Stephen Ragsdale" w:date="2016-03-14T14:23:00Z">
        <w:r w:rsidR="00FA6B3D">
          <w:t>is</w:t>
        </w:r>
      </w:ins>
      <w:r w:rsidR="00D61662">
        <w:t xml:space="preserve"> mediated by </w:t>
      </w:r>
      <w:del w:id="186" w:author="Stephen Ragsdale" w:date="2016-03-14T13:55:00Z">
        <w:r w:rsidR="00D61662" w:rsidDel="00C96BB0">
          <w:delText xml:space="preserve">methanophenazine </w:delText>
        </w:r>
      </w:del>
      <w:proofErr w:type="spellStart"/>
      <w:ins w:id="187" w:author="Stephen Ragsdale" w:date="2016-03-14T13:55:00Z">
        <w:r w:rsidR="00C96BB0">
          <w:t>methanophenazine</w:t>
        </w:r>
        <w:proofErr w:type="spellEnd"/>
        <w:r w:rsidR="00C96BB0">
          <w:t>-</w:t>
        </w:r>
      </w:ins>
      <w:r w:rsidR="00D61662">
        <w:t xml:space="preserve">dependent </w:t>
      </w:r>
      <w:del w:id="188" w:author="Stephen Ragsdale" w:date="2016-03-14T13:55:00Z">
        <w:r w:rsidR="00D61662" w:rsidDel="00C96BB0">
          <w:delText xml:space="preserve">membrane </w:delText>
        </w:r>
      </w:del>
      <w:ins w:id="189" w:author="Stephen Ragsdale" w:date="2016-03-14T13:55:00Z">
        <w:r w:rsidR="00C96BB0">
          <w:t>membrane-</w:t>
        </w:r>
      </w:ins>
      <w:r w:rsidR="00D61662">
        <w:t xml:space="preserve">bound heterodisulfide </w:t>
      </w:r>
      <w:proofErr w:type="spellStart"/>
      <w:ins w:id="190" w:author="Stephen Ragsdale" w:date="2016-03-14T13:55:00Z">
        <w:r w:rsidR="00827A2A">
          <w:t>r</w:t>
        </w:r>
        <w:r w:rsidR="00C96BB0">
          <w:t>eductase</w:t>
        </w:r>
        <w:proofErr w:type="spellEnd"/>
        <w:r w:rsidR="00C96BB0">
          <w:t xml:space="preserve"> </w:t>
        </w:r>
      </w:ins>
      <w:r w:rsidR="00D61662">
        <w:t>(</w:t>
      </w:r>
      <w:proofErr w:type="spellStart"/>
      <w:r w:rsidR="00D61662">
        <w:t>HdrDE</w:t>
      </w:r>
      <w:proofErr w:type="spellEnd"/>
      <w:r w:rsidR="00D61662">
        <w:t>) (</w:t>
      </w:r>
      <w:r w:rsidR="00270FE5">
        <w:fldChar w:fldCharType="begin"/>
      </w:r>
      <w:r w:rsidR="007C0A49">
        <w:instrText xml:space="preserve"> ADDIN ZOTERO_ITEM CSL_CITATION {"citationID":"171n7c6tt4","properties":{"formattedCitation":"(11)","plainCitation":"(11)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K."}],"issued":{"date-parts":[["1993",4,1]]}}}],"schema":"https://github.com/citation-style-language/schema/raw/master/csl-citation.json"} </w:instrText>
      </w:r>
      <w:r w:rsidR="00270FE5">
        <w:fldChar w:fldCharType="separate"/>
      </w:r>
      <w:r w:rsidR="007C0A49" w:rsidRPr="007C0A49">
        <w:t>(11)</w:t>
      </w:r>
      <w:r w:rsidR="00270FE5">
        <w:fldChar w:fldCharType="end"/>
      </w:r>
      <w:r w:rsidR="00270FE5">
        <w:t xml:space="preserve">, </w:t>
      </w:r>
      <w:r w:rsidR="00D61662" w:rsidRPr="00274688">
        <w:rPr>
          <w:highlight w:val="yellow"/>
        </w:rPr>
        <w:t xml:space="preserve">Ide and </w:t>
      </w:r>
      <w:proofErr w:type="spellStart"/>
      <w:r w:rsidR="00D61662" w:rsidRPr="00274688">
        <w:rPr>
          <w:highlight w:val="yellow"/>
        </w:rPr>
        <w:t>Deppenmeier</w:t>
      </w:r>
      <w:proofErr w:type="spellEnd"/>
      <w:r w:rsidR="00D61662" w:rsidRPr="00274688">
        <w:rPr>
          <w:highlight w:val="yellow"/>
        </w:rPr>
        <w:t xml:space="preserve"> ref</w:t>
      </w:r>
      <w:r w:rsidR="00D61662">
        <w:t xml:space="preserve">, </w:t>
      </w:r>
      <w:r w:rsidR="00270FE5">
        <w:t xml:space="preserve">and </w:t>
      </w:r>
      <w:r w:rsidR="00D61662">
        <w:fldChar w:fldCharType="begin"/>
      </w:r>
      <w:r w:rsidR="007C0A49">
        <w:instrText xml:space="preserve"> ADDIN ZOTERO_ITEM CSL_CITATION {"citationID":"SiLFzXEA","properties":{"formattedCitation":"(10)","plainCitation":"(10)"},"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D61662">
        <w:fldChar w:fldCharType="separate"/>
      </w:r>
      <w:r w:rsidR="007C0A49" w:rsidRPr="00A61B62">
        <w:t>(10)</w:t>
      </w:r>
      <w:r w:rsidR="00D61662">
        <w:fldChar w:fldCharType="end"/>
      </w:r>
      <w:r w:rsidR="00D61662">
        <w:t>)</w:t>
      </w:r>
      <w:r w:rsidR="001F3FCA">
        <w:t xml:space="preserve"> for the cytochrome containing methanogens</w:t>
      </w:r>
      <w:ins w:id="191" w:author="Stephen Ragsdale" w:date="2016-03-14T14:50:00Z">
        <w:r w:rsidR="00E75F12">
          <w:t xml:space="preserve"> (</w:t>
        </w:r>
        <w:proofErr w:type="spellStart"/>
        <w:r w:rsidR="00E75F12">
          <w:t>Eq</w:t>
        </w:r>
        <w:proofErr w:type="spellEnd"/>
        <w:r w:rsidR="00E75F12">
          <w:t xml:space="preserve"> 1)</w:t>
        </w:r>
      </w:ins>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 xml:space="preserve">ate </w:t>
      </w:r>
      <w:proofErr w:type="spellStart"/>
      <w:r w:rsidR="001F3FCA">
        <w:t>hydrogenotrophs</w:t>
      </w:r>
      <w:proofErr w:type="spellEnd"/>
      <w:r w:rsidR="00D61662">
        <w:t xml:space="preserve"> </w:t>
      </w:r>
      <w:del w:id="192" w:author="Stephen Ragsdale" w:date="2016-03-14T14:10:00Z">
        <w:r w:rsidR="00407143" w:rsidDel="00827A2A">
          <w:delText xml:space="preserve">do not </w:delText>
        </w:r>
        <w:r w:rsidR="00D61662" w:rsidDel="00827A2A">
          <w:delText>contain</w:delText>
        </w:r>
      </w:del>
      <w:ins w:id="193" w:author="Stephen Ragsdale" w:date="2016-03-14T14:18:00Z">
        <w:r w:rsidR="00FC0F74">
          <w:t>do not contain</w:t>
        </w:r>
      </w:ins>
      <w:r w:rsidR="00D61662">
        <w:t xml:space="preserve"> the</w:t>
      </w:r>
      <w:r w:rsidR="004A29F8">
        <w:t xml:space="preserve"> </w:t>
      </w:r>
      <w:del w:id="194" w:author="Stephen Ragsdale" w:date="2016-03-14T14:10:00Z">
        <w:r w:rsidR="00407143" w:rsidDel="00827A2A">
          <w:delText xml:space="preserve">typical </w:delText>
        </w:r>
      </w:del>
      <w:r w:rsidR="00407143">
        <w:t xml:space="preserve">membrane associated </w:t>
      </w:r>
      <w:proofErr w:type="spellStart"/>
      <w:ins w:id="195" w:author="Stephen Ragsdale" w:date="2016-03-14T14:11:00Z">
        <w:r w:rsidR="00827A2A">
          <w:t>hemoprotein</w:t>
        </w:r>
      </w:ins>
      <w:proofErr w:type="spellEnd"/>
      <w:ins w:id="196" w:author="Stephen Ragsdale" w:date="2016-03-14T14:10:00Z">
        <w:r w:rsidR="00827A2A">
          <w:t xml:space="preserve"> </w:t>
        </w:r>
      </w:ins>
      <w:del w:id="197" w:author="Stephen Ragsdale" w:date="2016-03-14T13:56:00Z">
        <w:r w:rsidR="004A29F8" w:rsidDel="00C96BB0">
          <w:delText>heterodisulfide reductase</w:delText>
        </w:r>
      </w:del>
      <w:proofErr w:type="spellStart"/>
      <w:ins w:id="198" w:author="Stephen Ragsdale" w:date="2016-03-14T13:56:00Z">
        <w:r w:rsidR="00C96BB0">
          <w:t>Hdr</w:t>
        </w:r>
      </w:ins>
      <w:ins w:id="199" w:author="Stephen Ragsdale" w:date="2016-03-14T14:11:00Z">
        <w:r w:rsidR="00827A2A">
          <w:t>DE</w:t>
        </w:r>
      </w:ins>
      <w:proofErr w:type="spellEnd"/>
      <w:r w:rsidR="001F3FCA">
        <w:t xml:space="preserve"> </w:t>
      </w:r>
      <w:del w:id="200" w:author="Stephen Ragsdale" w:date="2016-03-14T14:11:00Z">
        <w:r w:rsidR="001F3FCA" w:rsidDel="00827A2A">
          <w:delText xml:space="preserve">but </w:delText>
        </w:r>
      </w:del>
      <w:ins w:id="201" w:author="Stephen Ragsdale" w:date="2016-03-14T14:19:00Z">
        <w:r w:rsidR="00FC0F74">
          <w:t>but,</w:t>
        </w:r>
      </w:ins>
      <w:ins w:id="202" w:author="Stephen Ragsdale" w:date="2016-03-14T14:11:00Z">
        <w:r w:rsidR="00827A2A">
          <w:t xml:space="preserve"> </w:t>
        </w:r>
      </w:ins>
      <w:r w:rsidR="001F3FCA">
        <w:t>instead</w:t>
      </w:r>
      <w:ins w:id="203" w:author="Stephen Ragsdale" w:date="2016-03-14T14:19:00Z">
        <w:r w:rsidR="00FC0F74">
          <w:t>,</w:t>
        </w:r>
      </w:ins>
      <w:r w:rsidR="001F3FCA">
        <w:t xml:space="preserve"> </w:t>
      </w:r>
      <w:del w:id="204" w:author="Stephen Ragsdale" w:date="2016-03-14T13:56:00Z">
        <w:r w:rsidR="001F3FCA" w:rsidDel="00A647AF">
          <w:delText xml:space="preserve">one </w:delText>
        </w:r>
      </w:del>
      <w:ins w:id="205" w:author="Stephen Ragsdale" w:date="2016-03-14T14:18:00Z">
        <w:r w:rsidR="00FC0F74">
          <w:t>use</w:t>
        </w:r>
      </w:ins>
      <w:ins w:id="206" w:author="Stephen Ragsdale" w:date="2016-03-14T13:56:00Z">
        <w:r w:rsidR="00827A2A">
          <w:t xml:space="preserve"> a cytoplasmic</w:t>
        </w:r>
      </w:ins>
      <w:del w:id="207" w:author="Stephen Ragsdale" w:date="2016-03-14T13:56:00Z">
        <w:r w:rsidR="001F3FCA" w:rsidDel="00A647AF">
          <w:delText>that is most likely associated with the cytoplasm</w:delText>
        </w:r>
      </w:del>
      <w:r w:rsidR="001F3FCA">
        <w:t xml:space="preserve"> </w:t>
      </w:r>
      <w:del w:id="208" w:author="Stephen Ragsdale" w:date="2016-03-14T14:12:00Z">
        <w:r w:rsidR="001F3FCA" w:rsidDel="00827A2A">
          <w:fldChar w:fldCharType="begin"/>
        </w:r>
        <w:r w:rsidR="007C0A49" w:rsidDel="00827A2A">
          <w:delInstrText xml:space="preserve"> ADDIN ZOTERO_ITEM CSL_CITATION {"citationID":"25954fna4f","properties":{"formattedCitation":"(54, 55)","plainCitation":"(54, 55)"},"citationItems":[{"id":509,"uris":["http://zotero.org/groups/450273/items/AHFUEX3X"],"uri":["http://zotero.org/groups/450273/items/AHFUEX3X"],"itemData":{"id":509,"type":"article-journal","title":"H2: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schema":"https://github.com/citation-style-language/schema/raw/master/csl-citation.json"} </w:delInstrText>
        </w:r>
        <w:r w:rsidR="001F3FCA" w:rsidDel="00827A2A">
          <w:fldChar w:fldCharType="separate"/>
        </w:r>
        <w:r w:rsidR="007C0A49" w:rsidRPr="007C0A49" w:rsidDel="00827A2A">
          <w:delText>(54, 55)</w:delText>
        </w:r>
        <w:r w:rsidR="001F3FCA" w:rsidDel="00827A2A">
          <w:fldChar w:fldCharType="end"/>
        </w:r>
      </w:del>
      <w:ins w:id="209" w:author="Stephen Ragsdale" w:date="2016-03-14T13:57:00Z">
        <w:r w:rsidR="00A647AF">
          <w:t xml:space="preserve"> </w:t>
        </w:r>
      </w:ins>
      <w:del w:id="210" w:author="Stephen Ragsdale" w:date="2016-03-14T13:57:00Z">
        <w:r w:rsidR="001F3FCA" w:rsidDel="00A647AF">
          <w:delText>.</w:delText>
        </w:r>
      </w:del>
      <w:del w:id="211" w:author="Stephen Ragsdale" w:date="2016-03-14T14:12:00Z">
        <w:r w:rsidR="007C0A49" w:rsidDel="00827A2A">
          <w:delText xml:space="preserve"> </w:delText>
        </w:r>
      </w:del>
      <w:del w:id="212" w:author="Stephen Ragsdale" w:date="2016-03-14T13:57:00Z">
        <w:r w:rsidR="001F3FCA" w:rsidDel="00A647AF">
          <w:delText xml:space="preserve">Additionally, </w:delText>
        </w:r>
        <w:r w:rsidR="00270FE5" w:rsidDel="00A647AF">
          <w:delText>it is</w:delText>
        </w:r>
      </w:del>
      <w:del w:id="213" w:author="Stephen Ragsdale" w:date="2016-03-14T13:58:00Z">
        <w:r w:rsidR="00270FE5" w:rsidDel="00A647AF">
          <w:delText xml:space="preserve"> </w:delText>
        </w:r>
      </w:del>
      <w:del w:id="214" w:author="Stephen Ragsdale" w:date="2016-03-14T14:12:00Z">
        <w:r w:rsidR="00270FE5" w:rsidDel="00827A2A">
          <w:delText xml:space="preserve">a </w:delText>
        </w:r>
      </w:del>
      <w:r w:rsidR="00270FE5">
        <w:t>three</w:t>
      </w:r>
      <w:ins w:id="215" w:author="Stephen Ragsdale" w:date="2016-03-14T14:16:00Z">
        <w:r w:rsidR="00FC0F74">
          <w:t>-</w:t>
        </w:r>
      </w:ins>
      <w:del w:id="216" w:author="Stephen Ragsdale" w:date="2016-03-14T14:16:00Z">
        <w:r w:rsidR="00270FE5" w:rsidDel="00FC0F74">
          <w:delText xml:space="preserve"> </w:delText>
        </w:r>
      </w:del>
      <w:r w:rsidR="00270FE5">
        <w:t xml:space="preserve">subunit </w:t>
      </w:r>
      <w:proofErr w:type="spellStart"/>
      <w:ins w:id="217" w:author="Stephen Ragsdale" w:date="2016-03-14T14:16:00Z">
        <w:r w:rsidR="00FC0F74">
          <w:t>HdrABC</w:t>
        </w:r>
        <w:proofErr w:type="spellEnd"/>
        <w:r w:rsidR="00FC0F74">
          <w:t xml:space="preserve"> </w:t>
        </w:r>
      </w:ins>
      <w:r w:rsidR="00270FE5">
        <w:t xml:space="preserve">complex </w:t>
      </w:r>
      <w:del w:id="218" w:author="Stephen Ragsdale" w:date="2016-03-14T14:16:00Z">
        <w:r w:rsidR="00270FE5" w:rsidDel="00FC0F74">
          <w:delText>(HdrABC)</w:delText>
        </w:r>
      </w:del>
      <w:ins w:id="219" w:author="Stephen Ragsdale" w:date="2016-03-14T13:59:00Z">
        <w:r w:rsidR="00827A2A">
          <w:t>that</w:t>
        </w:r>
        <w:r w:rsidR="00A647AF">
          <w:t xml:space="preserve"> </w:t>
        </w:r>
      </w:ins>
      <w:ins w:id="220" w:author="Stephen Ragsdale" w:date="2016-03-14T14:17:00Z">
        <w:r w:rsidR="00FC0F74">
          <w:t>lack</w:t>
        </w:r>
      </w:ins>
      <w:ins w:id="221" w:author="Stephen Ragsdale" w:date="2016-03-14T14:16:00Z">
        <w:r w:rsidR="00FC0F74">
          <w:t>s</w:t>
        </w:r>
      </w:ins>
      <w:ins w:id="222" w:author="Stephen Ragsdale" w:date="2016-03-14T14:15:00Z">
        <w:r w:rsidR="00FC0F74">
          <w:t xml:space="preserve"> heme</w:t>
        </w:r>
      </w:ins>
      <w:ins w:id="223" w:author="Stephen Ragsdale" w:date="2016-03-14T14:18:00Z">
        <w:r w:rsidR="00FC0F74">
          <w:t>, but contains</w:t>
        </w:r>
      </w:ins>
      <w:del w:id="224" w:author="Stephen Ragsdale" w:date="2016-03-14T13:59:00Z">
        <w:r w:rsidR="00270FE5" w:rsidDel="00A647AF">
          <w:delText xml:space="preserve"> </w:delText>
        </w:r>
      </w:del>
      <w:del w:id="225" w:author="Stephen Ragsdale" w:date="2016-03-14T13:57:00Z">
        <w:r w:rsidR="00270FE5" w:rsidDel="00A647AF">
          <w:delText xml:space="preserve">with </w:delText>
        </w:r>
      </w:del>
      <w:ins w:id="226" w:author="Stephen Ragsdale" w:date="2016-03-14T13:57:00Z">
        <w:r w:rsidR="00A647AF">
          <w:t xml:space="preserve"> </w:t>
        </w:r>
      </w:ins>
      <w:del w:id="227" w:author="Stephen Ragsdale" w:date="2016-03-14T13:57:00Z">
        <w:r w:rsidR="000433A3" w:rsidDel="00A647AF">
          <w:delText xml:space="preserve">a </w:delText>
        </w:r>
      </w:del>
      <w:proofErr w:type="spellStart"/>
      <w:r w:rsidR="000433A3">
        <w:t>flavin</w:t>
      </w:r>
      <w:proofErr w:type="spellEnd"/>
      <w:r w:rsidR="000433A3">
        <w:t xml:space="preserve"> adenine dinucleotide (FAD) </w:t>
      </w:r>
      <w:del w:id="228" w:author="Stephen Ragsdale" w:date="2016-03-14T13:57:00Z">
        <w:r w:rsidR="000433A3" w:rsidDel="00A647AF">
          <w:delText xml:space="preserve">containing co-factor in </w:delText>
        </w:r>
        <w:r w:rsidR="00DB6DBF" w:rsidDel="00A647AF">
          <w:delText xml:space="preserve">the </w:delText>
        </w:r>
        <w:r w:rsidR="000433A3" w:rsidDel="00A647AF">
          <w:delText>HdrA subunit</w:delText>
        </w:r>
      </w:del>
      <w:r w:rsidR="004851F9">
        <w:t xml:space="preserve"> </w:t>
      </w:r>
      <w:ins w:id="229" w:author="Stephen Ragsdale" w:date="2016-03-14T14:12:00Z">
        <w:r w:rsidR="00827A2A">
          <w:fldChar w:fldCharType="begin"/>
        </w:r>
        <w:r w:rsidR="00827A2A">
          <w:instrText xml:space="preserve"> ADDIN ZOTERO_ITEM CSL_CITATION {"citationID":"25954fna4f","properties":{"formattedCitation":"(54, 55)","plainCitation":"(54, 55)"},"citationItems":[{"id":509,"uris":["http://zotero.org/groups/450273/items/AHFUEX3X"],"uri":["http://zotero.org/groups/450273/items/AHFUEX3X"],"itemData":{"id":509,"type":"article-journal","title":"H2: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schema":"https://github.com/citation-style-language/schema/raw/master/csl-citation.json"} </w:instrText>
        </w:r>
        <w:r w:rsidR="00827A2A">
          <w:fldChar w:fldCharType="separate"/>
        </w:r>
        <w:r w:rsidR="00827A2A" w:rsidRPr="007C0A49">
          <w:t>(54, 55)</w:t>
        </w:r>
        <w:r w:rsidR="00827A2A">
          <w:fldChar w:fldCharType="end"/>
        </w:r>
        <w:r w:rsidR="00827A2A" w:rsidRPr="00274688">
          <w:rPr>
            <w:highlight w:val="yellow"/>
          </w:rPr>
          <w:t xml:space="preserve"> </w:t>
        </w:r>
      </w:ins>
      <w:r w:rsidR="004851F9" w:rsidRPr="00274688">
        <w:rPr>
          <w:highlight w:val="yellow"/>
        </w:rPr>
        <w:t>(</w:t>
      </w:r>
      <w:proofErr w:type="spellStart"/>
      <w:r w:rsidR="004851F9" w:rsidRPr="00274688">
        <w:rPr>
          <w:highlight w:val="yellow"/>
        </w:rPr>
        <w:t>Heiderrich</w:t>
      </w:r>
      <w:proofErr w:type="spellEnd"/>
      <w:r w:rsidR="004851F9" w:rsidRPr="00274688">
        <w:rPr>
          <w:highlight w:val="yellow"/>
        </w:rPr>
        <w:t xml:space="preserve"> ref)</w:t>
      </w:r>
      <w:ins w:id="230" w:author="Stephen Ragsdale" w:date="2016-03-14T14:50:00Z">
        <w:r w:rsidR="00E75F12">
          <w:t xml:space="preserve"> (</w:t>
        </w:r>
        <w:proofErr w:type="spellStart"/>
        <w:r w:rsidR="00E75F12">
          <w:t>Eq</w:t>
        </w:r>
        <w:proofErr w:type="spellEnd"/>
        <w:r w:rsidR="00E75F12">
          <w:t xml:space="preserve"> 2)</w:t>
        </w:r>
      </w:ins>
      <w:r w:rsidR="00F155A9">
        <w:t xml:space="preserve">. </w:t>
      </w:r>
      <w:del w:id="231" w:author="Stephen Ragsdale" w:date="2016-03-14T14:19:00Z">
        <w:r w:rsidR="000433A3" w:rsidDel="00FC0F74">
          <w:delText xml:space="preserve">HdrA </w:delText>
        </w:r>
        <w:r w:rsidR="00274688" w:rsidDel="00FC0F74">
          <w:delText>and</w:delText>
        </w:r>
        <w:r w:rsidR="000433A3" w:rsidDel="00FC0F74">
          <w:delText xml:space="preserve"> other FAD</w:delText>
        </w:r>
        <w:r w:rsidR="00C35E8D" w:rsidDel="00FC0F74">
          <w:delText>-</w:delText>
        </w:r>
        <w:r w:rsidR="000433A3" w:rsidDel="00FC0F74">
          <w:delText xml:space="preserve">containing enzymes </w:delText>
        </w:r>
        <w:r w:rsidR="00274688" w:rsidDel="00FC0F74">
          <w:delText>have</w:delText>
        </w:r>
      </w:del>
      <w:ins w:id="232" w:author="Stephen Ragsdale" w:date="2016-03-14T14:19:00Z">
        <w:r w:rsidR="00FC0F74">
          <w:t>FAD has</w:t>
        </w:r>
      </w:ins>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commentRangeStart w:id="233"/>
      <w:r w:rsidR="00DB6DBF">
        <w:t xml:space="preserve">a </w:t>
      </w:r>
      <w:r w:rsidR="007A2E27">
        <w:t>two-step</w:t>
      </w:r>
      <w:r w:rsidR="000433A3">
        <w:t xml:space="preserve"> </w:t>
      </w:r>
      <w:r w:rsidR="007A2E27">
        <w:t xml:space="preserve">transfer of </w:t>
      </w:r>
      <w:r w:rsidR="000433A3">
        <w:t>one electron</w:t>
      </w:r>
      <w:commentRangeEnd w:id="233"/>
      <w:r w:rsidR="007A2E27">
        <w:rPr>
          <w:rStyle w:val="CommentReference"/>
          <w:rFonts w:ascii="Calibri" w:hAnsi="Calibri"/>
        </w:rPr>
        <w:commentReference w:id="233"/>
      </w:r>
      <w:r w:rsidR="000433A3">
        <w:t xml:space="preserve"> </w:t>
      </w:r>
      <w:r w:rsidR="000433A3">
        <w:fldChar w:fldCharType="begin"/>
      </w:r>
      <w:r w:rsidR="007C0A49">
        <w:instrText xml:space="preserve"> ADDIN ZOTERO_ITEM CSL_CITATION {"citationID":"22gbus05qu","properties":{"formattedCitation":"(56, 57)","plainCitation":"(56, 57)"},"citationItems":[{"id":828,"uris":["http://zotero.org/groups/450273/items/VPV9M3H3"],"uri":["http://zotero.org/groups/450273/items/VPV9M3H3"],"itemData":{"id":828,"type":"article-journal","title":"Redox bifurcations: Mechanisms and importance to life now, and at its origin: A widespread means of energy conversion in biology unfolds…","container-title":"BioEssays","page":"106-109","volume":"34","issue":"2","source":"CrossRef","DOI":"10.1002/bies.201100134","ISSN":"02659247","shortTitle":"Redox bifurcations","language":"en","author":[{"family":"Nitschke","given":"Wolfgang"},{"family":"Russell","given":"Michael J."}],"issued":{"date-parts":[["2012",2]]}},"label":"page"},{"id":824,"uris":["http://zotero.org/groups/450273/items/DGADW4CN"],"uri":["http://zotero.org/groups/450273/items/DGADW4CN"],"itemData":{"id":824,"type":"article-journal","title":"Energy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0433A3">
        <w:fldChar w:fldCharType="separate"/>
      </w:r>
      <w:r w:rsidR="007C0A49" w:rsidRPr="007C0A49">
        <w:t>(56, 57)</w:t>
      </w:r>
      <w:r w:rsidR="000433A3">
        <w:fldChar w:fldCharType="end"/>
      </w:r>
      <w:r w:rsidR="005E7FDF">
        <w:t>.</w:t>
      </w:r>
      <w:r w:rsidR="007C0A49">
        <w:t xml:space="preserve"> </w:t>
      </w:r>
      <w:r w:rsidR="005E7FDF">
        <w:t xml:space="preserve"> </w:t>
      </w:r>
      <w:ins w:id="234" w:author="Stephen Ragsdale" w:date="2016-03-14T14:21:00Z">
        <w:r w:rsidR="00FA6B3D">
          <w:t xml:space="preserve">As shown in Figure 2, </w:t>
        </w:r>
      </w:ins>
      <w:del w:id="235" w:author="Stephen Ragsdale" w:date="2016-03-14T14:21:00Z">
        <w:r w:rsidR="005E7FDF" w:rsidDel="00FA6B3D">
          <w:delText xml:space="preserve">Recently, </w:delText>
        </w:r>
        <w:r w:rsidR="00126BCF" w:rsidDel="00FA6B3D">
          <w:delText xml:space="preserve">it has been demonstrated </w:delText>
        </w:r>
      </w:del>
      <w:del w:id="236" w:author="Stephen Ragsdale" w:date="2016-03-14T14:20:00Z">
        <w:r w:rsidR="00126BCF" w:rsidDel="00FC0F74">
          <w:fldChar w:fldCharType="begin"/>
        </w:r>
        <w:r w:rsidR="007C0A49" w:rsidDel="00FC0F74">
          <w:delInstrText xml:space="preserve"> ADDIN ZOTERO_ITEM CSL_CITATION {"citationID":"1d59omksa9","properties":{"formattedCitation":"(12, 58)","plainCitation":"(12, 58)"},"citationItems":[{"id":555,"uris":["http://zotero.org/groups/450273/items/XD7MVJX3"],"uri":["http://zotero.org/groups/450273/items/XD7MVJX3"],"itemData":{"id":555,"type":"article-journal","title":"Protein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delInstrText>
        </w:r>
        <w:r w:rsidR="00126BCF" w:rsidDel="00FC0F74">
          <w:fldChar w:fldCharType="separate"/>
        </w:r>
        <w:r w:rsidR="007C0A49" w:rsidRPr="007C0A49" w:rsidDel="00FC0F74">
          <w:delText>(12, 58)</w:delText>
        </w:r>
        <w:r w:rsidR="00126BCF" w:rsidDel="00FC0F74">
          <w:fldChar w:fldCharType="end"/>
        </w:r>
      </w:del>
      <w:del w:id="237" w:author="Stephen Ragsdale" w:date="2016-03-14T14:21:00Z">
        <w:r w:rsidR="00126BCF" w:rsidDel="00FA6B3D">
          <w:delText xml:space="preserve"> </w:delText>
        </w:r>
        <w:r w:rsidR="005A081E" w:rsidDel="00FA6B3D">
          <w:delText xml:space="preserve">that </w:delText>
        </w:r>
      </w:del>
      <w:del w:id="238" w:author="Stephen Ragsdale" w:date="2016-03-14T14:20:00Z">
        <w:r w:rsidR="005A081E" w:rsidDel="00FC0F74">
          <w:delText>this heterodisulfide reductase</w:delText>
        </w:r>
      </w:del>
      <w:proofErr w:type="spellStart"/>
      <w:ins w:id="239" w:author="Stephen Ragsdale" w:date="2016-03-14T14:20:00Z">
        <w:r w:rsidR="00FC0F74">
          <w:t>HdrABC</w:t>
        </w:r>
      </w:ins>
      <w:proofErr w:type="spellEnd"/>
      <w:r w:rsidR="00126BCF">
        <w:t xml:space="preserve"> mediate</w:t>
      </w:r>
      <w:r w:rsidR="00274688">
        <w:t>s</w:t>
      </w:r>
      <w:r w:rsidR="00126BCF">
        <w:t xml:space="preserve"> the coupling of exergonic </w:t>
      </w:r>
      <w:r w:rsidR="002D7B41">
        <w:t xml:space="preserve">heterodisulfide reduction with endergonic </w:t>
      </w:r>
      <w:ins w:id="240" w:author="Stephen Ragsdale" w:date="2016-03-14T14:21:00Z">
        <w:r w:rsidR="00FA6B3D">
          <w:t xml:space="preserve">reduction of </w:t>
        </w:r>
      </w:ins>
      <w:proofErr w:type="spellStart"/>
      <w:r w:rsidR="002D7B41">
        <w:t>ferredoxin</w:t>
      </w:r>
      <w:proofErr w:type="spellEnd"/>
      <w:r w:rsidR="002D7B41">
        <w:t xml:space="preserve"> </w:t>
      </w:r>
      <w:del w:id="241" w:author="Stephen Ragsdale" w:date="2016-03-14T14:22:00Z">
        <w:r w:rsidR="002D7B41" w:rsidDel="00FA6B3D">
          <w:delText>reduction</w:delText>
        </w:r>
      </w:del>
      <w:ins w:id="242" w:author="Stephen Ragsdale" w:date="2016-03-14T14:20:00Z">
        <w:r w:rsidR="00FC0F74">
          <w:fldChar w:fldCharType="begin"/>
        </w:r>
        <w:r w:rsidR="00FC0F74">
          <w:instrText xml:space="preserve"> ADDIN ZOTERO_ITEM CSL_CITATION {"citationID":"1d59omksa9","properties":{"formattedCitation":"(12, 58)","plainCitation":"(12, 58)"},"citationItems":[{"id":555,"uris":["http://zotero.org/groups/450273/items/XD7MVJX3"],"uri":["http://zotero.org/groups/450273/items/XD7MVJX3"],"itemData":{"id":555,"type":"article-journal","title":"Protein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FC0F74">
          <w:fldChar w:fldCharType="separate"/>
        </w:r>
        <w:r w:rsidR="00FC0F74" w:rsidRPr="007C0A49">
          <w:t>(12, 58)</w:t>
        </w:r>
        <w:r w:rsidR="00FC0F74">
          <w:fldChar w:fldCharType="end"/>
        </w:r>
      </w:ins>
      <w:ins w:id="243" w:author="Stephen Ragsdale" w:date="2016-03-14T14:22:00Z">
        <w:r w:rsidR="00FA6B3D">
          <w:t>, which</w:t>
        </w:r>
      </w:ins>
      <w:del w:id="244" w:author="Stephen Ragsdale" w:date="2016-03-14T14:22:00Z">
        <w:r w:rsidR="002D7B41" w:rsidDel="00FA6B3D">
          <w:delText>.</w:delText>
        </w:r>
      </w:del>
      <w:r w:rsidR="007C0A49">
        <w:t xml:space="preserve"> </w:t>
      </w:r>
      <w:del w:id="245" w:author="Stephen Ragsdale" w:date="2016-03-14T14:21:00Z">
        <w:r w:rsidR="001426E4" w:rsidDel="00FA6B3D">
          <w:delText xml:space="preserve">As shown in Figure 2, </w:delText>
        </w:r>
      </w:del>
      <w:del w:id="246" w:author="Stephen Ragsdale" w:date="2016-03-14T14:22:00Z">
        <w:r w:rsidR="001426E4" w:rsidDel="00FA6B3D">
          <w:delText>t</w:delText>
        </w:r>
        <w:r w:rsidR="002D7B41" w:rsidDel="00FA6B3D">
          <w:delText xml:space="preserve">his ferredoxin </w:delText>
        </w:r>
      </w:del>
      <w:r w:rsidR="002D7B41">
        <w:t xml:space="preserve">is used for </w:t>
      </w:r>
      <w:ins w:id="247" w:author="Stephen Ragsdale" w:date="2016-03-14T14:22:00Z">
        <w:r w:rsidR="00FA6B3D">
          <w:t>CO</w:t>
        </w:r>
        <w:r w:rsidR="00FA6B3D" w:rsidRPr="006F5195">
          <w:rPr>
            <w:vertAlign w:val="subscript"/>
          </w:rPr>
          <w:t>2</w:t>
        </w:r>
        <w:r w:rsidR="00FA6B3D">
          <w:t xml:space="preserve"> </w:t>
        </w:r>
      </w:ins>
      <w:r w:rsidR="002D7B41">
        <w:t xml:space="preserve">reduction </w:t>
      </w:r>
      <w:del w:id="248" w:author="Stephen Ragsdale" w:date="2016-03-14T14:22:00Z">
        <w:r w:rsidR="002D7B41" w:rsidDel="00FA6B3D">
          <w:delText>of the CO</w:delText>
        </w:r>
        <w:r w:rsidR="002D7B41" w:rsidRPr="006F5195" w:rsidDel="00FA6B3D">
          <w:rPr>
            <w:vertAlign w:val="subscript"/>
          </w:rPr>
          <w:delText>2</w:delText>
        </w:r>
        <w:r w:rsidR="002D7B41" w:rsidDel="00FA6B3D">
          <w:delText xml:space="preserve"> </w:delText>
        </w:r>
      </w:del>
      <w:r w:rsidR="002D7B41">
        <w:t xml:space="preserve">via </w:t>
      </w:r>
      <w:proofErr w:type="spellStart"/>
      <w:r w:rsidR="002D7B41">
        <w:t>Fwd</w:t>
      </w:r>
      <w:proofErr w:type="spellEnd"/>
      <w:ins w:id="249" w:author="Stephen Ragsdale" w:date="2016-03-14T14:22:00Z">
        <w:r w:rsidR="00FA6B3D">
          <w:t>,</w:t>
        </w:r>
      </w:ins>
      <w:r w:rsidR="002D7B41">
        <w:t xml:space="preserve"> thereby linking the last </w:t>
      </w:r>
      <w:ins w:id="250" w:author="Stephen Ragsdale" w:date="2016-03-14T14:26:00Z">
        <w:r w:rsidR="007644BF">
          <w:t xml:space="preserve">to the first </w:t>
        </w:r>
      </w:ins>
      <w:r w:rsidR="002D7B41">
        <w:t>step of methanogen</w:t>
      </w:r>
      <w:r w:rsidR="0095782E">
        <w:t>e</w:t>
      </w:r>
      <w:r w:rsidR="002D7B41">
        <w:t xml:space="preserve">sis </w:t>
      </w:r>
      <w:del w:id="251" w:author="Stephen Ragsdale" w:date="2016-03-14T14:26:00Z">
        <w:r w:rsidR="002D7B41" w:rsidDel="007644BF">
          <w:delText xml:space="preserve">with the first step </w:delText>
        </w:r>
      </w:del>
      <w:r w:rsidR="002D7B41">
        <w:t>in a cyclical fashion</w:t>
      </w:r>
      <w:r w:rsidR="005A081E">
        <w:t xml:space="preserve"> </w:t>
      </w:r>
      <w:r w:rsidR="002D7B41">
        <w:fldChar w:fldCharType="begin"/>
      </w:r>
      <w:r w:rsidR="007C0A49">
        <w:instrText xml:space="preserve"> ADDIN ZOTERO_ITEM CSL_CITATION {"citationID":"1pv1urit86","properties":{"formattedCitation":"(59)","plainCitation":"(59)"},"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7C0A49" w:rsidRPr="007C0A49">
        <w:t>(59)</w:t>
      </w:r>
      <w:r w:rsidR="002D7B41">
        <w:fldChar w:fldCharType="end"/>
      </w:r>
      <w:ins w:id="252" w:author="Stephen Ragsdale" w:date="2016-03-14T14:25:00Z">
        <w:r w:rsidR="003A0B8B">
          <w:t>.</w:t>
        </w:r>
      </w:ins>
      <w:ins w:id="253" w:author="Stephen Ragsdale" w:date="2016-03-14T14:53:00Z">
        <w:r w:rsidR="00316621">
          <w:rPr>
            <w:rStyle w:val="CommentReference"/>
            <w:rFonts w:ascii="Calibri" w:hAnsi="Calibri"/>
          </w:rPr>
          <w:commentReference w:id="254"/>
        </w:r>
      </w:ins>
      <w:ins w:id="256" w:author="Stephen Ragsdale" w:date="2016-03-14T14:49:00Z">
        <m:oMath>
          <m:r>
            <w:rPr>
              <w:rFonts w:ascii="Cambria Math" w:hAnsi="Cambria Math"/>
            </w:rPr>
            <m:t xml:space="preserve"> </m:t>
          </m:r>
        </m:oMath>
      </w:ins>
    </w:p>
    <w:p w14:paraId="160C2006" w14:textId="05881924" w:rsidR="00EF5BC0" w:rsidDel="00AB74CE" w:rsidRDefault="00184019" w:rsidP="00EF5BC0">
      <w:pPr>
        <w:spacing w:line="480" w:lineRule="auto"/>
        <w:rPr>
          <w:del w:id="257" w:author="Stephen Ragsdale" w:date="2016-03-14T14:43:00Z"/>
        </w:rPr>
      </w:pPr>
      <w:del w:id="258" w:author="Stephen Ragsdale" w:date="2016-03-14T14:33:00Z">
        <w:r w:rsidDel="008D1D61">
          <w:delText>T</w:delText>
        </w:r>
        <w:r w:rsidR="00EF5BC0" w:rsidDel="008D1D61">
          <w:delText xml:space="preserve">he </w:delText>
        </w:r>
      </w:del>
      <w:ins w:id="259" w:author="Stephen Ragsdale" w:date="2016-03-14T14:33:00Z">
        <w:r w:rsidR="008D1D61">
          <w:t xml:space="preserve">Recasting energy metabolism </w:t>
        </w:r>
      </w:ins>
      <w:ins w:id="260" w:author="Stephen Ragsdale" w:date="2016-03-14T14:35:00Z">
        <w:r w:rsidR="008D1D61">
          <w:t xml:space="preserve">in </w:t>
        </w:r>
        <w:r w:rsidR="008D1D61">
          <w:rPr>
            <w:i/>
          </w:rPr>
          <w:t>M. maripaludis</w:t>
        </w:r>
        <w:r w:rsidR="008D1D61">
          <w:t xml:space="preserve"> </w:t>
        </w:r>
      </w:ins>
      <w:ins w:id="261" w:author="Stephen Ragsdale" w:date="2016-03-14T14:34:00Z">
        <w:r w:rsidR="008D1D61">
          <w:t xml:space="preserve">as a cyclic </w:t>
        </w:r>
      </w:ins>
      <w:ins w:id="262" w:author="Stephen Ragsdale" w:date="2016-03-14T14:35:00Z">
        <w:r w:rsidR="008D1D61">
          <w:t xml:space="preserve">electron </w:t>
        </w:r>
      </w:ins>
      <w:ins w:id="263" w:author="Stephen Ragsdale" w:date="2016-03-14T14:34:00Z">
        <w:r w:rsidR="008D1D61">
          <w:t xml:space="preserve">bifurcating pathway </w:t>
        </w:r>
      </w:ins>
      <w:ins w:id="264" w:author="Stephen Ragsdale" w:date="2016-03-14T14:39:00Z">
        <w:r w:rsidR="00AB74CE">
          <w:t xml:space="preserve">that </w:t>
        </w:r>
      </w:ins>
      <w:ins w:id="265" w:author="Stephen Ragsdale" w:date="2016-03-14T14:41:00Z">
        <w:r w:rsidR="00AB74CE">
          <w:t xml:space="preserve">omits </w:t>
        </w:r>
        <w:proofErr w:type="spellStart"/>
        <w:r w:rsidR="00AB74CE">
          <w:t>methanophenazine</w:t>
        </w:r>
        <w:proofErr w:type="spellEnd"/>
        <w:r w:rsidR="00AB74CE">
          <w:t xml:space="preserve">, which is lacking in </w:t>
        </w:r>
      </w:ins>
      <w:proofErr w:type="spellStart"/>
      <w:ins w:id="266" w:author="Stephen Ragsdale" w:date="2016-03-14T14:42:00Z">
        <w:r w:rsidR="00AB74CE">
          <w:t>hydrogenotrophic</w:t>
        </w:r>
        <w:proofErr w:type="spellEnd"/>
        <w:r w:rsidR="00AB74CE">
          <w:t xml:space="preserve"> methanogens, </w:t>
        </w:r>
      </w:ins>
      <w:ins w:id="267" w:author="Stephen Ragsdale" w:date="2016-03-14T14:41:00Z">
        <w:r w:rsidR="00AB74CE">
          <w:t xml:space="preserve">and </w:t>
        </w:r>
      </w:ins>
      <w:ins w:id="268" w:author="Stephen Ragsdale" w:date="2016-03-14T14:39:00Z">
        <w:r w:rsidR="00AB74CE">
          <w:t xml:space="preserve">links </w:t>
        </w:r>
      </w:ins>
      <w:ins w:id="269" w:author="Stephen Ragsdale" w:date="2016-03-14T14:40:00Z">
        <w:r w:rsidR="00AB74CE">
          <w:t>H</w:t>
        </w:r>
        <w:r w:rsidR="00AB74CE" w:rsidRPr="000F6195">
          <w:rPr>
            <w:vertAlign w:val="subscript"/>
          </w:rPr>
          <w:t>2</w:t>
        </w:r>
        <w:r w:rsidR="00AB74CE">
          <w:t xml:space="preserve">–dependent </w:t>
        </w:r>
      </w:ins>
      <w:proofErr w:type="spellStart"/>
      <w:ins w:id="270" w:author="Stephen Ragsdale" w:date="2016-03-14T14:39:00Z">
        <w:r w:rsidR="00AB74CE">
          <w:t>Hdr</w:t>
        </w:r>
        <w:proofErr w:type="spellEnd"/>
        <w:r w:rsidR="00AB74CE">
          <w:t xml:space="preserve"> reduction to </w:t>
        </w:r>
      </w:ins>
      <w:ins w:id="271" w:author="Stephen Ragsdale" w:date="2016-03-14T14:40:00Z">
        <w:r w:rsidR="00AB74CE">
          <w:t>CO</w:t>
        </w:r>
        <w:r w:rsidR="00AB74CE" w:rsidRPr="00AB74CE">
          <w:rPr>
            <w:vertAlign w:val="subscript"/>
            <w:rPrChange w:id="272" w:author="Stephen Ragsdale" w:date="2016-03-14T14:40:00Z">
              <w:rPr/>
            </w:rPrChange>
          </w:rPr>
          <w:t>2</w:t>
        </w:r>
      </w:ins>
      <w:ins w:id="273" w:author="Stephen Ragsdale" w:date="2016-03-14T14:39:00Z">
        <w:r w:rsidR="00AB74CE">
          <w:t xml:space="preserve"> reduction via reduced ferredoxin </w:t>
        </w:r>
      </w:ins>
      <w:ins w:id="274" w:author="Stephen Ragsdale" w:date="2016-03-14T14:37:00Z">
        <w:r w:rsidR="008D1D61">
          <w:t xml:space="preserve">is in line with recent studies of </w:t>
        </w:r>
        <w:proofErr w:type="spellStart"/>
        <w:r w:rsidR="008D1D61">
          <w:t>hydrogenotrophic</w:t>
        </w:r>
        <w:proofErr w:type="spellEnd"/>
        <w:r w:rsidR="008D1D61">
          <w:t xml:space="preserve"> methanogenesis and </w:t>
        </w:r>
      </w:ins>
      <w:del w:id="275" w:author="Stephen Ragsdale" w:date="2016-03-14T14:34:00Z">
        <w:r w:rsidR="00EF5BC0" w:rsidDel="008D1D61">
          <w:delText xml:space="preserve">assumption of a </w:delText>
        </w:r>
      </w:del>
      <w:del w:id="276" w:author="Stephen Ragsdale" w:date="2016-03-14T14:37:00Z">
        <w:r w:rsidR="00EF5BC0" w:rsidDel="008D1D61">
          <w:delText xml:space="preserve">linear pathway </w:delText>
        </w:r>
      </w:del>
      <w:del w:id="277" w:author="Stephen Ragsdale" w:date="2016-03-14T14:35:00Z">
        <w:r w:rsidR="00EF5BC0" w:rsidDel="008D1D61">
          <w:delText xml:space="preserve">in </w:delText>
        </w:r>
        <w:r w:rsidR="00EF5BC0" w:rsidDel="008D1D61">
          <w:rPr>
            <w:i/>
          </w:rPr>
          <w:delText>M. maripaludis</w:delText>
        </w:r>
        <w:r w:rsidR="00EF5BC0" w:rsidDel="008D1D61">
          <w:delText xml:space="preserve"> without accounting for electron bifurcation</w:delText>
        </w:r>
      </w:del>
      <w:ins w:id="278" w:author="Stephen Ragsdale" w:date="2016-03-14T14:35:00Z">
        <w:r w:rsidR="008D1D61">
          <w:t>significantly improves</w:t>
        </w:r>
      </w:ins>
      <w:r w:rsidR="00EF5BC0">
        <w:t xml:space="preserve"> </w:t>
      </w:r>
      <w:del w:id="279" w:author="Stephen Ragsdale" w:date="2016-03-14T14:27:00Z">
        <w:r w:rsidR="00EF5BC0" w:rsidDel="008B7D1C">
          <w:delText xml:space="preserve">can </w:delText>
        </w:r>
      </w:del>
      <w:del w:id="280" w:author="Stephen Ragsdale" w:date="2016-03-14T14:28:00Z">
        <w:r w:rsidR="00EF5BC0" w:rsidDel="008B7D1C">
          <w:delText>affect</w:delText>
        </w:r>
      </w:del>
      <w:del w:id="281" w:author="Stephen Ragsdale" w:date="2016-03-14T14:36:00Z">
        <w:r w:rsidR="00EF5BC0" w:rsidDel="008D1D61">
          <w:delText xml:space="preserve"> </w:delText>
        </w:r>
      </w:del>
      <w:del w:id="282" w:author="Stephen Ragsdale" w:date="2016-03-14T14:28:00Z">
        <w:r w:rsidR="00EF5BC0" w:rsidDel="008B7D1C">
          <w:delText xml:space="preserve">the downstream </w:delText>
        </w:r>
      </w:del>
      <w:del w:id="283" w:author="Stephen Ragsdale" w:date="2016-03-14T14:36:00Z">
        <w:r w:rsidR="00EF5BC0" w:rsidDel="008D1D61">
          <w:delText xml:space="preserve">predictions </w:delText>
        </w:r>
      </w:del>
      <w:del w:id="284" w:author="Stephen Ragsdale" w:date="2016-03-14T14:28:00Z">
        <w:r w:rsidR="00EF5BC0" w:rsidDel="008B7D1C">
          <w:delText xml:space="preserve">in </w:delText>
        </w:r>
      </w:del>
      <w:ins w:id="285" w:author="Stephen Ragsdale" w:date="2016-03-14T14:28:00Z">
        <w:r w:rsidR="008B7D1C">
          <w:t xml:space="preserve"> </w:t>
        </w:r>
      </w:ins>
      <w:r w:rsidR="00EF5BC0">
        <w:t xml:space="preserve">the </w:t>
      </w:r>
      <w:ins w:id="286" w:author="Stephen Ragsdale" w:date="2016-03-14T14:36:00Z">
        <w:r w:rsidR="008D1D61">
          <w:t xml:space="preserve">predictions of the </w:t>
        </w:r>
      </w:ins>
      <w:r w:rsidR="00EF5BC0">
        <w:t xml:space="preserve">metabolic </w:t>
      </w:r>
      <w:r w:rsidR="004C3845">
        <w:t>model</w:t>
      </w:r>
      <w:ins w:id="287" w:author="Stephen Ragsdale" w:date="2016-03-14T14:36:00Z">
        <w:r w:rsidR="008D1D61">
          <w:t xml:space="preserve">. </w:t>
        </w:r>
      </w:ins>
      <w:del w:id="288" w:author="Stephen Ragsdale" w:date="2016-03-14T14:36:00Z">
        <w:r w:rsidR="00EF5BC0" w:rsidDel="008D1D61">
          <w:delText>.</w:delText>
        </w:r>
        <w:r w:rsidR="002D7B41" w:rsidDel="008D1D61">
          <w:delText xml:space="preserve"> </w:delText>
        </w:r>
      </w:del>
      <w:del w:id="289" w:author="Stephen Ragsdale" w:date="2016-03-14T14:29:00Z">
        <w:r w:rsidDel="008B7D1C">
          <w:delText>T</w:delText>
        </w:r>
        <w:r w:rsidR="00EF5BC0" w:rsidDel="008B7D1C">
          <w:delText xml:space="preserve">he </w:delText>
        </w:r>
      </w:del>
      <w:del w:id="290" w:author="Stephen Ragsdale" w:date="2016-03-14T14:32:00Z">
        <w:r w:rsidR="00EF5BC0" w:rsidDel="008B7D1C">
          <w:delText xml:space="preserve">default </w:delText>
        </w:r>
      </w:del>
      <w:del w:id="291" w:author="Stephen Ragsdale" w:date="2016-03-14T14:38:00Z">
        <w:r w:rsidR="00EF5BC0" w:rsidDel="008D1D61">
          <w:delText xml:space="preserve">mechanism </w:delText>
        </w:r>
      </w:del>
      <w:del w:id="292" w:author="Stephen Ragsdale" w:date="2016-03-14T14:43:00Z">
        <w:r w:rsidR="00EF5BC0" w:rsidDel="00AB74CE">
          <w:delText>of energy conservation</w:delText>
        </w:r>
      </w:del>
      <w:del w:id="293" w:author="Stephen Ragsdale" w:date="2016-03-14T14:38:00Z">
        <w:r w:rsidR="00EF5BC0" w:rsidDel="008D1D61">
          <w:delText xml:space="preserve"> </w:delText>
        </w:r>
      </w:del>
      <w:del w:id="294" w:author="Stephen Ragsdale" w:date="2016-03-14T14:30:00Z">
        <w:r w:rsidDel="008B7D1C">
          <w:delText>in our initial</w:delText>
        </w:r>
        <w:r w:rsidR="0095782E" w:rsidDel="008B7D1C">
          <w:delText>, uncurated</w:delText>
        </w:r>
        <w:r w:rsidDel="008B7D1C">
          <w:delText xml:space="preserve"> model </w:delText>
        </w:r>
      </w:del>
      <w:del w:id="295" w:author="Stephen Ragsdale" w:date="2016-03-14T14:43:00Z">
        <w:r w:rsidR="00EF5BC0" w:rsidDel="00AB74CE">
          <w:delText>matche</w:delText>
        </w:r>
      </w:del>
      <w:del w:id="296" w:author="Stephen Ragsdale" w:date="2016-03-14T14:31:00Z">
        <w:r w:rsidR="00EF5BC0" w:rsidDel="008B7D1C">
          <w:delText>d</w:delText>
        </w:r>
      </w:del>
      <w:del w:id="297" w:author="Stephen Ragsdale" w:date="2016-03-14T14:43:00Z">
        <w:r w:rsidR="00EF5BC0" w:rsidDel="00AB74CE">
          <w:delText xml:space="preserve"> methylotrophic methanogens and utilized</w:delText>
        </w:r>
      </w:del>
      <w:del w:id="298" w:author="Stephen Ragsdale" w:date="2016-03-14T14:32:00Z">
        <w:r w:rsidR="00EF5BC0" w:rsidDel="008B7D1C">
          <w:delText xml:space="preserve"> methanophenazine</w:delText>
        </w:r>
      </w:del>
      <w:del w:id="299" w:author="Stephen Ragsdale" w:date="2016-03-14T14:43:00Z">
        <w:r w:rsidR="00EF5BC0" w:rsidDel="00AB74CE">
          <w:delText xml:space="preserve">, an electron carrier known to be absent from </w:delText>
        </w:r>
        <w:r w:rsidR="00EF5BC0" w:rsidDel="00AB74CE">
          <w:rPr>
            <w:i/>
          </w:rPr>
          <w:delText>M. maripaludis</w:delText>
        </w:r>
        <w:r w:rsidR="00EF5BC0" w:rsidDel="00AB74CE">
          <w:delText xml:space="preserve"> and other</w:delText>
        </w:r>
      </w:del>
      <w:del w:id="300" w:author="Stephen Ragsdale" w:date="2016-03-14T14:42:00Z">
        <w:r w:rsidR="00EF5BC0" w:rsidDel="00AB74CE">
          <w:delText xml:space="preserve"> hydrogenotrophic methanogens</w:delText>
        </w:r>
      </w:del>
      <w:del w:id="301" w:author="Stephen Ragsdale" w:date="2016-03-14T14:43:00Z">
        <w:r w:rsidR="00EF5BC0" w:rsidDel="00AB74CE">
          <w:delText xml:space="preserve">. We </w:delText>
        </w:r>
        <w:r w:rsidR="00B156F4" w:rsidDel="00AB74CE">
          <w:delText xml:space="preserve">removed methanophenazine-based electron flow and </w:delText>
        </w:r>
        <w:r w:rsidDel="00AB74CE">
          <w:delText>added</w:delText>
        </w:r>
        <w:r w:rsidR="00EF5BC0" w:rsidDel="00AB74CE">
          <w:delText xml:space="preserve"> the correct electron bifurcation pathway, </w:delText>
        </w:r>
      </w:del>
      <w:del w:id="302" w:author="Stephen Ragsdale" w:date="2016-03-14T14:39:00Z">
        <w:r w:rsidR="00EF5BC0" w:rsidDel="00AB74CE">
          <w:delText>linking heterodisulfide reduction with electrons from H</w:delText>
        </w:r>
        <w:r w:rsidR="00EF5BC0" w:rsidRPr="000F6195" w:rsidDel="00AB74CE">
          <w:rPr>
            <w:vertAlign w:val="subscript"/>
          </w:rPr>
          <w:delText>2</w:delText>
        </w:r>
        <w:r w:rsidR="00EF5BC0" w:rsidDel="00AB74CE">
          <w:delText xml:space="preserve"> to carbon dioxide reduction via reduced ferredoxin</w:delText>
        </w:r>
        <w:r w:rsidDel="00AB74CE">
          <w:delText xml:space="preserve"> instead</w:delText>
        </w:r>
        <w:r w:rsidR="00EF5BC0" w:rsidDel="00AB74CE">
          <w:delText xml:space="preserve">. </w:delText>
        </w:r>
      </w:del>
      <w:del w:id="303" w:author="Stephen Ragsdale" w:date="2016-03-14T14:43:00Z">
        <w:r w:rsidR="00EF5BC0" w:rsidDel="00AB74CE">
          <w:delText xml:space="preserve">This commonly-encountered reconstruction pitfall, in which information available in annotation databases does not sufficiently represent </w:delText>
        </w:r>
        <w:r w:rsidDel="00AB74CE">
          <w:delText>recently elucidated metabolic pathways</w:delText>
        </w:r>
        <w:r w:rsidR="00274688" w:rsidDel="00AB74CE">
          <w:delText>,</w:delText>
        </w:r>
        <w:r w:rsidDel="00AB74CE">
          <w:delText xml:space="preserve"> emphasizes the need to </w:delText>
        </w:r>
        <w:r w:rsidR="00274688" w:rsidDel="00AB74CE">
          <w:delText xml:space="preserve">keep </w:delText>
        </w:r>
        <w:r w:rsidDel="00AB74CE">
          <w:delText xml:space="preserve">abreast of updated academic </w:delText>
        </w:r>
        <w:r w:rsidR="00EF5BC0" w:rsidDel="00AB74CE">
          <w:delText xml:space="preserve">literature </w:delText>
        </w:r>
        <w:r w:rsidDel="00AB74CE">
          <w:delText>in spite of the improvement of automatic reconstruction methods.</w:delText>
        </w:r>
        <w:r w:rsidR="00EF5BC0" w:rsidDel="00AB74CE">
          <w:delText xml:space="preserve"> </w:delText>
        </w:r>
      </w:del>
    </w:p>
    <w:p w14:paraId="6A354185" w14:textId="4212E5C1" w:rsidR="00713837" w:rsidDel="00316621" w:rsidRDefault="00EF5BC0" w:rsidP="00EF5BC0">
      <w:pPr>
        <w:spacing w:line="480" w:lineRule="auto"/>
        <w:rPr>
          <w:del w:id="304" w:author="Stephen Ragsdale" w:date="2016-03-14T14:51:00Z"/>
        </w:rPr>
      </w:pPr>
      <w:r>
        <w:t xml:space="preserve">To demonstrate </w:t>
      </w:r>
      <w:r w:rsidR="00184019">
        <w:t xml:space="preserve">that the linear </w:t>
      </w:r>
      <w:proofErr w:type="spellStart"/>
      <w:ins w:id="305" w:author="Stephen Ragsdale" w:date="2016-03-14T14:47:00Z">
        <w:r w:rsidR="00E75F12">
          <w:t>methanophenazine</w:t>
        </w:r>
        <w:proofErr w:type="spellEnd"/>
        <w:r w:rsidR="00E75F12">
          <w:t>-dependent</w:t>
        </w:r>
      </w:ins>
      <w:ins w:id="306" w:author="Stephen Ragsdale" w:date="2016-03-14T14:46:00Z">
        <w:r w:rsidR="00E75F12">
          <w:t xml:space="preserve"> </w:t>
        </w:r>
      </w:ins>
      <w:r w:rsidR="00184019">
        <w:t xml:space="preserve">pathway cannot support growth of </w:t>
      </w:r>
      <w:r w:rsidR="00184019" w:rsidRPr="003E19FC">
        <w:rPr>
          <w:i/>
        </w:rPr>
        <w:t>M. maripaludis</w:t>
      </w:r>
      <w:r w:rsidR="00184019">
        <w:t xml:space="preserve">, </w:t>
      </w:r>
      <w:r w:rsidR="007C259C">
        <w:t>we</w:t>
      </w:r>
      <w:r w:rsidR="00713837">
        <w:t xml:space="preserve"> altered the </w:t>
      </w:r>
      <w:r w:rsidR="008C0DD5">
        <w:t>native</w:t>
      </w:r>
      <w:r w:rsidR="00713837">
        <w:t xml:space="preserve"> </w:t>
      </w:r>
      <w:r w:rsidR="00E65B39">
        <w:t xml:space="preserve">electron </w:t>
      </w:r>
      <w:r w:rsidR="00713837">
        <w:t xml:space="preserve">bifurcating </w:t>
      </w:r>
      <w:proofErr w:type="spellStart"/>
      <w:ins w:id="307" w:author="Stephen Ragsdale" w:date="2016-03-14T14:47:00Z">
        <w:r w:rsidR="00E75F12">
          <w:t>HdrABC</w:t>
        </w:r>
        <w:proofErr w:type="spellEnd"/>
        <w:r w:rsidR="00E75F12">
          <w:t xml:space="preserve"> </w:t>
        </w:r>
      </w:ins>
      <w:del w:id="308" w:author="Stephen Ragsdale" w:date="2016-03-14T14:47:00Z">
        <w:r w:rsidR="00713837" w:rsidDel="00E75F12">
          <w:delText>heterodisulfide reductase (Hdr</w:delText>
        </w:r>
        <w:r w:rsidR="004C3845" w:rsidDel="00E75F12">
          <w:delText>ABC</w:delText>
        </w:r>
        <w:r w:rsidR="00713837" w:rsidDel="00E75F12">
          <w:delText xml:space="preserve">) </w:delText>
        </w:r>
      </w:del>
      <w:r w:rsidR="00713837">
        <w:t>reaction</w:t>
      </w:r>
      <w:ins w:id="309" w:author="Stephen Ragsdale" w:date="2016-03-14T14:51:00Z">
        <w:r w:rsidR="00316621">
          <w:t xml:space="preserve"> </w:t>
        </w:r>
      </w:ins>
      <w:ins w:id="310" w:author="Stephen Ragsdale" w:date="2016-03-14T14:52:00Z">
        <w:r w:rsidR="00316621">
          <w:t>1</w:t>
        </w:r>
      </w:ins>
      <w:del w:id="311" w:author="Stephen Ragsdale" w:date="2016-03-14T14:51:00Z">
        <w:r w:rsidR="00713837" w:rsidDel="00316621">
          <w:delText>:</w:delText>
        </w:r>
      </w:del>
      <w:ins w:id="312" w:author="Stephen Ragsdale" w:date="2016-03-14T14:51:00Z">
        <w:r w:rsidR="00316621">
          <w:t xml:space="preserve"> </w:t>
        </w:r>
      </w:ins>
    </w:p>
    <w:p w14:paraId="181F8620" w14:textId="66666A3B" w:rsidR="00713837" w:rsidRPr="00A20F0F" w:rsidDel="00E75F12" w:rsidRDefault="00A20F0F" w:rsidP="00EF5BC0">
      <w:pPr>
        <w:spacing w:line="480" w:lineRule="auto"/>
      </w:pPr>
      <w:moveFromRangeStart w:id="313" w:author="Stephen Ragsdale" w:date="2016-03-14T14:48:00Z" w:name="move319586249"/>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m:rPr>
              <m:sty m:val="p"/>
            </m:rPr>
            <w:rPr>
              <w:rStyle w:val="CommentReference"/>
              <w:rFonts w:ascii="Calibri" w:hAnsi="Calibri"/>
            </w:rPr>
            <w:commentReference w:id="314"/>
          </m:r>
          <m:r>
            <w:rPr>
              <w:rFonts w:ascii="Cambria Math" w:hAnsi="Cambria Math"/>
            </w:rPr>
            <m:t xml:space="preserve"> </m:t>
          </m:r>
        </m:oMath>
      </m:oMathPara>
    </w:p>
    <w:moveFromRangeEnd w:id="313"/>
    <w:p w14:paraId="020634DA" w14:textId="136BC220" w:rsidR="00E75F12" w:rsidRPr="00A20F0F" w:rsidDel="00E75F12" w:rsidRDefault="008C0DD5" w:rsidP="00E75F12">
      <w:pPr>
        <w:spacing w:line="480" w:lineRule="auto"/>
        <w:rPr>
          <w:del w:id="315" w:author="Stephen Ragsdale" w:date="2016-03-14T14:49:00Z"/>
        </w:rPr>
        <w:pPrChange w:id="316" w:author="Stephen Ragsdale" w:date="2016-03-14T14:49:00Z">
          <w:pPr>
            <w:spacing w:line="480" w:lineRule="auto"/>
          </w:pPr>
        </w:pPrChange>
      </w:pPr>
      <w:proofErr w:type="gramStart"/>
      <w:r>
        <w:t>by</w:t>
      </w:r>
      <w:proofErr w:type="gramEnd"/>
      <w:r>
        <w:t xml:space="preserve"> removing ferredoxin, </w:t>
      </w:r>
      <w:r w:rsidR="00713837">
        <w:t>balancing mass and charge to yield</w:t>
      </w:r>
      <w:ins w:id="317" w:author="Stephen Ragsdale" w:date="2016-03-14T14:51:00Z">
        <w:r w:rsidR="00316621">
          <w:t xml:space="preserve">  Equation </w:t>
        </w:r>
      </w:ins>
      <w:ins w:id="318" w:author="Stephen Ragsdale" w:date="2016-03-14T14:52:00Z">
        <w:r w:rsidR="00316621">
          <w:t>2</w:t>
        </w:r>
      </w:ins>
      <w:ins w:id="319" w:author="Stephen Ragsdale" w:date="2016-03-14T14:51:00Z">
        <w:r w:rsidR="00316621">
          <w:t>)</w:t>
        </w:r>
      </w:ins>
      <w:ins w:id="320" w:author="Stephen Ragsdale" w:date="2016-03-14T14:52:00Z">
        <w:r w:rsidR="00316621">
          <w:t>.</w:t>
        </w:r>
      </w:ins>
      <w:del w:id="321" w:author="Stephen Ragsdale" w:date="2016-03-14T14:52:00Z">
        <w:r w:rsidR="00713837" w:rsidDel="00316621">
          <w:delText>:</w:delText>
        </w:r>
      </w:del>
      <w:r w:rsidR="00713837" w:rsidRPr="00FA2B14">
        <w:rPr>
          <w:rFonts w:ascii="Cambria Math" w:hAnsi="Cambria Math"/>
        </w:rPr>
        <w:br/>
      </w:r>
      <w:moveToRangeStart w:id="322" w:author="Stephen Ragsdale" w:date="2016-03-14T14:48:00Z" w:name="move319586249"/>
      <w:del w:id="323" w:author="Stephen Ragsdale" w:date="2016-03-14T14:49:00Z">
        <m:oMathPara>
          <m:oMath>
            <m:r>
              <w:rPr>
                <w:rFonts w:ascii="Cambria Math" w:hAnsi="Cambria Math"/>
              </w:rPr>
              <m:t>CoB-S-S-CoM+</m:t>
            </m:r>
          </m:oMath>
        </m:oMathPara>
      </w:del>
      <m:oMathPara>
        <m:oMath>
          <m:sSub>
            <m:sSubPr>
              <m:ctrlPr>
                <w:del w:id="324" w:author="Stephen Ragsdale" w:date="2016-03-14T14:49:00Z">
                  <w:rPr>
                    <w:rFonts w:ascii="Cambria Math" w:hAnsi="Cambria Math"/>
                    <w:i/>
                  </w:rPr>
                </w:del>
              </m:ctrlPr>
            </m:sSubPr>
            <m:e>
              <w:del w:id="325" w:author="Stephen Ragsdale" w:date="2016-03-14T14:49:00Z">
                <m:r>
                  <w:rPr>
                    <w:rFonts w:ascii="Cambria Math" w:hAnsi="Cambria Math"/>
                  </w:rPr>
                  <m:t>2 H</m:t>
                </m:r>
              </w:del>
            </m:e>
            <m:sub>
              <w:del w:id="326" w:author="Stephen Ragsdale" w:date="2016-03-14T14:49:00Z">
                <m:r>
                  <w:rPr>
                    <w:rFonts w:ascii="Cambria Math" w:hAnsi="Cambria Math"/>
                  </w:rPr>
                  <m:t>2</m:t>
                </m:r>
              </w:del>
            </m:sub>
          </m:sSub>
          <w:del w:id="327" w:author="Stephen Ragsdale" w:date="2016-03-14T14:49:00Z">
            <m:r>
              <w:rPr>
                <w:rFonts w:ascii="Cambria Math" w:hAnsi="Cambria Math"/>
              </w:rPr>
              <m:t>+</m:t>
            </m:r>
          </w:del>
          <m:sSub>
            <m:sSubPr>
              <m:ctrlPr>
                <w:del w:id="328" w:author="Stephen Ragsdale" w:date="2016-03-14T14:49:00Z">
                  <w:rPr>
                    <w:rFonts w:ascii="Cambria Math" w:hAnsi="Cambria Math"/>
                    <w:i/>
                  </w:rPr>
                </w:del>
              </m:ctrlPr>
            </m:sSubPr>
            <m:e>
              <w:del w:id="329" w:author="Stephen Ragsdale" w:date="2016-03-14T14:49:00Z">
                <m:r>
                  <w:rPr>
                    <w:rFonts w:ascii="Cambria Math" w:hAnsi="Cambria Math"/>
                  </w:rPr>
                  <m:t>Fd</m:t>
                </m:r>
              </w:del>
            </m:e>
            <m:sub>
              <w:del w:id="330" w:author="Stephen Ragsdale" w:date="2016-03-14T14:49:00Z">
                <m:r>
                  <w:rPr>
                    <w:rFonts w:ascii="Cambria Math" w:hAnsi="Cambria Math"/>
                  </w:rPr>
                  <m:t>ox</m:t>
                </m:r>
              </w:del>
            </m:sub>
          </m:sSub>
          <w:del w:id="331" w:author="Stephen Ragsdale" w:date="2016-03-14T14:49:00Z">
            <m:r>
              <w:rPr>
                <w:rFonts w:ascii="Cambria Math" w:hAnsi="Cambria Math"/>
              </w:rPr>
              <m:t>⇌HS-CoB+HS-CoM+</m:t>
            </m:r>
          </w:del>
          <m:sSub>
            <m:sSubPr>
              <m:ctrlPr>
                <w:del w:id="332" w:author="Stephen Ragsdale" w:date="2016-03-14T14:49:00Z">
                  <w:rPr>
                    <w:rFonts w:ascii="Cambria Math" w:hAnsi="Cambria Math"/>
                    <w:i/>
                  </w:rPr>
                </w:del>
              </m:ctrlPr>
            </m:sSubPr>
            <m:e>
              <w:del w:id="333" w:author="Stephen Ragsdale" w:date="2016-03-14T14:49:00Z">
                <m:r>
                  <w:rPr>
                    <w:rFonts w:ascii="Cambria Math" w:hAnsi="Cambria Math"/>
                  </w:rPr>
                  <m:t xml:space="preserve">2 </m:t>
                </m:r>
              </w:del>
              <m:sSup>
                <m:sSupPr>
                  <m:ctrlPr>
                    <w:del w:id="334" w:author="Stephen Ragsdale" w:date="2016-03-14T14:49:00Z">
                      <w:rPr>
                        <w:rFonts w:ascii="Cambria Math" w:hAnsi="Cambria Math"/>
                        <w:i/>
                      </w:rPr>
                    </w:del>
                  </m:ctrlPr>
                </m:sSupPr>
                <m:e>
                  <w:del w:id="335" w:author="Stephen Ragsdale" w:date="2016-03-14T14:49:00Z">
                    <m:r>
                      <w:rPr>
                        <w:rFonts w:ascii="Cambria Math" w:hAnsi="Cambria Math"/>
                      </w:rPr>
                      <m:t>H</m:t>
                    </m:r>
                  </w:del>
                </m:e>
                <m:sup>
                  <w:del w:id="336" w:author="Stephen Ragsdale" w:date="2016-03-14T14:49:00Z">
                    <m:r>
                      <w:rPr>
                        <w:rFonts w:ascii="Cambria Math" w:hAnsi="Cambria Math"/>
                      </w:rPr>
                      <m:t>+</m:t>
                    </m:r>
                  </w:del>
                </m:sup>
              </m:sSup>
              <w:del w:id="337" w:author="Stephen Ragsdale" w:date="2016-03-14T14:49:00Z">
                <m:r>
                  <w:rPr>
                    <w:rFonts w:ascii="Cambria Math" w:hAnsi="Cambria Math"/>
                  </w:rPr>
                  <m:t>+Fd</m:t>
                </m:r>
              </w:del>
            </m:e>
            <m:sub>
              <w:del w:id="338" w:author="Stephen Ragsdale" w:date="2016-03-14T14:49:00Z">
                <m:r>
                  <w:rPr>
                    <w:rFonts w:ascii="Cambria Math" w:hAnsi="Cambria Math"/>
                  </w:rPr>
                  <m:t>rd</m:t>
                </m:r>
              </w:del>
            </m:sub>
          </m:sSub>
          <w:del w:id="339" w:author="Stephen Ragsdale" w:date="2016-03-14T14:49:00Z">
            <m:r>
              <m:rPr>
                <m:sty m:val="p"/>
              </m:rPr>
              <w:rPr>
                <w:rStyle w:val="CommentReference"/>
                <w:rFonts w:ascii="Cambria Math" w:hAnsi="Cambria Math"/>
              </w:rPr>
              <w:commentReference w:id="340"/>
            </m:r>
          </w:del>
          <w:del w:id="341" w:author="Stephen Ragsdale" w:date="2016-03-14T14:49:00Z">
            <m:r>
              <w:rPr>
                <w:rFonts w:ascii="Cambria Math" w:hAnsi="Cambria Math"/>
              </w:rPr>
              <m:t xml:space="preserve"> </m:t>
            </m:r>
          </w:del>
        </m:oMath>
      </m:oMathPara>
    </w:p>
    <w:moveToRangeEnd w:id="322"/>
    <w:p w14:paraId="0C69484E" w14:textId="6EAA12A9" w:rsidR="00EF5BC0" w:rsidRPr="00A20F0F" w:rsidDel="00316621" w:rsidRDefault="008C0DD5" w:rsidP="00E75F12">
      <w:pPr>
        <w:spacing w:line="480" w:lineRule="auto"/>
        <w:rPr>
          <w:del w:id="342" w:author="Stephen Ragsdale" w:date="2016-03-14T14:52:00Z"/>
          <w:rFonts w:eastAsia="MS Mincho"/>
        </w:rPr>
      </w:pPr>
      <w:del w:id="343" w:author="Stephen Ragsdale" w:date="2016-03-14T14:49:00Z">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del>
    </w:p>
    <w:p w14:paraId="3E07812C" w14:textId="7A5D13A2"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 xml:space="preserve">not contain a membrane-bound </w:t>
      </w:r>
      <w:proofErr w:type="spellStart"/>
      <w:r w:rsidR="00105926">
        <w:t>Hdr</w:t>
      </w:r>
      <w:r w:rsidR="00CF5D54">
        <w:t>DE</w:t>
      </w:r>
      <w:proofErr w:type="spellEnd"/>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 xml:space="preserve">ork. </w:t>
      </w:r>
      <w:r w:rsidR="008C0DD5">
        <w:lastRenderedPageBreak/>
        <w:t xml:space="preserve">Lack of </w:t>
      </w:r>
      <w:del w:id="344" w:author="Stephen Ragsdale" w:date="2016-03-14T14:54:00Z">
        <w:r w:rsidR="008C0DD5" w:rsidDel="00416B2F">
          <w:delText xml:space="preserve">model </w:delText>
        </w:r>
      </w:del>
      <w:r w:rsidR="008C0DD5">
        <w:t xml:space="preserve">growth </w:t>
      </w:r>
      <w:ins w:id="345" w:author="Stephen Ragsdale" w:date="2016-03-14T14:54:00Z">
        <w:r w:rsidR="00416B2F">
          <w:t xml:space="preserve">in our model </w:t>
        </w:r>
      </w:ins>
      <w:r w:rsidR="008C0DD5">
        <w:t>can</w:t>
      </w:r>
      <w:r w:rsidR="00105926">
        <w:t xml:space="preserve"> clearly</w:t>
      </w:r>
      <w:r w:rsidR="008C0DD5">
        <w:t xml:space="preserve"> be</w:t>
      </w:r>
      <w:r w:rsidR="00105926">
        <w:t xml:space="preserve"> attributed to disruption of the central energy </w:t>
      </w:r>
      <w:r w:rsidR="0095782E">
        <w:t xml:space="preserve">coupling </w:t>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proofErr w:type="spellStart"/>
      <w:r w:rsidR="00105926">
        <w:t>Eha</w:t>
      </w:r>
      <w:proofErr w:type="spellEnd"/>
      <w:r w:rsidR="00105926">
        <w:t xml:space="preserve"> hydrogenase, which utilizes a sodium ion gradient to r</w:t>
      </w:r>
      <w:r w:rsidR="00853534">
        <w:t xml:space="preserve">educe ferredoxin </w:t>
      </w:r>
      <w:r w:rsidR="00E65B39">
        <w:t>with H</w:t>
      </w:r>
      <w:r w:rsidR="00E65B39" w:rsidRPr="00531633">
        <w:rPr>
          <w:vertAlign w:val="subscript"/>
        </w:rPr>
        <w:t>2</w:t>
      </w:r>
      <w:r w:rsidR="00E65B39">
        <w:t xml:space="preserve"> </w:t>
      </w:r>
      <w:r w:rsidR="00853534">
        <w:t xml:space="preserve">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2835BB77" w14:textId="6406F50D" w:rsidR="00316621" w:rsidRDefault="00316621" w:rsidP="00316621">
      <w:pPr>
        <w:spacing w:line="480" w:lineRule="auto"/>
        <w:jc w:val="center"/>
        <w:rPr>
          <w:ins w:id="346" w:author="Stephen Ragsdale" w:date="2016-03-14T14:53:00Z"/>
        </w:rPr>
      </w:pPr>
      <w:ins w:id="347" w:author="Stephen Ragsdale" w:date="2016-03-14T14:53:00Z">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red</m:t>
              </m:r>
            </m:sub>
          </m:sSub>
          <m:r>
            <m:rPr>
              <m:sty m:val="p"/>
            </m:rPr>
            <w:rPr>
              <w:rStyle w:val="CommentReference"/>
              <w:rFonts w:ascii="Calibri" w:hAnsi="Calibri"/>
            </w:rPr>
            <w:commentReference w:id="348"/>
          </m:r>
          <m:r>
            <w:rPr>
              <w:rFonts w:ascii="Cambria Math" w:hAnsi="Cambria Math"/>
            </w:rPr>
            <m:t xml:space="preserve"> </m:t>
          </m:r>
        </m:oMath>
        <w:r>
          <w:t xml:space="preserve"> (1)</w:t>
        </w:r>
      </w:ins>
    </w:p>
    <w:p w14:paraId="088B68CA" w14:textId="4F1FB7B4" w:rsidR="00316621" w:rsidRPr="00A20F0F" w:rsidRDefault="00316621" w:rsidP="00316621">
      <w:pPr>
        <w:spacing w:line="480" w:lineRule="auto"/>
        <w:jc w:val="center"/>
        <w:rPr>
          <w:ins w:id="349" w:author="Stephen Ragsdale" w:date="2016-03-14T14:53:00Z"/>
          <w:rFonts w:eastAsia="MS Mincho"/>
        </w:rPr>
      </w:pPr>
      <w:ins w:id="350" w:author="Stephen Ragsdale" w:date="2016-03-14T14:53:00Z">
        <m:oMath>
          <m:r>
            <w:rPr>
              <w:rFonts w:ascii="Cambria Math" w:hAnsi="Cambria Math"/>
            </w:rPr>
            <m:t xml:space="preserve"> </m:t>
          </m:r>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w:r>
          <w:rPr>
            <w:rFonts w:eastAsia="MS Mincho"/>
          </w:rPr>
          <w:t>(2)</w:t>
        </w:r>
      </w:ins>
    </w:p>
    <w:p w14:paraId="40F34E99" w14:textId="5832BED9" w:rsidR="00F877E6" w:rsidRPr="005C4FC4" w:rsidRDefault="00F877E6" w:rsidP="00EF5BC0">
      <w:pPr>
        <w:spacing w:line="480" w:lineRule="auto"/>
      </w:pPr>
      <w:r>
        <w:t xml:space="preserve">Taking this analysis one step further, we used our reconstruction to probe </w:t>
      </w:r>
      <w:del w:id="351" w:author="Stephen Ragsdale" w:date="2016-03-14T15:01:00Z">
        <w:r w:rsidDel="00BC69E7">
          <w:delText xml:space="preserve">into </w:delText>
        </w:r>
      </w:del>
      <w:r>
        <w:t xml:space="preserve">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7C0A49">
        <w:instrText xml:space="preserve"> ADDIN ZOTERO_ITEM CSL_CITATION {"citationID":"mg5us3ref","properties":{"formattedCitation":"(60)","plainCitation":"(60)"},"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7C0A49" w:rsidRPr="007C0A49">
        <w:t>(60)</w:t>
      </w:r>
      <w:r w:rsidR="00276128">
        <w:fldChar w:fldCharType="end"/>
      </w:r>
      <w:r w:rsidR="00276128">
        <w:t xml:space="preserve">. This </w:t>
      </w:r>
      <w:del w:id="352" w:author="Stephen Ragsdale" w:date="2016-03-14T15:01:00Z">
        <w:r w:rsidR="00276128" w:rsidDel="00BC69E7">
          <w:delText>is in contrast to</w:delText>
        </w:r>
      </w:del>
      <w:ins w:id="353" w:author="Stephen Ragsdale" w:date="2016-03-14T15:01:00Z">
        <w:r w:rsidR="00BC69E7">
          <w:t>contrasts</w:t>
        </w:r>
      </w:ins>
      <w:r w:rsidR="00276128">
        <w:t xml:space="preserve"> </w:t>
      </w:r>
      <w:ins w:id="354" w:author="Stephen Ragsdale" w:date="2016-03-14T15:02:00Z">
        <w:r w:rsidR="00BC69E7">
          <w:t xml:space="preserve">the situation in </w:t>
        </w:r>
      </w:ins>
      <w:del w:id="355" w:author="Stephen Ragsdale" w:date="2016-03-14T15:01:00Z">
        <w:r w:rsidR="008C0DD5" w:rsidDel="00BC69E7">
          <w:delText xml:space="preserve">multiple </w:delText>
        </w:r>
      </w:del>
      <w:proofErr w:type="spellStart"/>
      <w:r w:rsidR="008C0DD5">
        <w:t>methylotrophic</w:t>
      </w:r>
      <w:proofErr w:type="spellEnd"/>
      <w:r w:rsidR="00276128">
        <w:t xml:space="preserve"> methanogens such as </w:t>
      </w:r>
      <w:proofErr w:type="spellStart"/>
      <w:r w:rsidR="00276128">
        <w:rPr>
          <w:i/>
        </w:rPr>
        <w:t>Methanosarcina</w:t>
      </w:r>
      <w:proofErr w:type="spellEnd"/>
      <w:r w:rsidR="00276128">
        <w:rPr>
          <w:i/>
        </w:rPr>
        <w:t xml:space="preserve"> </w:t>
      </w:r>
      <w:proofErr w:type="spellStart"/>
      <w:r w:rsidR="00276128">
        <w:rPr>
          <w:i/>
        </w:rPr>
        <w:t>barkeri</w:t>
      </w:r>
      <w:proofErr w:type="spellEnd"/>
      <w:r w:rsidR="008C0DD5">
        <w:t xml:space="preserve"> that</w:t>
      </w:r>
      <w:r w:rsidR="00276128">
        <w:t xml:space="preserve"> can subsist using solely the aceticlastic pathway </w:t>
      </w:r>
      <w:r w:rsidR="00276128">
        <w:fldChar w:fldCharType="begin"/>
      </w:r>
      <w:r w:rsidR="007C0A49">
        <w:instrText xml:space="preserve"> ADDIN ZOTERO_ITEM CSL_CITATION {"citationID":"1bs1pkv7m0","properties":{"formattedCitation":"(61)","plainCitation":"(61)"},"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7C0A49" w:rsidRPr="007C0A49">
        <w:t>(61)</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w:t>
      </w:r>
      <w:del w:id="356" w:author="Stephen Ragsdale" w:date="2016-03-14T15:02:00Z">
        <w:r w:rsidR="00276128" w:rsidDel="00BC69E7">
          <w:delText xml:space="preserve">be </w:delText>
        </w:r>
      </w:del>
      <w:r w:rsidR="00276128">
        <w:t>grow</w:t>
      </w:r>
      <w:del w:id="357" w:author="Stephen Ragsdale" w:date="2016-03-14T15:02:00Z">
        <w:r w:rsidR="00276128" w:rsidDel="00BC69E7">
          <w:delText>n</w:delText>
        </w:r>
      </w:del>
      <w:r w:rsidR="00276128">
        <w:t xml:space="preserve">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w:t>
      </w:r>
      <w:proofErr w:type="spellStart"/>
      <w:r w:rsidR="005C4FC4">
        <w:rPr>
          <w:i/>
        </w:rPr>
        <w:t>barkeri</w:t>
      </w:r>
      <w:proofErr w:type="spellEnd"/>
      <w:r w:rsidR="005C4FC4">
        <w:rPr>
          <w:i/>
        </w:rPr>
        <w:t xml:space="preserve">, </w:t>
      </w:r>
      <w:r w:rsidR="00773758">
        <w:t xml:space="preserve">an </w:t>
      </w:r>
      <w:proofErr w:type="spellStart"/>
      <w:r w:rsidR="00773758">
        <w:t>aceticlastic</w:t>
      </w:r>
      <w:proofErr w:type="spellEnd"/>
      <w:r w:rsidR="00773758">
        <w:t xml:space="preserve">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proofErr w:type="spellStart"/>
      <w:r w:rsidR="005C4FC4">
        <w:t>Eha</w:t>
      </w:r>
      <w:proofErr w:type="spellEnd"/>
      <w:r w:rsidR="00773758">
        <w:t xml:space="preserve"> and </w:t>
      </w:r>
      <w:proofErr w:type="spellStart"/>
      <w:r w:rsidR="005C4FC4">
        <w:t>Ehb</w:t>
      </w:r>
      <w:proofErr w:type="spellEnd"/>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 and</w:t>
      </w:r>
      <w:r w:rsidR="005C4FC4">
        <w:t xml:space="preserve"> thrusting this reaction into a central </w:t>
      </w:r>
      <w:r w:rsidR="00773758">
        <w:t xml:space="preserve">stoichiometric </w:t>
      </w:r>
      <w:r w:rsidR="005C4FC4">
        <w:t xml:space="preserve">role rather than an anaplerotic one. </w:t>
      </w:r>
      <w:r w:rsidR="007A2E27">
        <w:t>As shown in Figure 4, w</w:t>
      </w:r>
      <w:r w:rsidR="005C4FC4">
        <w:t>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w:t>
      </w:r>
      <w:proofErr w:type="spellStart"/>
      <w:ins w:id="358" w:author="Stephen Ragsdale" w:date="2016-03-14T15:03:00Z">
        <w:r w:rsidR="00EA1E5C">
          <w:t>mol</w:t>
        </w:r>
        <w:proofErr w:type="spellEnd"/>
        <w:r w:rsidR="00EA1E5C">
          <w:t xml:space="preserve"> of </w:t>
        </w:r>
      </w:ins>
      <w:r w:rsidR="005C4FC4">
        <w:t xml:space="preserve">methane produced.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B75001">
        <w:t xml:space="preserve"> or </w:t>
      </w:r>
      <w:proofErr w:type="spellStart"/>
      <w:r w:rsidR="0090081E">
        <w:t>Ehb</w:t>
      </w:r>
      <w:proofErr w:type="spellEnd"/>
      <w:r w:rsidR="0090081E">
        <w:t xml:space="preserve"> cannot assume a central role in methanogenesis. </w:t>
      </w:r>
      <w:r w:rsidR="007232F3">
        <w:t xml:space="preserve">In keeping with </w:t>
      </w:r>
      <w:del w:id="359" w:author="Stephen Ragsdale" w:date="2016-03-14T15:04:00Z">
        <w:r w:rsidR="007232F3" w:rsidDel="00EA1E5C">
          <w:delText>this hypothesis</w:delText>
        </w:r>
      </w:del>
      <w:ins w:id="360" w:author="Stephen Ragsdale" w:date="2016-03-14T15:04:00Z">
        <w:r w:rsidR="00EA1E5C">
          <w:t>these results</w:t>
        </w:r>
      </w:ins>
      <w:r w:rsidR="007232F3">
        <w:t xml:space="preserve">, we have restricted flux through </w:t>
      </w:r>
      <w:proofErr w:type="spellStart"/>
      <w:r w:rsidR="007232F3">
        <w:t>Eha</w:t>
      </w:r>
      <w:proofErr w:type="spellEnd"/>
      <w:r w:rsidR="007232F3">
        <w:t>/</w:t>
      </w:r>
      <w:proofErr w:type="spellStart"/>
      <w:r w:rsidR="007232F3">
        <w:t>Ehb</w:t>
      </w:r>
      <w:proofErr w:type="spellEnd"/>
      <w:r w:rsidR="007232F3">
        <w:t xml:space="preserve"> in our model to ≤ 10% of methane secretion as a default constraint. </w:t>
      </w:r>
    </w:p>
    <w:p w14:paraId="511B26B6" w14:textId="011EAFC5" w:rsidR="00EF5BC0" w:rsidRPr="00EF5BC0" w:rsidRDefault="00EF5BC0" w:rsidP="00E420E6">
      <w:pPr>
        <w:spacing w:line="480" w:lineRule="auto"/>
      </w:pPr>
      <w:commentRangeStart w:id="361"/>
      <w:r>
        <w:t>Interestingly</w:t>
      </w:r>
      <w:commentRangeEnd w:id="361"/>
      <w:r w:rsidR="00BF2DEF">
        <w:rPr>
          <w:rStyle w:val="CommentReference"/>
          <w:rFonts w:ascii="Calibri" w:hAnsi="Calibri"/>
        </w:rPr>
        <w:commentReference w:id="361"/>
      </w:r>
      <w:r>
        <w:t xml:space="preserve">, there is evidence that </w:t>
      </w:r>
      <w:r>
        <w:rPr>
          <w:i/>
        </w:rPr>
        <w:t xml:space="preserve">M. maripaludis </w:t>
      </w:r>
      <w:r>
        <w:t xml:space="preserve">uses multiple forms of ferredoxin as electron carriers and may </w:t>
      </w:r>
      <w:del w:id="362" w:author="Stephen Ragsdale" w:date="2016-03-14T15:08:00Z">
        <w:r w:rsidDel="00A13870">
          <w:delText xml:space="preserve">link </w:delText>
        </w:r>
      </w:del>
      <w:ins w:id="363" w:author="Stephen Ragsdale" w:date="2016-03-14T15:08:00Z">
        <w:r w:rsidR="00A13870">
          <w:t xml:space="preserve">require </w:t>
        </w:r>
      </w:ins>
      <w:ins w:id="364" w:author="Stephen Ragsdale" w:date="2016-03-14T15:07:00Z">
        <w:r w:rsidR="00A13870">
          <w:t xml:space="preserve">discrete </w:t>
        </w:r>
        <w:proofErr w:type="spellStart"/>
        <w:r w:rsidR="00A13870">
          <w:t>ferredoxins</w:t>
        </w:r>
        <w:proofErr w:type="spellEnd"/>
        <w:r w:rsidR="00A13870">
          <w:t xml:space="preserve"> </w:t>
        </w:r>
      </w:ins>
      <w:ins w:id="365" w:author="Stephen Ragsdale" w:date="2016-03-14T15:08:00Z">
        <w:r w:rsidR="00A13870">
          <w:t>for</w:t>
        </w:r>
      </w:ins>
      <w:ins w:id="366" w:author="Stephen Ragsdale" w:date="2016-03-14T15:07:00Z">
        <w:r w:rsidR="00A13870">
          <w:t xml:space="preserve"> </w:t>
        </w:r>
      </w:ins>
      <w:r w:rsidR="005D32BC">
        <w:t xml:space="preserve">certain </w:t>
      </w:r>
      <w:del w:id="367" w:author="Stephen Ragsdale" w:date="2016-03-14T15:07:00Z">
        <w:r w:rsidDel="00A13870">
          <w:delText>steps</w:delText>
        </w:r>
      </w:del>
      <w:ins w:id="368" w:author="Stephen Ragsdale" w:date="2016-03-14T15:07:00Z">
        <w:r w:rsidR="00A13870">
          <w:t>reactions</w:t>
        </w:r>
      </w:ins>
      <w:r>
        <w:t xml:space="preserve">, </w:t>
      </w:r>
      <w:del w:id="369" w:author="Stephen Ragsdale" w:date="2016-03-14T15:07:00Z">
        <w:r w:rsidR="00853534" w:rsidDel="00A13870">
          <w:delText>particularly those involved in</w:delText>
        </w:r>
      </w:del>
      <w:ins w:id="370" w:author="Stephen Ragsdale" w:date="2016-03-14T15:07:00Z">
        <w:r w:rsidR="00A13870">
          <w:t>such as</w:t>
        </w:r>
      </w:ins>
      <w:r>
        <w:t xml:space="preserve"> electron bifurcation</w:t>
      </w:r>
      <w:r w:rsidR="005D32BC">
        <w:t>,</w:t>
      </w:r>
      <w:r w:rsidR="000B7D99">
        <w:t xml:space="preserve"> reduction of CO</w:t>
      </w:r>
      <w:r w:rsidR="000B7D99" w:rsidRPr="00B236BD">
        <w:rPr>
          <w:vertAlign w:val="subscript"/>
        </w:rPr>
        <w:t>2</w:t>
      </w:r>
      <w:r w:rsidR="000B7D99">
        <w:t xml:space="preserve"> to </w:t>
      </w:r>
      <w:proofErr w:type="spellStart"/>
      <w:r w:rsidR="000B7D99">
        <w:t>formylmethanofuran</w:t>
      </w:r>
      <w:proofErr w:type="spellEnd"/>
      <w:r>
        <w:t xml:space="preserve">, </w:t>
      </w:r>
      <w:r w:rsidR="005D32BC">
        <w:t xml:space="preserve">and </w:t>
      </w:r>
      <w:del w:id="371" w:author="Stephen Ragsdale" w:date="2016-03-14T15:08:00Z">
        <w:r w:rsidR="005D32BC" w:rsidDel="00A13870">
          <w:delText xml:space="preserve">certain </w:delText>
        </w:r>
      </w:del>
      <w:ins w:id="372" w:author="Stephen Ragsdale" w:date="2016-03-14T15:08:00Z">
        <w:r w:rsidR="00A13870">
          <w:t xml:space="preserve">some </w:t>
        </w:r>
      </w:ins>
      <w:r w:rsidR="005D32BC">
        <w:t>biosynthetic reactions</w:t>
      </w:r>
      <w:del w:id="373" w:author="Stephen Ragsdale" w:date="2016-03-14T15:08:00Z">
        <w:r w:rsidR="005D32BC" w:rsidDel="00A13870">
          <w:delText xml:space="preserve">, </w:delText>
        </w:r>
        <w:r w:rsidDel="00A13870">
          <w:delText xml:space="preserve">using specific ferredoxins </w:delText>
        </w:r>
      </w:del>
      <w:ins w:id="374" w:author="Stephen Ragsdale" w:date="2016-03-14T15:08:00Z">
        <w:r w:rsidR="00A13870">
          <w:t xml:space="preserve"> </w:t>
        </w:r>
      </w:ins>
      <w:r>
        <w:fldChar w:fldCharType="begin"/>
      </w:r>
      <w:r w:rsidR="007C0A49">
        <w:instrText xml:space="preserve"> ADDIN ZOTERO_ITEM CSL_CITATION {"citationID":"2g2qvo6ckt","properties":{"formattedCitation":"(62)","plainCitation":"(62)"},"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7C0A49" w:rsidRPr="007C0A49">
        <w:t>(62)</w:t>
      </w:r>
      <w:r>
        <w:fldChar w:fldCharType="end"/>
      </w:r>
      <w:r>
        <w:t xml:space="preserve">. Presently, the full extent of this phenomenon is not well understood and requires more experimental investigation. However, in an effort to represent ferredoxin specificity in our model, we have included a function (see </w:t>
      </w:r>
      <w:r>
        <w:lastRenderedPageBreak/>
        <w:t xml:space="preserve">Supplemental Materials) that </w:t>
      </w:r>
      <w:r w:rsidR="00CF5D54">
        <w:t xml:space="preserve">replaces promiscuous ferredoxins with </w:t>
      </w:r>
      <w:r w:rsidR="007232F3">
        <w:t xml:space="preserve">two </w:t>
      </w:r>
      <w:r w:rsidR="00CF5D54">
        <w:t>type</w:t>
      </w:r>
      <w:r w:rsidR="007232F3">
        <w:t>s</w:t>
      </w:r>
      <w:r w:rsidR="00CF5D54">
        <w:t xml:space="preserve"> of</w:t>
      </w:r>
      <w:r>
        <w:t xml:space="preserve"> </w:t>
      </w:r>
      <w:r w:rsidR="00CF5D54">
        <w:t>specific ferredoxin</w:t>
      </w:r>
      <w:r w:rsidR="007232F3">
        <w:t>s. One type is used</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w:t>
      </w:r>
      <w:r w:rsidR="007232F3">
        <w:t>the</w:t>
      </w:r>
      <w:r w:rsidR="00F960CA">
        <w:t xml:space="preserve"> other</w:t>
      </w:r>
      <w:r w:rsidR="007232F3">
        <w:t xml:space="preserve"> </w:t>
      </w:r>
      <w:r w:rsidR="00CF5D54">
        <w:t xml:space="preserve">type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r w:rsidR="00CF5D54" w:rsidRPr="00274688">
        <w:rPr>
          <w:highlight w:val="yellow"/>
        </w:rPr>
        <w:t>{</w:t>
      </w:r>
      <w:r w:rsidR="00DB6DBF">
        <w:rPr>
          <w:highlight w:val="yellow"/>
        </w:rPr>
        <w:t xml:space="preserve">Whitman </w:t>
      </w:r>
      <w:r w:rsidR="00CF5D54" w:rsidRPr="00274688">
        <w:rPr>
          <w:highlight w:val="yellow"/>
        </w:rPr>
        <w:t>ref}</w:t>
      </w:r>
      <w:r w:rsidR="00853534" w:rsidRPr="00274688">
        <w:rPr>
          <w:highlight w:val="yellow"/>
        </w:rPr>
        <w:t>.</w:t>
      </w:r>
      <w:r w:rsidR="00853534">
        <w:t xml:space="preserve"> Using this function</w:t>
      </w:r>
      <w:r>
        <w:t xml:space="preserve"> tightens the coupling between the aforementioned reactions by restricting </w:t>
      </w:r>
      <w:r w:rsidR="008C0DD5">
        <w:t>each set</w:t>
      </w:r>
      <w:r>
        <w:t xml:space="preserve"> to one pool of electron carriers and allows us to predict how ferredoxin specificity could change possible model flux distributions.</w:t>
      </w:r>
      <w:r w:rsidR="00692E06">
        <w:t xml:space="preserve"> In </w:t>
      </w:r>
      <w:del w:id="375" w:author="Stephen Ragsdale" w:date="2016-03-14T15:09:00Z">
        <w:r w:rsidR="00692E06" w:rsidDel="00BF2DEF">
          <w:delText xml:space="preserve">wild type </w:delText>
        </w:r>
      </w:del>
      <w:r w:rsidR="00692E06">
        <w:t>simulations</w:t>
      </w:r>
      <w:ins w:id="376" w:author="Stephen Ragsdale" w:date="2016-03-14T15:09:00Z">
        <w:r w:rsidR="00BF2DEF" w:rsidRPr="00BF2DEF">
          <w:t xml:space="preserve"> </w:t>
        </w:r>
        <w:r w:rsidR="00BF2DEF">
          <w:t>of wild type cells</w:t>
        </w:r>
      </w:ins>
      <w:r w:rsidR="00692E06">
        <w:t xml:space="preserve">, this change has </w:t>
      </w:r>
      <w:r w:rsidR="008C0DD5">
        <w:t>minimal</w:t>
      </w:r>
      <w:r w:rsidR="00692E06">
        <w:t xml:space="preserve"> effect</w:t>
      </w:r>
      <w:r w:rsidR="008C0DD5">
        <w:t>s</w:t>
      </w:r>
      <w:r w:rsidR="00692E06">
        <w:t xml:space="preserve"> on predicted </w:t>
      </w:r>
      <w:r w:rsidR="008C0DD5">
        <w:t>growth yields and fluxes</w:t>
      </w:r>
      <w:ins w:id="377" w:author="Stephen Ragsdale" w:date="2016-03-14T15:10:00Z">
        <w:r w:rsidR="00BF2DEF">
          <w:t>; however, it</w:t>
        </w:r>
      </w:ins>
      <w:r w:rsidR="00692E06">
        <w:t xml:space="preserve"> </w:t>
      </w:r>
      <w:del w:id="378" w:author="Stephen Ragsdale" w:date="2016-03-14T15:10:00Z">
        <w:r w:rsidR="00692E06" w:rsidDel="00BF2DEF">
          <w:delText xml:space="preserve">but </w:delText>
        </w:r>
      </w:del>
      <w:r w:rsidR="00692E06">
        <w:t xml:space="preserve">could have notable impact on </w:t>
      </w:r>
      <w:commentRangeStart w:id="379"/>
      <w:r w:rsidR="00692E06">
        <w:t>gene knockout predictions</w:t>
      </w:r>
      <w:commentRangeEnd w:id="379"/>
      <w:r w:rsidR="000C3C19">
        <w:rPr>
          <w:rStyle w:val="CommentReference"/>
          <w:rFonts w:ascii="Calibri" w:hAnsi="Calibri"/>
        </w:rPr>
        <w:commentReference w:id="379"/>
      </w:r>
      <w:r w:rsidR="00692E06">
        <w:t xml:space="preserve">, particularly those involving reactions that utilize ferredoxin. </w:t>
      </w:r>
      <w:r w:rsidR="00F960CA">
        <w:t xml:space="preserve">Moreover, electron movement through different ferredoxin species could have important implications for hypothesizing strain designs, thus including multiple ferredoxins could be vital for effective metabolic engineering. </w:t>
      </w:r>
    </w:p>
    <w:p w14:paraId="19A8F9DF" w14:textId="77777777" w:rsidR="001F7E98" w:rsidRDefault="00EF5BC0" w:rsidP="001F7E98">
      <w:pPr>
        <w:pStyle w:val="Heading2"/>
      </w:pPr>
      <w:r>
        <w:t xml:space="preserve">Other </w:t>
      </w:r>
      <w:r w:rsidR="000F6195">
        <w:t>Biochemistry</w:t>
      </w:r>
      <w:r w:rsidR="001F7E98">
        <w:t xml:space="preserve"> Improvements</w:t>
      </w:r>
    </w:p>
    <w:p w14:paraId="0286AD1E" w14:textId="36E14877" w:rsidR="00230593" w:rsidRDefault="00AF3DA5" w:rsidP="007A2129">
      <w:pPr>
        <w:spacing w:line="480" w:lineRule="auto"/>
      </w:pPr>
      <w:r>
        <w:t xml:space="preserve">A major part of our manual curation was adding </w:t>
      </w:r>
      <w:del w:id="380" w:author="Stephen Ragsdale" w:date="2016-03-14T15:12:00Z">
        <w:r w:rsidDel="00485C00">
          <w:delText xml:space="preserve">biosynthesis </w:delText>
        </w:r>
      </w:del>
      <w:ins w:id="381" w:author="Stephen Ragsdale" w:date="2016-03-14T15:12:00Z">
        <w:r w:rsidR="00485C00">
          <w:t xml:space="preserve">biosynthetic </w:t>
        </w:r>
      </w:ins>
      <w:r>
        <w:t>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7C0A49">
        <w:instrText xml:space="preserve"> ADDIN ZOTERO_ITEM CSL_CITATION {"citationID":"kesh5maA","properties":{"formattedCitation":"(63)","plainCitation":"(63)"},"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7C0A49" w:rsidRPr="007C0A49">
        <w:t>(63)</w:t>
      </w:r>
      <w:r w:rsidR="00943D68">
        <w:fldChar w:fldCharType="end"/>
      </w:r>
      <w:r>
        <w:t xml:space="preserve">. </w:t>
      </w:r>
      <w:r w:rsidR="00F45312">
        <w:t xml:space="preserve">It also </w:t>
      </w:r>
      <w:r w:rsidR="00BF0803">
        <w:t>contains recently characterized pathways for synthesizing</w:t>
      </w:r>
      <w:r w:rsidR="00F45312">
        <w:t xml:space="preserve"> a </w:t>
      </w:r>
      <w:proofErr w:type="spellStart"/>
      <w:r w:rsidR="00F45312">
        <w:t>tetrasaccharide</w:t>
      </w:r>
      <w:proofErr w:type="spellEnd"/>
      <w:r w:rsidR="00F45312">
        <w:t xml:space="preserve"> </w:t>
      </w:r>
      <w:r w:rsidR="003D5830">
        <w:t>for</w:t>
      </w:r>
      <w:r w:rsidR="00F45312">
        <w:t xml:space="preserve"> N-linked glycosylation</w:t>
      </w:r>
      <w:r w:rsidR="003D5830">
        <w:t xml:space="preserve"> of </w:t>
      </w:r>
      <w:proofErr w:type="spellStart"/>
      <w:r w:rsidR="003D5830">
        <w:t>archaellin</w:t>
      </w:r>
      <w:proofErr w:type="spellEnd"/>
      <w:r w:rsidR="003D5830">
        <w:t xml:space="preserve"> (</w:t>
      </w:r>
      <w:proofErr w:type="spellStart"/>
      <w:r w:rsidR="003D5830">
        <w:t>archeal</w:t>
      </w:r>
      <w:proofErr w:type="spellEnd"/>
      <w:r w:rsidR="003D5830">
        <w:t xml:space="preserve"> </w:t>
      </w:r>
      <w:proofErr w:type="spellStart"/>
      <w:r w:rsidR="003D5830">
        <w:t>flagellin</w:t>
      </w:r>
      <w:proofErr w:type="spellEnd"/>
      <w:r w:rsidR="003D5830">
        <w:t>)</w:t>
      </w:r>
      <w:r w:rsidR="00F45312">
        <w:t xml:space="preserve"> </w:t>
      </w:r>
      <w:r w:rsidR="00F45312">
        <w:fldChar w:fldCharType="begin"/>
      </w:r>
      <w:r w:rsidR="007C0A49">
        <w:instrText xml:space="preserve"> ADDIN ZOTERO_ITEM CSL_CITATION {"citationID":"2i84i863d3","properties":{"formattedCitation":"(64)","plainCitation":"(64)"},"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7C0A49" w:rsidRPr="007C0A49">
        <w:t>(64)</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7C0A49">
        <w:instrText xml:space="preserve"> ADDIN ZOTERO_ITEM CSL_CITATION {"citationID":"1v1bfrvejb","properties":{"formattedCitation":"(65)","plainCitation":"(65)"},"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7C0A49" w:rsidRPr="007C0A49">
        <w:t>(65)</w:t>
      </w:r>
      <w:r w:rsidR="00F45312">
        <w:fldChar w:fldCharType="end"/>
      </w:r>
      <w:r w:rsidR="00F45312">
        <w:t xml:space="preserve">. </w:t>
      </w:r>
      <w:r w:rsidR="00BF0803">
        <w:t>None of these pathways were included in our</w:t>
      </w:r>
      <w:commentRangeStart w:id="382"/>
      <w:r w:rsidR="00BF0803">
        <w:t xml:space="preserve"> draft reconstruction and few were completely present in the Model SEED database</w:t>
      </w:r>
      <w:commentRangeEnd w:id="382"/>
      <w:r w:rsidR="00A923BB">
        <w:rPr>
          <w:rStyle w:val="CommentReference"/>
          <w:rFonts w:ascii="Calibri" w:hAnsi="Calibri"/>
        </w:rPr>
        <w:commentReference w:id="382"/>
      </w:r>
      <w:r w:rsidR="00BF0803">
        <w:t xml:space="preserve">, thus the bulk of these reactions were added manually. </w:t>
      </w:r>
      <w:r w:rsidR="00F45312">
        <w:t xml:space="preserve">These </w:t>
      </w:r>
      <w:proofErr w:type="gramStart"/>
      <w:ins w:id="383" w:author="Stephen Ragsdale" w:date="2016-03-14T15:30:00Z">
        <w:r w:rsidR="00A923BB">
          <w:t>bio</w:t>
        </w:r>
      </w:ins>
      <w:del w:id="384" w:author="Stephen Ragsdale" w:date="2016-03-14T15:30:00Z">
        <w:r w:rsidR="00F45312" w:rsidDel="00A923BB">
          <w:delText xml:space="preserve">synthesis </w:delText>
        </w:r>
      </w:del>
      <w:ins w:id="385" w:author="Stephen Ragsdale" w:date="2016-03-14T15:30:00Z">
        <w:r w:rsidR="00A923BB">
          <w:t>synthetic</w:t>
        </w:r>
        <w:proofErr w:type="gramEnd"/>
        <w:r w:rsidR="00A923BB">
          <w:t xml:space="preserve"> </w:t>
        </w:r>
      </w:ins>
      <w:r w:rsidR="00F45312">
        <w:t xml:space="preserve">pathways, particularly for coenzymes, are </w:t>
      </w:r>
      <w:del w:id="386" w:author="Stephen Ragsdale" w:date="2016-03-14T15:31:00Z">
        <w:r w:rsidR="00F45312" w:rsidDel="00A923BB">
          <w:delText xml:space="preserve">vital </w:delText>
        </w:r>
      </w:del>
      <w:ins w:id="387" w:author="Stephen Ragsdale" w:date="2016-03-14T15:31:00Z">
        <w:r w:rsidR="00A923BB">
          <w:t xml:space="preserve">required biomass components </w:t>
        </w:r>
      </w:ins>
      <w:del w:id="388" w:author="Stephen Ragsdale" w:date="2016-03-14T15:31:00Z">
        <w:r w:rsidR="00F45312" w:rsidDel="00A923BB">
          <w:delText xml:space="preserve">pieces </w:delText>
        </w:r>
      </w:del>
      <w:r w:rsidR="00F45312">
        <w:t xml:space="preserve">of </w:t>
      </w:r>
      <w:r w:rsidR="00F45312">
        <w:rPr>
          <w:i/>
        </w:rPr>
        <w:t xml:space="preserve">M. maripaludis </w:t>
      </w:r>
      <w:r w:rsidR="00F45312">
        <w:t>metabolism</w:t>
      </w:r>
      <w:r w:rsidR="00BF0803">
        <w:t xml:space="preserve"> that set it apart from the vast majority of known biochemistry</w:t>
      </w:r>
      <w:del w:id="389" w:author="Stephen Ragsdale" w:date="2016-03-14T15:31:00Z">
        <w:r w:rsidR="00BF0803" w:rsidDel="00A923BB">
          <w:delText>. H</w:delText>
        </w:r>
        <w:r w:rsidR="00EC4669" w:rsidDel="00A923BB">
          <w:delText>ence</w:delText>
        </w:r>
        <w:r w:rsidR="00BF0803" w:rsidDel="00A923BB">
          <w:delText>,</w:delText>
        </w:r>
        <w:r w:rsidDel="00A923BB">
          <w:delText xml:space="preserve"> </w:delText>
        </w:r>
        <w:r w:rsidR="00BF0803" w:rsidDel="00A923BB">
          <w:delText>including these synthesis pathways and adding these metabolites as required biomass components was</w:delText>
        </w:r>
      </w:del>
      <w:ins w:id="390" w:author="Stephen Ragsdale" w:date="2016-03-14T15:31:00Z">
        <w:r w:rsidR="00A923BB">
          <w:t xml:space="preserve"> and are</w:t>
        </w:r>
      </w:ins>
      <w:r w:rsidR="00BF0803">
        <w:t xml:space="preserve"> crucial for distinguishing our reconstruction from existing networks. </w:t>
      </w:r>
    </w:p>
    <w:p w14:paraId="03AC07DB" w14:textId="69535724"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M. maripaludis</w:t>
      </w:r>
      <w:r w:rsidR="000C3C19">
        <w:t>; moreover,</w:t>
      </w:r>
      <w:r w:rsidR="006B0C00">
        <w:rPr>
          <w:i/>
        </w:rPr>
        <w:t xml:space="preserve"> </w:t>
      </w:r>
      <w:r w:rsidR="000B4992">
        <w:t>sulfate reduction</w:t>
      </w:r>
      <w:r w:rsidR="00BF0803">
        <w:t xml:space="preserve"> </w:t>
      </w:r>
      <w:r w:rsidR="000C3C19">
        <w:t xml:space="preserve">would </w:t>
      </w:r>
      <w:r w:rsidR="00BF0803">
        <w:t xml:space="preserve">produce sulfite, a </w:t>
      </w:r>
      <w:r w:rsidR="006B0C00">
        <w:t>methanogenesis</w:t>
      </w:r>
      <w:r w:rsidR="00BF0803">
        <w:t xml:space="preserve"> inhibitor</w:t>
      </w:r>
      <w:r w:rsidR="006B0C00">
        <w:t xml:space="preserve"> </w:t>
      </w:r>
      <w:r w:rsidR="000B4992">
        <w:fldChar w:fldCharType="begin"/>
      </w:r>
      <w:r w:rsidR="007C0A49">
        <w:instrText xml:space="preserve"> ADDIN ZOTERO_ITEM CSL_CITATION {"citationID":"1pmtfiqdui","properties":{"formattedCitation":"(66)","plainCitation":"(66)"},"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7C0A49" w:rsidRPr="007C0A49">
        <w:t>(66)</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 xml:space="preserve">M. </w:t>
      </w:r>
      <w:commentRangeStart w:id="391"/>
      <w:proofErr w:type="spellStart"/>
      <w:r w:rsidR="008E0E07">
        <w:rPr>
          <w:i/>
        </w:rPr>
        <w:t>maripaludis</w:t>
      </w:r>
      <w:commentRangeEnd w:id="391"/>
      <w:proofErr w:type="spellEnd"/>
      <w:r w:rsidR="00A923BB">
        <w:rPr>
          <w:rStyle w:val="CommentReference"/>
          <w:rFonts w:ascii="Calibri" w:hAnsi="Calibri"/>
        </w:rPr>
        <w:commentReference w:id="391"/>
      </w:r>
      <w:r w:rsidR="008E0E07">
        <w:rPr>
          <w:i/>
        </w:rPr>
        <w:t xml:space="preserve">.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 xml:space="preserve">imilatory sulfite </w:t>
      </w:r>
      <w:proofErr w:type="spellStart"/>
      <w:r w:rsidR="006B0C00" w:rsidRPr="00BB4897">
        <w:t>reductase</w:t>
      </w:r>
      <w:proofErr w:type="spellEnd"/>
      <w:del w:id="392" w:author="Stephen Ragsdale" w:date="2016-03-14T15:37:00Z">
        <w:r w:rsidR="006B0C00" w:rsidRPr="00BB4897" w:rsidDel="00743C7D">
          <w:delText>-like protein</w:delText>
        </w:r>
      </w:del>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w:t>
      </w:r>
      <w:commentRangeStart w:id="393"/>
      <w:del w:id="394" w:author="Stephen Ragsdale" w:date="2016-03-14T15:33:00Z">
        <w:r w:rsidR="008E0E07" w:rsidDel="00A923BB">
          <w:delText xml:space="preserve">Taken together with </w:delText>
        </w:r>
        <w:r w:rsidR="00692E06" w:rsidDel="00A923BB">
          <w:delText>aforementioned</w:delText>
        </w:r>
        <w:r w:rsidR="008E0E07" w:rsidDel="00A923BB">
          <w:delText xml:space="preserve"> syntheses, t</w:delText>
        </w:r>
      </w:del>
      <w:ins w:id="395" w:author="Stephen Ragsdale" w:date="2016-03-14T15:33:00Z">
        <w:r w:rsidR="00A923BB">
          <w:t>T</w:t>
        </w:r>
      </w:ins>
      <w:r w:rsidR="008E0E07">
        <w:t>hese</w:t>
      </w:r>
      <w:commentRangeEnd w:id="393"/>
      <w:r w:rsidR="00A923BB">
        <w:rPr>
          <w:rStyle w:val="CommentReference"/>
          <w:rFonts w:ascii="Calibri" w:hAnsi="Calibri"/>
        </w:rPr>
        <w:commentReference w:id="393"/>
      </w:r>
      <w:r w:rsidR="008E0E07">
        <w:t xml:space="preserve"> modifications </w:t>
      </w:r>
      <w:commentRangeStart w:id="396"/>
      <w:r w:rsidR="008E0E07">
        <w:t>demonstrated t</w:t>
      </w:r>
      <w:commentRangeEnd w:id="396"/>
      <w:r w:rsidR="00743C7D">
        <w:rPr>
          <w:rStyle w:val="CommentReference"/>
          <w:rFonts w:ascii="Calibri" w:hAnsi="Calibri"/>
        </w:rPr>
        <w:commentReference w:id="396"/>
      </w:r>
      <w:r w:rsidR="008E0E07">
        <w:t xml:space="preserve">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79B619A0" w14:textId="478D7628" w:rsidR="00B36C33" w:rsidRDefault="00F960CA" w:rsidP="00B36C33">
      <w:pPr>
        <w:pStyle w:val="Heading2"/>
      </w:pPr>
      <w:r>
        <w:lastRenderedPageBreak/>
        <w:t xml:space="preserve">Growth Yield </w:t>
      </w:r>
      <w:r w:rsidR="00B36C33">
        <w:t>Validation</w:t>
      </w:r>
      <w:r>
        <w:t xml:space="preserve"> and ATP </w:t>
      </w:r>
      <w:commentRangeStart w:id="397"/>
      <w:r>
        <w:t>Maintenance</w:t>
      </w:r>
      <w:commentRangeEnd w:id="397"/>
      <w:r w:rsidR="0097575B">
        <w:rPr>
          <w:rStyle w:val="CommentReference"/>
          <w:rFonts w:ascii="Calibri" w:eastAsia="Calibri" w:hAnsi="Calibri"/>
          <w:b w:val="0"/>
          <w:bCs w:val="0"/>
          <w:color w:val="auto"/>
        </w:rPr>
        <w:commentReference w:id="397"/>
      </w:r>
    </w:p>
    <w:p w14:paraId="5A020161" w14:textId="7EDA037C"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xml:space="preserve">. </w:t>
      </w:r>
      <w:commentRangeStart w:id="398"/>
      <w:r>
        <w:t>A</w:t>
      </w:r>
      <w:r w:rsidR="00650EC2">
        <w:t xml:space="preserve"> common </w:t>
      </w:r>
      <w:commentRangeEnd w:id="398"/>
      <w:r w:rsidR="00743C7D">
        <w:rPr>
          <w:rStyle w:val="CommentReference"/>
          <w:rFonts w:ascii="Calibri" w:hAnsi="Calibri"/>
        </w:rPr>
        <w:commentReference w:id="398"/>
      </w:r>
      <w:r w:rsidR="00650EC2">
        <w:t xml:space="preserve">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w:t>
      </w:r>
      <w:proofErr w:type="gramStart"/>
      <w:r w:rsidR="00650EC2">
        <w:t>experimentally-determined</w:t>
      </w:r>
      <w:proofErr w:type="gramEnd"/>
      <w:r w:rsidR="00650EC2">
        <w:t xml:space="preserve"> values. </w:t>
      </w:r>
      <w:ins w:id="399" w:author="Stephen Ragsdale" w:date="2016-03-14T15:41:00Z">
        <w:r w:rsidR="007544AE">
          <w:t>T</w:t>
        </w:r>
      </w:ins>
      <w:del w:id="400" w:author="Stephen Ragsdale" w:date="2016-03-14T15:40:00Z">
        <w:r w:rsidR="00650EC2" w:rsidDel="007544AE">
          <w:delText>Due to the narrow</w:delText>
        </w:r>
      </w:del>
      <w:ins w:id="401" w:author="Stephen Ragsdale" w:date="2016-03-14T15:40:00Z">
        <w:r w:rsidR="007544AE">
          <w:t>here is scarce</w:t>
        </w:r>
      </w:ins>
      <w:r w:rsidR="00650EC2">
        <w:t xml:space="preserve"> </w:t>
      </w:r>
      <w:ins w:id="402" w:author="Stephen Ragsdale" w:date="2016-03-14T15:40:00Z">
        <w:r w:rsidR="007544AE">
          <w:t xml:space="preserve">published </w:t>
        </w:r>
      </w:ins>
      <w:del w:id="403" w:author="Stephen Ragsdale" w:date="2016-03-14T15:40:00Z">
        <w:r w:rsidR="00650EC2" w:rsidDel="007544AE">
          <w:delText xml:space="preserve">range of possible substrates for our </w:delText>
        </w:r>
        <w:r w:rsidDel="007544AE">
          <w:delText xml:space="preserve">hydrogenotrophic </w:delText>
        </w:r>
        <w:r w:rsidR="00650EC2" w:rsidDel="007544AE">
          <w:delText>system</w:delText>
        </w:r>
        <w:r w:rsidR="00D56916" w:rsidDel="007544AE">
          <w:delText xml:space="preserve"> and scarcity of </w:delText>
        </w:r>
      </w:del>
      <w:r w:rsidR="00D56916">
        <w:t xml:space="preserve">growth yield data for </w:t>
      </w:r>
      <w:del w:id="404" w:author="Stephen Ragsdale" w:date="2016-03-14T15:40:00Z">
        <w:r w:rsidR="00D56916" w:rsidRPr="007544AE" w:rsidDel="007544AE">
          <w:rPr>
            <w:i/>
            <w:rPrChange w:id="405" w:author="Stephen Ragsdale" w:date="2016-03-14T15:40:00Z">
              <w:rPr/>
            </w:rPrChange>
          </w:rPr>
          <w:delText>our organism</w:delText>
        </w:r>
      </w:del>
      <w:ins w:id="406" w:author="Stephen Ragsdale" w:date="2016-03-14T15:40:00Z">
        <w:r w:rsidR="007544AE" w:rsidRPr="007544AE">
          <w:rPr>
            <w:i/>
            <w:rPrChange w:id="407" w:author="Stephen Ragsdale" w:date="2016-03-14T15:40:00Z">
              <w:rPr/>
            </w:rPrChange>
          </w:rPr>
          <w:t xml:space="preserve">M. </w:t>
        </w:r>
        <w:proofErr w:type="spellStart"/>
        <w:r w:rsidR="007544AE" w:rsidRPr="007544AE">
          <w:rPr>
            <w:i/>
            <w:rPrChange w:id="408" w:author="Stephen Ragsdale" w:date="2016-03-14T15:40:00Z">
              <w:rPr/>
            </w:rPrChange>
          </w:rPr>
          <w:t>maripaludis</w:t>
        </w:r>
      </w:ins>
      <w:proofErr w:type="spellEnd"/>
      <w:ins w:id="409" w:author="Stephen Ragsdale" w:date="2016-03-14T15:41:00Z">
        <w:r w:rsidR="007544AE">
          <w:t>.</w:t>
        </w:r>
      </w:ins>
      <w:del w:id="410" w:author="Stephen Ragsdale" w:date="2016-03-14T15:41:00Z">
        <w:r w:rsidR="00D56916" w:rsidDel="007544AE">
          <w:delText>,</w:delText>
        </w:r>
      </w:del>
      <w:r w:rsidR="00D56916">
        <w:t xml:space="preserve"> </w:t>
      </w:r>
      <w:del w:id="411" w:author="Stephen Ragsdale" w:date="2016-03-14T15:41:00Z">
        <w:r w:rsidR="00D56916" w:rsidDel="007544AE">
          <w:delText>we generated our own experimental measurements of growth yield. W</w:delText>
        </w:r>
      </w:del>
      <w:ins w:id="412" w:author="Stephen Ragsdale" w:date="2016-03-14T15:41:00Z">
        <w:r w:rsidR="007544AE">
          <w:t>W</w:t>
        </w:r>
      </w:ins>
      <w:r w:rsidR="00D56916">
        <w:t>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w:t>
      </w:r>
      <w:del w:id="413" w:author="Stephen Ragsdale" w:date="2016-03-14T15:42:00Z">
        <w:r w:rsidR="00D56916" w:rsidDel="007544AE">
          <w:delText xml:space="preserve">using </w:delText>
        </w:r>
      </w:del>
      <w:ins w:id="414" w:author="Stephen Ragsdale" w:date="2016-03-14T15:42:00Z">
        <w:r w:rsidR="007544AE">
          <w:t xml:space="preserve">as </w:t>
        </w:r>
      </w:ins>
      <w:r w:rsidR="00D56916">
        <w:t xml:space="preserve">optical density (OD) </w:t>
      </w:r>
      <w:ins w:id="415" w:author="Stephen Ragsdale" w:date="2016-03-14T15:42:00Z">
        <w:r w:rsidR="007544AE">
          <w:t>at 660 nm. Previous measurement</w:t>
        </w:r>
      </w:ins>
      <w:ins w:id="416" w:author="Stephen Ragsdale" w:date="2016-03-14T15:43:00Z">
        <w:r w:rsidR="007544AE">
          <w:t>s at 600 nm</w:t>
        </w:r>
      </w:ins>
      <w:ins w:id="417" w:author="Stephen Ragsdale" w:date="2016-03-14T15:42:00Z">
        <w:r w:rsidR="007544AE">
          <w:t xml:space="preserve"> </w:t>
        </w:r>
      </w:ins>
      <w:del w:id="418" w:author="Stephen Ragsdale" w:date="2016-03-14T15:43:00Z">
        <w:r w:rsidR="00966C6C" w:rsidDel="007544AE">
          <w:delText>and was</w:delText>
        </w:r>
      </w:del>
      <w:ins w:id="419" w:author="Stephen Ragsdale" w:date="2016-03-14T15:43:00Z">
        <w:r w:rsidR="007544AE">
          <w:t>determined a conversion factor of</w:t>
        </w:r>
      </w:ins>
      <w:r w:rsidR="00966C6C">
        <w:t xml:space="preserve"> </w:t>
      </w:r>
      <w:del w:id="420" w:author="Stephen Ragsdale" w:date="2016-03-14T15:43:00Z">
        <w:r w:rsidR="00966C6C" w:rsidDel="007544AE">
          <w:delText xml:space="preserve">previously reported as </w:delText>
        </w:r>
      </w:del>
      <w:r w:rsidR="00966C6C">
        <w:t>OD</w:t>
      </w:r>
      <w:r w:rsidR="00966C6C" w:rsidRPr="00966C6C">
        <w:rPr>
          <w:vertAlign w:val="subscript"/>
        </w:rPr>
        <w:t>6</w:t>
      </w:r>
      <w:r w:rsidR="00492B43">
        <w:rPr>
          <w:vertAlign w:val="subscript"/>
        </w:rPr>
        <w:t>0</w:t>
      </w:r>
      <w:r w:rsidR="00966C6C" w:rsidRPr="00966C6C">
        <w:rPr>
          <w:vertAlign w:val="subscript"/>
        </w:rPr>
        <w:t>0</w:t>
      </w:r>
      <w:r w:rsidR="00966C6C">
        <w:t xml:space="preserve">=1 corresponding to 0.34 </w:t>
      </w:r>
      <w:proofErr w:type="gramStart"/>
      <w:r w:rsidR="00966C6C">
        <w:t>mg(</w:t>
      </w:r>
      <w:proofErr w:type="gramEnd"/>
      <w:r w:rsidR="00966C6C">
        <w:t>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xml:space="preserve">. </w:t>
      </w:r>
      <w:del w:id="421" w:author="Stephen Ragsdale" w:date="2016-03-14T15:44:00Z">
        <w:r w:rsidR="00966C6C" w:rsidDel="007544AE">
          <w:delText>W</w:delText>
        </w:r>
        <w:r w:rsidR="00D56916" w:rsidDel="007544AE">
          <w:delText>e</w:delText>
        </w:r>
        <w:r w:rsidR="00966C6C" w:rsidDel="007544AE">
          <w:delText xml:space="preserve"> were unsure of the efficacy of this value, </w:delText>
        </w:r>
        <w:r w:rsidR="00F960CA" w:rsidDel="007544AE">
          <w:delText xml:space="preserve">in part </w:delText>
        </w:r>
        <w:r w:rsidR="00492B43" w:rsidDel="007544AE">
          <w:delText xml:space="preserve">because we measured at 660 nm rather than 600 nm. </w:delText>
        </w:r>
        <w:r w:rsidR="00FF158A" w:rsidDel="007544AE">
          <w:delText>W</w:delText>
        </w:r>
        <w:r w:rsidR="00966C6C" w:rsidDel="007544AE">
          <w:delText xml:space="preserve">e re-measured </w:delText>
        </w:r>
        <w:r w:rsidR="00F960CA" w:rsidDel="007544AE">
          <w:delText xml:space="preserve">this conversion factor </w:delText>
        </w:r>
        <w:r w:rsidR="00D56916" w:rsidDel="007544AE">
          <w:delText>u</w:delText>
        </w:r>
      </w:del>
      <w:ins w:id="422" w:author="Stephen Ragsdale" w:date="2016-03-14T15:44:00Z">
        <w:r w:rsidR="007544AE">
          <w:t>U</w:t>
        </w:r>
      </w:ins>
      <w:r w:rsidR="00D56916">
        <w:t>sing a combination of centrifugation and</w:t>
      </w:r>
      <w:r w:rsidR="00FF158A">
        <w:t xml:space="preserve"> vacuum filtering (</w:t>
      </w:r>
      <w:r w:rsidR="00D52762">
        <w:t>Methods</w:t>
      </w:r>
      <w:r w:rsidR="00FF158A">
        <w:t>)</w:t>
      </w:r>
      <w:ins w:id="423" w:author="Stephen Ragsdale" w:date="2016-03-14T15:44:00Z">
        <w:r w:rsidR="007544AE">
          <w:t>,</w:t>
        </w:r>
      </w:ins>
      <w:r w:rsidR="00FF158A">
        <w:t xml:space="preserve"> </w:t>
      </w:r>
      <w:del w:id="424" w:author="Stephen Ragsdale" w:date="2016-03-14T15:44:00Z">
        <w:r w:rsidR="00FF158A" w:rsidDel="007544AE">
          <w:delText xml:space="preserve">and </w:delText>
        </w:r>
      </w:del>
      <w:ins w:id="425" w:author="Stephen Ragsdale" w:date="2016-03-14T15:44:00Z">
        <w:r w:rsidR="007544AE">
          <w:t xml:space="preserve">we </w:t>
        </w:r>
      </w:ins>
      <w:r w:rsidR="00FF158A">
        <w:t xml:space="preserve">plotted a new </w:t>
      </w:r>
      <w:r w:rsidR="00D52762">
        <w:t>calibration curve (</w:t>
      </w:r>
      <w:r w:rsidR="00966C6C">
        <w:t>Supplementary</w:t>
      </w:r>
      <w:r w:rsidR="00A24A0D">
        <w:t xml:space="preserve"> </w:t>
      </w:r>
      <w:r w:rsidR="00D52762">
        <w:t>Materials</w:t>
      </w:r>
      <w:r w:rsidR="00966C6C">
        <w:t>)</w:t>
      </w:r>
      <w:ins w:id="426" w:author="Stephen Ragsdale" w:date="2016-03-14T15:44:00Z">
        <w:r w:rsidR="007544AE">
          <w:t xml:space="preserve"> and</w:t>
        </w:r>
      </w:ins>
      <w:del w:id="427" w:author="Stephen Ragsdale" w:date="2016-03-14T15:44:00Z">
        <w:r w:rsidR="00FF158A" w:rsidDel="007544AE">
          <w:delText>,</w:delText>
        </w:r>
      </w:del>
      <w:r w:rsidR="00FF158A">
        <w:t xml:space="preserve"> </w:t>
      </w:r>
      <w:del w:id="428" w:author="Stephen Ragsdale" w:date="2016-03-14T15:44:00Z">
        <w:r w:rsidR="00FF158A" w:rsidDel="007544AE">
          <w:delText>determining</w:delText>
        </w:r>
        <w:r w:rsidR="00966C6C" w:rsidDel="007544AE">
          <w:delText xml:space="preserve"> </w:delText>
        </w:r>
      </w:del>
      <w:ins w:id="429" w:author="Stephen Ragsdale" w:date="2016-03-14T15:44:00Z">
        <w:r w:rsidR="007544AE">
          <w:t xml:space="preserve">determined </w:t>
        </w:r>
      </w:ins>
      <w:r w:rsidR="00966C6C">
        <w:t>that OD</w:t>
      </w:r>
      <w:r w:rsidR="00966C6C" w:rsidRPr="00966C6C">
        <w:rPr>
          <w:vertAlign w:val="subscript"/>
        </w:rPr>
        <w:t>660</w:t>
      </w:r>
      <w:r w:rsidR="00966C6C">
        <w:t>=1 correspond</w:t>
      </w:r>
      <w:ins w:id="430" w:author="Stephen Ragsdale" w:date="2016-03-14T15:44:00Z">
        <w:r w:rsidR="007544AE">
          <w:t>s</w:t>
        </w:r>
      </w:ins>
      <w:del w:id="431" w:author="Stephen Ragsdale" w:date="2016-03-14T15:44:00Z">
        <w:r w:rsidR="00966C6C" w:rsidDel="007544AE">
          <w:delText>ed</w:delText>
        </w:r>
      </w:del>
      <w:r w:rsidR="00966C6C">
        <w:t xml:space="preserve"> to 0.4</w:t>
      </w:r>
      <w:r w:rsidR="00F960CA">
        <w:t>62 ± 0.015</w:t>
      </w:r>
      <w:r w:rsidR="00966C6C">
        <w:t xml:space="preserve"> </w:t>
      </w:r>
      <w:proofErr w:type="gramStart"/>
      <w:r w:rsidR="00966C6C">
        <w:t>mg(</w:t>
      </w:r>
      <w:proofErr w:type="gramEnd"/>
      <w:r w:rsidR="00966C6C">
        <w:t>dry weight)∙ml</w:t>
      </w:r>
      <w:r w:rsidR="00966C6C" w:rsidRPr="006A723F">
        <w:rPr>
          <w:vertAlign w:val="superscript"/>
        </w:rPr>
        <w:t>-1</w:t>
      </w:r>
      <w:r w:rsidR="00966C6C">
        <w:t xml:space="preserve">. </w:t>
      </w:r>
      <w:r w:rsidR="00D52089">
        <w:t xml:space="preserve"> Using this value, we </w:t>
      </w:r>
      <w:del w:id="432" w:author="Stephen Ragsdale" w:date="2016-03-14T15:45:00Z">
        <w:r w:rsidR="00D52089" w:rsidDel="007544AE">
          <w:delText>calculated measured</w:delText>
        </w:r>
      </w:del>
      <w:ins w:id="433" w:author="Stephen Ragsdale" w:date="2016-03-14T15:45:00Z">
        <w:r w:rsidR="007544AE">
          <w:t>determined</w:t>
        </w:r>
      </w:ins>
      <w:r w:rsidR="00D52089">
        <w:t xml:space="preserve"> growth yields </w:t>
      </w:r>
      <w:del w:id="434" w:author="Stephen Ragsdale" w:date="2016-03-14T15:45:00Z">
        <w:r w:rsidR="00D52089" w:rsidDel="007544AE">
          <w:delText xml:space="preserve">based </w:delText>
        </w:r>
        <w:r w:rsidR="006B7DE9" w:rsidDel="007544AE">
          <w:delText>on</w:delText>
        </w:r>
      </w:del>
      <w:ins w:id="435" w:author="Stephen Ragsdale" w:date="2016-03-14T15:45:00Z">
        <w:r w:rsidR="007544AE">
          <w:t>and</w:t>
        </w:r>
      </w:ins>
      <w:r w:rsidR="006B7DE9">
        <w:t xml:space="preserve"> </w:t>
      </w:r>
      <w:r w:rsidR="00D52089">
        <w:t xml:space="preserve">growth rates (equal to dilution rates) and </w:t>
      </w:r>
      <w:ins w:id="436" w:author="Stephen Ragsdale" w:date="2016-03-14T15:45:00Z">
        <w:r w:rsidR="007544AE">
          <w:t xml:space="preserve">compared them to </w:t>
        </w:r>
      </w:ins>
      <w:r w:rsidR="00D52089">
        <w:t>measured methane evolution rates</w:t>
      </w:r>
      <w:r w:rsidR="00B156F4">
        <w:t xml:space="preserve"> (Methods)</w:t>
      </w:r>
      <w:r w:rsidR="00D52089">
        <w:t xml:space="preserve">.  Measured growth yields </w:t>
      </w:r>
      <w:ins w:id="437" w:author="Stephen Ragsdale" w:date="2016-03-14T15:46:00Z">
        <w:r w:rsidR="00B66D3A">
          <w:t xml:space="preserve">for nine independent steady state time points </w:t>
        </w:r>
      </w:ins>
      <w:r w:rsidR="00D52089">
        <w:t xml:space="preserve">are plotted in Figure </w:t>
      </w:r>
      <w:r w:rsidR="009C00DF">
        <w:t>4</w:t>
      </w:r>
      <w:del w:id="438" w:author="Stephen Ragsdale" w:date="2016-03-14T15:46:00Z">
        <w:r w:rsidR="007E3BB7" w:rsidDel="00B66D3A">
          <w:delText xml:space="preserve"> for 9 independent steady state time points</w:delText>
        </w:r>
      </w:del>
      <w:r w:rsidR="00D52089">
        <w:t>.</w:t>
      </w:r>
    </w:p>
    <w:p w14:paraId="19FBD74F" w14:textId="7AB67C53" w:rsidR="00C82E52" w:rsidRDefault="00083FBB" w:rsidP="007A2129">
      <w:pPr>
        <w:spacing w:line="480" w:lineRule="auto"/>
      </w:pPr>
      <w:r>
        <w:t>We then tested our model by generating growth yield predictions and comparing them to measured growth yields.</w:t>
      </w:r>
      <w:r w:rsidR="00966C6C">
        <w:t xml:space="preserve"> </w:t>
      </w:r>
      <w:r w:rsidR="004A4F97">
        <w:t xml:space="preserve">Growth yield predictions depend </w:t>
      </w:r>
      <w:del w:id="439" w:author="Stephen Ragsdale" w:date="2016-03-14T15:47:00Z">
        <w:r w:rsidR="004A4F97" w:rsidDel="009C21F5">
          <w:delText>not only</w:delText>
        </w:r>
      </w:del>
      <w:ins w:id="440" w:author="Stephen Ragsdale" w:date="2016-03-14T15:47:00Z">
        <w:r w:rsidR="009C21F5">
          <w:t>both</w:t>
        </w:r>
      </w:ins>
      <w:r w:rsidR="004A4F97">
        <w:t xml:space="preserve"> on metabolic steps wh</w:t>
      </w:r>
      <w:r w:rsidR="00144FF8">
        <w:t>ere ATP is generated or hydrolyz</w:t>
      </w:r>
      <w:r w:rsidR="004A4F97">
        <w:t>ed</w:t>
      </w:r>
      <w:del w:id="441" w:author="Stephen Ragsdale" w:date="2016-03-14T15:47:00Z">
        <w:r w:rsidR="004A4F97" w:rsidDel="009C21F5">
          <w:delText>, but more heavily</w:delText>
        </w:r>
      </w:del>
      <w:ins w:id="442" w:author="Stephen Ragsdale" w:date="2016-03-14T15:47:00Z">
        <w:r w:rsidR="009C21F5">
          <w:t xml:space="preserve"> and</w:t>
        </w:r>
      </w:ins>
      <w:r w:rsidR="004A4F97">
        <w:t xml:space="preserve"> on ATP maintenance energies </w:t>
      </w:r>
      <w:r w:rsidR="004A4F97">
        <w:fldChar w:fldCharType="begin"/>
      </w:r>
      <w:r w:rsidR="004A4F97">
        <w:instrText xml:space="preserve"> ADDIN ZOTERO_ITEM CSL_CITATION {"citationID":"uin4blve5","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4A4F97">
        <w:fldChar w:fldCharType="separate"/>
      </w:r>
      <w:r w:rsidR="004A4F97" w:rsidRPr="007C0A49">
        <w:t>(67)</w:t>
      </w:r>
      <w:r w:rsidR="004A4F97">
        <w:fldChar w:fldCharType="end"/>
      </w:r>
      <w:r w:rsidR="004A4F97">
        <w:t>.  From a modeling perspective, maintenance energies are regarded as the moles of ATP needed to support cellular processes not otherwise depicted in metabolism, including DNA replication, RNA transcription, protein synthesis</w:t>
      </w:r>
      <w:r w:rsidR="00144FF8">
        <w:t>, and other requirements</w:t>
      </w:r>
      <w:r w:rsidR="004A4F97">
        <w:t xml:space="preserve">. </w:t>
      </w:r>
      <w:r>
        <w:t>We</w:t>
      </w:r>
      <w:r w:rsidR="00966C6C">
        <w:t xml:space="preserve"> recognized that our model was essentially untrained in terms of ATP maintenance</w:t>
      </w:r>
      <w:r w:rsidR="00B65741">
        <w:t xml:space="preserve"> and contained automated values from our first draft reconstruction</w:t>
      </w:r>
      <w:r w:rsidR="00966C6C">
        <w:t xml:space="preserve">. </w:t>
      </w:r>
      <w:r w:rsidR="004A4F97">
        <w:t>Thus</w:t>
      </w:r>
      <w:ins w:id="443" w:author="Stephen Ragsdale" w:date="2016-03-14T15:47:00Z">
        <w:r w:rsidR="009C21F5">
          <w:t>,</w:t>
        </w:r>
      </w:ins>
      <w:r w:rsidR="00B65741">
        <w:t xml:space="preserve">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w:t>
      </w:r>
      <w:ins w:id="444" w:author="Stephen Ragsdale" w:date="2016-03-14T15:48:00Z">
        <w:r w:rsidR="009C21F5">
          <w:t>“</w:t>
        </w:r>
      </w:ins>
      <w:r w:rsidR="00B65741">
        <w:t>leave one out</w:t>
      </w:r>
      <w:ins w:id="445" w:author="Stephen Ragsdale" w:date="2016-03-14T15:48:00Z">
        <w:r w:rsidR="009C21F5">
          <w:t>”</w:t>
        </w:r>
      </w:ins>
      <w:r w:rsidR="00B65741">
        <w:t xml:space="preserve"> cross validation (LOOCV) on our full dataset</w:t>
      </w:r>
      <w:r w:rsidR="00317530">
        <w:t>.</w:t>
      </w:r>
      <w:r w:rsidR="00EB1420">
        <w:t xml:space="preserve"> </w:t>
      </w:r>
      <w:r w:rsidR="00E616B7">
        <w:t>Thus</w:t>
      </w:r>
      <w:r w:rsidR="00EB1420">
        <w:t xml:space="preserve">, </w:t>
      </w:r>
      <w:r w:rsidR="00D12795">
        <w:t xml:space="preserve">for each of our nine growth rate values, we used the remaining eight growth rates and their associated measured methane evolution rates to derive ATP maintenance values. </w:t>
      </w:r>
      <w:r w:rsidR="005936E7">
        <w:t xml:space="preserve">We then used that ATP maintenance value in our calculation of predicted growth </w:t>
      </w:r>
      <w:r w:rsidR="007179CE">
        <w:t>yield</w:t>
      </w:r>
      <w:r w:rsidR="005936E7">
        <w:t xml:space="preserve"> for the </w:t>
      </w:r>
      <w:r w:rsidR="007179CE">
        <w:t xml:space="preserve">given growth rate. </w:t>
      </w:r>
      <w:del w:id="446" w:author="Stephen Ragsdale" w:date="2016-03-14T15:48:00Z">
        <w:r w:rsidR="00EB1420" w:rsidDel="009C21F5">
          <w:delText>Using</w:delText>
        </w:r>
        <w:r w:rsidR="00B65741" w:rsidDel="009C21F5">
          <w:delText xml:space="preserve"> t</w:delText>
        </w:r>
      </w:del>
      <w:ins w:id="447" w:author="Stephen Ragsdale" w:date="2016-03-14T15:48:00Z">
        <w:r w:rsidR="009C21F5">
          <w:t>T</w:t>
        </w:r>
      </w:ins>
      <w:r w:rsidR="00B65741">
        <w:t>his method allowed us to essentially test our model’s growth yield predictions on</w:t>
      </w:r>
      <w:r w:rsidR="00F960CA">
        <w:t xml:space="preserve"> each</w:t>
      </w:r>
      <w:r w:rsidR="00B65741">
        <w:t xml:space="preserve"> separate test point</w:t>
      </w:r>
      <w:r w:rsidR="00F960CA">
        <w:t xml:space="preserve"> while training on the remaining 8 measurements</w:t>
      </w:r>
      <w:r w:rsidR="00B65741">
        <w:t xml:space="preserve">. </w:t>
      </w:r>
      <w:r w:rsidR="00EB1420">
        <w:t xml:space="preserve">The </w:t>
      </w:r>
      <w:r w:rsidR="00E616B7">
        <w:t xml:space="preserve">resulting predicted growth yields are plotted in Figure 4 along with our measured growth yields. </w:t>
      </w:r>
      <w:r w:rsidR="00EB1420">
        <w:t xml:space="preserve"> </w:t>
      </w:r>
      <w:r w:rsidR="00FF158A">
        <w:t xml:space="preserve">As illustrated by this plot, our model was able to consistently predict growth yield within the 95% confidence interval of a measured test sample after being trained on a separate dataset. </w:t>
      </w:r>
      <w:commentRangeStart w:id="448"/>
      <w:r w:rsidR="00676337">
        <w:t>Though growth yield validation is not an absolute measure of model performance, our model’s ability to closely reproduce experimental results in a LOOCV setting that mitigated overfitting suggested a high propensity for generating viable growth predictions.</w:t>
      </w:r>
      <w:r w:rsidR="00F960CA">
        <w:t xml:space="preserve"> Moreover, the relative consistency between measured and predicted values indicated our model’s robustness for predicting growth yields across a range of different dilution and methane secretion rates. </w:t>
      </w:r>
      <w:commentRangeEnd w:id="448"/>
      <w:r w:rsidR="009C21F5">
        <w:rPr>
          <w:rStyle w:val="CommentReference"/>
          <w:rFonts w:ascii="Calibri" w:hAnsi="Calibri"/>
        </w:rPr>
        <w:commentReference w:id="448"/>
      </w:r>
    </w:p>
    <w:p w14:paraId="6D7FA8D8" w14:textId="4777C6F3" w:rsidR="00650EC2" w:rsidRDefault="00E11896" w:rsidP="007A2129">
      <w:pPr>
        <w:spacing w:line="480" w:lineRule="auto"/>
      </w:pPr>
      <w:r>
        <w:lastRenderedPageBreak/>
        <w:t xml:space="preserve">We also </w:t>
      </w:r>
      <w:r w:rsidR="00B65741">
        <w:t xml:space="preserve">used </w:t>
      </w:r>
      <w:r w:rsidR="00552A03">
        <w:t>the</w:t>
      </w:r>
      <w:r w:rsidR="00B65741">
        <w:t xml:space="preserve"> full dataset </w:t>
      </w:r>
      <w:r>
        <w:t xml:space="preserve">of growth rates and methane evolution rates </w:t>
      </w:r>
      <w:r w:rsidR="00B65741">
        <w:t>to set</w:t>
      </w:r>
      <w:r w:rsidR="00CE717D">
        <w:t xml:space="preserve"> </w:t>
      </w:r>
      <w:r>
        <w:t xml:space="preserve">final values for </w:t>
      </w:r>
      <w:r w:rsidR="008D38C6">
        <w:t>growth associated maintenance (GAM)</w:t>
      </w:r>
      <w:r w:rsidR="00B65741">
        <w:t xml:space="preserve"> and non-growth associated maintenance (NGAM). </w:t>
      </w:r>
      <w:r w:rsidR="00AE2151">
        <w:t xml:space="preserve">The GAM represents </w:t>
      </w:r>
      <w:ins w:id="449" w:author="Stephen Ragsdale" w:date="2016-03-14T15:50:00Z">
        <w:r w:rsidR="009C21F5">
          <w:t xml:space="preserve">how much </w:t>
        </w:r>
      </w:ins>
      <w:r w:rsidR="00AE2151">
        <w:t xml:space="preserve">ATP hydrolysis </w:t>
      </w:r>
      <w:ins w:id="450" w:author="Stephen Ragsdale" w:date="2016-03-14T15:50:00Z">
        <w:r w:rsidR="009C21F5">
          <w:t xml:space="preserve">is </w:t>
        </w:r>
      </w:ins>
      <w:r w:rsidR="00AE2151">
        <w:t xml:space="preserve">required to support growth-related processes and NGAM represents </w:t>
      </w:r>
      <w:ins w:id="451" w:author="Stephen Ragsdale" w:date="2016-03-14T15:50:00Z">
        <w:r w:rsidR="009C21F5">
          <w:t xml:space="preserve">how much </w:t>
        </w:r>
      </w:ins>
      <w:r w:rsidR="00AE2151">
        <w:t xml:space="preserve">ATP hydrolysis </w:t>
      </w:r>
      <w:ins w:id="452" w:author="Stephen Ragsdale" w:date="2016-03-14T15:50:00Z">
        <w:r w:rsidR="009C21F5">
          <w:t xml:space="preserve">is </w:t>
        </w:r>
      </w:ins>
      <w:r w:rsidR="00AE2151">
        <w:t xml:space="preserve">required for non-growth associated cellular upkeep. </w:t>
      </w:r>
      <w:r w:rsidR="005B4979">
        <w:t xml:space="preserve">GAM was originally set </w:t>
      </w:r>
      <w:r w:rsidR="008D38C6">
        <w:t>as 40.11 (</w:t>
      </w:r>
      <w:proofErr w:type="spellStart"/>
      <w:r w:rsidR="008D38C6">
        <w:t>mmol</w:t>
      </w:r>
      <w:proofErr w:type="spellEnd"/>
      <w:r w:rsidR="008D38C6">
        <w:t xml:space="preserve"> per grams [cell mass])</w:t>
      </w:r>
      <w:r w:rsidR="005B4979">
        <w:t>, a relatively low value when compared with that of a fast-growing bacterial species</w:t>
      </w:r>
      <w:ins w:id="453" w:author="Stephen Ragsdale" w:date="2016-03-14T15:50:00Z">
        <w:r w:rsidR="009C21F5">
          <w:t>; for example,</w:t>
        </w:r>
      </w:ins>
      <w:del w:id="454" w:author="Stephen Ragsdale" w:date="2016-03-14T15:50:00Z">
        <w:r w:rsidR="005B4979" w:rsidDel="009C21F5">
          <w:delText>,</w:delText>
        </w:r>
      </w:del>
      <w:r w:rsidR="005B4979">
        <w:t xml:space="preserve"> </w:t>
      </w:r>
      <w:del w:id="455" w:author="Stephen Ragsdale" w:date="2016-03-14T15:51:00Z">
        <w:r w:rsidR="005B4979" w:rsidDel="009C21F5">
          <w:delText xml:space="preserve">such as </w:delText>
        </w:r>
      </w:del>
      <w:r w:rsidR="005B4979">
        <w:t>the GAM</w:t>
      </w:r>
      <w:ins w:id="456" w:author="Stephen Ragsdale" w:date="2016-03-14T15:51:00Z">
        <w:r w:rsidR="009C21F5">
          <w:t xml:space="preserve"> for</w:t>
        </w:r>
      </w:ins>
      <w:r w:rsidR="005B4979">
        <w:t xml:space="preserve"> </w:t>
      </w:r>
      <w:ins w:id="457" w:author="Stephen Ragsdale" w:date="2016-03-14T15:51:00Z">
        <w:r w:rsidR="009C21F5">
          <w:rPr>
            <w:i/>
          </w:rPr>
          <w:t xml:space="preserve">E. coli </w:t>
        </w:r>
        <w:r w:rsidR="009C21F5">
          <w:t xml:space="preserve">is </w:t>
        </w:r>
      </w:ins>
      <w:del w:id="458" w:author="Stephen Ragsdale" w:date="2016-03-14T15:51:00Z">
        <w:r w:rsidR="005B4979" w:rsidDel="009C21F5">
          <w:delText xml:space="preserve">of </w:delText>
        </w:r>
      </w:del>
      <w:r w:rsidR="005B4979">
        <w:t>59.81</w:t>
      </w:r>
      <w:del w:id="459" w:author="Stephen Ragsdale" w:date="2016-03-14T15:51:00Z">
        <w:r w:rsidR="005B4979" w:rsidDel="009C21F5">
          <w:delText xml:space="preserve"> in</w:delText>
        </w:r>
      </w:del>
      <w:r w:rsidR="005B4979">
        <w:t xml:space="preserve"> </w:t>
      </w:r>
      <w:del w:id="460" w:author="Stephen Ragsdale" w:date="2016-03-14T15:51:00Z">
        <w:r w:rsidR="005B4979" w:rsidDel="009C21F5">
          <w:rPr>
            <w:i/>
          </w:rPr>
          <w:delText xml:space="preserve">E. coli </w:delText>
        </w:r>
      </w:del>
      <w:r w:rsidR="005B4979">
        <w:rPr>
          <w:i/>
        </w:rPr>
        <w:fldChar w:fldCharType="begin"/>
      </w:r>
      <w:r w:rsidR="007C0A49">
        <w:rPr>
          <w:i/>
        </w:rPr>
        <w:instrText xml:space="preserve"> ADDIN ZOTERO_ITEM CSL_CITATION {"citationID":"Bcn0Pkvz","properties":{"formattedCitation":"(68)","plainCitation":"(68)"},"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7C0A49" w:rsidRPr="007C0A49">
        <w:t>(68)</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w:t>
      </w:r>
      <w:commentRangeStart w:id="461"/>
      <w:r w:rsidR="00552A03">
        <w:t>GAM and NGAM values to</w:t>
      </w:r>
      <w:r w:rsidR="008D38C6">
        <w:t xml:space="preserve"> </w:t>
      </w:r>
      <w:commentRangeStart w:id="462"/>
      <w:commentRangeStart w:id="463"/>
      <w:r w:rsidR="006B3255">
        <w:t xml:space="preserve">169.9 </w:t>
      </w:r>
      <w:commentRangeEnd w:id="461"/>
      <w:r w:rsidR="00AE2151">
        <w:rPr>
          <w:rStyle w:val="CommentReference"/>
          <w:rFonts w:ascii="Calibri" w:hAnsi="Calibri"/>
        </w:rPr>
        <w:commentReference w:id="461"/>
      </w:r>
      <w:r w:rsidRPr="00E11896">
        <w:t xml:space="preserve"> </w:t>
      </w:r>
      <w:proofErr w:type="spellStart"/>
      <w:r>
        <w:t>mmol</w:t>
      </w:r>
      <w:proofErr w:type="spellEnd"/>
      <w:r>
        <w:t xml:space="preserve"> ATP per gram [cell mass] </w:t>
      </w:r>
      <w:r w:rsidR="006B3255">
        <w:t>and 5.0</w:t>
      </w:r>
      <w:r w:rsidR="005B4979">
        <w:t xml:space="preserve"> </w:t>
      </w:r>
      <w:proofErr w:type="spellStart"/>
      <w:r w:rsidR="00C75D13">
        <w:t>mmol</w:t>
      </w:r>
      <w:proofErr w:type="spellEnd"/>
      <w:r w:rsidR="00C75D13">
        <w:t xml:space="preserve"> ATP per gram [cell mass] h</w:t>
      </w:r>
      <w:r w:rsidR="00C75D13" w:rsidRPr="00B236BD">
        <w:rPr>
          <w:vertAlign w:val="superscript"/>
        </w:rPr>
        <w:t>-1</w:t>
      </w:r>
      <w:commentRangeEnd w:id="462"/>
      <w:r>
        <w:rPr>
          <w:rStyle w:val="CommentReference"/>
          <w:rFonts w:ascii="Calibri" w:hAnsi="Calibri"/>
        </w:rPr>
        <w:commentReference w:id="462"/>
      </w:r>
      <w:commentRangeEnd w:id="463"/>
      <w:r w:rsidR="00785465">
        <w:rPr>
          <w:rStyle w:val="CommentReference"/>
          <w:rFonts w:ascii="Calibri" w:hAnsi="Calibri"/>
        </w:rPr>
        <w:commentReference w:id="463"/>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proofErr w:type="spellStart"/>
      <w:r w:rsidR="00066B7A">
        <w:rPr>
          <w:i/>
        </w:rPr>
        <w:t>Methanosarcina</w:t>
      </w:r>
      <w:proofErr w:type="spellEnd"/>
      <w:r w:rsidR="00066B7A">
        <w:rPr>
          <w:i/>
        </w:rPr>
        <w:t xml:space="preserve"> </w:t>
      </w:r>
      <w:proofErr w:type="spellStart"/>
      <w:r w:rsidR="00066B7A">
        <w:rPr>
          <w:i/>
        </w:rPr>
        <w:t>barkeri</w:t>
      </w:r>
      <w:proofErr w:type="spellEnd"/>
      <w:r w:rsidR="00066B7A">
        <w:rPr>
          <w:i/>
        </w:rPr>
        <w:t xml:space="preserve"> </w:t>
      </w:r>
      <w:r w:rsidR="00552A03">
        <w:t>was</w:t>
      </w:r>
      <w:r w:rsidR="00066B7A">
        <w:t xml:space="preserve"> reported to have a GAM of</w:t>
      </w:r>
      <w:r w:rsidR="00552A03">
        <w:t xml:space="preserve"> </w:t>
      </w:r>
      <w:r w:rsidR="00066B7A">
        <w:t>65.00 (</w:t>
      </w:r>
      <w:proofErr w:type="spellStart"/>
      <w:r w:rsidR="00066B7A">
        <w:t>mmol</w:t>
      </w:r>
      <w:proofErr w:type="spellEnd"/>
      <w:r w:rsidR="00066B7A">
        <w:t xml:space="preserve"> per grams [cell mass])</w:t>
      </w:r>
      <w:r w:rsidR="00676337">
        <w:t xml:space="preserve"> </w:t>
      </w:r>
      <w:r w:rsidR="00676337">
        <w:fldChar w:fldCharType="begin"/>
      </w:r>
      <w:r w:rsidR="007C0A49">
        <w:instrText xml:space="preserve"> ADDIN ZOTERO_ITEM CSL_CITATION {"citationID":"e6tuams2n","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7C0A49" w:rsidRPr="007C0A49">
        <w:t>(67)</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observed differences in growth yield for these organisms during growth</w:t>
      </w:r>
      <w:r w:rsidR="00773DC9">
        <w:t xml:space="preserve"> on H</w:t>
      </w:r>
      <w:r w:rsidR="00773DC9" w:rsidRPr="00773DC9">
        <w:rPr>
          <w:vertAlign w:val="subscript"/>
        </w:rPr>
        <w:t>2</w:t>
      </w:r>
      <w:r w:rsidR="00773DC9">
        <w:t xml:space="preserve"> and CO</w:t>
      </w:r>
      <w:r w:rsidR="00773DC9" w:rsidRPr="00773DC9">
        <w:rPr>
          <w:vertAlign w:val="subscript"/>
        </w:rPr>
        <w:t>2</w:t>
      </w:r>
      <w:r w:rsidR="006B3255">
        <w:t xml:space="preserve">.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w:t>
      </w:r>
      <w:proofErr w:type="spellStart"/>
      <w:r w:rsidR="00676337">
        <w:rPr>
          <w:i/>
        </w:rPr>
        <w:t>barkeri</w:t>
      </w:r>
      <w:proofErr w:type="spellEnd"/>
      <w:r w:rsidR="00676337">
        <w:rPr>
          <w:i/>
        </w:rPr>
        <w:t xml:space="preserve"> </w:t>
      </w:r>
      <w:r w:rsidR="00676337">
        <w:rPr>
          <w:i/>
        </w:rPr>
        <w:fldChar w:fldCharType="begin"/>
      </w:r>
      <w:r w:rsidR="007C0A49">
        <w:rPr>
          <w:i/>
        </w:rPr>
        <w:instrText xml:space="preserve"> ADDIN ZOTERO_ITEM CSL_CITATION {"citationID":"2n2e4ku1kr","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7C0A49" w:rsidRPr="007C0A49">
        <w:t>(67)</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E8B3E4B" w14:textId="06576CB6" w:rsidR="00F960CA" w:rsidRDefault="00F960CA" w:rsidP="004D255E">
      <w:pPr>
        <w:pStyle w:val="Heading2"/>
      </w:pPr>
      <w:r>
        <w:t>Gene Knockout Validation</w:t>
      </w:r>
    </w:p>
    <w:p w14:paraId="557D5AAE" w14:textId="3FCC4190" w:rsidR="00270704" w:rsidRDefault="00AD6208" w:rsidP="007A2129">
      <w:pPr>
        <w:spacing w:line="480" w:lineRule="auto"/>
      </w:pPr>
      <w:r>
        <w:t xml:space="preserve">Gene knockout experiments present a </w:t>
      </w:r>
      <w:r w:rsidR="00584373">
        <w:t>different method</w:t>
      </w:r>
      <w:r>
        <w:t xml:space="preserve"> for validating a metabolic reconstruction</w:t>
      </w:r>
      <w:del w:id="464" w:author="Stephen Ragsdale" w:date="2016-03-14T15:53:00Z">
        <w:r w:rsidDel="00D60118">
          <w:delText xml:space="preserve"> based on its model</w:delText>
        </w:r>
      </w:del>
      <w:r>
        <w:t xml:space="preserve">.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w:t>
      </w:r>
      <w:ins w:id="465" w:author="Stephen Ragsdale" w:date="2016-03-14T15:54:00Z">
        <w:r w:rsidR="00D60118">
          <w:t xml:space="preserve">. </w:t>
        </w:r>
      </w:ins>
      <w:del w:id="466" w:author="Stephen Ragsdale" w:date="2016-03-14T15:54:00Z">
        <w:r w:rsidDel="00D60118">
          <w:delText xml:space="preserve">, ideally with the abundance of data found for </w:delText>
        </w:r>
        <w:r w:rsidR="00584373" w:rsidDel="00D60118">
          <w:delText>a</w:delText>
        </w:r>
      </w:del>
      <w:ins w:id="467" w:author="Stephen Ragsdale" w:date="2016-03-14T15:54:00Z">
        <w:r w:rsidR="00D60118">
          <w:t>Unlike a</w:t>
        </w:r>
      </w:ins>
      <w:r w:rsidR="00584373">
        <w:t xml:space="preserve"> traditional model organism </w:t>
      </w:r>
      <w:r>
        <w:t xml:space="preserve">such as </w:t>
      </w:r>
      <w:del w:id="468" w:author="Stephen Ragsdale" w:date="2016-03-14T15:53:00Z">
        <w:r w:rsidDel="00D60118">
          <w:rPr>
            <w:i/>
          </w:rPr>
          <w:delText xml:space="preserve">Escherichia </w:delText>
        </w:r>
      </w:del>
      <w:ins w:id="469" w:author="Stephen Ragsdale" w:date="2016-03-14T15:53:00Z">
        <w:r w:rsidR="00D60118">
          <w:rPr>
            <w:i/>
          </w:rPr>
          <w:t xml:space="preserve">E. </w:t>
        </w:r>
      </w:ins>
      <w:r>
        <w:rPr>
          <w:i/>
        </w:rPr>
        <w:t xml:space="preserve">coli </w:t>
      </w:r>
      <w:r w:rsidR="00584373">
        <w:rPr>
          <w:i/>
        </w:rPr>
        <w:fldChar w:fldCharType="begin"/>
      </w:r>
      <w:r w:rsidR="007C0A49">
        <w:rPr>
          <w:i/>
        </w:rPr>
        <w:instrText xml:space="preserve"> ADDIN ZOTERO_ITEM CSL_CITATION {"citationID":"26th8g5t52","properties":{"formattedCitation":"(69)","plainCitation":"(69)"},"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7C0A49" w:rsidRPr="007C0A49">
        <w:t>(69)</w:t>
      </w:r>
      <w:r w:rsidR="00584373">
        <w:rPr>
          <w:i/>
        </w:rPr>
        <w:fldChar w:fldCharType="end"/>
      </w:r>
      <w:ins w:id="470" w:author="Stephen Ragsdale" w:date="2016-03-14T15:54:00Z">
        <w:r w:rsidR="00D60118">
          <w:t>,</w:t>
        </w:r>
      </w:ins>
      <w:del w:id="471" w:author="Stephen Ragsdale" w:date="2016-03-14T15:54:00Z">
        <w:r w:rsidR="00584373" w:rsidDel="00D60118">
          <w:delText>.</w:delText>
        </w:r>
      </w:del>
      <w:r w:rsidR="00967F47">
        <w:t xml:space="preserve"> </w:t>
      </w:r>
      <w:r>
        <w:rPr>
          <w:i/>
        </w:rPr>
        <w:t>M. maripaludis</w:t>
      </w:r>
      <w:r w:rsidR="001E6ABD">
        <w:t xml:space="preserve"> </w:t>
      </w:r>
      <w:r w:rsidR="00676337">
        <w:t xml:space="preserve">lacks this abundance of </w:t>
      </w:r>
      <w:r w:rsidR="00676337">
        <w:rPr>
          <w:i/>
        </w:rPr>
        <w:t xml:space="preserve">in vivo </w:t>
      </w:r>
      <w:r w:rsidR="00676337">
        <w:t>gene knockout data</w:t>
      </w:r>
      <w:ins w:id="472" w:author="Stephen Ragsdale" w:date="2016-03-14T15:54:00Z">
        <w:r w:rsidR="00D60118">
          <w:t>; however,</w:t>
        </w:r>
      </w:ins>
      <w:del w:id="473" w:author="Stephen Ragsdale" w:date="2016-03-14T15:54:00Z">
        <w:r w:rsidR="00676337" w:rsidDel="00D60118">
          <w:delText>,</w:delText>
        </w:r>
      </w:del>
      <w:r w:rsidR="00676337">
        <w:t xml:space="preserve"> </w:t>
      </w:r>
      <w:del w:id="474" w:author="Stephen Ragsdale" w:date="2016-03-14T15:55:00Z">
        <w:r w:rsidR="00676337" w:rsidDel="00D60118">
          <w:delText>but was</w:delText>
        </w:r>
      </w:del>
      <w:ins w:id="475" w:author="Stephen Ragsdale" w:date="2016-03-14T15:55:00Z">
        <w:r w:rsidR="00D60118">
          <w:t>it has been</w:t>
        </w:r>
      </w:ins>
      <w:r w:rsidR="00676337">
        <w:t xml:space="preserve">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7C0A49">
        <w:rPr>
          <w:i/>
        </w:rPr>
        <w:instrText xml:space="preserve"> ADDIN ZOTERO_ITEM CSL_CITATION {"citationID":"289b8k3usl","properties":{"formattedCitation":"(70)","plainCitation":"(70)"},"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7C0A49" w:rsidRPr="007C0A49">
        <w:t>(70)</w:t>
      </w:r>
      <w:r w:rsidR="001E6ABD">
        <w:rPr>
          <w:i/>
        </w:rPr>
        <w:fldChar w:fldCharType="end"/>
      </w:r>
      <w:r w:rsidR="00676337">
        <w:rPr>
          <w:i/>
        </w:rPr>
        <w:t>.</w:t>
      </w:r>
      <w:r w:rsidR="00243CF0">
        <w:t xml:space="preserve"> </w:t>
      </w:r>
      <w:r w:rsidR="00676337">
        <w:t xml:space="preserve">Although this dataset does not contain the same quality of knockout data as actual knockout experiments, </w:t>
      </w:r>
      <w:del w:id="476" w:author="Stephen Ragsdale" w:date="2016-03-14T15:55:00Z">
        <w:r w:rsidR="00676337" w:rsidDel="00D60118">
          <w:delText>it provides a valuable</w:delText>
        </w:r>
        <w:r w:rsidR="00243CF0" w:rsidDel="00D60118">
          <w:delText xml:space="preserve"> “first pass” test set for gene essentiality</w:delText>
        </w:r>
        <w:r w:rsidR="00676337" w:rsidDel="00D60118">
          <w:delText xml:space="preserve"> of our model</w:delText>
        </w:r>
        <w:r w:rsidR="00243CF0" w:rsidDel="00D60118">
          <w:delText xml:space="preserve">. </w:delText>
        </w:r>
        <w:r w:rsidR="00D808B7" w:rsidRPr="00172A43" w:rsidDel="00D60118">
          <w:delText xml:space="preserve">However, </w:delText>
        </w:r>
      </w:del>
      <w:r w:rsidR="00D808B7" w:rsidRPr="00172A43">
        <w:t xml:space="preserve">essentiality index </w:t>
      </w:r>
      <w:del w:id="477" w:author="Stephen Ragsdale" w:date="2016-03-14T15:56:00Z">
        <w:r w:rsidR="00D808B7" w:rsidRPr="00172A43" w:rsidDel="00D60118">
          <w:delText>is itself</w:delText>
        </w:r>
      </w:del>
      <w:ins w:id="478" w:author="Stephen Ragsdale" w:date="2016-03-14T15:56:00Z">
        <w:r w:rsidR="00D60118">
          <w:t>still</w:t>
        </w:r>
      </w:ins>
      <w:del w:id="479" w:author="Stephen Ragsdale" w:date="2016-03-14T15:56:00Z">
        <w:r w:rsidR="00D808B7" w:rsidRPr="00172A43" w:rsidDel="00D60118">
          <w:delText xml:space="preserve"> a model for</w:delText>
        </w:r>
      </w:del>
      <w:r w:rsidR="00D808B7" w:rsidRPr="00172A43">
        <w:t xml:space="preserve"> </w:t>
      </w:r>
      <w:ins w:id="480" w:author="Stephen Ragsdale" w:date="2016-03-14T15:56:00Z">
        <w:r w:rsidR="00D60118">
          <w:t xml:space="preserve">accurately </w:t>
        </w:r>
      </w:ins>
      <w:del w:id="481" w:author="Stephen Ragsdale" w:date="2016-03-14T15:56:00Z">
        <w:r w:rsidR="00D808B7" w:rsidRPr="00172A43" w:rsidDel="00D60118">
          <w:delText xml:space="preserve">predicting </w:delText>
        </w:r>
      </w:del>
      <w:ins w:id="482" w:author="Stephen Ragsdale" w:date="2016-03-14T15:56:00Z">
        <w:r w:rsidR="00D60118" w:rsidRPr="00172A43">
          <w:t>predict</w:t>
        </w:r>
        <w:r w:rsidR="00D60118">
          <w:t>s</w:t>
        </w:r>
        <w:r w:rsidR="00D60118" w:rsidRPr="00172A43">
          <w:t xml:space="preserve"> </w:t>
        </w:r>
      </w:ins>
      <w:r w:rsidR="00D808B7" w:rsidRPr="00172A43">
        <w:t>gene knockout lethality</w:t>
      </w:r>
      <w:ins w:id="483" w:author="Stephen Ragsdale" w:date="2016-03-14T15:56:00Z">
        <w:r w:rsidR="00D60118">
          <w:t>.</w:t>
        </w:r>
      </w:ins>
      <w:del w:id="484" w:author="Stephen Ragsdale" w:date="2016-03-14T15:56:00Z">
        <w:r w:rsidR="00D808B7" w:rsidRPr="00172A43" w:rsidDel="00D60118">
          <w:delText>,</w:delText>
        </w:r>
      </w:del>
      <w:r w:rsidR="00D808B7" w:rsidRPr="00172A43">
        <w:t xml:space="preserve"> </w:t>
      </w:r>
      <w:commentRangeStart w:id="485"/>
      <w:ins w:id="486" w:author="Stephen Ragsdale" w:date="2016-03-14T15:56:00Z">
        <w:r w:rsidR="00D60118">
          <w:t>T</w:t>
        </w:r>
      </w:ins>
      <w:del w:id="487" w:author="Stephen Ragsdale" w:date="2016-03-14T15:56:00Z">
        <w:r w:rsidR="00D808B7" w:rsidRPr="00172A43" w:rsidDel="00D60118">
          <w:delText>t</w:delText>
        </w:r>
      </w:del>
      <w:proofErr w:type="gramStart"/>
      <w:r w:rsidR="00D808B7" w:rsidRPr="00172A43">
        <w:t>hus</w:t>
      </w:r>
      <w:proofErr w:type="gramEnd"/>
      <w:ins w:id="488" w:author="Stephen Ragsdale" w:date="2016-03-14T15:57:00Z">
        <w:r w:rsidR="00D60118">
          <w:t>,</w:t>
        </w:r>
      </w:ins>
      <w:r w:rsidR="00D808B7" w:rsidRPr="00172A43">
        <w:t xml:space="preserve"> although we compared our model’s predictions to this dataset (see Supplemental Material) it did not provide the same clear picture as </w:t>
      </w:r>
      <w:r w:rsidR="00E60508">
        <w:t>targeted</w:t>
      </w:r>
      <w:r w:rsidR="00E60508" w:rsidRPr="00172A43">
        <w:t xml:space="preserve"> </w:t>
      </w:r>
      <w:r w:rsidR="00D808B7" w:rsidRPr="00172A43">
        <w:t>knockout experiments</w:t>
      </w:r>
      <w:commentRangeEnd w:id="485"/>
      <w:r w:rsidR="00D60118">
        <w:rPr>
          <w:rStyle w:val="CommentReference"/>
          <w:rFonts w:ascii="Calibri" w:hAnsi="Calibri"/>
        </w:rPr>
        <w:commentReference w:id="485"/>
      </w:r>
      <w:r w:rsidR="00D808B7" w:rsidRPr="00172A43">
        <w:t>.</w:t>
      </w:r>
    </w:p>
    <w:p w14:paraId="2D64C450" w14:textId="073BD082" w:rsidR="00AE2151" w:rsidRDefault="00F42364" w:rsidP="007A2129">
      <w:pPr>
        <w:spacing w:line="480" w:lineRule="auto"/>
      </w:pPr>
      <w:del w:id="489" w:author="Stephen Ragsdale" w:date="2016-03-14T15:57:00Z">
        <w:r w:rsidDel="00DF447E">
          <w:delText xml:space="preserve">Because much of </w:delText>
        </w:r>
        <w:commentRangeStart w:id="490"/>
        <w:r w:rsidDel="00DF447E">
          <w:delText>methanogenesis revolves around the function of different hydrogenases</w:delText>
        </w:r>
        <w:commentRangeEnd w:id="490"/>
        <w:r w:rsidR="00DF447E" w:rsidDel="00DF447E">
          <w:rPr>
            <w:rStyle w:val="CommentReference"/>
            <w:rFonts w:ascii="Calibri" w:hAnsi="Calibri"/>
          </w:rPr>
          <w:commentReference w:id="490"/>
        </w:r>
        <w:r w:rsidDel="00DF447E">
          <w:delText>, t</w:delText>
        </w:r>
      </w:del>
      <w:ins w:id="491" w:author="Stephen Ragsdale" w:date="2016-03-14T15:57:00Z">
        <w:r w:rsidR="00DF447E">
          <w:t>T</w:t>
        </w:r>
      </w:ins>
      <w:r>
        <w:t xml:space="preserve">he bulk of available gene knockout data involves hydrogenase knockouts on different media. </w:t>
      </w:r>
      <w:r w:rsidR="001E6ABD">
        <w:t xml:space="preserve">For our </w:t>
      </w:r>
      <w:r>
        <w:t>test set</w:t>
      </w:r>
      <w:r w:rsidR="001E6ABD">
        <w:t xml:space="preserve">, </w:t>
      </w:r>
      <w:r w:rsidR="00650EC2">
        <w:t xml:space="preserve">we </w:t>
      </w:r>
      <w:del w:id="492" w:author="Stephen Ragsdale" w:date="2016-03-14T15:58:00Z">
        <w:r w:rsidR="00650EC2" w:rsidDel="006930D0">
          <w:delText xml:space="preserve">were able to </w:delText>
        </w:r>
      </w:del>
      <w:r w:rsidR="00650EC2">
        <w:t>assemble</w:t>
      </w:r>
      <w:ins w:id="493" w:author="Stephen Ragsdale" w:date="2016-03-14T15:58:00Z">
        <w:r w:rsidR="006930D0">
          <w:t>d</w:t>
        </w:r>
      </w:ins>
      <w:r w:rsidR="00650EC2">
        <w:t xml:space="preserve"> a knockout panel of 30 </w:t>
      </w:r>
      <w:r>
        <w:t xml:space="preserve">binary growth phenotypes </w:t>
      </w:r>
      <w:del w:id="494" w:author="Stephen Ragsdale" w:date="2016-03-14T15:58:00Z">
        <w:r w:rsidDel="006930D0">
          <w:delText>based on</w:delText>
        </w:r>
        <w:r w:rsidR="00650EC2" w:rsidDel="006930D0">
          <w:delText xml:space="preserve"> previous publications</w:delText>
        </w:r>
        <w:r w:rsidDel="006930D0">
          <w:delText xml:space="preserve"> </w:delText>
        </w:r>
      </w:del>
      <w:r>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7C0A49" w:rsidRPr="007C0A49">
        <w:rPr>
          <w:szCs w:val="24"/>
        </w:rPr>
        <w:t>(44–49)</w:t>
      </w:r>
      <w:r>
        <w:fldChar w:fldCharType="end"/>
      </w:r>
      <w:r w:rsidR="00650EC2">
        <w:t>. Th</w:t>
      </w:r>
      <w:r>
        <w:t xml:space="preserve">ough the breadth of these knockout genotypes is limited, they are all vital pieces of </w:t>
      </w:r>
      <w:r w:rsidR="00650EC2">
        <w:t>central carbon metabolism</w:t>
      </w:r>
      <w:ins w:id="495" w:author="Stephen Ragsdale" w:date="2016-03-14T15:59:00Z">
        <w:r w:rsidR="006930D0">
          <w:t>;</w:t>
        </w:r>
      </w:ins>
      <w:r w:rsidR="00650EC2">
        <w:t xml:space="preserve"> </w:t>
      </w:r>
      <w:del w:id="496" w:author="Stephen Ragsdale" w:date="2016-03-14T15:59:00Z">
        <w:r w:rsidR="00650EC2" w:rsidDel="006930D0">
          <w:delText xml:space="preserve">and </w:delText>
        </w:r>
      </w:del>
      <w:r>
        <w:t>therefore</w:t>
      </w:r>
      <w:r w:rsidR="00650EC2">
        <w:t xml:space="preserve">, they </w:t>
      </w:r>
      <w:del w:id="497" w:author="Stephen Ragsdale" w:date="2016-03-14T15:59:00Z">
        <w:r w:rsidR="00650EC2" w:rsidDel="006930D0">
          <w:delText>give us</w:delText>
        </w:r>
      </w:del>
      <w:ins w:id="498" w:author="Stephen Ragsdale" w:date="2016-03-14T15:59:00Z">
        <w:r w:rsidR="006930D0">
          <w:t>provide</w:t>
        </w:r>
      </w:ins>
      <w:r w:rsidR="00650EC2">
        <w:t xml:space="preserve"> a good idea of how well our model can predict knockouts in central catabolism. In comparing with these data, </w:t>
      </w:r>
      <w:r w:rsidR="00F53CE5">
        <w:t xml:space="preserve">as shown in Figure </w:t>
      </w:r>
      <w:r w:rsidR="009C00DF">
        <w:t>5</w:t>
      </w:r>
      <w:r w:rsidR="009D69A7">
        <w:t xml:space="preserve">, </w:t>
      </w:r>
      <w:r>
        <w:t xml:space="preserve">our model achieved 90% prediction accuracy and a Matthew’s correlation coefficient of 0.67. These high values suggested that our model is an excellent predictor of growth </w:t>
      </w:r>
      <w:r>
        <w:lastRenderedPageBreak/>
        <w:t xml:space="preserve">phenotype based on genotype changes in central carbon metabolism. This result was particularly encouraging because we avoided training our model on this dataset in the interest of preventing overfitting our model to the validation set. </w:t>
      </w:r>
    </w:p>
    <w:p w14:paraId="51A7DEF2" w14:textId="0354B960" w:rsidR="00051CB0" w:rsidRPr="000D73AB" w:rsidRDefault="00860C6C" w:rsidP="00051CB0">
      <w:pPr>
        <w:spacing w:line="480" w:lineRule="auto"/>
      </w:pPr>
      <w:commentRangeStart w:id="499"/>
      <w:r w:rsidRPr="00172A43">
        <w:t>It is also worth noting that all 3 incorrect predictions have similar bases in the model</w:t>
      </w:r>
      <w:commentRangeEnd w:id="499"/>
      <w:r w:rsidR="006930D0">
        <w:rPr>
          <w:rStyle w:val="CommentReference"/>
          <w:rFonts w:ascii="Calibri" w:hAnsi="Calibri"/>
        </w:rPr>
        <w:commentReference w:id="499"/>
      </w:r>
      <w:r w:rsidRPr="00172A43">
        <w:t xml:space="preserve">.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w:t>
      </w:r>
      <w:proofErr w:type="spellStart"/>
      <w:r w:rsidRPr="00172A43">
        <w:t>Methanogensis</w:t>
      </w:r>
      <w:proofErr w:type="spellEnd"/>
      <w:r w:rsidRPr="00172A43">
        <w:t xml:space="preserve"> cannot be expected to operate at 100% enzyme efficiency, as some of substrates and electron carriers will not react</w:t>
      </w:r>
      <w:ins w:id="500" w:author="Stephen Ragsdale" w:date="2016-03-14T16:01:00Z">
        <w:r w:rsidR="006930D0">
          <w:t>;</w:t>
        </w:r>
      </w:ins>
      <w:del w:id="501" w:author="Stephen Ragsdale" w:date="2016-03-14T16:01:00Z">
        <w:r w:rsidRPr="00172A43" w:rsidDel="006930D0">
          <w:delText>,</w:delText>
        </w:r>
      </w:del>
      <w:r w:rsidRPr="00172A43">
        <w:t xml:space="preserve"> thus</w:t>
      </w:r>
      <w:ins w:id="502" w:author="Stephen Ragsdale" w:date="2016-03-14T16:01:00Z">
        <w:r w:rsidR="006930D0">
          <w:t>,</w:t>
        </w:r>
      </w:ins>
      <w:r w:rsidRPr="00172A43">
        <w:t xml:space="preserve"> it can be considered as a “leaky” process where a portion of the metabolites are </w:t>
      </w:r>
      <w:r>
        <w:t>unused</w:t>
      </w:r>
      <w:r w:rsidRPr="00172A43">
        <w:t xml:space="preserve"> in every cycle. </w:t>
      </w:r>
      <w:r w:rsidR="00BD779D">
        <w:t>Specifically</w:t>
      </w:r>
      <w:r w:rsidRPr="00172A43">
        <w:t xml:space="preserve">, </w:t>
      </w:r>
      <w:r w:rsidR="00BD779D">
        <w:t xml:space="preserve">in </w:t>
      </w:r>
      <w:r w:rsidRPr="00172A43">
        <w:t xml:space="preserve">the </w:t>
      </w:r>
      <w:commentRangeStart w:id="503"/>
      <w:r w:rsidRPr="00172A43">
        <w:t>Δ5H</w:t>
      </w:r>
      <w:r w:rsidRPr="00172A43">
        <w:rPr>
          <w:vertAlign w:val="subscript"/>
        </w:rPr>
        <w:t>2</w:t>
      </w:r>
      <w:r w:rsidRPr="00172A43">
        <w:t>ase and Δ6H</w:t>
      </w:r>
      <w:r w:rsidRPr="00172A43">
        <w:rPr>
          <w:vertAlign w:val="subscript"/>
        </w:rPr>
        <w:t>2</w:t>
      </w:r>
      <w:r w:rsidRPr="00172A43">
        <w:t xml:space="preserve">ase </w:t>
      </w:r>
      <w:commentRangeEnd w:id="503"/>
      <w:r w:rsidR="006930D0">
        <w:rPr>
          <w:rStyle w:val="CommentReference"/>
          <w:rFonts w:ascii="Calibri" w:hAnsi="Calibri"/>
        </w:rPr>
        <w:commentReference w:id="503"/>
      </w:r>
      <w:r w:rsidRPr="00172A43">
        <w:t>knockouts</w:t>
      </w:r>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Pr="00172A43">
        <w:t xml:space="preserve"> </w:t>
      </w:r>
      <w:proofErr w:type="spellStart"/>
      <w:r w:rsidRPr="00172A43">
        <w:t>Eha</w:t>
      </w:r>
      <w:proofErr w:type="spellEnd"/>
      <w:r w:rsidRPr="00172A43">
        <w:t xml:space="preserve"> hydrogenase remains active in each mutant and can use </w:t>
      </w:r>
      <w:del w:id="504" w:author="Stephen Ragsdale" w:date="2016-03-14T16:01:00Z">
        <w:r w:rsidR="00BD779D" w:rsidDel="0097575B">
          <w:delText>this</w:delText>
        </w:r>
        <w:r w:rsidR="00BD779D" w:rsidRPr="00172A43" w:rsidDel="0097575B">
          <w:delText xml:space="preserve"> </w:delText>
        </w:r>
        <w:r w:rsidR="00BD779D" w:rsidDel="0097575B">
          <w:delText>hydrogen</w:delText>
        </w:r>
      </w:del>
      <w:ins w:id="505" w:author="Stephen Ragsdale" w:date="2016-03-14T16:01:00Z">
        <w:r w:rsidR="0097575B">
          <w:t>H</w:t>
        </w:r>
        <w:r w:rsidR="0097575B" w:rsidRPr="0097575B">
          <w:rPr>
            <w:vertAlign w:val="subscript"/>
            <w:rPrChange w:id="506" w:author="Stephen Ragsdale" w:date="2016-03-14T16:01:00Z">
              <w:rPr/>
            </w:rPrChange>
          </w:rPr>
          <w:t>2</w:t>
        </w:r>
      </w:ins>
      <w:r w:rsidR="00BD779D">
        <w:t xml:space="preserve"> </w:t>
      </w:r>
      <w:r w:rsidRPr="00172A43">
        <w:t xml:space="preserve">to supply </w:t>
      </w:r>
      <w:proofErr w:type="gramStart"/>
      <w:r w:rsidRPr="00172A43">
        <w:t>anaplerotic reduced</w:t>
      </w:r>
      <w:proofErr w:type="gramEnd"/>
      <w:r w:rsidRPr="00172A43">
        <w:t xml:space="preserve"> ferredoxin for methanogenesis. However, in reality</w:t>
      </w:r>
      <w:ins w:id="507" w:author="Stephen Ragsdale" w:date="2016-03-14T16:01:00Z">
        <w:r w:rsidR="0097575B">
          <w:t>,</w:t>
        </w:r>
      </w:ins>
      <w:r w:rsidRPr="00172A43">
        <w:t xml:space="preserve"> </w:t>
      </w:r>
      <w:r>
        <w:t>a</w:t>
      </w:r>
      <w:r w:rsidR="009E1452">
        <w:t>n additional</w:t>
      </w:r>
      <w:r>
        <w:t xml:space="preserve"> non-stoichiometric</w:t>
      </w:r>
      <w:r w:rsidRPr="00172A43">
        <w:t xml:space="preserve"> amount of hydrogen </w:t>
      </w:r>
      <w:r w:rsidR="00BD779D">
        <w:t>is required</w:t>
      </w:r>
      <w:r w:rsidRPr="00172A43">
        <w:t>. Thus, the</w:t>
      </w:r>
      <w:r>
        <w:t xml:space="preserve"> actual</w:t>
      </w:r>
      <w:r w:rsidRPr="00172A43">
        <w:t xml:space="preserve"> mutants cannot grow on formate alone and require hydrogen. </w:t>
      </w:r>
      <w:r w:rsidR="00051CB0">
        <w:t xml:space="preserve"> </w:t>
      </w:r>
      <w:r w:rsidR="00773DC9">
        <w:t>[</w:t>
      </w:r>
      <w:r w:rsidR="00051CB0">
        <w:t xml:space="preserve">Notably, most of our knockout predictions were made with glyceraldehyde-3-phosphate ferredoxin oxidoreductase (GAPOR) constrained to carry zero flux. The GAPOR reaction is ferredoxin-reducing and can serve as a supplemental source of reduced ferredoxin for growth on formate in the case of </w:t>
      </w:r>
      <w:proofErr w:type="spellStart"/>
      <w:r w:rsidR="00051CB0">
        <w:t>Eha</w:t>
      </w:r>
      <w:proofErr w:type="spellEnd"/>
      <w:r w:rsidR="00051CB0">
        <w:t xml:space="preserve"> knockout </w:t>
      </w:r>
      <w:r w:rsidR="00051CB0">
        <w:fldChar w:fldCharType="begin"/>
      </w:r>
      <w:r w:rsidR="00051CB0">
        <w:instrText xml:space="preserve"> ADDIN ZOTERO_ITEM CSL_CITATION {"citationID":"1g40jb2fml","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AE2151">
        <w:t>(47)</w:t>
      </w:r>
      <w:r w:rsidR="00051CB0">
        <w:fldChar w:fldCharType="end"/>
      </w:r>
      <w:r w:rsidR="00051CB0">
        <w:t xml:space="preserve">. However, in wild type strains the expression of GAPOR is not sufficient to support growth in the absence of other hydrogenases (e.g. the </w:t>
      </w:r>
      <w:r w:rsidR="00051CB0" w:rsidRPr="00172A43">
        <w:t>Δ5H</w:t>
      </w:r>
      <w:r w:rsidR="00051CB0" w:rsidRPr="00172A43">
        <w:rPr>
          <w:vertAlign w:val="subscript"/>
        </w:rPr>
        <w:t>2</w:t>
      </w:r>
      <w:r w:rsidR="00051CB0" w:rsidRPr="00172A43">
        <w:t>ase and Δ6H</w:t>
      </w:r>
      <w:r w:rsidR="00051CB0" w:rsidRPr="00172A43">
        <w:rPr>
          <w:vertAlign w:val="subscript"/>
        </w:rPr>
        <w:t>2</w:t>
      </w:r>
      <w:r w:rsidR="00051CB0" w:rsidRPr="00172A43">
        <w:t>ase</w:t>
      </w:r>
      <w:r w:rsidR="00051CB0">
        <w:t xml:space="preserve"> mutants). As demonstrated previously, overexpression of the GAPOR operon allows for growth of these mutants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sup</w:t>
      </w:r>
      <w:r w:rsidR="00051CB0" w:rsidRPr="000D73AB">
        <w:t>)</w:t>
      </w:r>
      <w:r w:rsidR="00051CB0">
        <w:t xml:space="preserve"> on formate </w:t>
      </w:r>
      <w:r w:rsidR="00051CB0">
        <w:fldChar w:fldCharType="begin"/>
      </w:r>
      <w:r w:rsidR="00051CB0">
        <w:instrText xml:space="preserve"> ADDIN ZOTERO_ITEM CSL_CITATION {"citationID":"rhj5v57i","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0D73AB">
        <w:t>(47)</w:t>
      </w:r>
      <w:r w:rsidR="00051CB0">
        <w:fldChar w:fldCharType="end"/>
      </w:r>
      <w:r w:rsidR="00051CB0">
        <w:t>. To best reflect these genotypic differences, we altered the bounds of the GAPOR reaction (</w:t>
      </w:r>
      <w:proofErr w:type="gramStart"/>
      <w:r w:rsidR="00051CB0">
        <w:t>rxn07191[</w:t>
      </w:r>
      <w:proofErr w:type="gramEnd"/>
      <w:r w:rsidR="00051CB0">
        <w:t xml:space="preserve">c0]) in our knockout simulation code, constraining the reaction to zero flux in all cases except those of the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 xml:space="preserve">sup </w:t>
      </w:r>
      <w:r w:rsidR="00051CB0">
        <w:t>mutants</w:t>
      </w:r>
      <w:r w:rsidR="00773DC9">
        <w:t xml:space="preserve">.] </w:t>
      </w:r>
    </w:p>
    <w:p w14:paraId="146BD74A" w14:textId="3B8AA9FB" w:rsidR="00860C6C" w:rsidRPr="00172A43" w:rsidRDefault="00860C6C" w:rsidP="00860C6C">
      <w:pPr>
        <w:spacing w:line="480" w:lineRule="auto"/>
      </w:pPr>
    </w:p>
    <w:p w14:paraId="082EE669" w14:textId="77777777" w:rsidR="00992E1B" w:rsidRDefault="00992E1B" w:rsidP="00992E1B">
      <w:pPr>
        <w:pStyle w:val="Heading2"/>
      </w:pPr>
      <w:r>
        <w:t xml:space="preserve">Thermodynamic </w:t>
      </w:r>
      <w:commentRangeStart w:id="508"/>
      <w:r>
        <w:t>Calculations</w:t>
      </w:r>
      <w:commentRangeEnd w:id="508"/>
      <w:r w:rsidR="004C393D">
        <w:rPr>
          <w:rStyle w:val="CommentReference"/>
          <w:rFonts w:ascii="Calibri" w:eastAsia="Calibri" w:hAnsi="Calibri"/>
          <w:b w:val="0"/>
          <w:bCs w:val="0"/>
          <w:color w:val="auto"/>
        </w:rPr>
        <w:commentReference w:id="508"/>
      </w:r>
    </w:p>
    <w:p w14:paraId="0A4A0A49" w14:textId="4C547BFF" w:rsidR="006D6FE3" w:rsidRDefault="00992E1B" w:rsidP="00992E1B">
      <w:pPr>
        <w:spacing w:line="480" w:lineRule="auto"/>
      </w:pPr>
      <w:commentRangeStart w:id="509"/>
      <w:r>
        <w:t xml:space="preserve">Free energy plays a key role in </w:t>
      </w:r>
      <w:proofErr w:type="gramStart"/>
      <w:r>
        <w:t xml:space="preserve">biochemistry as all biological systems </w:t>
      </w:r>
      <w:commentRangeEnd w:id="509"/>
      <w:r w:rsidR="00DE296C">
        <w:rPr>
          <w:rStyle w:val="CommentReference"/>
          <w:rFonts w:ascii="Calibri" w:hAnsi="Calibri"/>
        </w:rPr>
        <w:commentReference w:id="509"/>
      </w:r>
      <w:r>
        <w:t>must</w:t>
      </w:r>
      <w:proofErr w:type="gramEnd"/>
      <w:r>
        <w:t xml:space="preserve"> have a sufficiently low overall free energy to support growth.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7C0A49">
        <w:instrText xml:space="preserve"> ADDIN ZOTERO_ITEM CSL_CITATION {"citationID":"2p3t5qv1lr","properties":{"formattedCitation":"(33)","plainCitation":"(33)"},"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7C0A49" w:rsidRPr="007C0A49">
        <w:t>(33)</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7C0A49">
        <w:instrText xml:space="preserve"> ADDIN ZOTERO_ITEM CSL_CITATION {"citationID":"f23h5d5rc","properties":{"formattedCitation":"(34)","plainCitation":"(34)"},"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7C0A49" w:rsidRPr="007C0A49">
        <w:t>(34)</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w:t>
      </w:r>
      <w:r w:rsidR="004B077E">
        <w:lastRenderedPageBreak/>
        <w:t xml:space="preserve">this overall reaction </w:t>
      </w:r>
      <w:r w:rsidR="005C589C">
        <w:t>must</w:t>
      </w:r>
      <w:r w:rsidR="004B077E">
        <w:t xml:space="preserve"> produce a negative overall free energy</w:t>
      </w:r>
      <w:r w:rsidR="005C589C">
        <w:t xml:space="preserve"> to support growth</w:t>
      </w:r>
      <w:r w:rsidR="00DC26B4">
        <w:t xml:space="preserve">. </w:t>
      </w:r>
      <w:r w:rsidR="009E1452">
        <w:t>Indeed, applying this method to our default model growing on H</w:t>
      </w:r>
      <w:r w:rsidR="009E1452" w:rsidRPr="004C393D">
        <w:rPr>
          <w:vertAlign w:val="subscript"/>
          <w:rPrChange w:id="510" w:author="Stephen Ragsdale" w:date="2016-03-14T16:06:00Z">
            <w:rPr/>
          </w:rPrChange>
        </w:rPr>
        <w:t>2</w:t>
      </w:r>
      <w:r w:rsidR="009E1452">
        <w:t xml:space="preserve"> + CO</w:t>
      </w:r>
      <w:r w:rsidR="009E1452" w:rsidRPr="004C393D">
        <w:rPr>
          <w:vertAlign w:val="subscript"/>
          <w:rPrChange w:id="511" w:author="Stephen Ragsdale" w:date="2016-03-14T16:06:00Z">
            <w:rPr/>
          </w:rPrChange>
        </w:rPr>
        <w:t>2</w:t>
      </w:r>
      <w:r w:rsidR="009E1452">
        <w:t xml:space="preserve"> with methane evolution rate of 50 </w:t>
      </w:r>
      <w:proofErr w:type="spellStart"/>
      <w:r w:rsidR="009E1452">
        <w:t>mmol</w:t>
      </w:r>
      <w:proofErr w:type="spellEnd"/>
      <w:r w:rsidR="009E1452">
        <w:t>/</w:t>
      </w:r>
      <w:proofErr w:type="gramStart"/>
      <w:r w:rsidR="009E1452">
        <w:t>g(</w:t>
      </w:r>
      <w:proofErr w:type="gramEnd"/>
      <w:r w:rsidR="009E1452">
        <w:t xml:space="preserve">dry weight)∙h, overall free energy production is predicted as -5.59 kJ/g(dry weight). Optionally, this calculation can be used as an </w:t>
      </w:r>
      <w:r w:rsidR="00DC26B4">
        <w:t>additional</w:t>
      </w:r>
      <w:r w:rsidR="009E1452">
        <w:t xml:space="preserve"> model</w:t>
      </w:r>
      <w:r w:rsidR="00DC26B4">
        <w:t xml:space="preserve"> constraint</w:t>
      </w:r>
      <w:r w:rsidR="009E1452">
        <w:t xml:space="preserve"> that</w:t>
      </w:r>
      <w:r w:rsidR="006D6FE3">
        <w:t xml:space="preserve"> restrict</w:t>
      </w:r>
      <w:r w:rsidR="009E1452">
        <w:t>s</w:t>
      </w:r>
      <w:r w:rsidR="006D6FE3">
        <w:t xml:space="preserve"> overall free energy to be negative, the equivalent of imposing the second law of thermodynamics on the organism itself. </w:t>
      </w:r>
    </w:p>
    <w:p w14:paraId="55795894" w14:textId="6B45EDB4" w:rsidR="00992E1B" w:rsidRDefault="006D6FE3" w:rsidP="007A2129">
      <w:pPr>
        <w:spacing w:line="480" w:lineRule="auto"/>
      </w:pPr>
      <w:r>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7C0A49">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7C0A49" w:rsidRPr="007C0A49">
        <w:t>(32)</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 xml:space="preserve">Supplementary </w:t>
      </w:r>
      <w:commentRangeStart w:id="512"/>
      <w:r w:rsidR="00D52762">
        <w:t>Materials</w:t>
      </w:r>
      <w:commentRangeEnd w:id="512"/>
      <w:r w:rsidR="004C393D">
        <w:rPr>
          <w:rStyle w:val="CommentReference"/>
          <w:rFonts w:ascii="Calibri" w:hAnsi="Calibri"/>
        </w:rPr>
        <w:commentReference w:id="512"/>
      </w:r>
      <w:r>
        <w:t>)</w:t>
      </w:r>
      <w:r w:rsidR="008946EC">
        <w:t>.</w:t>
      </w:r>
    </w:p>
    <w:p w14:paraId="2B47F93D" w14:textId="77777777" w:rsidR="00B36C33" w:rsidRDefault="00603980" w:rsidP="00B36C33">
      <w:pPr>
        <w:pStyle w:val="Heading2"/>
      </w:pPr>
      <w:r>
        <w:t>Reconstruction and Model</w:t>
      </w:r>
      <w:r w:rsidR="00B36C33">
        <w:t xml:space="preserve"> </w:t>
      </w:r>
      <w:r w:rsidR="001637CD">
        <w:t xml:space="preserve">Availability </w:t>
      </w:r>
      <w:r w:rsidR="00967F47" w:rsidRPr="00FA2B14">
        <w:rPr>
          <w:rStyle w:val="CommentReference"/>
          <w:rFonts w:ascii="Calibri" w:eastAsia="Calibri" w:hAnsi="Calibri"/>
          <w:b w:val="0"/>
          <w:bCs w:val="0"/>
          <w:color w:val="auto"/>
        </w:rPr>
        <w:commentReference w:id="513"/>
      </w:r>
    </w:p>
    <w:p w14:paraId="033159FA" w14:textId="521FAF0F" w:rsidR="00322F94" w:rsidRDefault="00603980" w:rsidP="00603980">
      <w:pPr>
        <w:spacing w:line="480" w:lineRule="auto"/>
      </w:pPr>
      <w:r>
        <w:t>Reconstructing a metabolic network is an iterative process</w:t>
      </w:r>
      <w:ins w:id="514" w:author="Stephen Ragsdale" w:date="2016-03-14T16:08:00Z">
        <w:r w:rsidR="00253C67">
          <w:t xml:space="preserve">; </w:t>
        </w:r>
      </w:ins>
      <w:del w:id="515" w:author="Stephen Ragsdale" w:date="2016-03-14T16:08:00Z">
        <w:r w:rsidDel="00253C67">
          <w:delText xml:space="preserve"> and </w:delText>
        </w:r>
      </w:del>
      <w:r>
        <w:t xml:space="preserve">therefore, </w:t>
      </w:r>
      <w:ins w:id="516" w:author="Stephen Ragsdale" w:date="2016-03-14T16:08:00Z">
        <w:r w:rsidR="00253C67">
          <w:t>to encourage future updates and expansions</w:t>
        </w:r>
        <w:r w:rsidR="00253C67">
          <w:t>,</w:t>
        </w:r>
        <w:r w:rsidR="00253C67">
          <w:t xml:space="preserve"> </w:t>
        </w:r>
      </w:ins>
      <w:r>
        <w:t xml:space="preserve">it is paramount that reconstructions be as clear as possible </w:t>
      </w:r>
      <w:del w:id="517" w:author="Stephen Ragsdale" w:date="2016-03-14T16:08:00Z">
        <w:r w:rsidDel="00253C67">
          <w:delText xml:space="preserve">to encourage future updates and expansions </w:delText>
        </w:r>
      </w:del>
      <w:r>
        <w:fldChar w:fldCharType="begin"/>
      </w:r>
      <w:r w:rsidR="007C0A49">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7C0A49">
        <w:instrText xml:space="preserve"> ADDIN ZOTERO_ITEM CSL_CITATION {"citationID":"ousa9qvtq","properties":{"formattedCitation":"(71)","plainCitation":"(71)"},"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7C0A49" w:rsidRPr="007C0A49">
        <w:t>(71)</w:t>
      </w:r>
      <w:r w:rsidR="00557844">
        <w:fldChar w:fldCharType="end"/>
      </w:r>
      <w:r w:rsidR="00557844">
        <w:t xml:space="preserve"> and </w:t>
      </w:r>
      <w:r w:rsidR="00992E1B">
        <w:t>KEGG</w:t>
      </w:r>
      <w:r w:rsidR="00322F94">
        <w:t xml:space="preserve"> identifiers </w:t>
      </w:r>
      <w:r w:rsidR="00322F94">
        <w:fldChar w:fldCharType="begin"/>
      </w:r>
      <w:r w:rsidR="007C0A49">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7C0A49" w:rsidRPr="007C0A49">
        <w:t>(36)</w:t>
      </w:r>
      <w:r w:rsidR="00322F94">
        <w:fldChar w:fldCharType="end"/>
      </w:r>
      <w:r w:rsidR="00322F94">
        <w:t xml:space="preserve">, enzyme commission numbers, and reaction subsystems where available. Each reaction in the </w:t>
      </w:r>
      <w:r w:rsidR="00967F47">
        <w:t>reconstruction</w:t>
      </w:r>
      <w:r w:rsidR="00322F94">
        <w:t xml:space="preserve"> </w:t>
      </w:r>
      <w:r w:rsidR="00D04532">
        <w:t>is also</w:t>
      </w:r>
      <w:r w:rsidR="00322F94">
        <w:t xml:space="preserve"> connected to its literature and/or database source</w:t>
      </w:r>
      <w:r w:rsidR="00D04532">
        <w:t>, plus its reaction confidence score when applicable</w:t>
      </w:r>
      <w:r w:rsidR="00322F94">
        <w:t xml:space="preserve"> (</w:t>
      </w:r>
      <w:r w:rsidR="00D52762">
        <w:t xml:space="preserve">Supplementary </w:t>
      </w:r>
      <w:commentRangeStart w:id="518"/>
      <w:r w:rsidR="00D52762">
        <w:t>Materials</w:t>
      </w:r>
      <w:commentRangeEnd w:id="518"/>
      <w:r w:rsidR="00253C67">
        <w:rPr>
          <w:rStyle w:val="CommentReference"/>
          <w:rFonts w:ascii="Calibri" w:hAnsi="Calibri"/>
        </w:rPr>
        <w:commentReference w:id="518"/>
      </w:r>
      <w:r w:rsidR="00322F94">
        <w:t>).</w:t>
      </w:r>
      <w:r w:rsidR="00992E1B">
        <w:t xml:space="preserve"> </w:t>
      </w:r>
    </w:p>
    <w:p w14:paraId="175583DF" w14:textId="55906B8C" w:rsidR="00322F94" w:rsidRPr="00516D83" w:rsidRDefault="00992E1B" w:rsidP="00603980">
      <w:pPr>
        <w:spacing w:line="480" w:lineRule="auto"/>
      </w:pPr>
      <w:r>
        <w:t xml:space="preserve">Additionally, we have sought to maximize usability of both our reconstruction and </w:t>
      </w:r>
      <w:r w:rsidR="00D04532">
        <w:t>our</w:t>
      </w:r>
      <w:r w:rsidR="00FA5B57">
        <w:t xml:space="preserve"> </w:t>
      </w:r>
      <w:r>
        <w:t>model.</w:t>
      </w:r>
      <w:r w:rsidR="00322F94">
        <w:t xml:space="preserve"> The systems biology markup language (SBML) is a standard medium for distributing metabolic reconstructions </w:t>
      </w:r>
      <w:r w:rsidR="00322F94">
        <w:fldChar w:fldCharType="begin"/>
      </w:r>
      <w:r w:rsidR="007C0A49">
        <w:instrText xml:space="preserve"> ADDIN ZOTERO_ITEM CSL_CITATION {"citationID":"mvn2s0n0e","properties":{"formattedCitation":"(72)","plainCitation":"(72)"},"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7C0A49" w:rsidRPr="007C0A49">
        <w:t>(72)</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7C0A49">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7C0A49" w:rsidRPr="007C0A49">
        <w:t>(41)</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w:t>
      </w:r>
      <w:r w:rsidR="00D52762">
        <w:t>Supplementary Materials</w:t>
      </w:r>
      <w:r w:rsidR="00322F94">
        <w:t>).</w:t>
      </w:r>
      <w:r w:rsidR="00D04532">
        <w:t>W</w:t>
      </w:r>
      <w:r w:rsidR="00E515B0">
        <w:t xml:space="preserve">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6B0B065" w14:textId="77777777" w:rsidR="00414739" w:rsidRDefault="00414739" w:rsidP="00414739">
      <w:pPr>
        <w:pStyle w:val="Heading1"/>
      </w:pPr>
      <w:r>
        <w:lastRenderedPageBreak/>
        <w:t>Discussion</w:t>
      </w:r>
    </w:p>
    <w:p w14:paraId="036BEDE2" w14:textId="77777777"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 xml:space="preserve">used likelihood based </w:t>
      </w:r>
      <w:proofErr w:type="spellStart"/>
      <w:r>
        <w:t>gapfilling</w:t>
      </w:r>
      <w:proofErr w:type="spellEnd"/>
      <w:r>
        <w:t xml:space="preserve">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7FE29CB0"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7C0A49">
        <w:instrText xml:space="preserve"> ADDIN ZOTERO_ITEM CSL_CITATION {"citationID":"1dnlomru60","properties":{"formattedCitation":"(28, 67, 73)","plainCitation":"(28, 67, 73)"},"citationItems":[{"id":158,"uris":["http://zotero.org/users/2565720/items/RF9EGGTT"],"uri":["http://zotero.org/users/2565720/items/RF9EGGTT"],"itemData":{"id":158,"type":"article-journal","title":"Genome-Scale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7C0A49" w:rsidRPr="007C0A49">
        <w:t>(28, 67, 73)</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w:t>
      </w:r>
      <w:proofErr w:type="spellStart"/>
      <w:r>
        <w:t>HdrDE</w:t>
      </w:r>
      <w:proofErr w:type="spellEnd"/>
      <w:r>
        <w:t xml:space="preserv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159D1DB1" w14:textId="4CD0F648"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compared favorably with experimental gene knockout data, suggesting a high propensity for generating predictions that are consistent with observed biology. </w:t>
      </w:r>
    </w:p>
    <w:p w14:paraId="4788BDE8" w14:textId="77777777"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lastRenderedPageBreak/>
        <w:t>calculation</w:t>
      </w:r>
      <w:r>
        <w:t xml:space="preserve">, our method gives a quick assessment of whether a predicted flux distribution is thermodynamically possible and could prove a particularly useful tool for guiding future metabolic engineering designs. </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1BA9244F" w14:textId="77777777" w:rsidR="00BC5E1E"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 metabolic engineering targets.</w:t>
      </w:r>
    </w:p>
    <w:p w14:paraId="42E2B52E" w14:textId="77777777" w:rsidR="00414739" w:rsidRDefault="00414739" w:rsidP="00414739">
      <w:pPr>
        <w:pStyle w:val="Heading1"/>
      </w:pPr>
      <w:r>
        <w:lastRenderedPageBreak/>
        <w:t>Acknowledgements</w:t>
      </w:r>
    </w:p>
    <w:p w14:paraId="0E4D6E52"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commentRangeStart w:id="520"/>
    <w:p w14:paraId="6A9F987D" w14:textId="77777777" w:rsidR="000D73AB" w:rsidRDefault="00A40676" w:rsidP="00E52A76">
      <w:pPr>
        <w:pStyle w:val="Bibliography"/>
      </w:pPr>
      <w:r>
        <w:fldChar w:fldCharType="begin"/>
      </w:r>
      <w:r w:rsidR="007C0A49">
        <w:instrText xml:space="preserve"> ADDIN ZOTERO_BIBL {"custom":[]} CSL_BIBLIOGRAPHY </w:instrText>
      </w:r>
      <w:r>
        <w:fldChar w:fldCharType="separate"/>
      </w:r>
      <w:r w:rsidR="000D73AB">
        <w:t xml:space="preserve">1. </w:t>
      </w:r>
      <w:r w:rsidR="000D73AB">
        <w:tab/>
      </w:r>
      <w:r w:rsidR="000D73AB">
        <w:rPr>
          <w:b/>
          <w:bCs/>
        </w:rPr>
        <w:t>Haynes CA</w:t>
      </w:r>
      <w:r w:rsidR="000D73AB">
        <w:t xml:space="preserve">, </w:t>
      </w:r>
      <w:r w:rsidR="000D73AB">
        <w:rPr>
          <w:b/>
          <w:bCs/>
        </w:rPr>
        <w:t>Gonzalez R</w:t>
      </w:r>
      <w:r w:rsidR="000D73AB">
        <w:t xml:space="preserve">. 2014. Rethinking biological activation of methane and conversion to liquid fuels. Nat Chem Biol </w:t>
      </w:r>
      <w:r w:rsidR="000D73AB">
        <w:rPr>
          <w:b/>
          <w:bCs/>
        </w:rPr>
        <w:t>10</w:t>
      </w:r>
      <w:r w:rsidR="000D73AB">
        <w:t>:331–339.</w:t>
      </w:r>
    </w:p>
    <w:p w14:paraId="07A9D69E" w14:textId="77777777" w:rsidR="000D73AB" w:rsidRDefault="000D73AB" w:rsidP="00E52A76">
      <w:pPr>
        <w:pStyle w:val="Bibliography"/>
      </w:pPr>
      <w:r>
        <w:t xml:space="preserve">2. </w:t>
      </w:r>
      <w:r>
        <w:tab/>
      </w:r>
      <w:r>
        <w:rPr>
          <w:b/>
          <w:bCs/>
        </w:rPr>
        <w:t>Levi M</w:t>
      </w:r>
      <w:r>
        <w:t xml:space="preserve">. 2013. Climate consequences of natural gas as a bridge fuel. Clim Change </w:t>
      </w:r>
      <w:r>
        <w:rPr>
          <w:b/>
          <w:bCs/>
        </w:rPr>
        <w:t>118</w:t>
      </w:r>
      <w:r>
        <w:t>:609–623.</w:t>
      </w:r>
    </w:p>
    <w:p w14:paraId="199B31C2" w14:textId="77777777" w:rsidR="000D73AB" w:rsidRDefault="000D73AB" w:rsidP="00E52A76">
      <w:pPr>
        <w:pStyle w:val="Bibliography"/>
      </w:pPr>
      <w:r>
        <w:t xml:space="preserve">3. </w:t>
      </w:r>
      <w:r>
        <w:tab/>
      </w:r>
      <w:r>
        <w:rPr>
          <w:b/>
          <w:bCs/>
        </w:rPr>
        <w:t>Mueller TJ</w:t>
      </w:r>
      <w:r>
        <w:t xml:space="preserve">, </w:t>
      </w:r>
      <w:r>
        <w:rPr>
          <w:b/>
          <w:bCs/>
        </w:rPr>
        <w:t>Grisewood MJ</w:t>
      </w:r>
      <w:r>
        <w:t xml:space="preserve">, </w:t>
      </w:r>
      <w:r>
        <w:rPr>
          <w:b/>
          <w:bCs/>
        </w:rPr>
        <w:t>Nazem-Bokaee H</w:t>
      </w:r>
      <w:r>
        <w:t xml:space="preserve">, </w:t>
      </w:r>
      <w:r>
        <w:rPr>
          <w:b/>
          <w:bCs/>
        </w:rPr>
        <w:t>Gopalakrishnan S</w:t>
      </w:r>
      <w:r>
        <w:t xml:space="preserve">, </w:t>
      </w:r>
      <w:r>
        <w:rPr>
          <w:b/>
          <w:bCs/>
        </w:rPr>
        <w:t>Ferry JG</w:t>
      </w:r>
      <w:r>
        <w:t xml:space="preserve">, </w:t>
      </w:r>
      <w:r>
        <w:rPr>
          <w:b/>
          <w:bCs/>
        </w:rPr>
        <w:t>Wood TK</w:t>
      </w:r>
      <w:r>
        <w:t xml:space="preserve">, </w:t>
      </w:r>
      <w:r>
        <w:rPr>
          <w:b/>
          <w:bCs/>
        </w:rPr>
        <w:t>Maranas CD</w:t>
      </w:r>
      <w:r>
        <w:t xml:space="preserve">. 2014. Methane oxidation by anaerobic archaea for conversion to liquid fuels. J Ind Microbiol Biotechnol </w:t>
      </w:r>
      <w:r>
        <w:rPr>
          <w:b/>
          <w:bCs/>
        </w:rPr>
        <w:t>42</w:t>
      </w:r>
      <w:r>
        <w:t>:391–401.</w:t>
      </w:r>
    </w:p>
    <w:p w14:paraId="71D0A874" w14:textId="77777777" w:rsidR="000D73AB" w:rsidRDefault="000D73AB" w:rsidP="00E52A76">
      <w:pPr>
        <w:pStyle w:val="Bibliography"/>
      </w:pPr>
      <w:r>
        <w:t xml:space="preserve">4. </w:t>
      </w:r>
      <w:r>
        <w:tab/>
      </w:r>
      <w:r>
        <w:rPr>
          <w:b/>
          <w:bCs/>
        </w:rPr>
        <w:t>Montzka SA</w:t>
      </w:r>
      <w:r>
        <w:t xml:space="preserve">, </w:t>
      </w:r>
      <w:r>
        <w:rPr>
          <w:b/>
          <w:bCs/>
        </w:rPr>
        <w:t>Dlugokencky EJ</w:t>
      </w:r>
      <w:r>
        <w:t xml:space="preserve">, </w:t>
      </w:r>
      <w:r>
        <w:rPr>
          <w:b/>
          <w:bCs/>
        </w:rPr>
        <w:t>Butler JH</w:t>
      </w:r>
      <w:r>
        <w:t xml:space="preserve">. 2011. Non-CO2 greenhouse gases and climate change. Nature </w:t>
      </w:r>
      <w:r>
        <w:rPr>
          <w:b/>
          <w:bCs/>
        </w:rPr>
        <w:t>476</w:t>
      </w:r>
      <w:r>
        <w:t>:43–50.</w:t>
      </w:r>
    </w:p>
    <w:p w14:paraId="6CDB6732" w14:textId="77777777" w:rsidR="000D73AB" w:rsidRDefault="000D73AB" w:rsidP="00E52A76">
      <w:pPr>
        <w:pStyle w:val="Bibliography"/>
      </w:pPr>
      <w:r>
        <w:t xml:space="preserve">5. </w:t>
      </w:r>
      <w:r>
        <w:tab/>
      </w:r>
      <w:r>
        <w:rPr>
          <w:b/>
          <w:bCs/>
        </w:rPr>
        <w:t>Kirschke S</w:t>
      </w:r>
      <w:r>
        <w:t xml:space="preserve">, </w:t>
      </w:r>
      <w:r>
        <w:rPr>
          <w:b/>
          <w:bCs/>
        </w:rPr>
        <w:t>Bousquet P</w:t>
      </w:r>
      <w:r>
        <w:t xml:space="preserve">, </w:t>
      </w:r>
      <w:r>
        <w:rPr>
          <w:b/>
          <w:bCs/>
        </w:rPr>
        <w:t>Ciais P</w:t>
      </w:r>
      <w:r>
        <w:t xml:space="preserve">, </w:t>
      </w:r>
      <w:r>
        <w:rPr>
          <w:b/>
          <w:bCs/>
        </w:rPr>
        <w:t>Saunois M</w:t>
      </w:r>
      <w:r>
        <w:t xml:space="preserve">, </w:t>
      </w:r>
      <w:r>
        <w:rPr>
          <w:b/>
          <w:bCs/>
        </w:rPr>
        <w:t>Canadell JG</w:t>
      </w:r>
      <w:r>
        <w:t xml:space="preserve">, </w:t>
      </w:r>
      <w:r>
        <w:rPr>
          <w:b/>
          <w:bCs/>
        </w:rPr>
        <w:t>Dlugokencky EJ</w:t>
      </w:r>
      <w:r>
        <w:t xml:space="preserve">, </w:t>
      </w:r>
      <w:r>
        <w:rPr>
          <w:b/>
          <w:bCs/>
        </w:rPr>
        <w:t>Bergamaschi P</w:t>
      </w:r>
      <w:r>
        <w:t xml:space="preserve">, </w:t>
      </w:r>
      <w:r>
        <w:rPr>
          <w:b/>
          <w:bCs/>
        </w:rPr>
        <w:t>Bergmann D</w:t>
      </w:r>
      <w:r>
        <w:t xml:space="preserve">, </w:t>
      </w:r>
      <w:r>
        <w:rPr>
          <w:b/>
          <w:bCs/>
        </w:rPr>
        <w:t>Blake DR</w:t>
      </w:r>
      <w:r>
        <w:t xml:space="preserve">, </w:t>
      </w:r>
      <w:r>
        <w:rPr>
          <w:b/>
          <w:bCs/>
        </w:rPr>
        <w:t>Bruhwiler L</w:t>
      </w:r>
      <w:r>
        <w:t xml:space="preserve">, </w:t>
      </w:r>
      <w:r>
        <w:rPr>
          <w:b/>
          <w:bCs/>
        </w:rPr>
        <w:t>Cameron-Smith P</w:t>
      </w:r>
      <w:r>
        <w:t xml:space="preserve">, </w:t>
      </w:r>
      <w:r>
        <w:rPr>
          <w:b/>
          <w:bCs/>
        </w:rPr>
        <w:t>Castaldi S</w:t>
      </w:r>
      <w:r>
        <w:t xml:space="preserve">, </w:t>
      </w:r>
      <w:r>
        <w:rPr>
          <w:b/>
          <w:bCs/>
        </w:rPr>
        <w:t>Chevallier F</w:t>
      </w:r>
      <w:r>
        <w:t xml:space="preserve">, </w:t>
      </w:r>
      <w:r>
        <w:rPr>
          <w:b/>
          <w:bCs/>
        </w:rPr>
        <w:t>Feng L</w:t>
      </w:r>
      <w:r>
        <w:t xml:space="preserve">, </w:t>
      </w:r>
      <w:r>
        <w:rPr>
          <w:b/>
          <w:bCs/>
        </w:rPr>
        <w:t>Fraser A</w:t>
      </w:r>
      <w:r>
        <w:t xml:space="preserve">, </w:t>
      </w:r>
      <w:r>
        <w:rPr>
          <w:b/>
          <w:bCs/>
        </w:rPr>
        <w:t>Heimann M</w:t>
      </w:r>
      <w:r>
        <w:t xml:space="preserve">, </w:t>
      </w:r>
      <w:r>
        <w:rPr>
          <w:b/>
          <w:bCs/>
        </w:rPr>
        <w:t>Hodson EL</w:t>
      </w:r>
      <w:r>
        <w:t xml:space="preserve">, </w:t>
      </w:r>
      <w:r>
        <w:rPr>
          <w:b/>
          <w:bCs/>
        </w:rPr>
        <w:t>Houweling S</w:t>
      </w:r>
      <w:r>
        <w:t xml:space="preserve">, </w:t>
      </w:r>
      <w:r>
        <w:rPr>
          <w:b/>
          <w:bCs/>
        </w:rPr>
        <w:t>Josse B</w:t>
      </w:r>
      <w:r>
        <w:t xml:space="preserve">, </w:t>
      </w:r>
      <w:r>
        <w:rPr>
          <w:b/>
          <w:bCs/>
        </w:rPr>
        <w:t>Fraser PJ</w:t>
      </w:r>
      <w:r>
        <w:t xml:space="preserve">, </w:t>
      </w:r>
      <w:r>
        <w:rPr>
          <w:b/>
          <w:bCs/>
        </w:rPr>
        <w:t>Krummel PB</w:t>
      </w:r>
      <w:r>
        <w:t xml:space="preserve">, </w:t>
      </w:r>
      <w:r>
        <w:rPr>
          <w:b/>
          <w:bCs/>
        </w:rPr>
        <w:t>Lamarque J-F</w:t>
      </w:r>
      <w:r>
        <w:t xml:space="preserve">, </w:t>
      </w:r>
      <w:r>
        <w:rPr>
          <w:b/>
          <w:bCs/>
        </w:rPr>
        <w:t>Langenfelds RL</w:t>
      </w:r>
      <w:r>
        <w:t xml:space="preserve">, </w:t>
      </w:r>
      <w:r>
        <w:rPr>
          <w:b/>
          <w:bCs/>
        </w:rPr>
        <w:t>Le Quéré C</w:t>
      </w:r>
      <w:r>
        <w:t xml:space="preserve">, </w:t>
      </w:r>
      <w:r>
        <w:rPr>
          <w:b/>
          <w:bCs/>
        </w:rPr>
        <w:t>Naik V</w:t>
      </w:r>
      <w:r>
        <w:t xml:space="preserve">, </w:t>
      </w:r>
      <w:r>
        <w:rPr>
          <w:b/>
          <w:bCs/>
        </w:rPr>
        <w:t>O’Doherty S</w:t>
      </w:r>
      <w:r>
        <w:t xml:space="preserve">, </w:t>
      </w:r>
      <w:r>
        <w:rPr>
          <w:b/>
          <w:bCs/>
        </w:rPr>
        <w:t>Palmer PI</w:t>
      </w:r>
      <w:r>
        <w:t xml:space="preserve">, </w:t>
      </w:r>
      <w:r>
        <w:rPr>
          <w:b/>
          <w:bCs/>
        </w:rPr>
        <w:t>Pison I</w:t>
      </w:r>
      <w:r>
        <w:t xml:space="preserve">, </w:t>
      </w:r>
      <w:r>
        <w:rPr>
          <w:b/>
          <w:bCs/>
        </w:rPr>
        <w:t>Plummer D</w:t>
      </w:r>
      <w:r>
        <w:t xml:space="preserve">, </w:t>
      </w:r>
      <w:r>
        <w:rPr>
          <w:b/>
          <w:bCs/>
        </w:rPr>
        <w:t>Poulter B</w:t>
      </w:r>
      <w:r>
        <w:t xml:space="preserve">, </w:t>
      </w:r>
      <w:r>
        <w:rPr>
          <w:b/>
          <w:bCs/>
        </w:rPr>
        <w:t>Prinn RG</w:t>
      </w:r>
      <w:r>
        <w:t xml:space="preserve">, </w:t>
      </w:r>
      <w:r>
        <w:rPr>
          <w:b/>
          <w:bCs/>
        </w:rPr>
        <w:t>Rigby M</w:t>
      </w:r>
      <w:r>
        <w:t xml:space="preserve">, </w:t>
      </w:r>
      <w:r>
        <w:rPr>
          <w:b/>
          <w:bCs/>
        </w:rPr>
        <w:t>Ringeval B</w:t>
      </w:r>
      <w:r>
        <w:t xml:space="preserve">, </w:t>
      </w:r>
      <w:r>
        <w:rPr>
          <w:b/>
          <w:bCs/>
        </w:rPr>
        <w:t>Santini M</w:t>
      </w:r>
      <w:r>
        <w:t xml:space="preserve">, </w:t>
      </w:r>
      <w:r>
        <w:rPr>
          <w:b/>
          <w:bCs/>
        </w:rPr>
        <w:t>Schmidt M</w:t>
      </w:r>
      <w:r>
        <w:t xml:space="preserve">, </w:t>
      </w:r>
      <w:r>
        <w:rPr>
          <w:b/>
          <w:bCs/>
        </w:rPr>
        <w:t>Shindell DT</w:t>
      </w:r>
      <w:r>
        <w:t xml:space="preserve">, </w:t>
      </w:r>
      <w:r>
        <w:rPr>
          <w:b/>
          <w:bCs/>
        </w:rPr>
        <w:t>Simpson IJ</w:t>
      </w:r>
      <w:r>
        <w:t xml:space="preserve">, </w:t>
      </w:r>
      <w:r>
        <w:rPr>
          <w:b/>
          <w:bCs/>
        </w:rPr>
        <w:t>Spahni R</w:t>
      </w:r>
      <w:r>
        <w:t xml:space="preserve">, </w:t>
      </w:r>
      <w:r>
        <w:rPr>
          <w:b/>
          <w:bCs/>
        </w:rPr>
        <w:t>Steele LP</w:t>
      </w:r>
      <w:r>
        <w:t xml:space="preserve">, </w:t>
      </w:r>
      <w:r>
        <w:rPr>
          <w:b/>
          <w:bCs/>
        </w:rPr>
        <w:t>Strode SA</w:t>
      </w:r>
      <w:r>
        <w:t xml:space="preserve">, </w:t>
      </w:r>
      <w:r>
        <w:rPr>
          <w:b/>
          <w:bCs/>
        </w:rPr>
        <w:t>Sudo K</w:t>
      </w:r>
      <w:r>
        <w:t xml:space="preserve">, </w:t>
      </w:r>
      <w:r>
        <w:rPr>
          <w:b/>
          <w:bCs/>
        </w:rPr>
        <w:t>Szopa S</w:t>
      </w:r>
      <w:r>
        <w:t xml:space="preserve">, </w:t>
      </w:r>
      <w:r>
        <w:rPr>
          <w:b/>
          <w:bCs/>
        </w:rPr>
        <w:t>van der Werf GR</w:t>
      </w:r>
      <w:r>
        <w:t xml:space="preserve">, </w:t>
      </w:r>
      <w:r>
        <w:rPr>
          <w:b/>
          <w:bCs/>
        </w:rPr>
        <w:t>Voulgarakis A</w:t>
      </w:r>
      <w:r>
        <w:t xml:space="preserve">, </w:t>
      </w:r>
      <w:r>
        <w:rPr>
          <w:b/>
          <w:bCs/>
        </w:rPr>
        <w:t>van Weele M</w:t>
      </w:r>
      <w:r>
        <w:t xml:space="preserve">, </w:t>
      </w:r>
      <w:r>
        <w:rPr>
          <w:b/>
          <w:bCs/>
        </w:rPr>
        <w:t>Weiss RF</w:t>
      </w:r>
      <w:r>
        <w:t xml:space="preserve">, </w:t>
      </w:r>
      <w:r>
        <w:rPr>
          <w:b/>
          <w:bCs/>
        </w:rPr>
        <w:t>Williams JE</w:t>
      </w:r>
      <w:r>
        <w:t xml:space="preserve">, </w:t>
      </w:r>
      <w:r>
        <w:rPr>
          <w:b/>
          <w:bCs/>
        </w:rPr>
        <w:t>Zeng G</w:t>
      </w:r>
      <w:r>
        <w:t xml:space="preserve">. 2013. Three decades of global methane sources and sinks. Nat Geosci </w:t>
      </w:r>
      <w:r>
        <w:rPr>
          <w:b/>
          <w:bCs/>
        </w:rPr>
        <w:t>6</w:t>
      </w:r>
      <w:r>
        <w:t>:813–823.</w:t>
      </w:r>
    </w:p>
    <w:p w14:paraId="3812C926" w14:textId="77777777" w:rsidR="000D73AB" w:rsidRDefault="000D73AB" w:rsidP="00E52A76">
      <w:pPr>
        <w:pStyle w:val="Bibliography"/>
      </w:pPr>
      <w:r>
        <w:t xml:space="preserve">6.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43BB8481" w14:textId="77777777" w:rsidR="000D73AB" w:rsidRDefault="000D73AB" w:rsidP="00E52A76">
      <w:pPr>
        <w:pStyle w:val="Bibliography"/>
      </w:pPr>
      <w:r>
        <w:t xml:space="preserve">7.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0BD73091" w14:textId="77777777" w:rsidR="000D73AB" w:rsidRDefault="000D73AB" w:rsidP="00E52A76">
      <w:pPr>
        <w:pStyle w:val="Bibliography"/>
      </w:pPr>
      <w:r>
        <w:t xml:space="preserve">8. </w:t>
      </w:r>
      <w:r>
        <w:tab/>
        <w:t xml:space="preserve"> structure of func of enzymes H2CO2 pathway 2002.pdf.</w:t>
      </w:r>
    </w:p>
    <w:p w14:paraId="596EED23" w14:textId="77777777" w:rsidR="000D73AB" w:rsidRDefault="000D73AB" w:rsidP="00E52A76">
      <w:pPr>
        <w:pStyle w:val="Bibliography"/>
      </w:pPr>
      <w:r>
        <w:t xml:space="preserve">9. </w:t>
      </w:r>
      <w:r>
        <w:tab/>
      </w:r>
      <w:r>
        <w:rPr>
          <w:b/>
          <w:bCs/>
        </w:rPr>
        <w:t>Costa KC</w:t>
      </w:r>
      <w:r>
        <w:t xml:space="preserve">, </w:t>
      </w:r>
      <w:r>
        <w:rPr>
          <w:b/>
          <w:bCs/>
        </w:rPr>
        <w:t>Leigh JA</w:t>
      </w:r>
      <w:r>
        <w:t xml:space="preserve">. 2014. Metabolic versatility in methanogens. Curr Opin Biotechnol </w:t>
      </w:r>
      <w:r>
        <w:rPr>
          <w:b/>
          <w:bCs/>
        </w:rPr>
        <w:t>29</w:t>
      </w:r>
      <w:r>
        <w:t>:70–75.</w:t>
      </w:r>
    </w:p>
    <w:p w14:paraId="0F8C35FA" w14:textId="77777777" w:rsidR="000D73AB" w:rsidRDefault="000D73AB" w:rsidP="00E52A76">
      <w:pPr>
        <w:pStyle w:val="Bibliography"/>
      </w:pPr>
      <w:r>
        <w:t xml:space="preserve">10. </w:t>
      </w:r>
      <w:r>
        <w:tab/>
      </w:r>
      <w:r>
        <w:rPr>
          <w:b/>
          <w:bCs/>
        </w:rPr>
        <w:t>Welte C</w:t>
      </w:r>
      <w:r>
        <w:t xml:space="preserve">, </w:t>
      </w:r>
      <w:r>
        <w:rPr>
          <w:b/>
          <w:bCs/>
        </w:rPr>
        <w:t>Deppenmeier U</w:t>
      </w:r>
      <w:r>
        <w:t xml:space="preserve">. 2014. Bioenergetics and anaerobic respiratory chains of aceticlastic methanogens. Biochim Biophys Acta BBA - Bioenerg </w:t>
      </w:r>
      <w:r>
        <w:rPr>
          <w:b/>
          <w:bCs/>
        </w:rPr>
        <w:t>1837</w:t>
      </w:r>
      <w:r>
        <w:t>:1130–1147.</w:t>
      </w:r>
    </w:p>
    <w:p w14:paraId="10FF7EA1" w14:textId="77777777" w:rsidR="000D73AB" w:rsidRDefault="000D73AB" w:rsidP="00E52A76">
      <w:pPr>
        <w:pStyle w:val="Bibliography"/>
      </w:pPr>
      <w:r>
        <w:t xml:space="preserve">11. </w:t>
      </w:r>
      <w:r>
        <w:tab/>
      </w:r>
      <w:r>
        <w:rPr>
          <w:b/>
          <w:bCs/>
        </w:rPr>
        <w:t>Heiden S</w:t>
      </w:r>
      <w:r>
        <w:t xml:space="preserve">, </w:t>
      </w:r>
      <w:r>
        <w:rPr>
          <w:b/>
          <w:bCs/>
        </w:rPr>
        <w:t>Hedderich R</w:t>
      </w:r>
      <w:r>
        <w:t xml:space="preserve">, </w:t>
      </w:r>
      <w:r>
        <w:rPr>
          <w:b/>
          <w:bCs/>
        </w:rPr>
        <w:t>Setzke E</w:t>
      </w:r>
      <w:r>
        <w:t xml:space="preserve">, </w:t>
      </w:r>
      <w:r>
        <w:rPr>
          <w:b/>
          <w:bCs/>
        </w:rPr>
        <w:t>Thauer RK</w:t>
      </w:r>
      <w:r>
        <w:t xml:space="preserve">. 1993. Purification of a cytochrome b containing H2:heterodisulfide oxidoreductase complex from membranes of </w:t>
      </w:r>
      <w:r>
        <w:rPr>
          <w:i/>
          <w:iCs/>
        </w:rPr>
        <w:t>Methanosarcina barkeri</w:t>
      </w:r>
      <w:r>
        <w:t xml:space="preserve">. Eur J Biochem </w:t>
      </w:r>
      <w:r>
        <w:rPr>
          <w:b/>
          <w:bCs/>
        </w:rPr>
        <w:t>213</w:t>
      </w:r>
      <w:r>
        <w:t>:529–535.</w:t>
      </w:r>
    </w:p>
    <w:p w14:paraId="34A9B2EB" w14:textId="77777777" w:rsidR="000D73AB" w:rsidRDefault="000D73AB" w:rsidP="00E52A76">
      <w:pPr>
        <w:pStyle w:val="Bibliography"/>
      </w:pPr>
      <w:r>
        <w:t xml:space="preserve">12. </w:t>
      </w:r>
      <w:r>
        <w:tab/>
      </w:r>
      <w:r>
        <w:rPr>
          <w:b/>
          <w:bCs/>
        </w:rPr>
        <w:t>Kaster A-K</w:t>
      </w:r>
      <w:r>
        <w:t xml:space="preserve">, </w:t>
      </w:r>
      <w:r>
        <w:rPr>
          <w:b/>
          <w:bCs/>
        </w:rPr>
        <w:t>Moll J</w:t>
      </w:r>
      <w:r>
        <w:t xml:space="preserve">, </w:t>
      </w:r>
      <w:r>
        <w:rPr>
          <w:b/>
          <w:bCs/>
        </w:rPr>
        <w:t>Parey K</w:t>
      </w:r>
      <w:r>
        <w:t xml:space="preserve">, </w:t>
      </w:r>
      <w:r>
        <w:rPr>
          <w:b/>
          <w:bCs/>
        </w:rPr>
        <w:t>Thauer RK</w:t>
      </w:r>
      <w:r>
        <w:t xml:space="preserve">. 2011. Coupling of ferredoxin and heterodisulfide reduction via electron bifurcation in hydrogenotrophic methanogenic archaea. Proc Natl Acad Sci </w:t>
      </w:r>
      <w:r>
        <w:rPr>
          <w:b/>
          <w:bCs/>
        </w:rPr>
        <w:t>108</w:t>
      </w:r>
      <w:r>
        <w:t>:2981–2986.</w:t>
      </w:r>
    </w:p>
    <w:p w14:paraId="6D419F56" w14:textId="77777777" w:rsidR="000D73AB" w:rsidRDefault="000D73AB" w:rsidP="00E52A76">
      <w:pPr>
        <w:pStyle w:val="Bibliography"/>
      </w:pPr>
      <w:r>
        <w:t xml:space="preserve">13.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nov., a new methanogen isolated from salt marsh sediment. Arch Microbiol </w:t>
      </w:r>
      <w:r>
        <w:rPr>
          <w:b/>
          <w:bCs/>
        </w:rPr>
        <w:t>135</w:t>
      </w:r>
      <w:r>
        <w:t>:91–97.</w:t>
      </w:r>
    </w:p>
    <w:p w14:paraId="098A8867" w14:textId="77777777" w:rsidR="000D73AB" w:rsidRDefault="000D73AB" w:rsidP="00E52A76">
      <w:pPr>
        <w:pStyle w:val="Bibliography"/>
      </w:pPr>
      <w:r>
        <w:t xml:space="preserve">14. </w:t>
      </w:r>
      <w:r>
        <w:tab/>
      </w:r>
      <w:r>
        <w:rPr>
          <w:b/>
          <w:bCs/>
        </w:rPr>
        <w:t>Hendrickson EL</w:t>
      </w:r>
      <w:r>
        <w:t xml:space="preserve">, </w:t>
      </w:r>
      <w:r>
        <w:rPr>
          <w:b/>
          <w:bCs/>
        </w:rPr>
        <w:t>Kaul R</w:t>
      </w:r>
      <w:r>
        <w:t xml:space="preserve">, </w:t>
      </w:r>
      <w:r>
        <w:rPr>
          <w:b/>
          <w:bCs/>
        </w:rPr>
        <w:t>Zhou Y</w:t>
      </w:r>
      <w:r>
        <w:t xml:space="preserve">, </w:t>
      </w:r>
      <w:r>
        <w:rPr>
          <w:b/>
          <w:bCs/>
        </w:rPr>
        <w:t>Bovee D</w:t>
      </w:r>
      <w:r>
        <w:t xml:space="preserve">, </w:t>
      </w:r>
      <w:r>
        <w:rPr>
          <w:b/>
          <w:bCs/>
        </w:rPr>
        <w:t>Chapman P</w:t>
      </w:r>
      <w:r>
        <w:t xml:space="preserve">, </w:t>
      </w:r>
      <w:r>
        <w:rPr>
          <w:b/>
          <w:bCs/>
        </w:rPr>
        <w:t>Chung J</w:t>
      </w:r>
      <w:r>
        <w:t xml:space="preserve">, </w:t>
      </w:r>
      <w:r>
        <w:rPr>
          <w:b/>
          <w:bCs/>
        </w:rPr>
        <w:t>Macario EC de</w:t>
      </w:r>
      <w:r>
        <w:t xml:space="preserve">, </w:t>
      </w:r>
      <w:r>
        <w:rPr>
          <w:b/>
          <w:bCs/>
        </w:rPr>
        <w:t>Dodsworth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r>
        <w:rPr>
          <w:b/>
          <w:bCs/>
        </w:rPr>
        <w:t>Porat I</w:t>
      </w:r>
      <w:r>
        <w:t xml:space="preserve">, </w:t>
      </w:r>
      <w:r>
        <w:rPr>
          <w:b/>
          <w:bCs/>
        </w:rPr>
        <w:t>Palmeiri A</w:t>
      </w:r>
      <w:r>
        <w:t xml:space="preserve">, </w:t>
      </w:r>
      <w:r>
        <w:rPr>
          <w:b/>
          <w:bCs/>
        </w:rPr>
        <w:t>Rouse G</w:t>
      </w:r>
      <w:r>
        <w:t xml:space="preserve">, </w:t>
      </w:r>
      <w:r>
        <w:rPr>
          <w:b/>
          <w:bCs/>
        </w:rPr>
        <w:t>Saenphimmachak C</w:t>
      </w:r>
      <w:r>
        <w:t xml:space="preserve">, </w:t>
      </w:r>
      <w:r>
        <w:rPr>
          <w:b/>
          <w:bCs/>
        </w:rPr>
        <w:t>Söll D</w:t>
      </w:r>
      <w:r>
        <w:t xml:space="preserve">, </w:t>
      </w:r>
      <w:r>
        <w:rPr>
          <w:b/>
          <w:bCs/>
        </w:rPr>
        <w:t>Dien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Hydrogenotrophic Methanogen </w:t>
      </w:r>
      <w:r>
        <w:rPr>
          <w:i/>
          <w:iCs/>
        </w:rPr>
        <w:t>Methanococcus maripaludis</w:t>
      </w:r>
      <w:r>
        <w:t xml:space="preserve">. J Bacteriol </w:t>
      </w:r>
      <w:r>
        <w:rPr>
          <w:b/>
          <w:bCs/>
        </w:rPr>
        <w:t>186</w:t>
      </w:r>
      <w:r>
        <w:t>:6956–6969.</w:t>
      </w:r>
    </w:p>
    <w:p w14:paraId="229F88F3" w14:textId="77777777" w:rsidR="000D73AB" w:rsidRDefault="000D73AB" w:rsidP="00E52A76">
      <w:pPr>
        <w:pStyle w:val="Bibliography"/>
      </w:pPr>
      <w:r>
        <w:t xml:space="preserve">15.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r>
        <w:rPr>
          <w:i/>
          <w:iCs/>
        </w:rPr>
        <w:t>In</w:t>
      </w:r>
      <w:r>
        <w:t xml:space="preserve"> Ragsdale, ACR and SW (ed.), Methods in Enzymology. Academic Press.</w:t>
      </w:r>
    </w:p>
    <w:p w14:paraId="5D558839" w14:textId="77777777" w:rsidR="000D73AB" w:rsidRDefault="000D73AB" w:rsidP="00E52A76">
      <w:pPr>
        <w:pStyle w:val="Bibliography"/>
      </w:pPr>
      <w:r>
        <w:t xml:space="preserve">16.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3557EA85" w14:textId="77777777" w:rsidR="000D73AB" w:rsidRDefault="000D73AB" w:rsidP="00E52A76">
      <w:pPr>
        <w:pStyle w:val="Bibliography"/>
      </w:pPr>
      <w:r>
        <w:lastRenderedPageBreak/>
        <w:t xml:space="preserve">17. </w:t>
      </w:r>
      <w:r>
        <w:tab/>
      </w:r>
      <w:r>
        <w:rPr>
          <w:b/>
          <w:bCs/>
        </w:rPr>
        <w:t>Stock T</w:t>
      </w:r>
      <w:r>
        <w:t xml:space="preserve">, </w:t>
      </w:r>
      <w:r>
        <w:rPr>
          <w:b/>
          <w:bCs/>
        </w:rPr>
        <w:t>Selzer M</w:t>
      </w:r>
      <w:r>
        <w:t xml:space="preserve">, </w:t>
      </w:r>
      <w:r>
        <w:rPr>
          <w:b/>
          <w:bCs/>
        </w:rPr>
        <w:t>Connery S</w:t>
      </w:r>
      <w:r>
        <w:t xml:space="preserve">, </w:t>
      </w:r>
      <w:r>
        <w:rPr>
          <w:b/>
          <w:bCs/>
        </w:rPr>
        <w:t>Seyhan D</w:t>
      </w:r>
      <w:r>
        <w:t xml:space="preserve">, </w:t>
      </w:r>
      <w:r>
        <w:rPr>
          <w:b/>
          <w:bCs/>
        </w:rPr>
        <w:t>Resch A</w:t>
      </w:r>
      <w:r>
        <w:t xml:space="preserve">, </w:t>
      </w:r>
      <w:r>
        <w:rPr>
          <w:b/>
          <w:bCs/>
        </w:rPr>
        <w:t>Rother M</w:t>
      </w:r>
      <w:r>
        <w:t xml:space="preserve">. 2011. Disruption and complementation of the selenocysteine biosynthesis pathway reveals a hierarchy of selenoprotein gene expression in the archaeon </w:t>
      </w:r>
      <w:r>
        <w:rPr>
          <w:i/>
          <w:iCs/>
        </w:rPr>
        <w:t>Methanococcus maripaludis</w:t>
      </w:r>
      <w:r>
        <w:t xml:space="preserve">. Mol Microbiol </w:t>
      </w:r>
      <w:r>
        <w:rPr>
          <w:b/>
          <w:bCs/>
        </w:rPr>
        <w:t>82</w:t>
      </w:r>
      <w:r>
        <w:t>:734–747.</w:t>
      </w:r>
    </w:p>
    <w:p w14:paraId="08CCB4CE" w14:textId="77777777" w:rsidR="000D73AB" w:rsidRDefault="000D73AB" w:rsidP="00E52A76">
      <w:pPr>
        <w:pStyle w:val="Bibliography"/>
      </w:pPr>
      <w:r>
        <w:t xml:space="preserve">18. </w:t>
      </w:r>
      <w:r>
        <w:tab/>
      </w:r>
      <w:r>
        <w:rPr>
          <w:b/>
          <w:bCs/>
        </w:rPr>
        <w:t>Haydock AK</w:t>
      </w:r>
      <w:r>
        <w:t xml:space="preserve">, </w:t>
      </w:r>
      <w:r>
        <w:rPr>
          <w:b/>
          <w:bCs/>
        </w:rPr>
        <w:t>Porat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Microbiol Lett </w:t>
      </w:r>
      <w:r>
        <w:rPr>
          <w:b/>
          <w:bCs/>
        </w:rPr>
        <w:t>238</w:t>
      </w:r>
      <w:r>
        <w:t>:85–91.</w:t>
      </w:r>
    </w:p>
    <w:p w14:paraId="3040F710" w14:textId="77777777" w:rsidR="000D73AB" w:rsidRDefault="000D73AB" w:rsidP="00E52A76">
      <w:pPr>
        <w:pStyle w:val="Bibliography"/>
      </w:pPr>
      <w:r>
        <w:t xml:space="preserve">19. </w:t>
      </w:r>
      <w:r>
        <w:tab/>
      </w:r>
      <w:r>
        <w:rPr>
          <w:b/>
          <w:bCs/>
        </w:rPr>
        <w:t>Hendrickson EL</w:t>
      </w:r>
      <w:r>
        <w:t xml:space="preserve">, </w:t>
      </w:r>
      <w:r>
        <w:rPr>
          <w:b/>
          <w:bCs/>
        </w:rPr>
        <w:t>Liu Y</w:t>
      </w:r>
      <w:r>
        <w:t xml:space="preserve">, </w:t>
      </w:r>
      <w:r>
        <w:rPr>
          <w:b/>
          <w:bCs/>
        </w:rPr>
        <w:t>Rosas-Sandoval G</w:t>
      </w:r>
      <w:r>
        <w:t xml:space="preserve">, </w:t>
      </w:r>
      <w:r>
        <w:rPr>
          <w:b/>
          <w:bCs/>
        </w:rPr>
        <w:t>Porat I</w:t>
      </w:r>
      <w:r>
        <w:t xml:space="preserve">, </w:t>
      </w:r>
      <w:r>
        <w:rPr>
          <w:b/>
          <w:bCs/>
        </w:rPr>
        <w:t>Soll D</w:t>
      </w:r>
      <w:r>
        <w:t xml:space="preserve">, </w:t>
      </w:r>
      <w:r>
        <w:rPr>
          <w:b/>
          <w:bCs/>
        </w:rPr>
        <w:t>Whitman WB</w:t>
      </w:r>
      <w:r>
        <w:t xml:space="preserve">, </w:t>
      </w:r>
      <w:r>
        <w:rPr>
          <w:b/>
          <w:bCs/>
        </w:rPr>
        <w:t>Leigh JA</w:t>
      </w:r>
      <w:r>
        <w:t xml:space="preserve">. 2008. Global Responses of Methanococcus maripaludis to Specific Nutrient Limitations and Growth Rate. J Bacteriol </w:t>
      </w:r>
      <w:r>
        <w:rPr>
          <w:b/>
          <w:bCs/>
        </w:rPr>
        <w:t>190</w:t>
      </w:r>
      <w:r>
        <w:t>:2198–2205.</w:t>
      </w:r>
    </w:p>
    <w:p w14:paraId="4752EB71" w14:textId="77777777" w:rsidR="000D73AB" w:rsidRDefault="000D73AB" w:rsidP="00E52A76">
      <w:pPr>
        <w:pStyle w:val="Bibliography"/>
      </w:pPr>
      <w:r>
        <w:t xml:space="preserve">20. </w:t>
      </w:r>
      <w:r>
        <w:tab/>
      </w:r>
      <w:r>
        <w:rPr>
          <w:b/>
          <w:bCs/>
        </w:rPr>
        <w:t>Xia Q</w:t>
      </w:r>
      <w:r>
        <w:t xml:space="preserve">, </w:t>
      </w:r>
      <w:r>
        <w:rPr>
          <w:b/>
          <w:bCs/>
        </w:rPr>
        <w:t>Wang T</w:t>
      </w:r>
      <w:r>
        <w:t xml:space="preserve">, </w:t>
      </w:r>
      <w:r>
        <w:rPr>
          <w:b/>
          <w:bCs/>
        </w:rPr>
        <w:t>Hendrickson EL</w:t>
      </w:r>
      <w:r>
        <w:t xml:space="preserve">, </w:t>
      </w:r>
      <w:r>
        <w:rPr>
          <w:b/>
          <w:bCs/>
        </w:rPr>
        <w:t>Lie TJ</w:t>
      </w:r>
      <w:r>
        <w:t xml:space="preserve">, </w:t>
      </w:r>
      <w:r>
        <w:rPr>
          <w:b/>
          <w:bCs/>
        </w:rPr>
        <w:t>Hackett M</w:t>
      </w:r>
      <w:r>
        <w:t xml:space="preserve">, </w:t>
      </w:r>
      <w:r>
        <w:rPr>
          <w:b/>
          <w:bCs/>
        </w:rPr>
        <w:t>Leigh JA</w:t>
      </w:r>
      <w:r>
        <w:t xml:space="preserve">. 2009. Quantitative proteomics of nutrient limitation in the hydrogenotrophic methanogen Methanococcus maripaludis. BMC Microbiol </w:t>
      </w:r>
      <w:r>
        <w:rPr>
          <w:b/>
          <w:bCs/>
        </w:rPr>
        <w:t>9</w:t>
      </w:r>
      <w:r>
        <w:t>:149.</w:t>
      </w:r>
    </w:p>
    <w:p w14:paraId="531F2498" w14:textId="77777777" w:rsidR="000D73AB" w:rsidRDefault="000D73AB" w:rsidP="00E52A76">
      <w:pPr>
        <w:pStyle w:val="Bibliography"/>
      </w:pPr>
      <w:r>
        <w:t xml:space="preserve">21. </w:t>
      </w:r>
      <w:r>
        <w:tab/>
      </w:r>
      <w:r>
        <w:rPr>
          <w:b/>
          <w:bCs/>
        </w:rPr>
        <w:t>Yoon SH</w:t>
      </w:r>
      <w:r>
        <w:t xml:space="preserve">, </w:t>
      </w:r>
      <w:r>
        <w:rPr>
          <w:b/>
          <w:bCs/>
        </w:rPr>
        <w:t>Turkarslan S</w:t>
      </w:r>
      <w:r>
        <w:t xml:space="preserve">, </w:t>
      </w:r>
      <w:r>
        <w:rPr>
          <w:b/>
          <w:bCs/>
        </w:rPr>
        <w:t>Reiss DJ</w:t>
      </w:r>
      <w:r>
        <w:t xml:space="preserve">, </w:t>
      </w:r>
      <w:r>
        <w:rPr>
          <w:b/>
          <w:bCs/>
        </w:rPr>
        <w:t>Pan M</w:t>
      </w:r>
      <w:r>
        <w:t xml:space="preserve">, </w:t>
      </w:r>
      <w:r>
        <w:rPr>
          <w:b/>
          <w:bCs/>
        </w:rPr>
        <w:t>Burn JA</w:t>
      </w:r>
      <w:r>
        <w:t xml:space="preserve">, </w:t>
      </w:r>
      <w:r>
        <w:rPr>
          <w:b/>
          <w:bCs/>
        </w:rPr>
        <w:t>Costa KC</w:t>
      </w:r>
      <w:r>
        <w:t xml:space="preserve">, </w:t>
      </w:r>
      <w:r>
        <w:rPr>
          <w:b/>
          <w:bCs/>
        </w:rPr>
        <w:t>Lie TJ</w:t>
      </w:r>
      <w:r>
        <w:t xml:space="preserve">, </w:t>
      </w:r>
      <w:r>
        <w:rPr>
          <w:b/>
          <w:bCs/>
        </w:rPr>
        <w:t>Slagel J</w:t>
      </w:r>
      <w:r>
        <w:t xml:space="preserve">, </w:t>
      </w:r>
      <w:r>
        <w:rPr>
          <w:b/>
          <w:bCs/>
        </w:rPr>
        <w:t>Moritz RL</w:t>
      </w:r>
      <w:r>
        <w:t xml:space="preserve">, </w:t>
      </w:r>
      <w:r>
        <w:rPr>
          <w:b/>
          <w:bCs/>
        </w:rPr>
        <w:t>Hackett M</w:t>
      </w:r>
      <w:r>
        <w:t xml:space="preserve">, </w:t>
      </w:r>
      <w:r>
        <w:rPr>
          <w:b/>
          <w:bCs/>
        </w:rPr>
        <w:t>Leigh JA</w:t>
      </w:r>
      <w:r>
        <w:t xml:space="preserve">, </w:t>
      </w:r>
      <w:r>
        <w:rPr>
          <w:b/>
          <w:bCs/>
        </w:rPr>
        <w:t>Baliga NS</w:t>
      </w:r>
      <w:r>
        <w:t xml:space="preserve">. 2013. A systems level predictive model for global gene regulation of methanogenesis in a hydrogenotrophic methanogen. Genome Res </w:t>
      </w:r>
      <w:r>
        <w:rPr>
          <w:b/>
          <w:bCs/>
        </w:rPr>
        <w:t>23</w:t>
      </w:r>
      <w:r>
        <w:t>:1839–1851.</w:t>
      </w:r>
    </w:p>
    <w:p w14:paraId="6CCBAD30" w14:textId="77777777" w:rsidR="000D73AB" w:rsidRDefault="000D73AB" w:rsidP="00E52A76">
      <w:pPr>
        <w:pStyle w:val="Bibliography"/>
      </w:pPr>
      <w:r>
        <w:t xml:space="preserve">22. </w:t>
      </w:r>
      <w:r>
        <w:tab/>
      </w:r>
      <w:r>
        <w:rPr>
          <w:b/>
          <w:bCs/>
        </w:rPr>
        <w:t>Johnson EF</w:t>
      </w:r>
      <w:r>
        <w:t xml:space="preserve">, </w:t>
      </w:r>
      <w:r>
        <w:rPr>
          <w:b/>
          <w:bCs/>
        </w:rPr>
        <w:t>Mukhopadhyay B</w:t>
      </w:r>
      <w:r>
        <w:t xml:space="preserve">. 2008. Coenzyme F420-Dependent Sulfite Reductase-Enabled Sulfite Detoxification and Use of Sulfite as a Sole Sulfur Source by Methanococcus maripaludis. Appl Environ Microbiol </w:t>
      </w:r>
      <w:r>
        <w:rPr>
          <w:b/>
          <w:bCs/>
        </w:rPr>
        <w:t>74</w:t>
      </w:r>
      <w:r>
        <w:t>:3591–3595.</w:t>
      </w:r>
    </w:p>
    <w:p w14:paraId="5CBFFFB3" w14:textId="77777777" w:rsidR="000D73AB" w:rsidRDefault="000D73AB" w:rsidP="00E52A76">
      <w:pPr>
        <w:pStyle w:val="Bibliography"/>
      </w:pPr>
      <w:r>
        <w:t xml:space="preserve">23. </w:t>
      </w:r>
      <w:r>
        <w:tab/>
      </w:r>
      <w:r>
        <w:rPr>
          <w:b/>
          <w:bCs/>
        </w:rPr>
        <w:t>Lie TJ</w:t>
      </w:r>
      <w:r>
        <w:t xml:space="preserve">, </w:t>
      </w:r>
      <w:r>
        <w:rPr>
          <w:b/>
          <w:bCs/>
        </w:rPr>
        <w:t>Dodsworth JA</w:t>
      </w:r>
      <w:r>
        <w:t xml:space="preserve">, </w:t>
      </w:r>
      <w:r>
        <w:rPr>
          <w:b/>
          <w:bCs/>
        </w:rPr>
        <w:t>Nickle DC</w:t>
      </w:r>
      <w:r>
        <w:t xml:space="preserve">, </w:t>
      </w:r>
      <w:r>
        <w:rPr>
          <w:b/>
          <w:bCs/>
        </w:rPr>
        <w:t>Leigh JA</w:t>
      </w:r>
      <w:r>
        <w:t xml:space="preserve">. 2007. Diverse homologues of the archaeal repressor NrpR function similarly in nitrogen regulation. FEMS Microbiol Lett </w:t>
      </w:r>
      <w:r>
        <w:rPr>
          <w:b/>
          <w:bCs/>
        </w:rPr>
        <w:t>271</w:t>
      </w:r>
      <w:r>
        <w:t>:281–288.</w:t>
      </w:r>
    </w:p>
    <w:p w14:paraId="4CC15A35" w14:textId="77777777" w:rsidR="000D73AB" w:rsidRDefault="000D73AB" w:rsidP="00E52A76">
      <w:pPr>
        <w:pStyle w:val="Bibliography"/>
      </w:pPr>
      <w:r>
        <w:t xml:space="preserve">24. </w:t>
      </w:r>
      <w:r>
        <w:tab/>
      </w:r>
      <w:r>
        <w:rPr>
          <w:b/>
          <w:bCs/>
        </w:rPr>
        <w:t>Kauffman KJ</w:t>
      </w:r>
      <w:r>
        <w:t xml:space="preserve">, </w:t>
      </w:r>
      <w:r>
        <w:rPr>
          <w:b/>
          <w:bCs/>
        </w:rPr>
        <w:t>Prakash P</w:t>
      </w:r>
      <w:r>
        <w:t xml:space="preserve">, </w:t>
      </w:r>
      <w:r>
        <w:rPr>
          <w:b/>
          <w:bCs/>
        </w:rPr>
        <w:t>Edwards JS</w:t>
      </w:r>
      <w:r>
        <w:t xml:space="preserve">. 2003. Advances in flux balance analysis. Curr Opin Biotechnol </w:t>
      </w:r>
      <w:r>
        <w:rPr>
          <w:b/>
          <w:bCs/>
        </w:rPr>
        <w:t>14</w:t>
      </w:r>
      <w:r>
        <w:t>:491–496.</w:t>
      </w:r>
    </w:p>
    <w:p w14:paraId="30AE7779" w14:textId="77777777" w:rsidR="000D73AB" w:rsidRDefault="000D73AB" w:rsidP="00E52A76">
      <w:pPr>
        <w:pStyle w:val="Bibliography"/>
      </w:pPr>
      <w:r>
        <w:t xml:space="preserve">25. </w:t>
      </w:r>
      <w:r>
        <w:tab/>
      </w:r>
      <w:r>
        <w:rPr>
          <w:b/>
          <w:bCs/>
        </w:rPr>
        <w:t>Simeonidis E</w:t>
      </w:r>
      <w:r>
        <w:t xml:space="preserve">, </w:t>
      </w:r>
      <w:r>
        <w:rPr>
          <w:b/>
          <w:bCs/>
        </w:rPr>
        <w:t>Price ND</w:t>
      </w:r>
      <w:r>
        <w:t xml:space="preserve">. 2015. Genome-scale modeling for metabolic engineering. J Ind Microbiol Biotechnol </w:t>
      </w:r>
      <w:r>
        <w:rPr>
          <w:b/>
          <w:bCs/>
        </w:rPr>
        <w:t>42</w:t>
      </w:r>
      <w:r>
        <w:t>:327–338.</w:t>
      </w:r>
    </w:p>
    <w:p w14:paraId="302A3D17" w14:textId="77777777" w:rsidR="000D73AB" w:rsidRDefault="000D73AB" w:rsidP="00E52A76">
      <w:pPr>
        <w:pStyle w:val="Bibliography"/>
      </w:pPr>
      <w:r>
        <w:t xml:space="preserve">26.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Biotechnol J </w:t>
      </w:r>
      <w:r>
        <w:rPr>
          <w:b/>
          <w:bCs/>
        </w:rPr>
        <w:t>4</w:t>
      </w:r>
      <w:r>
        <w:t>:1653–1670.</w:t>
      </w:r>
    </w:p>
    <w:p w14:paraId="5F7676EB" w14:textId="77777777" w:rsidR="000D73AB" w:rsidRDefault="000D73AB" w:rsidP="00E52A76">
      <w:pPr>
        <w:pStyle w:val="Bibliography"/>
      </w:pPr>
      <w:r>
        <w:t xml:space="preserve">27. </w:t>
      </w:r>
      <w:r>
        <w:tab/>
      </w:r>
      <w:r>
        <w:rPr>
          <w:b/>
          <w:bCs/>
        </w:rPr>
        <w:t>Stolyar S</w:t>
      </w:r>
      <w:r>
        <w:t xml:space="preserve">, </w:t>
      </w:r>
      <w:r>
        <w:rPr>
          <w:b/>
          <w:bCs/>
        </w:rPr>
        <w:t>Van Dien S</w:t>
      </w:r>
      <w:r>
        <w:t xml:space="preserve">, </w:t>
      </w:r>
      <w:r>
        <w:rPr>
          <w:b/>
          <w:bCs/>
        </w:rPr>
        <w:t>Hillesland KL</w:t>
      </w:r>
      <w:r>
        <w:t xml:space="preserve">, </w:t>
      </w:r>
      <w:r>
        <w:rPr>
          <w:b/>
          <w:bCs/>
        </w:rPr>
        <w:t>Pinel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Syst Biol </w:t>
      </w:r>
      <w:r>
        <w:rPr>
          <w:b/>
          <w:bCs/>
        </w:rPr>
        <w:t>3</w:t>
      </w:r>
      <w:r>
        <w:t>:92.</w:t>
      </w:r>
    </w:p>
    <w:p w14:paraId="5EBCEDDC" w14:textId="77777777" w:rsidR="000D73AB" w:rsidRDefault="000D73AB" w:rsidP="00E52A76">
      <w:pPr>
        <w:pStyle w:val="Bibliography"/>
      </w:pPr>
      <w:r>
        <w:t xml:space="preserve">28. </w:t>
      </w:r>
      <w:r>
        <w:tab/>
      </w:r>
      <w:r>
        <w:rPr>
          <w:b/>
          <w:bCs/>
        </w:rPr>
        <w:t>Goyal N</w:t>
      </w:r>
      <w:r>
        <w:t xml:space="preserve">, </w:t>
      </w:r>
      <w:r>
        <w:rPr>
          <w:b/>
          <w:bCs/>
        </w:rPr>
        <w:t>Widiastuti H</w:t>
      </w:r>
      <w:r>
        <w:t xml:space="preserve">, </w:t>
      </w:r>
      <w:r>
        <w:rPr>
          <w:b/>
          <w:bCs/>
        </w:rPr>
        <w:t>Karimi IA</w:t>
      </w:r>
      <w:r>
        <w:t xml:space="preserve">, </w:t>
      </w:r>
      <w:r>
        <w:rPr>
          <w:b/>
          <w:bCs/>
        </w:rPr>
        <w:t>Zhou Z</w:t>
      </w:r>
      <w:r>
        <w:t xml:space="preserve">. 2014. A genome-scale metabolic model of </w:t>
      </w:r>
      <w:r>
        <w:rPr>
          <w:i/>
          <w:iCs/>
        </w:rPr>
        <w:t>Methanococcus maripaludis S2</w:t>
      </w:r>
      <w:r>
        <w:t xml:space="preserve"> for CO2 capture and conversion to methane. Mol Biosyst </w:t>
      </w:r>
      <w:r>
        <w:rPr>
          <w:b/>
          <w:bCs/>
        </w:rPr>
        <w:t>10</w:t>
      </w:r>
      <w:r>
        <w:t>:1043–1054.</w:t>
      </w:r>
    </w:p>
    <w:p w14:paraId="10FDFE9F" w14:textId="77777777" w:rsidR="000D73AB" w:rsidRDefault="000D73AB" w:rsidP="00E52A76">
      <w:pPr>
        <w:pStyle w:val="Bibliography"/>
      </w:pPr>
      <w:r>
        <w:t xml:space="preserve">29. </w:t>
      </w:r>
      <w:r>
        <w:tab/>
      </w:r>
      <w:r>
        <w:rPr>
          <w:b/>
          <w:bCs/>
        </w:rPr>
        <w:t>Susanti D</w:t>
      </w:r>
      <w:r>
        <w:t xml:space="preserve">, </w:t>
      </w:r>
      <w:r>
        <w:rPr>
          <w:b/>
          <w:bCs/>
        </w:rPr>
        <w:t>Mukhopadhyay B</w:t>
      </w:r>
      <w:r>
        <w:t xml:space="preserve">. 2012. An Intertwined Evolutionary History of Methanogenic Archaea and Sulfate Reduction. PLoS ONE </w:t>
      </w:r>
      <w:r>
        <w:rPr>
          <w:b/>
          <w:bCs/>
        </w:rPr>
        <w:t>7</w:t>
      </w:r>
      <w:r>
        <w:t>:e45313.</w:t>
      </w:r>
    </w:p>
    <w:p w14:paraId="7B1DCA3D" w14:textId="77777777" w:rsidR="000D73AB" w:rsidRDefault="000D73AB" w:rsidP="00E52A76">
      <w:pPr>
        <w:pStyle w:val="Bibliography"/>
      </w:pPr>
      <w:r>
        <w:t xml:space="preserve">30.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40E47401" w14:textId="77777777" w:rsidR="000D73AB" w:rsidRDefault="000D73AB" w:rsidP="00E52A76">
      <w:pPr>
        <w:pStyle w:val="Bibliography"/>
      </w:pPr>
      <w:r>
        <w:t xml:space="preserve">31.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PLoS Comput Biol </w:t>
      </w:r>
      <w:r>
        <w:rPr>
          <w:b/>
          <w:bCs/>
        </w:rPr>
        <w:t>10</w:t>
      </w:r>
      <w:r>
        <w:t>:e1003882.</w:t>
      </w:r>
    </w:p>
    <w:p w14:paraId="17432F25" w14:textId="77777777" w:rsidR="000D73AB" w:rsidRDefault="000D73AB" w:rsidP="00E52A76">
      <w:pPr>
        <w:pStyle w:val="Bibliography"/>
      </w:pPr>
      <w:r>
        <w:t xml:space="preserve">32. </w:t>
      </w:r>
      <w:r>
        <w:tab/>
      </w:r>
      <w:r>
        <w:rPr>
          <w:b/>
          <w:bCs/>
        </w:rPr>
        <w:t>Jackson BE</w:t>
      </w:r>
      <w:r>
        <w:t xml:space="preserve">, </w:t>
      </w:r>
      <w:r>
        <w:rPr>
          <w:b/>
          <w:bCs/>
        </w:rPr>
        <w:t>McInerney MJ</w:t>
      </w:r>
      <w:r>
        <w:t xml:space="preserve">. 2002. Anaerobic microbial metabolism can proceed close to thermodynamic limits. Nature </w:t>
      </w:r>
      <w:r>
        <w:rPr>
          <w:b/>
          <w:bCs/>
        </w:rPr>
        <w:t>415</w:t>
      </w:r>
      <w:r>
        <w:t>:454–456.</w:t>
      </w:r>
    </w:p>
    <w:p w14:paraId="07745DAF" w14:textId="77777777" w:rsidR="000D73AB" w:rsidRDefault="000D73AB" w:rsidP="00E52A76">
      <w:pPr>
        <w:pStyle w:val="Bibliography"/>
      </w:pPr>
      <w:r>
        <w:t xml:space="preserve">33. </w:t>
      </w:r>
      <w:r>
        <w:tab/>
      </w:r>
      <w:r>
        <w:rPr>
          <w:b/>
          <w:bCs/>
        </w:rPr>
        <w:t>Henry CS</w:t>
      </w:r>
      <w:r>
        <w:t xml:space="preserve">, </w:t>
      </w:r>
      <w:r>
        <w:rPr>
          <w:b/>
          <w:bCs/>
        </w:rPr>
        <w:t>Broadbelt LJ</w:t>
      </w:r>
      <w:r>
        <w:t xml:space="preserve">, </w:t>
      </w:r>
      <w:r>
        <w:rPr>
          <w:b/>
          <w:bCs/>
        </w:rPr>
        <w:t>Hatzimanikatis V</w:t>
      </w:r>
      <w:r>
        <w:t xml:space="preserve">. 2007. Thermodynamics-Based Metabolic Flux Analysis. Biophys J </w:t>
      </w:r>
      <w:r>
        <w:rPr>
          <w:b/>
          <w:bCs/>
        </w:rPr>
        <w:t>92</w:t>
      </w:r>
      <w:r>
        <w:t>:1792–1805.</w:t>
      </w:r>
    </w:p>
    <w:p w14:paraId="163AC1BE" w14:textId="77777777" w:rsidR="000D73AB" w:rsidRDefault="000D73AB" w:rsidP="00E52A76">
      <w:pPr>
        <w:pStyle w:val="Bibliography"/>
      </w:pPr>
      <w:r>
        <w:t xml:space="preserve">34. </w:t>
      </w:r>
      <w:r>
        <w:tab/>
      </w:r>
      <w:r>
        <w:rPr>
          <w:b/>
          <w:bCs/>
        </w:rPr>
        <w:t>Hoppe A</w:t>
      </w:r>
      <w:r>
        <w:t xml:space="preserve">, </w:t>
      </w:r>
      <w:r>
        <w:rPr>
          <w:b/>
          <w:bCs/>
        </w:rPr>
        <w:t>Hoffmann S</w:t>
      </w:r>
      <w:r>
        <w:t xml:space="preserve">, </w:t>
      </w:r>
      <w:r>
        <w:rPr>
          <w:b/>
          <w:bCs/>
        </w:rPr>
        <w:t>Holzhütter H-G</w:t>
      </w:r>
      <w:r>
        <w:t xml:space="preserve">. 2007. Including metabolite concentrations into flux balance analysis: thermodynamic realizability as a constraint on flux distributions in metabolic networks. BMC Syst Biol </w:t>
      </w:r>
      <w:r>
        <w:rPr>
          <w:b/>
          <w:bCs/>
        </w:rPr>
        <w:t>1</w:t>
      </w:r>
      <w:r>
        <w:t>:23.</w:t>
      </w:r>
    </w:p>
    <w:p w14:paraId="67274E38" w14:textId="77777777" w:rsidR="000D73AB" w:rsidRDefault="000D73AB" w:rsidP="00E52A76">
      <w:pPr>
        <w:pStyle w:val="Bibliography"/>
      </w:pPr>
      <w:r>
        <w:t xml:space="preserve">35. </w:t>
      </w:r>
      <w:r>
        <w:tab/>
      </w:r>
      <w:r>
        <w:rPr>
          <w:b/>
          <w:bCs/>
        </w:rPr>
        <w:t>Thiele I</w:t>
      </w:r>
      <w:r>
        <w:t xml:space="preserve">, </w:t>
      </w:r>
      <w:r>
        <w:rPr>
          <w:b/>
          <w:bCs/>
        </w:rPr>
        <w:t>Palsson BØ</w:t>
      </w:r>
      <w:r>
        <w:t xml:space="preserve">. 2010. A protocol for generating a high-quality genome-scale metabolic reconstruction. Nat Protoc </w:t>
      </w:r>
      <w:r>
        <w:rPr>
          <w:b/>
          <w:bCs/>
        </w:rPr>
        <w:t>5</w:t>
      </w:r>
      <w:r>
        <w:t>:93–121.</w:t>
      </w:r>
    </w:p>
    <w:p w14:paraId="69F09D06" w14:textId="77777777" w:rsidR="000D73AB" w:rsidRDefault="000D73AB" w:rsidP="00E52A76">
      <w:pPr>
        <w:pStyle w:val="Bibliography"/>
      </w:pPr>
      <w:r>
        <w:t xml:space="preserve">36. </w:t>
      </w:r>
      <w:r>
        <w:tab/>
      </w:r>
      <w:r>
        <w:rPr>
          <w:b/>
          <w:bCs/>
        </w:rPr>
        <w:t>Kanehisa M</w:t>
      </w:r>
      <w:r>
        <w:t xml:space="preserve">, </w:t>
      </w:r>
      <w:r>
        <w:rPr>
          <w:b/>
          <w:bCs/>
        </w:rPr>
        <w:t>Goto S</w:t>
      </w:r>
      <w:r>
        <w:t xml:space="preserve">. 2000. KEGG: Kyoto Encyclopedia of Genes and Genomes. Nucleic Acids Res </w:t>
      </w:r>
      <w:r>
        <w:rPr>
          <w:b/>
          <w:bCs/>
        </w:rPr>
        <w:t>28</w:t>
      </w:r>
      <w:r>
        <w:t>:27–30.</w:t>
      </w:r>
    </w:p>
    <w:p w14:paraId="4EC4D17C" w14:textId="77777777" w:rsidR="000D73AB" w:rsidRDefault="000D73AB" w:rsidP="00E52A76">
      <w:pPr>
        <w:pStyle w:val="Bibliography"/>
      </w:pPr>
      <w:r>
        <w:lastRenderedPageBreak/>
        <w:t xml:space="preserve">37. </w:t>
      </w:r>
      <w:r>
        <w:tab/>
      </w:r>
      <w:r>
        <w:rPr>
          <w:b/>
          <w:bCs/>
        </w:rPr>
        <w:t>Caspi R</w:t>
      </w:r>
      <w:r>
        <w:t xml:space="preserve">, </w:t>
      </w:r>
      <w:r>
        <w:rPr>
          <w:b/>
          <w:bCs/>
        </w:rPr>
        <w:t>Altman T</w:t>
      </w:r>
      <w:r>
        <w:t xml:space="preserve">, </w:t>
      </w:r>
      <w:r>
        <w:rPr>
          <w:b/>
          <w:bCs/>
        </w:rPr>
        <w:t>Dale JM</w:t>
      </w:r>
      <w:r>
        <w:t xml:space="preserve">, </w:t>
      </w:r>
      <w:r>
        <w:rPr>
          <w:b/>
          <w:bCs/>
        </w:rPr>
        <w:t>Dreher K</w:t>
      </w:r>
      <w:r>
        <w:t xml:space="preserve">, </w:t>
      </w:r>
      <w:r>
        <w:rPr>
          <w:b/>
          <w:bCs/>
        </w:rPr>
        <w:t>Fulcher CA</w:t>
      </w:r>
      <w:r>
        <w:t xml:space="preserve">, </w:t>
      </w:r>
      <w:r>
        <w:rPr>
          <w:b/>
          <w:bCs/>
        </w:rPr>
        <w:t>Gilham F</w:t>
      </w:r>
      <w:r>
        <w:t xml:space="preserve">, </w:t>
      </w:r>
      <w:r>
        <w:rPr>
          <w:b/>
          <w:bCs/>
        </w:rPr>
        <w:t>Kaipa P</w:t>
      </w:r>
      <w:r>
        <w:t xml:space="preserve">, </w:t>
      </w:r>
      <w:r>
        <w:rPr>
          <w:b/>
          <w:bCs/>
        </w:rPr>
        <w:t>Karthikeyan AS</w:t>
      </w:r>
      <w:r>
        <w:t xml:space="preserve">, </w:t>
      </w:r>
      <w:r>
        <w:rPr>
          <w:b/>
          <w:bCs/>
        </w:rPr>
        <w:t>Kothari A</w:t>
      </w:r>
      <w:r>
        <w:t xml:space="preserve">, </w:t>
      </w:r>
      <w:r>
        <w:rPr>
          <w:b/>
          <w:bCs/>
        </w:rPr>
        <w:t>Krummenacker M</w:t>
      </w:r>
      <w:r>
        <w:t xml:space="preserve">, </w:t>
      </w:r>
      <w:r>
        <w:rPr>
          <w:b/>
          <w:bCs/>
        </w:rPr>
        <w:t>Latendresse M</w:t>
      </w:r>
      <w:r>
        <w:t xml:space="preserve">, </w:t>
      </w:r>
      <w:r>
        <w:rPr>
          <w:b/>
          <w:bCs/>
        </w:rPr>
        <w:t>Mueller LA</w:t>
      </w:r>
      <w:r>
        <w:t xml:space="preserve">, </w:t>
      </w:r>
      <w:r>
        <w:rPr>
          <w:b/>
          <w:bCs/>
        </w:rPr>
        <w:t>Paley S</w:t>
      </w:r>
      <w:r>
        <w:t xml:space="preserve">, </w:t>
      </w:r>
      <w:r>
        <w:rPr>
          <w:b/>
          <w:bCs/>
        </w:rPr>
        <w:t>Popescu L</w:t>
      </w:r>
      <w:r>
        <w:t xml:space="preserve">, </w:t>
      </w:r>
      <w:r>
        <w:rPr>
          <w:b/>
          <w:bCs/>
        </w:rPr>
        <w:t>Pujar A</w:t>
      </w:r>
      <w:r>
        <w:t xml:space="preserve">, </w:t>
      </w:r>
      <w:r>
        <w:rPr>
          <w:b/>
          <w:bCs/>
        </w:rPr>
        <w:t>Shearer AG</w:t>
      </w:r>
      <w:r>
        <w:t xml:space="preserve">, </w:t>
      </w:r>
      <w:r>
        <w:rPr>
          <w:b/>
          <w:bCs/>
        </w:rPr>
        <w:t>Zhang P</w:t>
      </w:r>
      <w:r>
        <w:t xml:space="preserve">, </w:t>
      </w:r>
      <w:r>
        <w:rPr>
          <w:b/>
          <w:bCs/>
        </w:rPr>
        <w:t>Karp PD</w:t>
      </w:r>
      <w:r>
        <w:t xml:space="preserve">. 2010. The MetaCyc database of metabolic pathways and enzymes and the BioCyc collection of pathway/genome databases. Nucleic Acids Res </w:t>
      </w:r>
      <w:r>
        <w:rPr>
          <w:b/>
          <w:bCs/>
        </w:rPr>
        <w:t>38</w:t>
      </w:r>
      <w:r>
        <w:t>:D473–D479.</w:t>
      </w:r>
    </w:p>
    <w:p w14:paraId="6FA567DF" w14:textId="77777777" w:rsidR="000D73AB" w:rsidRDefault="000D73AB" w:rsidP="00E52A76">
      <w:pPr>
        <w:pStyle w:val="Bibliography"/>
      </w:pPr>
      <w:r>
        <w:t xml:space="preserve">38. </w:t>
      </w:r>
      <w:r>
        <w:tab/>
      </w:r>
      <w:r>
        <w:rPr>
          <w:b/>
          <w:bCs/>
        </w:rPr>
        <w:t>Henry CS</w:t>
      </w:r>
      <w:r>
        <w:t xml:space="preserve">, </w:t>
      </w:r>
      <w:r>
        <w:rPr>
          <w:b/>
          <w:bCs/>
        </w:rPr>
        <w:t>DeJongh M</w:t>
      </w:r>
      <w:r>
        <w:t xml:space="preserve">, </w:t>
      </w:r>
      <w:r>
        <w:rPr>
          <w:b/>
          <w:bCs/>
        </w:rPr>
        <w:t>Best AA</w:t>
      </w:r>
      <w:r>
        <w:t xml:space="preserve">, </w:t>
      </w:r>
      <w:r>
        <w:rPr>
          <w:b/>
          <w:bCs/>
        </w:rPr>
        <w:t>Frybarger PM</w:t>
      </w:r>
      <w:r>
        <w:t xml:space="preserve">, </w:t>
      </w:r>
      <w:r>
        <w:rPr>
          <w:b/>
          <w:bCs/>
        </w:rPr>
        <w:t>Linsay B</w:t>
      </w:r>
      <w:r>
        <w:t xml:space="preserve">, </w:t>
      </w:r>
      <w:r>
        <w:rPr>
          <w:b/>
          <w:bCs/>
        </w:rPr>
        <w:t>Stevens RL</w:t>
      </w:r>
      <w:r>
        <w:t xml:space="preserve">. 2010. High-throughput generation, optimization and analysis of genome-scale metabolic models. Nat Biotechnol </w:t>
      </w:r>
      <w:r>
        <w:rPr>
          <w:b/>
          <w:bCs/>
        </w:rPr>
        <w:t>28</w:t>
      </w:r>
      <w:r>
        <w:t>:977–982.</w:t>
      </w:r>
    </w:p>
    <w:p w14:paraId="378ED072" w14:textId="77777777" w:rsidR="000D73AB" w:rsidRDefault="000D73AB" w:rsidP="00E52A76">
      <w:pPr>
        <w:pStyle w:val="Bibliography"/>
      </w:pPr>
      <w:r>
        <w:t xml:space="preserve">39. </w:t>
      </w:r>
      <w:r>
        <w:tab/>
      </w:r>
      <w:r>
        <w:rPr>
          <w:b/>
          <w:bCs/>
        </w:rPr>
        <w:t>Price ND</w:t>
      </w:r>
      <w:r>
        <w:t xml:space="preserve">, </w:t>
      </w:r>
      <w:r>
        <w:rPr>
          <w:b/>
          <w:bCs/>
        </w:rPr>
        <w:t>Reed JL</w:t>
      </w:r>
      <w:r>
        <w:t xml:space="preserve">, </w:t>
      </w:r>
      <w:r>
        <w:rPr>
          <w:b/>
          <w:bCs/>
        </w:rPr>
        <w:t>Palsson BØ</w:t>
      </w:r>
      <w:r>
        <w:t xml:space="preserve">. 2004. Genome-scale models of microbial cells: evaluating the consequences of constraints. Nat Rev Microbiol </w:t>
      </w:r>
      <w:r>
        <w:rPr>
          <w:b/>
          <w:bCs/>
        </w:rPr>
        <w:t>2</w:t>
      </w:r>
      <w:r>
        <w:t>:886–897.</w:t>
      </w:r>
    </w:p>
    <w:p w14:paraId="7CDF779B" w14:textId="77777777" w:rsidR="000D73AB" w:rsidRDefault="000D73AB" w:rsidP="00E52A76">
      <w:pPr>
        <w:pStyle w:val="Bibliography"/>
      </w:pPr>
      <w:r>
        <w:t xml:space="preserve">40. </w:t>
      </w:r>
      <w:r>
        <w:tab/>
      </w:r>
      <w:r>
        <w:rPr>
          <w:b/>
          <w:bCs/>
        </w:rPr>
        <w:t>Feist AM</w:t>
      </w:r>
      <w:r>
        <w:t xml:space="preserve">, </w:t>
      </w:r>
      <w:r>
        <w:rPr>
          <w:b/>
          <w:bCs/>
        </w:rPr>
        <w:t>Palsson BO</w:t>
      </w:r>
      <w:r>
        <w:t xml:space="preserve">. 2010. The biomass objective function. Curr Opin Microbiol </w:t>
      </w:r>
      <w:r>
        <w:rPr>
          <w:b/>
          <w:bCs/>
        </w:rPr>
        <w:t>13</w:t>
      </w:r>
      <w:r>
        <w:t>:344–349.</w:t>
      </w:r>
    </w:p>
    <w:p w14:paraId="23FC7F7A" w14:textId="77777777" w:rsidR="000D73AB" w:rsidRDefault="000D73AB" w:rsidP="00E52A76">
      <w:pPr>
        <w:pStyle w:val="Bibliography"/>
      </w:pPr>
      <w:r>
        <w:t xml:space="preserve">41. </w:t>
      </w:r>
      <w:r>
        <w:tab/>
      </w:r>
      <w:r>
        <w:rPr>
          <w:b/>
          <w:bCs/>
        </w:rPr>
        <w:t>Schellenberger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r>
        <w:rPr>
          <w:b/>
          <w:bCs/>
        </w:rPr>
        <w:t>Bordbar A</w:t>
      </w:r>
      <w:r>
        <w:t xml:space="preserve">, </w:t>
      </w:r>
      <w:r>
        <w:rPr>
          <w:b/>
          <w:bCs/>
        </w:rPr>
        <w:t>Lewis NE</w:t>
      </w:r>
      <w:r>
        <w:t xml:space="preserve">, </w:t>
      </w:r>
      <w:r>
        <w:rPr>
          <w:b/>
          <w:bCs/>
        </w:rPr>
        <w:t>Rahmanian S</w:t>
      </w:r>
      <w:r>
        <w:t xml:space="preserve">, </w:t>
      </w:r>
      <w:r>
        <w:rPr>
          <w:b/>
          <w:bCs/>
        </w:rPr>
        <w:t>Kang J</w:t>
      </w:r>
      <w:r>
        <w:t xml:space="preserve">, </w:t>
      </w:r>
      <w:r>
        <w:rPr>
          <w:b/>
          <w:bCs/>
        </w:rPr>
        <w:t>Hyduke DR</w:t>
      </w:r>
      <w:r>
        <w:t xml:space="preserve">, </w:t>
      </w:r>
      <w:r>
        <w:rPr>
          <w:b/>
          <w:bCs/>
        </w:rPr>
        <w:t>Palsson BØ</w:t>
      </w:r>
      <w:r>
        <w:t xml:space="preserve">. 2011. Quantitative prediction of cellular metabolism with constraint-based models: the COBRA Toolbox v2.0. Nat Protoc </w:t>
      </w:r>
      <w:r>
        <w:rPr>
          <w:b/>
          <w:bCs/>
        </w:rPr>
        <w:t>6</w:t>
      </w:r>
      <w:r>
        <w:t>:1290–1307.</w:t>
      </w:r>
    </w:p>
    <w:p w14:paraId="28B34310" w14:textId="77777777" w:rsidR="000D73AB" w:rsidRDefault="000D73AB" w:rsidP="00E52A76">
      <w:pPr>
        <w:pStyle w:val="Bibliography"/>
      </w:pPr>
      <w:r>
        <w:t xml:space="preserve">42. </w:t>
      </w:r>
      <w:r>
        <w:tab/>
      </w:r>
      <w:r>
        <w:rPr>
          <w:b/>
          <w:bCs/>
        </w:rPr>
        <w:t>Heavner BD</w:t>
      </w:r>
      <w:r>
        <w:t xml:space="preserve">, </w:t>
      </w:r>
      <w:r>
        <w:rPr>
          <w:b/>
          <w:bCs/>
        </w:rPr>
        <w:t>Price ND</w:t>
      </w:r>
      <w:r>
        <w:t xml:space="preserve">. 2015. Transparency in metabolic network reconstruction enables scalable biological discovery. Curr Opin Biotechnol </w:t>
      </w:r>
      <w:r>
        <w:rPr>
          <w:b/>
          <w:bCs/>
        </w:rPr>
        <w:t>34</w:t>
      </w:r>
      <w:r>
        <w:t>:105–109.</w:t>
      </w:r>
    </w:p>
    <w:p w14:paraId="00208B31" w14:textId="77777777" w:rsidR="000D73AB" w:rsidRDefault="000D73AB" w:rsidP="00E52A76">
      <w:pPr>
        <w:pStyle w:val="Bibliography"/>
      </w:pPr>
      <w:r>
        <w:t xml:space="preserve">43. </w:t>
      </w:r>
      <w:r>
        <w:tab/>
      </w:r>
      <w:r>
        <w:rPr>
          <w:b/>
          <w:bCs/>
        </w:rPr>
        <w:t>Kostromins A</w:t>
      </w:r>
      <w:r>
        <w:t xml:space="preserve">, </w:t>
      </w:r>
      <w:r>
        <w:rPr>
          <w:b/>
          <w:bCs/>
        </w:rPr>
        <w:t>Stalidzans E</w:t>
      </w:r>
      <w:r>
        <w:t xml:space="preserve">. 2012. Paint4Net: COBRA Toolbox extension for visualization of stoichiometric models of metabolism. Biosystems </w:t>
      </w:r>
      <w:r>
        <w:rPr>
          <w:b/>
          <w:bCs/>
        </w:rPr>
        <w:t>109</w:t>
      </w:r>
      <w:r>
        <w:t>:233–239.</w:t>
      </w:r>
    </w:p>
    <w:p w14:paraId="7B888A20" w14:textId="77777777" w:rsidR="000D73AB" w:rsidRDefault="000D73AB" w:rsidP="00E52A76">
      <w:pPr>
        <w:pStyle w:val="Bibliography"/>
      </w:pPr>
      <w:r>
        <w:t xml:space="preserve">44. </w:t>
      </w:r>
      <w:r>
        <w:tab/>
      </w:r>
      <w:r>
        <w:rPr>
          <w:b/>
          <w:bCs/>
        </w:rPr>
        <w:t>Porat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r>
        <w:rPr>
          <w:b/>
          <w:bCs/>
        </w:rPr>
        <w:t>Taub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Ehb Hydrogenase Limits Anabolic CO2 Assimilation in the Archaeon </w:t>
      </w:r>
      <w:r>
        <w:rPr>
          <w:i/>
          <w:iCs/>
        </w:rPr>
        <w:t>Methanococcus maripaludis</w:t>
      </w:r>
      <w:r>
        <w:t xml:space="preserve">. J Bacteriol </w:t>
      </w:r>
      <w:r>
        <w:rPr>
          <w:b/>
          <w:bCs/>
        </w:rPr>
        <w:t>188</w:t>
      </w:r>
      <w:r>
        <w:t>:1373–1380.</w:t>
      </w:r>
    </w:p>
    <w:p w14:paraId="4027D7BA" w14:textId="77777777" w:rsidR="000D73AB" w:rsidRDefault="000D73AB" w:rsidP="00E52A76">
      <w:pPr>
        <w:pStyle w:val="Bibliography"/>
      </w:pPr>
      <w:r>
        <w:t xml:space="preserve">45. </w:t>
      </w:r>
      <w:r>
        <w:tab/>
      </w:r>
      <w:r>
        <w:rPr>
          <w:b/>
          <w:bCs/>
        </w:rPr>
        <w:t>Lie TJ</w:t>
      </w:r>
      <w:r>
        <w:t xml:space="preserve">, </w:t>
      </w:r>
      <w:r>
        <w:rPr>
          <w:b/>
          <w:bCs/>
        </w:rPr>
        <w:t>Costa KC</w:t>
      </w:r>
      <w:r>
        <w:t xml:space="preserve">, </w:t>
      </w:r>
      <w:r>
        <w:rPr>
          <w:b/>
          <w:bCs/>
        </w:rPr>
        <w:t>Lupa B</w:t>
      </w:r>
      <w:r>
        <w:t xml:space="preserve">, </w:t>
      </w:r>
      <w:r>
        <w:rPr>
          <w:b/>
          <w:bCs/>
        </w:rPr>
        <w:t>Korpole S</w:t>
      </w:r>
      <w:r>
        <w:t xml:space="preserve">, </w:t>
      </w:r>
      <w:r>
        <w:rPr>
          <w:b/>
          <w:bCs/>
        </w:rPr>
        <w:t>Whitman WB</w:t>
      </w:r>
      <w:r>
        <w:t xml:space="preserve">, </w:t>
      </w:r>
      <w:r>
        <w:rPr>
          <w:b/>
          <w:bCs/>
        </w:rPr>
        <w:t>Leigh JA</w:t>
      </w:r>
      <w:r>
        <w:t xml:space="preserve">. 2012. Essential anaplerotic role for the energy-converting hydrogenase Eha in hydrogenotrophic methanogenesis. Proc Natl Acad Sci </w:t>
      </w:r>
      <w:r>
        <w:rPr>
          <w:b/>
          <w:bCs/>
        </w:rPr>
        <w:t>109</w:t>
      </w:r>
      <w:r>
        <w:t>:15473–15478.</w:t>
      </w:r>
    </w:p>
    <w:p w14:paraId="538BC439" w14:textId="77777777" w:rsidR="000D73AB" w:rsidRDefault="000D73AB" w:rsidP="00E52A76">
      <w:pPr>
        <w:pStyle w:val="Bibliography"/>
      </w:pPr>
      <w:r>
        <w:t xml:space="preserve">46. </w:t>
      </w:r>
      <w:r>
        <w:tab/>
      </w:r>
      <w:r>
        <w:rPr>
          <w:b/>
          <w:bCs/>
        </w:rPr>
        <w:t>Lupa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Appl Environ Microbiol </w:t>
      </w:r>
      <w:r>
        <w:rPr>
          <w:b/>
          <w:bCs/>
        </w:rPr>
        <w:t>74</w:t>
      </w:r>
      <w:r>
        <w:t>:6584–6590.</w:t>
      </w:r>
    </w:p>
    <w:p w14:paraId="33F3ADC0" w14:textId="77777777" w:rsidR="000D73AB" w:rsidRDefault="000D73AB" w:rsidP="00E52A76">
      <w:pPr>
        <w:pStyle w:val="Bibliography"/>
      </w:pPr>
      <w:r>
        <w:t xml:space="preserve">47.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w:t>
      </w:r>
      <w:r>
        <w:rPr>
          <w:i/>
          <w:iCs/>
        </w:rPr>
        <w:t>Methanococcus maripaludis</w:t>
      </w:r>
      <w:r>
        <w:t xml:space="preserve">. mBio </w:t>
      </w:r>
      <w:r>
        <w:rPr>
          <w:b/>
          <w:bCs/>
        </w:rPr>
        <w:t>4</w:t>
      </w:r>
      <w:r>
        <w:t>:e00062–13.</w:t>
      </w:r>
    </w:p>
    <w:p w14:paraId="265D7FEF" w14:textId="77777777" w:rsidR="000D73AB" w:rsidRDefault="000D73AB" w:rsidP="00E52A76">
      <w:pPr>
        <w:pStyle w:val="Bibliography"/>
      </w:pPr>
      <w:r>
        <w:t xml:space="preserve">48.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6C01BDDA" w14:textId="77777777" w:rsidR="000D73AB" w:rsidRDefault="000D73AB" w:rsidP="00E52A76">
      <w:pPr>
        <w:pStyle w:val="Bibliography"/>
      </w:pPr>
      <w:r>
        <w:t xml:space="preserve">49. </w:t>
      </w:r>
      <w:r>
        <w:tab/>
      </w:r>
      <w:r>
        <w:rPr>
          <w:b/>
          <w:bCs/>
        </w:rPr>
        <w:t>Hendrickson EL</w:t>
      </w:r>
      <w:r>
        <w:t xml:space="preserve">, </w:t>
      </w:r>
      <w:r>
        <w:rPr>
          <w:b/>
          <w:bCs/>
        </w:rPr>
        <w:t>Leigh JA</w:t>
      </w:r>
      <w:r>
        <w:t xml:space="preserve">. 2008. Roles of Coenzyme F420-Reducing Hydrogenases and Hydrogen- and F420-Dependent Methylenetetrahydromethanopterin Dehydrogenases in Reduction of F420 and Production of Hydrogen during Methanogenesis. J Bacteriol </w:t>
      </w:r>
      <w:r>
        <w:rPr>
          <w:b/>
          <w:bCs/>
        </w:rPr>
        <w:t>190</w:t>
      </w:r>
      <w:r>
        <w:t>:4818–4821.</w:t>
      </w:r>
    </w:p>
    <w:p w14:paraId="19DD3FB8" w14:textId="77777777" w:rsidR="000D73AB" w:rsidRDefault="000D73AB" w:rsidP="00E52A76">
      <w:pPr>
        <w:pStyle w:val="Bibliography"/>
      </w:pPr>
      <w:r>
        <w:t xml:space="preserve">50. </w:t>
      </w:r>
      <w:r>
        <w:tab/>
      </w:r>
      <w:r>
        <w:rPr>
          <w:b/>
          <w:bCs/>
        </w:rPr>
        <w:t>Matthews BW</w:t>
      </w:r>
      <w:r>
        <w:t xml:space="preserve">. 1975. Comparison of the predicted and observed secondary structure of T4 phage lysozyme. Biochim Biophys Acta BBA - Protein Struct </w:t>
      </w:r>
      <w:r>
        <w:rPr>
          <w:b/>
          <w:bCs/>
        </w:rPr>
        <w:t>405</w:t>
      </w:r>
      <w:r>
        <w:t>:442–451.</w:t>
      </w:r>
    </w:p>
    <w:p w14:paraId="57E2427F" w14:textId="77777777" w:rsidR="000D73AB" w:rsidRDefault="000D73AB" w:rsidP="00E52A76">
      <w:pPr>
        <w:pStyle w:val="Bibliography"/>
      </w:pPr>
      <w:r>
        <w:t xml:space="preserve">51. </w:t>
      </w:r>
      <w:r>
        <w:tab/>
      </w:r>
      <w:r>
        <w:rPr>
          <w:b/>
          <w:bCs/>
        </w:rPr>
        <w:t>Flamholz A</w:t>
      </w:r>
      <w:r>
        <w:t xml:space="preserve">, </w:t>
      </w:r>
      <w:r>
        <w:rPr>
          <w:b/>
          <w:bCs/>
        </w:rPr>
        <w:t>Noor E</w:t>
      </w:r>
      <w:r>
        <w:t xml:space="preserve">, </w:t>
      </w:r>
      <w:r>
        <w:rPr>
          <w:b/>
          <w:bCs/>
        </w:rPr>
        <w:t>Bar-Even A</w:t>
      </w:r>
      <w:r>
        <w:t xml:space="preserve">, </w:t>
      </w:r>
      <w:r>
        <w:rPr>
          <w:b/>
          <w:bCs/>
        </w:rPr>
        <w:t>Milo R</w:t>
      </w:r>
      <w:r>
        <w:t>. 2011. eQuilibrator—the biochemical thermodynamics calculator. Nucleic Acids Res gkr874.</w:t>
      </w:r>
    </w:p>
    <w:p w14:paraId="1E1DD503" w14:textId="77777777" w:rsidR="000D73AB" w:rsidRDefault="000D73AB" w:rsidP="00E52A76">
      <w:pPr>
        <w:pStyle w:val="Bibliography"/>
      </w:pPr>
      <w:r>
        <w:t xml:space="preserve">52. </w:t>
      </w:r>
      <w:r>
        <w:tab/>
      </w:r>
      <w:r>
        <w:rPr>
          <w:b/>
          <w:bCs/>
        </w:rPr>
        <w:t>Jankowski MD</w:t>
      </w:r>
      <w:r>
        <w:t xml:space="preserve">, </w:t>
      </w:r>
      <w:r>
        <w:rPr>
          <w:b/>
          <w:bCs/>
        </w:rPr>
        <w:t>Henry CS</w:t>
      </w:r>
      <w:r>
        <w:t xml:space="preserve">, </w:t>
      </w:r>
      <w:r>
        <w:rPr>
          <w:b/>
          <w:bCs/>
        </w:rPr>
        <w:t>Broadbelt LJ</w:t>
      </w:r>
      <w:r>
        <w:t xml:space="preserve">, </w:t>
      </w:r>
      <w:r>
        <w:rPr>
          <w:b/>
          <w:bCs/>
        </w:rPr>
        <w:t>Hatzimanikatis V</w:t>
      </w:r>
      <w:r>
        <w:t xml:space="preserve">. 2008. Group Contribution Method for Thermodynamic Analysis of Complex Metabolic Networks. Biophys J </w:t>
      </w:r>
      <w:r>
        <w:rPr>
          <w:b/>
          <w:bCs/>
        </w:rPr>
        <w:t>95</w:t>
      </w:r>
      <w:r>
        <w:t>:1487–1499.</w:t>
      </w:r>
    </w:p>
    <w:p w14:paraId="79818384" w14:textId="77777777" w:rsidR="000D73AB" w:rsidRDefault="000D73AB" w:rsidP="00E52A76">
      <w:pPr>
        <w:pStyle w:val="Bibliography"/>
      </w:pPr>
      <w:r>
        <w:t xml:space="preserve">53. </w:t>
      </w:r>
      <w:r>
        <w:tab/>
      </w:r>
      <w:r>
        <w:rPr>
          <w:b/>
          <w:bCs/>
        </w:rPr>
        <w:t>Costa KC</w:t>
      </w:r>
      <w:r>
        <w:t xml:space="preserve">, </w:t>
      </w:r>
      <w:r>
        <w:rPr>
          <w:b/>
          <w:bCs/>
        </w:rPr>
        <w:t>Yoon SH</w:t>
      </w:r>
      <w:r>
        <w:t xml:space="preserve">, </w:t>
      </w:r>
      <w:r>
        <w:rPr>
          <w:b/>
          <w:bCs/>
        </w:rPr>
        <w:t>Pan M</w:t>
      </w:r>
      <w:r>
        <w:t xml:space="preserve">, </w:t>
      </w:r>
      <w:r>
        <w:rPr>
          <w:b/>
          <w:bCs/>
        </w:rPr>
        <w:t>Burn JA</w:t>
      </w:r>
      <w:r>
        <w:t xml:space="preserve">, </w:t>
      </w:r>
      <w:r>
        <w:rPr>
          <w:b/>
          <w:bCs/>
        </w:rPr>
        <w:t>Baliga NS</w:t>
      </w:r>
      <w:r>
        <w:t xml:space="preserve">, </w:t>
      </w:r>
      <w:r>
        <w:rPr>
          <w:b/>
          <w:bCs/>
        </w:rPr>
        <w:t>Leigh JA</w:t>
      </w:r>
      <w:r>
        <w:t xml:space="preserve">. 2013. Effects of H2 and Formate on Growth Yield and Regulation of Methanogenesis in </w:t>
      </w:r>
      <w:r>
        <w:rPr>
          <w:i/>
          <w:iCs/>
        </w:rPr>
        <w:t>Methanococcus maripaludis</w:t>
      </w:r>
      <w:r>
        <w:t xml:space="preserve">. J Bacteriol </w:t>
      </w:r>
      <w:r>
        <w:rPr>
          <w:b/>
          <w:bCs/>
        </w:rPr>
        <w:t>195</w:t>
      </w:r>
      <w:r>
        <w:t>:1456–1462.</w:t>
      </w:r>
    </w:p>
    <w:p w14:paraId="789F5E54" w14:textId="77777777" w:rsidR="000D73AB" w:rsidRDefault="000D73AB" w:rsidP="00E52A76">
      <w:pPr>
        <w:pStyle w:val="Bibliography"/>
      </w:pPr>
      <w:r>
        <w:t xml:space="preserve">54. </w:t>
      </w:r>
      <w:r>
        <w:tab/>
      </w:r>
      <w:r>
        <w:rPr>
          <w:b/>
          <w:bCs/>
        </w:rPr>
        <w:t>Setzke E</w:t>
      </w:r>
      <w:r>
        <w:t xml:space="preserve">, </w:t>
      </w:r>
      <w:r>
        <w:rPr>
          <w:b/>
          <w:bCs/>
        </w:rPr>
        <w:t>Hedderich R</w:t>
      </w:r>
      <w:r>
        <w:t xml:space="preserve">, </w:t>
      </w:r>
      <w:r>
        <w:rPr>
          <w:b/>
          <w:bCs/>
        </w:rPr>
        <w:t>Heiden S</w:t>
      </w:r>
      <w:r>
        <w:t xml:space="preserve">, </w:t>
      </w:r>
      <w:r>
        <w:rPr>
          <w:b/>
          <w:bCs/>
        </w:rPr>
        <w:t>Thauer RK</w:t>
      </w:r>
      <w:r>
        <w:t xml:space="preserve">. 1994. H2: heterodisulfide oxidoreductase complex from </w:t>
      </w:r>
      <w:r>
        <w:rPr>
          <w:i/>
          <w:iCs/>
        </w:rPr>
        <w:t>Methanobacterium thermoautotrophicum</w:t>
      </w:r>
      <w:r>
        <w:t xml:space="preserve">. Eur J Biochem </w:t>
      </w:r>
      <w:r>
        <w:rPr>
          <w:b/>
          <w:bCs/>
        </w:rPr>
        <w:t>220</w:t>
      </w:r>
      <w:r>
        <w:t>:139–148.</w:t>
      </w:r>
    </w:p>
    <w:p w14:paraId="14F2B4A1" w14:textId="77777777" w:rsidR="000D73AB" w:rsidRDefault="000D73AB" w:rsidP="00E52A76">
      <w:pPr>
        <w:pStyle w:val="Bibliography"/>
      </w:pPr>
      <w:r>
        <w:lastRenderedPageBreak/>
        <w:t xml:space="preserve">55.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3E083E8F" w14:textId="77777777" w:rsidR="000D73AB" w:rsidRDefault="000D73AB" w:rsidP="00E52A76">
      <w:pPr>
        <w:pStyle w:val="Bibliography"/>
      </w:pPr>
      <w:r>
        <w:t xml:space="preserve">56. </w:t>
      </w:r>
      <w:r>
        <w:tab/>
      </w:r>
      <w:r>
        <w:rPr>
          <w:b/>
          <w:bCs/>
        </w:rPr>
        <w:t>Nitschke W</w:t>
      </w:r>
      <w:r>
        <w:t xml:space="preserve">, </w:t>
      </w:r>
      <w:r>
        <w:rPr>
          <w:b/>
          <w:bCs/>
        </w:rPr>
        <w:t>Russell MJ</w:t>
      </w:r>
      <w:r>
        <w:t xml:space="preserve">. 2012. Redox bifurcations: Mechanisms and importance to life now, and at its origin: A widespread means of energy conversion in biology unfolds…. BioEssays </w:t>
      </w:r>
      <w:r>
        <w:rPr>
          <w:b/>
          <w:bCs/>
        </w:rPr>
        <w:t>34</w:t>
      </w:r>
      <w:r>
        <w:t>:106–109.</w:t>
      </w:r>
    </w:p>
    <w:p w14:paraId="5D54C505" w14:textId="77777777" w:rsidR="000D73AB" w:rsidRDefault="000D73AB" w:rsidP="00E52A76">
      <w:pPr>
        <w:pStyle w:val="Bibliography"/>
      </w:pPr>
      <w:r>
        <w:t xml:space="preserve">57. </w:t>
      </w:r>
      <w:r>
        <w:tab/>
      </w:r>
      <w:r>
        <w:rPr>
          <w:b/>
          <w:bCs/>
        </w:rPr>
        <w:t>Herrmann G</w:t>
      </w:r>
      <w:r>
        <w:t xml:space="preserve">, </w:t>
      </w:r>
      <w:r>
        <w:rPr>
          <w:b/>
          <w:bCs/>
        </w:rPr>
        <w:t>Jayamani E</w:t>
      </w:r>
      <w:r>
        <w:t xml:space="preserve">, </w:t>
      </w:r>
      <w:r>
        <w:rPr>
          <w:b/>
          <w:bCs/>
        </w:rPr>
        <w:t>Mai G</w:t>
      </w:r>
      <w:r>
        <w:t xml:space="preserve">, </w:t>
      </w:r>
      <w:r>
        <w:rPr>
          <w:b/>
          <w:bCs/>
        </w:rPr>
        <w:t>Buckel W</w:t>
      </w:r>
      <w:r>
        <w:t xml:space="preserve">. 2008. Energy Conservation via Electron-Transferring Flavoprotein in Anaerobic Bacteria. J Bacteriol </w:t>
      </w:r>
      <w:r>
        <w:rPr>
          <w:b/>
          <w:bCs/>
        </w:rPr>
        <w:t>190</w:t>
      </w:r>
      <w:r>
        <w:t>:784–791.</w:t>
      </w:r>
    </w:p>
    <w:p w14:paraId="18173F30" w14:textId="77777777" w:rsidR="000D73AB" w:rsidRDefault="000D73AB" w:rsidP="00E52A76">
      <w:pPr>
        <w:pStyle w:val="Bibliography"/>
      </w:pPr>
      <w:r>
        <w:t xml:space="preserve">58.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4EDFDD44" w14:textId="77777777" w:rsidR="000D73AB" w:rsidRDefault="000D73AB" w:rsidP="00E52A76">
      <w:pPr>
        <w:pStyle w:val="Bibliography"/>
      </w:pPr>
      <w:r>
        <w:t xml:space="preserve">59. </w:t>
      </w:r>
      <w:r>
        <w:tab/>
      </w:r>
      <w:r>
        <w:rPr>
          <w:b/>
          <w:bCs/>
        </w:rPr>
        <w:t>Thauer RK</w:t>
      </w:r>
      <w:r>
        <w:t xml:space="preserve">. 2012. The Wolfe cycle comes full circle. Proc Natl Acad Sci </w:t>
      </w:r>
      <w:r>
        <w:rPr>
          <w:b/>
          <w:bCs/>
        </w:rPr>
        <w:t>109</w:t>
      </w:r>
      <w:r>
        <w:t>:15084–15085.</w:t>
      </w:r>
    </w:p>
    <w:p w14:paraId="7D3868D2" w14:textId="77777777" w:rsidR="000D73AB" w:rsidRDefault="000D73AB" w:rsidP="00E52A76">
      <w:pPr>
        <w:pStyle w:val="Bibliography"/>
      </w:pPr>
      <w:r>
        <w:t xml:space="preserve">60. </w:t>
      </w:r>
      <w:r>
        <w:tab/>
      </w:r>
      <w:r>
        <w:rPr>
          <w:b/>
          <w:bCs/>
        </w:rPr>
        <w:t>Shieh JS</w:t>
      </w:r>
      <w:r>
        <w:t xml:space="preserve">, </w:t>
      </w:r>
      <w:r>
        <w:rPr>
          <w:b/>
          <w:bCs/>
        </w:rPr>
        <w:t>Whitman WB</w:t>
      </w:r>
      <w:r>
        <w:t xml:space="preserve">. 1987. Pathway of acetate assimilation in autotrophic and heterotrophic methanococci. J Bacteriol </w:t>
      </w:r>
      <w:r>
        <w:rPr>
          <w:b/>
          <w:bCs/>
        </w:rPr>
        <w:t>169</w:t>
      </w:r>
      <w:r>
        <w:t>:5327–5329.</w:t>
      </w:r>
    </w:p>
    <w:p w14:paraId="781A2870" w14:textId="77777777" w:rsidR="000D73AB" w:rsidRDefault="000D73AB" w:rsidP="00E52A76">
      <w:pPr>
        <w:pStyle w:val="Bibliography"/>
      </w:pPr>
      <w:r>
        <w:t xml:space="preserve">61. </w:t>
      </w:r>
      <w:r>
        <w:tab/>
      </w:r>
      <w:r>
        <w:rPr>
          <w:b/>
          <w:bCs/>
        </w:rPr>
        <w:t>Welander PV</w:t>
      </w:r>
      <w:r>
        <w:t xml:space="preserve">, </w:t>
      </w:r>
      <w:r>
        <w:rPr>
          <w:b/>
          <w:bCs/>
        </w:rPr>
        <w:t>Metcalf WW</w:t>
      </w:r>
      <w:r>
        <w:t xml:space="preserve">. 2005. Loss of the </w:t>
      </w:r>
      <w:r>
        <w:rPr>
          <w:i/>
          <w:iCs/>
        </w:rPr>
        <w:t>mtr</w:t>
      </w:r>
      <w:r>
        <w:t xml:space="preserve"> operon in </w:t>
      </w:r>
      <w:r>
        <w:rPr>
          <w:i/>
          <w:iCs/>
        </w:rPr>
        <w:t>Methanosarcina</w:t>
      </w:r>
      <w:r>
        <w:t xml:space="preserve"> blocks growth on methanol, but not methanogenesis, and reveals an unknown methanogenic pathway. Proc Natl Acad Sci U S A </w:t>
      </w:r>
      <w:r>
        <w:rPr>
          <w:b/>
          <w:bCs/>
        </w:rPr>
        <w:t>102</w:t>
      </w:r>
      <w:r>
        <w:t>:10664–10669.</w:t>
      </w:r>
    </w:p>
    <w:p w14:paraId="1E8E3CF6" w14:textId="77777777" w:rsidR="000D73AB" w:rsidRDefault="000D73AB" w:rsidP="00E52A76">
      <w:pPr>
        <w:pStyle w:val="Bibliography"/>
      </w:pPr>
      <w:r>
        <w:t xml:space="preserve">62. </w:t>
      </w:r>
      <w:r>
        <w:tab/>
      </w:r>
      <w:r>
        <w:rPr>
          <w:b/>
          <w:bCs/>
        </w:rPr>
        <w:t>Kaster A-K</w:t>
      </w:r>
      <w:r>
        <w:t xml:space="preserve">, </w:t>
      </w:r>
      <w:r>
        <w:rPr>
          <w:b/>
          <w:bCs/>
        </w:rPr>
        <w:t>Goenrich M</w:t>
      </w:r>
      <w:r>
        <w:t xml:space="preserve">, </w:t>
      </w:r>
      <w:r>
        <w:rPr>
          <w:b/>
          <w:bCs/>
        </w:rPr>
        <w:t>Seedorf H</w:t>
      </w:r>
      <w:r>
        <w:t xml:space="preserve">, </w:t>
      </w:r>
      <w:r>
        <w:rPr>
          <w:b/>
          <w:bCs/>
        </w:rPr>
        <w:t>Liesegang H</w:t>
      </w:r>
      <w:r>
        <w:t xml:space="preserve">, </w:t>
      </w:r>
      <w:r>
        <w:rPr>
          <w:b/>
          <w:bCs/>
        </w:rPr>
        <w:t>Wollherr A</w:t>
      </w:r>
      <w:r>
        <w:t xml:space="preserve">, </w:t>
      </w:r>
      <w:r>
        <w:rPr>
          <w:b/>
          <w:bCs/>
        </w:rPr>
        <w:t>Gottschalk G</w:t>
      </w:r>
      <w:r>
        <w:t xml:space="preserve">, </w:t>
      </w:r>
      <w:r>
        <w:rPr>
          <w:b/>
          <w:bCs/>
        </w:rPr>
        <w:t>Thauer RK</w:t>
      </w:r>
      <w:r>
        <w:t xml:space="preserve">.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xml:space="preserve">. Archaea </w:t>
      </w:r>
      <w:r>
        <w:rPr>
          <w:b/>
          <w:bCs/>
        </w:rPr>
        <w:t>2011</w:t>
      </w:r>
      <w:r>
        <w:t>:1–23.</w:t>
      </w:r>
    </w:p>
    <w:p w14:paraId="51C56EFA" w14:textId="77777777" w:rsidR="000D73AB" w:rsidRDefault="000D73AB" w:rsidP="00E52A76">
      <w:pPr>
        <w:pStyle w:val="Bibliography"/>
      </w:pPr>
      <w:r>
        <w:t xml:space="preserve">63.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1E3F3CD9" w14:textId="77777777" w:rsidR="000D73AB" w:rsidRDefault="000D73AB" w:rsidP="00E52A76">
      <w:pPr>
        <w:pStyle w:val="Bibliography"/>
      </w:pPr>
      <w:r>
        <w:t xml:space="preserve">64. </w:t>
      </w:r>
      <w:r>
        <w:tab/>
      </w:r>
      <w:r>
        <w:rPr>
          <w:b/>
          <w:bCs/>
        </w:rPr>
        <w:t>Siu S</w:t>
      </w:r>
      <w:r>
        <w:t xml:space="preserve">, </w:t>
      </w:r>
      <w:r>
        <w:rPr>
          <w:b/>
          <w:bCs/>
        </w:rPr>
        <w:t>Robotham A</w:t>
      </w:r>
      <w:r>
        <w:t xml:space="preserve">, </w:t>
      </w:r>
      <w:r>
        <w:rPr>
          <w:b/>
          <w:bCs/>
        </w:rPr>
        <w:t>Logan SM</w:t>
      </w:r>
      <w:r>
        <w:t xml:space="preserve">, </w:t>
      </w:r>
      <w:r>
        <w:rPr>
          <w:b/>
          <w:bCs/>
        </w:rPr>
        <w:t>Kelly JF</w:t>
      </w:r>
      <w:r>
        <w:t xml:space="preserve">, </w:t>
      </w:r>
      <w:r>
        <w:rPr>
          <w:b/>
          <w:bCs/>
        </w:rPr>
        <w:t>Uchida K</w:t>
      </w:r>
      <w:r>
        <w:t xml:space="preserve">, </w:t>
      </w:r>
      <w:r>
        <w:rPr>
          <w:b/>
          <w:bCs/>
        </w:rPr>
        <w:t>Aizawa S-I</w:t>
      </w:r>
      <w:r>
        <w:t xml:space="preserve">, </w:t>
      </w:r>
      <w:r>
        <w:rPr>
          <w:b/>
          <w:bCs/>
        </w:rPr>
        <w:t>Jarrell KF</w:t>
      </w:r>
      <w:r>
        <w:t xml:space="preserve">.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w:t>
      </w:r>
      <w:r>
        <w:rPr>
          <w:b/>
          <w:bCs/>
        </w:rPr>
        <w:t>197</w:t>
      </w:r>
      <w:r>
        <w:t>:1668–1680.</w:t>
      </w:r>
    </w:p>
    <w:p w14:paraId="7B0E0401" w14:textId="77777777" w:rsidR="000D73AB" w:rsidRDefault="000D73AB" w:rsidP="00E52A76">
      <w:pPr>
        <w:pStyle w:val="Bibliography"/>
      </w:pPr>
      <w:r>
        <w:t xml:space="preserve">65. </w:t>
      </w:r>
      <w:r>
        <w:tab/>
      </w:r>
      <w:r>
        <w:rPr>
          <w:b/>
          <w:bCs/>
        </w:rPr>
        <w:t>Jain S</w:t>
      </w:r>
      <w:r>
        <w:t xml:space="preserve">, </w:t>
      </w:r>
      <w:r>
        <w:rPr>
          <w:b/>
          <w:bCs/>
        </w:rPr>
        <w:t>Caforio A</w:t>
      </w:r>
      <w:r>
        <w:t xml:space="preserve">, </w:t>
      </w:r>
      <w:r>
        <w:rPr>
          <w:b/>
          <w:bCs/>
        </w:rPr>
        <w:t>Driessen AJM</w:t>
      </w:r>
      <w:r>
        <w:t xml:space="preserve">. 2014. Biosynthesis of archaeal membrane ether lipids. Front Microbiol </w:t>
      </w:r>
      <w:r>
        <w:rPr>
          <w:b/>
          <w:bCs/>
        </w:rPr>
        <w:t>5</w:t>
      </w:r>
      <w:r>
        <w:t>.</w:t>
      </w:r>
    </w:p>
    <w:p w14:paraId="63BC9CE3" w14:textId="77777777" w:rsidR="000D73AB" w:rsidRDefault="000D73AB" w:rsidP="00E52A76">
      <w:pPr>
        <w:pStyle w:val="Bibliography"/>
      </w:pPr>
      <w:r>
        <w:t xml:space="preserve">66. </w:t>
      </w:r>
      <w:r>
        <w:tab/>
      </w:r>
      <w:r>
        <w:rPr>
          <w:b/>
          <w:bCs/>
        </w:rPr>
        <w:t>Balderston WL</w:t>
      </w:r>
      <w:r>
        <w:t xml:space="preserve">, </w:t>
      </w:r>
      <w:r>
        <w:rPr>
          <w:b/>
          <w:bCs/>
        </w:rPr>
        <w:t>Payne WJ</w:t>
      </w:r>
      <w:r>
        <w:t xml:space="preserve">. 1976. Inhibition of methanogenesis in salt marsh sediments and whole-cell suspensions of methanogenic bacteria by nitrogen oxides. Appl Environ Microbiol </w:t>
      </w:r>
      <w:r>
        <w:rPr>
          <w:b/>
          <w:bCs/>
        </w:rPr>
        <w:t>32</w:t>
      </w:r>
      <w:r>
        <w:t>:264–269.</w:t>
      </w:r>
    </w:p>
    <w:p w14:paraId="55DB9A56" w14:textId="77777777" w:rsidR="000D73AB" w:rsidRDefault="000D73AB" w:rsidP="00E52A76">
      <w:pPr>
        <w:pStyle w:val="Bibliography"/>
      </w:pPr>
      <w:r>
        <w:t xml:space="preserve">67. </w:t>
      </w:r>
      <w:r>
        <w:tab/>
      </w:r>
      <w:r>
        <w:rPr>
          <w:b/>
          <w:bCs/>
        </w:rPr>
        <w:t>Gonnerman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Genomically and biochemically accurate metabolic reconstruction of </w:t>
      </w:r>
      <w:r>
        <w:rPr>
          <w:i/>
          <w:iCs/>
        </w:rPr>
        <w:t>Methanosarcina barkeri</w:t>
      </w:r>
      <w:r>
        <w:t xml:space="preserve"> Fusaro, iMG746. Biotechnol J </w:t>
      </w:r>
      <w:r>
        <w:rPr>
          <w:b/>
          <w:bCs/>
        </w:rPr>
        <w:t>8</w:t>
      </w:r>
      <w:r>
        <w:t>:1070–1079.</w:t>
      </w:r>
    </w:p>
    <w:p w14:paraId="64BCC855" w14:textId="77777777" w:rsidR="000D73AB" w:rsidRDefault="000D73AB" w:rsidP="00E52A76">
      <w:pPr>
        <w:pStyle w:val="Bibliography"/>
      </w:pPr>
      <w:r>
        <w:t xml:space="preserve">68. </w:t>
      </w:r>
      <w:r>
        <w:tab/>
      </w:r>
      <w:r>
        <w:rPr>
          <w:b/>
          <w:bCs/>
        </w:rPr>
        <w:t>Feist AM</w:t>
      </w:r>
      <w:r>
        <w:t xml:space="preserve">, </w:t>
      </w:r>
      <w:r>
        <w:rPr>
          <w:b/>
          <w:bCs/>
        </w:rPr>
        <w:t>Henry CS</w:t>
      </w:r>
      <w:r>
        <w:t xml:space="preserve">, </w:t>
      </w:r>
      <w:r>
        <w:rPr>
          <w:b/>
          <w:bCs/>
        </w:rPr>
        <w:t>Reed JL</w:t>
      </w:r>
      <w:r>
        <w:t xml:space="preserve">, </w:t>
      </w:r>
      <w:r>
        <w:rPr>
          <w:b/>
          <w:bCs/>
        </w:rPr>
        <w:t>Krummenacker M</w:t>
      </w:r>
      <w:r>
        <w:t xml:space="preserve">, </w:t>
      </w:r>
      <w:r>
        <w:rPr>
          <w:b/>
          <w:bCs/>
        </w:rPr>
        <w:t>Joyce AR</w:t>
      </w:r>
      <w:r>
        <w:t xml:space="preserve">, </w:t>
      </w:r>
      <w:r>
        <w:rPr>
          <w:b/>
          <w:bCs/>
        </w:rPr>
        <w:t>Karp PD</w:t>
      </w:r>
      <w:r>
        <w:t xml:space="preserve">, </w:t>
      </w:r>
      <w:r>
        <w:rPr>
          <w:b/>
          <w:bCs/>
        </w:rPr>
        <w:t>Broadbelt LJ</w:t>
      </w:r>
      <w:r>
        <w:t xml:space="preserve">, </w:t>
      </w:r>
      <w:r>
        <w:rPr>
          <w:b/>
          <w:bCs/>
        </w:rPr>
        <w:t>Hatzimanikatis V</w:t>
      </w:r>
      <w:r>
        <w:t xml:space="preserve">, </w:t>
      </w:r>
      <w:r>
        <w:rPr>
          <w:b/>
          <w:bCs/>
        </w:rPr>
        <w:t>Palsson BØ</w:t>
      </w:r>
      <w:r>
        <w:t xml:space="preserve">. 2007. A genome-scale metabolic reconstruction for Escherichia coli K-12 MG1655 that accounts for 1260 ORFs and thermodynamic information. Mol Syst Biol </w:t>
      </w:r>
      <w:r>
        <w:rPr>
          <w:b/>
          <w:bCs/>
        </w:rPr>
        <w:t>3</w:t>
      </w:r>
      <w:r>
        <w:t>.</w:t>
      </w:r>
    </w:p>
    <w:p w14:paraId="395E3EB8" w14:textId="77777777" w:rsidR="000D73AB" w:rsidRDefault="000D73AB" w:rsidP="00E52A76">
      <w:pPr>
        <w:pStyle w:val="Bibliography"/>
      </w:pPr>
      <w:r>
        <w:t xml:space="preserve">69. </w:t>
      </w:r>
      <w:r>
        <w:tab/>
      </w:r>
      <w:r>
        <w:rPr>
          <w:b/>
          <w:bCs/>
        </w:rPr>
        <w:t>Orth JD</w:t>
      </w:r>
      <w:r>
        <w:t xml:space="preserve">, </w:t>
      </w:r>
      <w:r>
        <w:rPr>
          <w:b/>
          <w:bCs/>
        </w:rPr>
        <w:t>Conrad TM</w:t>
      </w:r>
      <w:r>
        <w:t xml:space="preserve">, </w:t>
      </w:r>
      <w:r>
        <w:rPr>
          <w:b/>
          <w:bCs/>
        </w:rPr>
        <w:t>Na J</w:t>
      </w:r>
      <w:r>
        <w:t xml:space="preserve">, </w:t>
      </w:r>
      <w:r>
        <w:rPr>
          <w:b/>
          <w:bCs/>
        </w:rPr>
        <w:t>Lerman JA</w:t>
      </w:r>
      <w:r>
        <w:t xml:space="preserve">, </w:t>
      </w:r>
      <w:r>
        <w:rPr>
          <w:b/>
          <w:bCs/>
        </w:rPr>
        <w:t>Nam H</w:t>
      </w:r>
      <w:r>
        <w:t xml:space="preserve">, </w:t>
      </w:r>
      <w:r>
        <w:rPr>
          <w:b/>
          <w:bCs/>
        </w:rPr>
        <w:t>Feist AM</w:t>
      </w:r>
      <w:r>
        <w:t xml:space="preserve">, </w:t>
      </w:r>
      <w:r>
        <w:rPr>
          <w:b/>
          <w:bCs/>
        </w:rPr>
        <w:t>Palsson BO</w:t>
      </w:r>
      <w:r>
        <w:t xml:space="preserve">. 2014. A comprehensive genome-scale reconstruction of </w:t>
      </w:r>
      <w:r>
        <w:rPr>
          <w:i/>
          <w:iCs/>
        </w:rPr>
        <w:t>Escherichia coli</w:t>
      </w:r>
      <w:r>
        <w:t xml:space="preserve"> metabolism--2011. Mol Syst Biol </w:t>
      </w:r>
      <w:r>
        <w:rPr>
          <w:b/>
          <w:bCs/>
        </w:rPr>
        <w:t>7</w:t>
      </w:r>
      <w:r>
        <w:t>:535–535.</w:t>
      </w:r>
    </w:p>
    <w:p w14:paraId="6F98EA83" w14:textId="77777777" w:rsidR="000D73AB" w:rsidRDefault="000D73AB" w:rsidP="00E52A76">
      <w:pPr>
        <w:pStyle w:val="Bibliography"/>
      </w:pPr>
      <w:r>
        <w:t xml:space="preserve">70. </w:t>
      </w:r>
      <w:r>
        <w:tab/>
      </w:r>
      <w:r>
        <w:rPr>
          <w:b/>
          <w:bCs/>
        </w:rPr>
        <w:t>Sarmiento F</w:t>
      </w:r>
      <w:r>
        <w:t xml:space="preserve">, </w:t>
      </w:r>
      <w:r>
        <w:rPr>
          <w:b/>
          <w:bCs/>
        </w:rPr>
        <w:t>Mrázek J</w:t>
      </w:r>
      <w:r>
        <w:t xml:space="preserve">, </w:t>
      </w:r>
      <w:r>
        <w:rPr>
          <w:b/>
          <w:bCs/>
        </w:rPr>
        <w:t>Whitman WB</w:t>
      </w:r>
      <w:r>
        <w:t xml:space="preserve">. 2013. Genome-scale analysis of gene function in the hydrogenotrophic methanogenic archaeon </w:t>
      </w:r>
      <w:r>
        <w:rPr>
          <w:i/>
          <w:iCs/>
        </w:rPr>
        <w:t>Methanococcus maripaludis</w:t>
      </w:r>
      <w:r>
        <w:t xml:space="preserve">. Proc Natl Acad Sci </w:t>
      </w:r>
      <w:r>
        <w:rPr>
          <w:b/>
          <w:bCs/>
        </w:rPr>
        <w:t>110</w:t>
      </w:r>
      <w:r>
        <w:t>:4726–4731.</w:t>
      </w:r>
    </w:p>
    <w:p w14:paraId="5869A357" w14:textId="77777777" w:rsidR="000D73AB" w:rsidRDefault="000D73AB" w:rsidP="00E52A76">
      <w:pPr>
        <w:pStyle w:val="Bibliography"/>
      </w:pPr>
      <w:r>
        <w:t xml:space="preserve">71. </w:t>
      </w:r>
      <w:r>
        <w:tab/>
      </w:r>
      <w:r>
        <w:rPr>
          <w:b/>
          <w:bCs/>
        </w:rPr>
        <w:t>Degtyarenko K</w:t>
      </w:r>
      <w:r>
        <w:t xml:space="preserve">, </w:t>
      </w:r>
      <w:r>
        <w:rPr>
          <w:b/>
          <w:bCs/>
        </w:rPr>
        <w:t>Matos P de</w:t>
      </w:r>
      <w:r>
        <w:t xml:space="preserve">, </w:t>
      </w:r>
      <w:r>
        <w:rPr>
          <w:b/>
          <w:bCs/>
        </w:rPr>
        <w:t>Ennis M</w:t>
      </w:r>
      <w:r>
        <w:t xml:space="preserve">, </w:t>
      </w:r>
      <w:r>
        <w:rPr>
          <w:b/>
          <w:bCs/>
        </w:rPr>
        <w:t>Hastings J</w:t>
      </w:r>
      <w:r>
        <w:t xml:space="preserve">, </w:t>
      </w:r>
      <w:r>
        <w:rPr>
          <w:b/>
          <w:bCs/>
        </w:rPr>
        <w:t>Zbinden M</w:t>
      </w:r>
      <w:r>
        <w:t xml:space="preserve">, </w:t>
      </w:r>
      <w:r>
        <w:rPr>
          <w:b/>
          <w:bCs/>
        </w:rPr>
        <w:t>McNaught A</w:t>
      </w:r>
      <w:r>
        <w:t xml:space="preserve">, </w:t>
      </w:r>
      <w:r>
        <w:rPr>
          <w:b/>
          <w:bCs/>
        </w:rPr>
        <w:t>Alcántara R</w:t>
      </w:r>
      <w:r>
        <w:t xml:space="preserve">, </w:t>
      </w:r>
      <w:r>
        <w:rPr>
          <w:b/>
          <w:bCs/>
        </w:rPr>
        <w:t>Darsow M</w:t>
      </w:r>
      <w:r>
        <w:t xml:space="preserve">, </w:t>
      </w:r>
      <w:r>
        <w:rPr>
          <w:b/>
          <w:bCs/>
        </w:rPr>
        <w:t>Guedj M</w:t>
      </w:r>
      <w:r>
        <w:t xml:space="preserve">, </w:t>
      </w:r>
      <w:r>
        <w:rPr>
          <w:b/>
          <w:bCs/>
        </w:rPr>
        <w:t>Ashburner M</w:t>
      </w:r>
      <w:r>
        <w:t xml:space="preserve">. 2008. ChEBI: a database and ontology for chemical entities of biological interest. Nucleic Acids Res </w:t>
      </w:r>
      <w:r>
        <w:rPr>
          <w:b/>
          <w:bCs/>
        </w:rPr>
        <w:t>36</w:t>
      </w:r>
      <w:r>
        <w:t>:D344–D350.</w:t>
      </w:r>
    </w:p>
    <w:p w14:paraId="67AC3544" w14:textId="77777777" w:rsidR="000D73AB" w:rsidRDefault="000D73AB" w:rsidP="00E52A76">
      <w:pPr>
        <w:pStyle w:val="Bibliography"/>
      </w:pPr>
      <w:r>
        <w:t xml:space="preserve">72. </w:t>
      </w:r>
      <w:r>
        <w:tab/>
      </w:r>
      <w:r>
        <w:rPr>
          <w:b/>
          <w:bCs/>
        </w:rPr>
        <w:t>Hucka M</w:t>
      </w:r>
      <w:r>
        <w:t xml:space="preserve">, </w:t>
      </w:r>
      <w:r>
        <w:rPr>
          <w:b/>
          <w:bCs/>
        </w:rPr>
        <w:t>Finney A</w:t>
      </w:r>
      <w:r>
        <w:t xml:space="preserve">, </w:t>
      </w:r>
      <w:r>
        <w:rPr>
          <w:b/>
          <w:bCs/>
        </w:rPr>
        <w:t>Sauro HM</w:t>
      </w:r>
      <w:r>
        <w:t xml:space="preserve">, </w:t>
      </w:r>
      <w:r>
        <w:rPr>
          <w:b/>
          <w:bCs/>
        </w:rPr>
        <w:t>Bolouri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r>
        <w:rPr>
          <w:b/>
          <w:bCs/>
        </w:rPr>
        <w:t>Dronov S</w:t>
      </w:r>
      <w:r>
        <w:t xml:space="preserve">, </w:t>
      </w:r>
      <w:r>
        <w:rPr>
          <w:b/>
          <w:bCs/>
        </w:rPr>
        <w:t>Gilles ED</w:t>
      </w:r>
      <w:r>
        <w:t xml:space="preserve">, </w:t>
      </w:r>
      <w:r>
        <w:rPr>
          <w:b/>
          <w:bCs/>
        </w:rPr>
        <w:t>Ginkel M</w:t>
      </w:r>
      <w:r>
        <w:t xml:space="preserve">, </w:t>
      </w:r>
      <w:r>
        <w:rPr>
          <w:b/>
          <w:bCs/>
        </w:rPr>
        <w:t>Gor V</w:t>
      </w:r>
      <w:r>
        <w:t xml:space="preserve">, </w:t>
      </w:r>
      <w:r>
        <w:rPr>
          <w:b/>
          <w:bCs/>
        </w:rPr>
        <w:t>Goryanin II</w:t>
      </w:r>
      <w:r>
        <w:t xml:space="preserve">, </w:t>
      </w:r>
      <w:r>
        <w:rPr>
          <w:b/>
          <w:bCs/>
        </w:rPr>
        <w:t>Hedley WJ</w:t>
      </w:r>
      <w:r>
        <w:t xml:space="preserve">, </w:t>
      </w:r>
      <w:r>
        <w:rPr>
          <w:b/>
          <w:bCs/>
        </w:rPr>
        <w:t>Hodgman TC</w:t>
      </w:r>
      <w:r>
        <w:t xml:space="preserve">, </w:t>
      </w:r>
      <w:r>
        <w:rPr>
          <w:b/>
          <w:bCs/>
        </w:rPr>
        <w:t>Hofmeyr J-H</w:t>
      </w:r>
      <w:r>
        <w:t xml:space="preserve">, </w:t>
      </w:r>
      <w:r>
        <w:rPr>
          <w:b/>
          <w:bCs/>
        </w:rPr>
        <w:t>Hunter PJ</w:t>
      </w:r>
      <w:r>
        <w:t xml:space="preserve">, </w:t>
      </w:r>
      <w:r>
        <w:rPr>
          <w:b/>
          <w:bCs/>
        </w:rPr>
        <w:t>Juty NS</w:t>
      </w:r>
      <w:r>
        <w:t xml:space="preserve">, </w:t>
      </w:r>
      <w:r>
        <w:rPr>
          <w:b/>
          <w:bCs/>
        </w:rPr>
        <w:t>Kasberger JL</w:t>
      </w:r>
      <w:r>
        <w:t xml:space="preserve">, </w:t>
      </w:r>
      <w:r>
        <w:rPr>
          <w:b/>
          <w:bCs/>
        </w:rPr>
        <w:t>Kremling A</w:t>
      </w:r>
      <w:r>
        <w:t xml:space="preserve">, </w:t>
      </w:r>
      <w:r>
        <w:rPr>
          <w:b/>
          <w:bCs/>
        </w:rPr>
        <w:t>Kummer U</w:t>
      </w:r>
      <w:r>
        <w:t xml:space="preserve">, </w:t>
      </w:r>
      <w:r>
        <w:rPr>
          <w:b/>
          <w:bCs/>
        </w:rPr>
        <w:t>Novère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r>
        <w:rPr>
          <w:b/>
          <w:bCs/>
        </w:rPr>
        <w:t>Mjolsness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r>
        <w:rPr>
          <w:b/>
          <w:bCs/>
        </w:rPr>
        <w:t>Schaff JC</w:t>
      </w:r>
      <w:r>
        <w:t xml:space="preserve">, </w:t>
      </w:r>
      <w:r>
        <w:rPr>
          <w:b/>
          <w:bCs/>
        </w:rPr>
        <w:t>Shapiro BE</w:t>
      </w:r>
      <w:r>
        <w:t xml:space="preserve">, </w:t>
      </w:r>
      <w:r>
        <w:rPr>
          <w:b/>
          <w:bCs/>
        </w:rPr>
        <w:t>Shimizu TS</w:t>
      </w:r>
      <w:r>
        <w:t xml:space="preserve">, </w:t>
      </w:r>
      <w:r>
        <w:rPr>
          <w:b/>
          <w:bCs/>
        </w:rPr>
        <w:t>Spence HD</w:t>
      </w:r>
      <w:r>
        <w:t xml:space="preserve">, </w:t>
      </w:r>
      <w:r>
        <w:rPr>
          <w:b/>
          <w:bCs/>
        </w:rPr>
        <w:t>Stelling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54846AC9" w14:textId="77777777" w:rsidR="000D73AB" w:rsidRDefault="000D73AB" w:rsidP="00E52A76">
      <w:pPr>
        <w:pStyle w:val="Bibliography"/>
      </w:pPr>
      <w:r>
        <w:lastRenderedPageBreak/>
        <w:t xml:space="preserve">73. </w:t>
      </w:r>
      <w:r>
        <w:tab/>
      </w:r>
      <w:r>
        <w:rPr>
          <w:b/>
          <w:bCs/>
        </w:rPr>
        <w:t>Benedict MN</w:t>
      </w:r>
      <w:r>
        <w:t xml:space="preserve">, </w:t>
      </w:r>
      <w:r>
        <w:rPr>
          <w:b/>
          <w:bCs/>
        </w:rPr>
        <w:t>Gonnerman MC</w:t>
      </w:r>
      <w:r>
        <w:t xml:space="preserve">, </w:t>
      </w:r>
      <w:r>
        <w:rPr>
          <w:b/>
          <w:bCs/>
        </w:rPr>
        <w:t>Metcalf WW</w:t>
      </w:r>
      <w:r>
        <w:t xml:space="preserve">, </w:t>
      </w:r>
      <w:r>
        <w:rPr>
          <w:b/>
          <w:bCs/>
        </w:rPr>
        <w:t>Price ND</w:t>
      </w:r>
      <w:r>
        <w:t xml:space="preserve">. 2012. Genome-Scale Metabolic Reconstruction and Hypothesis Testing in the Methanogenic Archaeon </w:t>
      </w:r>
      <w:r>
        <w:rPr>
          <w:i/>
          <w:iCs/>
        </w:rPr>
        <w:t>Methanosarcina acetivorans</w:t>
      </w:r>
      <w:r>
        <w:t xml:space="preserve"> C2A. J Bacteriol </w:t>
      </w:r>
      <w:r>
        <w:rPr>
          <w:b/>
          <w:bCs/>
        </w:rPr>
        <w:t>194</w:t>
      </w:r>
      <w:r>
        <w:t>:855–865.</w:t>
      </w:r>
    </w:p>
    <w:p w14:paraId="662D5F5E" w14:textId="04E04EB0" w:rsidR="000B43BF" w:rsidRPr="00FA2B14" w:rsidRDefault="00A40676" w:rsidP="006F5195">
      <w:pPr>
        <w:pStyle w:val="Bibliography"/>
        <w:rPr>
          <w:rFonts w:ascii="Cambria" w:eastAsia="MS Gothic" w:hAnsi="Cambria"/>
          <w:b/>
          <w:bCs/>
          <w:color w:val="365F91"/>
          <w:sz w:val="28"/>
          <w:szCs w:val="28"/>
        </w:rPr>
      </w:pPr>
      <w:r>
        <w:fldChar w:fldCharType="end"/>
      </w:r>
      <w:commentRangeEnd w:id="520"/>
      <w:r w:rsidR="003D5D15">
        <w:rPr>
          <w:rStyle w:val="CommentReference"/>
          <w:rFonts w:ascii="Calibri" w:hAnsi="Calibri"/>
        </w:rPr>
        <w:commentReference w:id="520"/>
      </w:r>
    </w:p>
    <w:p w14:paraId="75B083EB" w14:textId="77777777" w:rsidR="006118BA" w:rsidRDefault="00070CFD" w:rsidP="000B43BF">
      <w:pPr>
        <w:pStyle w:val="Heading1"/>
      </w:pPr>
      <w:r>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lastRenderedPageBreak/>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4FF2C27C" w:rsidR="009C00DF" w:rsidRPr="001426E4" w:rsidRDefault="009C00DF" w:rsidP="001426E4">
      <w:pPr>
        <w:rPr>
          <w:sz w:val="20"/>
          <w:szCs w:val="20"/>
        </w:rPr>
      </w:pPr>
      <w:r w:rsidRPr="001426E4">
        <w:rPr>
          <w:sz w:val="20"/>
          <w:szCs w:val="20"/>
        </w:rPr>
        <w:t xml:space="preserve">Figure 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xml:space="preserve">. Metabolites: </w:t>
      </w:r>
      <w:proofErr w:type="spellStart"/>
      <w:r w:rsidR="00EF728B">
        <w:rPr>
          <w:sz w:val="20"/>
          <w:szCs w:val="20"/>
        </w:rPr>
        <w:t>Fd</w:t>
      </w:r>
      <w:r w:rsidR="00EF728B" w:rsidRPr="00EF728B">
        <w:rPr>
          <w:sz w:val="20"/>
          <w:szCs w:val="20"/>
          <w:vertAlign w:val="subscript"/>
        </w:rPr>
        <w:t>rd</w:t>
      </w:r>
      <w:proofErr w:type="spellEnd"/>
      <w:r w:rsidR="00EF728B">
        <w:rPr>
          <w:sz w:val="20"/>
          <w:szCs w:val="20"/>
        </w:rPr>
        <w:t xml:space="preserve">, reduced ferredoxin; </w:t>
      </w:r>
      <w:proofErr w:type="spellStart"/>
      <w:r w:rsidR="00EF728B">
        <w:rPr>
          <w:sz w:val="20"/>
          <w:szCs w:val="20"/>
        </w:rPr>
        <w:t>Fd</w:t>
      </w:r>
      <w:r w:rsidR="00EF728B" w:rsidRPr="00EF728B">
        <w:rPr>
          <w:sz w:val="20"/>
          <w:szCs w:val="20"/>
          <w:vertAlign w:val="subscript"/>
        </w:rPr>
        <w:t>ox</w:t>
      </w:r>
      <w:proofErr w:type="spellEnd"/>
      <w:r w:rsidR="00EF728B">
        <w:rPr>
          <w:sz w:val="20"/>
          <w:szCs w:val="20"/>
        </w:rPr>
        <w:t xml:space="preserve">, oxidized ferredoxin ; MFR, methanofuran; </w:t>
      </w:r>
      <w:r w:rsidR="00212107">
        <w:rPr>
          <w:sz w:val="20"/>
          <w:szCs w:val="20"/>
        </w:rPr>
        <w:t>HS</w:t>
      </w:r>
      <w:r w:rsidR="00EF728B">
        <w:rPr>
          <w:sz w:val="20"/>
          <w:szCs w:val="20"/>
        </w:rPr>
        <w:t xml:space="preserve">CoM, coenzyme M; </w:t>
      </w:r>
      <w:r w:rsidR="00212107">
        <w:rPr>
          <w:sz w:val="20"/>
          <w:szCs w:val="20"/>
        </w:rPr>
        <w:t>HS</w:t>
      </w:r>
      <w:r w:rsidR="00EF728B">
        <w:rPr>
          <w:sz w:val="20"/>
          <w:szCs w:val="20"/>
        </w:rPr>
        <w:t>CoB, coenzyme B; F</w:t>
      </w:r>
      <w:r w:rsidR="00EF728B" w:rsidRPr="00EF728B">
        <w:rPr>
          <w:sz w:val="20"/>
          <w:szCs w:val="20"/>
          <w:vertAlign w:val="subscript"/>
        </w:rPr>
        <w:t>420</w:t>
      </w:r>
      <w:r w:rsidR="00EF728B">
        <w:rPr>
          <w:sz w:val="20"/>
          <w:szCs w:val="20"/>
        </w:rPr>
        <w:t xml:space="preserve">, coenzyme F420. Enzymes: </w:t>
      </w:r>
      <w:proofErr w:type="spellStart"/>
      <w:r w:rsidR="001426E4">
        <w:rPr>
          <w:sz w:val="20"/>
          <w:szCs w:val="20"/>
        </w:rPr>
        <w:t>Fwd</w:t>
      </w:r>
      <w:proofErr w:type="spellEnd"/>
      <w:r w:rsidR="001426E4">
        <w:rPr>
          <w:sz w:val="20"/>
          <w:szCs w:val="20"/>
        </w:rPr>
        <w:t xml:space="preserve">, </w:t>
      </w:r>
      <w:proofErr w:type="spellStart"/>
      <w:r w:rsidR="00AD0737">
        <w:rPr>
          <w:sz w:val="20"/>
          <w:szCs w:val="20"/>
        </w:rPr>
        <w:t>formylmethanofuran</w:t>
      </w:r>
      <w:proofErr w:type="spellEnd"/>
      <w:r w:rsidR="00AD0737">
        <w:rPr>
          <w:sz w:val="20"/>
          <w:szCs w:val="20"/>
        </w:rPr>
        <w:t xml:space="preserve"> dehydrogenase</w:t>
      </w:r>
      <w:r w:rsidR="00071D75">
        <w:rPr>
          <w:sz w:val="20"/>
          <w:szCs w:val="20"/>
        </w:rPr>
        <w:t xml:space="preserve">; </w:t>
      </w:r>
      <w:proofErr w:type="spellStart"/>
      <w:r w:rsidR="00071D75">
        <w:rPr>
          <w:sz w:val="20"/>
          <w:szCs w:val="20"/>
        </w:rPr>
        <w:t>Ftr</w:t>
      </w:r>
      <w:proofErr w:type="spellEnd"/>
      <w:r w:rsidR="00071D75">
        <w:rPr>
          <w:sz w:val="20"/>
          <w:szCs w:val="20"/>
        </w:rPr>
        <w:t xml:space="preserve">, </w:t>
      </w:r>
      <w:proofErr w:type="spellStart"/>
      <w:r w:rsidR="00AD0737">
        <w:rPr>
          <w:sz w:val="20"/>
          <w:szCs w:val="20"/>
        </w:rPr>
        <w:t>formylmethanofuran</w:t>
      </w:r>
      <w:proofErr w:type="spellEnd"/>
      <w:r w:rsidR="00AD0737">
        <w:rPr>
          <w:sz w:val="20"/>
          <w:szCs w:val="20"/>
        </w:rPr>
        <w:t>/H</w:t>
      </w:r>
      <w:r w:rsidR="00AD0737" w:rsidRPr="00EF728B">
        <w:rPr>
          <w:sz w:val="20"/>
          <w:szCs w:val="20"/>
          <w:vertAlign w:val="subscript"/>
        </w:rPr>
        <w:t>4</w:t>
      </w:r>
      <w:r w:rsidR="00AD0737">
        <w:rPr>
          <w:sz w:val="20"/>
          <w:szCs w:val="20"/>
        </w:rPr>
        <w:t>MPT formyl transferase</w:t>
      </w:r>
      <w:r w:rsidR="00071D75">
        <w:rPr>
          <w:sz w:val="20"/>
          <w:szCs w:val="20"/>
        </w:rPr>
        <w:t xml:space="preserve">; </w:t>
      </w:r>
      <w:proofErr w:type="spellStart"/>
      <w:r w:rsidR="00071D75">
        <w:rPr>
          <w:sz w:val="20"/>
          <w:szCs w:val="20"/>
        </w:rPr>
        <w:t>Mch</w:t>
      </w:r>
      <w:proofErr w:type="spellEnd"/>
      <w:r w:rsidR="00071D75">
        <w:rPr>
          <w:sz w:val="20"/>
          <w:szCs w:val="20"/>
        </w:rPr>
        <w:t xml:space="preserve">, </w:t>
      </w:r>
      <w:r w:rsidR="00AD0737">
        <w:rPr>
          <w:sz w:val="20"/>
          <w:szCs w:val="20"/>
        </w:rPr>
        <w:t>methenyl-H</w:t>
      </w:r>
      <w:r w:rsidR="00AD0737" w:rsidRPr="00EF728B">
        <w:rPr>
          <w:sz w:val="20"/>
          <w:szCs w:val="20"/>
          <w:vertAlign w:val="subscript"/>
        </w:rPr>
        <w:t>4</w:t>
      </w:r>
      <w:r w:rsidR="00AD0737">
        <w:rPr>
          <w:sz w:val="20"/>
          <w:szCs w:val="20"/>
        </w:rPr>
        <w:t xml:space="preserve">MPT </w:t>
      </w:r>
      <w:proofErr w:type="spellStart"/>
      <w:r w:rsidR="00AD0737">
        <w:rPr>
          <w:sz w:val="20"/>
          <w:szCs w:val="20"/>
        </w:rPr>
        <w:t>cyclohydrolase</w:t>
      </w:r>
      <w:proofErr w:type="spellEnd"/>
      <w:r w:rsidR="00071D75">
        <w:rPr>
          <w:sz w:val="20"/>
          <w:szCs w:val="20"/>
        </w:rPr>
        <w:t xml:space="preserve">; </w:t>
      </w:r>
      <w:proofErr w:type="spellStart"/>
      <w:r w:rsidR="00071D75">
        <w:rPr>
          <w:sz w:val="20"/>
          <w:szCs w:val="20"/>
        </w:rPr>
        <w:t>Hmd</w:t>
      </w:r>
      <w:proofErr w:type="spellEnd"/>
      <w:r w:rsidR="00071D75">
        <w:rPr>
          <w:sz w:val="20"/>
          <w:szCs w:val="20"/>
        </w:rPr>
        <w:t xml:space="preserve">,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w:t>
      </w:r>
      <w:proofErr w:type="spellStart"/>
      <w:r w:rsidR="00071D75">
        <w:rPr>
          <w:sz w:val="20"/>
          <w:szCs w:val="20"/>
        </w:rPr>
        <w:t>Mtd</w:t>
      </w:r>
      <w:proofErr w:type="spellEnd"/>
      <w:r w:rsidR="00071D75">
        <w:rPr>
          <w:sz w:val="20"/>
          <w:szCs w:val="20"/>
        </w:rPr>
        <w:t xml:space="preserve">,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proofErr w:type="spellStart"/>
      <w:r w:rsidR="00800E69">
        <w:rPr>
          <w:sz w:val="20"/>
          <w:szCs w:val="20"/>
        </w:rPr>
        <w:t>Mer</w:t>
      </w:r>
      <w:proofErr w:type="spellEnd"/>
      <w:r w:rsidR="00800E69">
        <w:rPr>
          <w:sz w:val="20"/>
          <w:szCs w:val="20"/>
        </w:rPr>
        <w:t>, methylene-H</w:t>
      </w:r>
      <w:r w:rsidR="00800E69" w:rsidRPr="00800E69">
        <w:rPr>
          <w:sz w:val="20"/>
          <w:szCs w:val="20"/>
          <w:vertAlign w:val="subscript"/>
        </w:rPr>
        <w:t>4</w:t>
      </w:r>
      <w:r w:rsidR="00800E69">
        <w:rPr>
          <w:sz w:val="20"/>
          <w:szCs w:val="20"/>
        </w:rPr>
        <w:t xml:space="preserve">MPT reductase; </w:t>
      </w:r>
      <w:proofErr w:type="spellStart"/>
      <w:r w:rsidR="00071D75">
        <w:rPr>
          <w:sz w:val="20"/>
          <w:szCs w:val="20"/>
        </w:rPr>
        <w:t>Mtr</w:t>
      </w:r>
      <w:proofErr w:type="spellEnd"/>
      <w:r w:rsidR="00071D75">
        <w:rPr>
          <w:sz w:val="20"/>
          <w:szCs w:val="20"/>
        </w:rPr>
        <w:t xml:space="preserve">,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w:t>
      </w:r>
      <w:proofErr w:type="spellStart"/>
      <w:r w:rsidR="00071D75">
        <w:rPr>
          <w:sz w:val="20"/>
          <w:szCs w:val="20"/>
        </w:rPr>
        <w:t>Mcr</w:t>
      </w:r>
      <w:proofErr w:type="spellEnd"/>
      <w:r w:rsidR="00071D75">
        <w:rPr>
          <w:sz w:val="20"/>
          <w:szCs w:val="20"/>
        </w:rPr>
        <w:t xml:space="preserve">, </w:t>
      </w:r>
      <w:r w:rsidR="00AD0737">
        <w:rPr>
          <w:sz w:val="20"/>
          <w:szCs w:val="20"/>
        </w:rPr>
        <w:t>methyl coenzyme M reductase</w:t>
      </w:r>
      <w:r w:rsidR="00071D75">
        <w:rPr>
          <w:sz w:val="20"/>
          <w:szCs w:val="20"/>
        </w:rPr>
        <w:t xml:space="preserve">; </w:t>
      </w:r>
      <w:proofErr w:type="spellStart"/>
      <w:r w:rsidR="00071D75">
        <w:rPr>
          <w:sz w:val="20"/>
          <w:szCs w:val="20"/>
        </w:rPr>
        <w:t>Hdr</w:t>
      </w:r>
      <w:proofErr w:type="spellEnd"/>
      <w:r w:rsidR="00071D75">
        <w:rPr>
          <w:sz w:val="20"/>
          <w:szCs w:val="20"/>
        </w:rPr>
        <w:t xml:space="preserve">, </w:t>
      </w:r>
      <w:r w:rsidR="00AD0737">
        <w:rPr>
          <w:sz w:val="20"/>
          <w:szCs w:val="20"/>
        </w:rPr>
        <w:t xml:space="preserve">heterodisulfide </w:t>
      </w:r>
      <w:proofErr w:type="spellStart"/>
      <w:r w:rsidR="00AD0737">
        <w:rPr>
          <w:sz w:val="20"/>
          <w:szCs w:val="20"/>
        </w:rPr>
        <w:t>reductase</w:t>
      </w:r>
      <w:r w:rsidR="00071D75">
        <w:rPr>
          <w:sz w:val="20"/>
          <w:szCs w:val="20"/>
        </w:rPr>
        <w:t>;Eh</w:t>
      </w:r>
      <w:r w:rsidR="00EF728B">
        <w:rPr>
          <w:sz w:val="20"/>
          <w:szCs w:val="20"/>
        </w:rPr>
        <w:t>a</w:t>
      </w:r>
      <w:proofErr w:type="spellEnd"/>
      <w:r w:rsidR="00EF728B">
        <w:rPr>
          <w:sz w:val="20"/>
          <w:szCs w:val="20"/>
        </w:rPr>
        <w:t>/</w:t>
      </w:r>
      <w:proofErr w:type="spellStart"/>
      <w:r w:rsidR="00EF728B">
        <w:rPr>
          <w:sz w:val="20"/>
          <w:szCs w:val="20"/>
        </w:rPr>
        <w:t>Ehb</w:t>
      </w:r>
      <w:proofErr w:type="spellEnd"/>
      <w:r w:rsidR="00EF728B">
        <w:rPr>
          <w:sz w:val="20"/>
          <w:szCs w:val="20"/>
        </w:rPr>
        <w:t>, energy-conserving hydrogenases</w:t>
      </w:r>
      <w:r w:rsidR="00071D75">
        <w:rPr>
          <w:sz w:val="20"/>
          <w:szCs w:val="20"/>
        </w:rPr>
        <w:t xml:space="preserve">; ATPS, </w:t>
      </w:r>
      <w:r w:rsidR="00EF728B">
        <w:rPr>
          <w:sz w:val="20"/>
          <w:szCs w:val="20"/>
        </w:rPr>
        <w:t>ATP-synthase</w:t>
      </w:r>
      <w:r w:rsidR="00071D75">
        <w:rPr>
          <w:sz w:val="20"/>
          <w:szCs w:val="20"/>
        </w:rPr>
        <w:t xml:space="preserve">; </w:t>
      </w:r>
      <w:proofErr w:type="spellStart"/>
      <w:r w:rsidR="00071D75">
        <w:rPr>
          <w:sz w:val="20"/>
          <w:szCs w:val="20"/>
        </w:rPr>
        <w:t>Fru</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w:t>
      </w:r>
      <w:proofErr w:type="spellStart"/>
      <w:r w:rsidR="00EF728B">
        <w:rPr>
          <w:sz w:val="20"/>
          <w:szCs w:val="20"/>
        </w:rPr>
        <w:t>selenocysteine</w:t>
      </w:r>
      <w:proofErr w:type="spellEnd"/>
      <w:r w:rsidR="00EF728B">
        <w:rPr>
          <w:sz w:val="20"/>
          <w:szCs w:val="20"/>
        </w:rPr>
        <w:t>-containing)</w:t>
      </w:r>
      <w:r w:rsidR="00071D75">
        <w:rPr>
          <w:sz w:val="20"/>
          <w:szCs w:val="20"/>
        </w:rPr>
        <w:t xml:space="preserve">; </w:t>
      </w:r>
      <w:proofErr w:type="spellStart"/>
      <w:r w:rsidR="00071D75">
        <w:rPr>
          <w:sz w:val="20"/>
          <w:szCs w:val="20"/>
        </w:rPr>
        <w:t>Frc</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5F34318F" w:rsidR="009C00DF" w:rsidRPr="00D315F6" w:rsidRDefault="009C00DF" w:rsidP="001426E4">
      <w:pPr>
        <w:rPr>
          <w:sz w:val="20"/>
          <w:szCs w:val="20"/>
        </w:rPr>
      </w:pPr>
      <w:r w:rsidRPr="001426E4">
        <w:rPr>
          <w:sz w:val="20"/>
          <w:szCs w:val="20"/>
        </w:rPr>
        <w:t xml:space="preserve">Figure 3: </w:t>
      </w:r>
      <w:r w:rsidR="00800E69">
        <w:rPr>
          <w:sz w:val="20"/>
          <w:szCs w:val="20"/>
        </w:rPr>
        <w:t>Hypothetical pathway for a</w:t>
      </w:r>
      <w:r w:rsidRPr="001426E4">
        <w:rPr>
          <w:sz w:val="20"/>
          <w:szCs w:val="20"/>
        </w:rPr>
        <w:t>ceticlastic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 xml:space="preserve">As demonstrated, this scheme would require 2 cycles of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in order to oxidize ferredoxin reduced by the CODH/ACS and </w:t>
      </w:r>
      <w:proofErr w:type="spellStart"/>
      <w:r w:rsidR="00EE37D9">
        <w:rPr>
          <w:sz w:val="20"/>
          <w:szCs w:val="20"/>
        </w:rPr>
        <w:t>Hdr</w:t>
      </w:r>
      <w:proofErr w:type="spellEnd"/>
      <w:r w:rsidR="00EE37D9">
        <w:rPr>
          <w:sz w:val="20"/>
          <w:szCs w:val="20"/>
        </w:rPr>
        <w:t xml:space="preserve"> reactions. By constraining the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w:t>
      </w:r>
      <w:proofErr w:type="spellStart"/>
      <w:r w:rsidR="00EE37D9">
        <w:rPr>
          <w:sz w:val="20"/>
          <w:szCs w:val="20"/>
        </w:rPr>
        <w:t>Fd</w:t>
      </w:r>
      <w:r w:rsidR="00EE37D9" w:rsidRPr="00EF728B">
        <w:rPr>
          <w:sz w:val="20"/>
          <w:szCs w:val="20"/>
          <w:vertAlign w:val="subscript"/>
        </w:rPr>
        <w:t>rd</w:t>
      </w:r>
      <w:proofErr w:type="spellEnd"/>
      <w:r w:rsidR="00EE37D9">
        <w:rPr>
          <w:sz w:val="20"/>
          <w:szCs w:val="20"/>
        </w:rPr>
        <w:t xml:space="preserve">, reduced ferredoxin; </w:t>
      </w:r>
      <w:proofErr w:type="spellStart"/>
      <w:r w:rsidR="00EE37D9">
        <w:rPr>
          <w:sz w:val="20"/>
          <w:szCs w:val="20"/>
        </w:rPr>
        <w:t>Fd</w:t>
      </w:r>
      <w:r w:rsidR="00EE37D9" w:rsidRPr="00EF728B">
        <w:rPr>
          <w:sz w:val="20"/>
          <w:szCs w:val="20"/>
          <w:vertAlign w:val="subscript"/>
        </w:rPr>
        <w:t>ox</w:t>
      </w:r>
      <w:proofErr w:type="spellEnd"/>
      <w:r w:rsidR="00EE37D9">
        <w:rPr>
          <w:sz w:val="20"/>
          <w:szCs w:val="20"/>
        </w:rPr>
        <w:t xml:space="preserve">, oxidized ferredoxin ; MFR, </w:t>
      </w:r>
      <w:proofErr w:type="spellStart"/>
      <w:r w:rsidR="00EE37D9">
        <w:rPr>
          <w:sz w:val="20"/>
          <w:szCs w:val="20"/>
        </w:rPr>
        <w:t>methanofuran</w:t>
      </w:r>
      <w:proofErr w:type="spellEnd"/>
      <w:r w:rsidR="00EE37D9">
        <w:rPr>
          <w:sz w:val="20"/>
          <w:szCs w:val="20"/>
        </w:rPr>
        <w:t xml:space="preserve">; </w:t>
      </w:r>
      <w:proofErr w:type="spellStart"/>
      <w:r w:rsidR="003C7B8C">
        <w:rPr>
          <w:sz w:val="20"/>
          <w:szCs w:val="20"/>
        </w:rPr>
        <w:t>HS</w:t>
      </w:r>
      <w:r w:rsidR="00EE37D9">
        <w:rPr>
          <w:sz w:val="20"/>
          <w:szCs w:val="20"/>
        </w:rPr>
        <w:t>CoM</w:t>
      </w:r>
      <w:proofErr w:type="spellEnd"/>
      <w:r w:rsidR="00EE37D9">
        <w:rPr>
          <w:sz w:val="20"/>
          <w:szCs w:val="20"/>
        </w:rPr>
        <w:t xml:space="preserve">, coenzyme M; </w:t>
      </w:r>
      <w:proofErr w:type="spellStart"/>
      <w:r w:rsidR="003C7B8C">
        <w:rPr>
          <w:sz w:val="20"/>
          <w:szCs w:val="20"/>
        </w:rPr>
        <w:t>HS</w:t>
      </w:r>
      <w:r w:rsidR="00EE37D9">
        <w:rPr>
          <w:sz w:val="20"/>
          <w:szCs w:val="20"/>
        </w:rPr>
        <w:t>CoB</w:t>
      </w:r>
      <w:proofErr w:type="spellEnd"/>
      <w:r w:rsidR="00EE37D9">
        <w:rPr>
          <w:sz w:val="20"/>
          <w:szCs w:val="20"/>
        </w:rPr>
        <w:t>, coenzyme B; F</w:t>
      </w:r>
      <w:r w:rsidR="00EE37D9" w:rsidRPr="00EF728B">
        <w:rPr>
          <w:sz w:val="20"/>
          <w:szCs w:val="20"/>
          <w:vertAlign w:val="subscript"/>
        </w:rPr>
        <w:t>420</w:t>
      </w:r>
      <w:r w:rsidR="00EE37D9">
        <w:rPr>
          <w:sz w:val="20"/>
          <w:szCs w:val="20"/>
        </w:rPr>
        <w:t xml:space="preserve">, coenzyme F420. Enzymes: CODH/ACS, carbon monoxide dehydrogenase/acetyl-CoA synthase complex; </w:t>
      </w:r>
      <w:proofErr w:type="spellStart"/>
      <w:r w:rsidR="00EE37D9">
        <w:rPr>
          <w:sz w:val="20"/>
          <w:szCs w:val="20"/>
        </w:rPr>
        <w:t>Mtr</w:t>
      </w:r>
      <w:proofErr w:type="spellEnd"/>
      <w:r w:rsidR="00EE37D9">
        <w:rPr>
          <w:sz w:val="20"/>
          <w:szCs w:val="20"/>
        </w:rPr>
        <w:t>, methyl-H</w:t>
      </w:r>
      <w:r w:rsidR="00EE37D9" w:rsidRPr="00EF728B">
        <w:rPr>
          <w:sz w:val="20"/>
          <w:szCs w:val="20"/>
          <w:vertAlign w:val="subscript"/>
        </w:rPr>
        <w:t>4</w:t>
      </w:r>
      <w:r w:rsidR="00EE37D9">
        <w:rPr>
          <w:sz w:val="20"/>
          <w:szCs w:val="20"/>
        </w:rPr>
        <w:t xml:space="preserve">MPT coenzyme M methyltransferase; </w:t>
      </w:r>
      <w:proofErr w:type="spellStart"/>
      <w:r w:rsidR="00EE37D9">
        <w:rPr>
          <w:sz w:val="20"/>
          <w:szCs w:val="20"/>
        </w:rPr>
        <w:t>Mcr</w:t>
      </w:r>
      <w:proofErr w:type="spellEnd"/>
      <w:r w:rsidR="00EE37D9">
        <w:rPr>
          <w:sz w:val="20"/>
          <w:szCs w:val="20"/>
        </w:rPr>
        <w:t xml:space="preserve">, methyl coenzyme M reductase; </w:t>
      </w:r>
      <w:proofErr w:type="spellStart"/>
      <w:r w:rsidR="00EE37D9">
        <w:rPr>
          <w:sz w:val="20"/>
          <w:szCs w:val="20"/>
        </w:rPr>
        <w:t>Hdr</w:t>
      </w:r>
      <w:proofErr w:type="spellEnd"/>
      <w:r w:rsidR="00EE37D9">
        <w:rPr>
          <w:sz w:val="20"/>
          <w:szCs w:val="20"/>
        </w:rPr>
        <w:t xml:space="preserve">, heterodisulfide </w:t>
      </w:r>
      <w:proofErr w:type="spellStart"/>
      <w:r w:rsidR="00EE37D9">
        <w:rPr>
          <w:sz w:val="20"/>
          <w:szCs w:val="20"/>
        </w:rPr>
        <w:t>reductase;Eha</w:t>
      </w:r>
      <w:proofErr w:type="spellEnd"/>
      <w:r w:rsidR="00EE37D9">
        <w:rPr>
          <w:sz w:val="20"/>
          <w:szCs w:val="20"/>
        </w:rPr>
        <w:t>/</w:t>
      </w:r>
      <w:proofErr w:type="spellStart"/>
      <w:r w:rsidR="00EE37D9">
        <w:rPr>
          <w:sz w:val="20"/>
          <w:szCs w:val="20"/>
        </w:rPr>
        <w:t>Ehb</w:t>
      </w:r>
      <w:proofErr w:type="spellEnd"/>
      <w:r w:rsidR="00EE37D9">
        <w:rPr>
          <w:sz w:val="20"/>
          <w:szCs w:val="20"/>
        </w:rPr>
        <w:t xml:space="preserve">, energy-conserving hydrogenases; ATPS, ATP-synthase.  </w:t>
      </w:r>
    </w:p>
    <w:p w14:paraId="0F28A786" w14:textId="77777777" w:rsidR="0098443E" w:rsidRDefault="00D808B7" w:rsidP="00D808B7">
      <w:pPr>
        <w:keepNext/>
        <w:jc w:val="center"/>
      </w:pPr>
      <w:r w:rsidRPr="00172A43">
        <w:rPr>
          <w:noProof/>
        </w:rPr>
        <w:lastRenderedPageBreak/>
        <w:drawing>
          <wp:inline distT="0" distB="0" distL="0" distR="0" wp14:anchorId="3BAF76E7" wp14:editId="55715EAC">
            <wp:extent cx="7517137" cy="4791128"/>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5400000">
                      <a:off x="0" y="0"/>
                      <a:ext cx="7517962" cy="4791654"/>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45E597E6" w:rsidR="0098443E" w:rsidRDefault="0098443E" w:rsidP="000B43BF">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p w14:paraId="27BA4AED" w14:textId="77777777" w:rsidR="00E52A76" w:rsidRPr="00E52A76" w:rsidRDefault="00E52A76" w:rsidP="00E52A76"/>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 w:author="Stephen Ragsdale" w:date="2016-03-14T11:49:00Z" w:initials="SR">
    <w:p w14:paraId="2158F3F5" w14:textId="2880DF98" w:rsidR="00DE296C" w:rsidRDefault="00DE296C">
      <w:pPr>
        <w:pStyle w:val="CommentText"/>
      </w:pPr>
      <w:r>
        <w:rPr>
          <w:rStyle w:val="CommentReference"/>
        </w:rPr>
        <w:annotationRef/>
      </w:r>
      <w:r>
        <w:t xml:space="preserve">The sentences seem a little scattered. The introductory (topic) sentence should introduce the topic and sentences should be organized under that topic. </w:t>
      </w:r>
    </w:p>
  </w:comment>
  <w:comment w:id="48" w:author="Stephen Ragsdale" w:date="2016-03-14T12:10:00Z" w:initials="SR">
    <w:p w14:paraId="0DCA555B" w14:textId="77777777" w:rsidR="00DE296C" w:rsidRDefault="00DE296C" w:rsidP="00DE3865">
      <w:pPr>
        <w:pStyle w:val="CommentText"/>
      </w:pPr>
      <w:r>
        <w:rPr>
          <w:rStyle w:val="CommentReference"/>
        </w:rPr>
        <w:annotationRef/>
      </w:r>
      <w:r>
        <w:t xml:space="preserve">The sentences seem a little scattered. The introductory (topic) sentence should introduce the topic and sentences should be organized under that topic. </w:t>
      </w:r>
    </w:p>
  </w:comment>
  <w:comment w:id="54" w:author="Stephen Ragsdale" w:date="2016-03-14T12:16:00Z" w:initials="SR">
    <w:p w14:paraId="5374A45C" w14:textId="77777777" w:rsidR="00DE296C" w:rsidRDefault="00DE296C" w:rsidP="00CE40C8">
      <w:pPr>
        <w:pStyle w:val="CommentText"/>
      </w:pPr>
      <w:r>
        <w:rPr>
          <w:rStyle w:val="CommentReference"/>
        </w:rPr>
        <w:annotationRef/>
      </w:r>
      <w:r>
        <w:t xml:space="preserve">The sentences seem a little scattered. The introductory (topic) sentence should introduce the topic and sentences should be organized under that topic. </w:t>
      </w:r>
    </w:p>
  </w:comment>
  <w:comment w:id="77" w:author="John Leigh" w:date="2016-03-14T13:00:00Z" w:initials="JL">
    <w:p w14:paraId="0A393E0A" w14:textId="02F64299" w:rsidR="00DE296C" w:rsidRDefault="00DE296C">
      <w:pPr>
        <w:pStyle w:val="CommentText"/>
      </w:pPr>
      <w:r>
        <w:rPr>
          <w:rStyle w:val="CommentReference"/>
        </w:rPr>
        <w:annotationRef/>
      </w:r>
      <w:r>
        <w:t xml:space="preserve">You are being kind here.  In our cover letter we might want to describe the deficiencies of that study. I agree, but you might also make a couple of statements here in the paper that underpin the need for this new model. </w:t>
      </w:r>
    </w:p>
  </w:comment>
  <w:comment w:id="80" w:author="Stephen Ragsdale" w:date="2016-03-14T13:24:00Z" w:initials="SR">
    <w:p w14:paraId="0463995E" w14:textId="6541C3E8" w:rsidR="00DE296C" w:rsidRDefault="00DE296C">
      <w:pPr>
        <w:pStyle w:val="CommentText"/>
      </w:pPr>
      <w:ins w:id="82" w:author="Stephen Ragsdale" w:date="2016-03-14T13:23:00Z">
        <w:r>
          <w:rPr>
            <w:rStyle w:val="CommentReference"/>
          </w:rPr>
          <w:annotationRef/>
        </w:r>
      </w:ins>
      <w:r>
        <w:t>Metabolic reconstruction?</w:t>
      </w:r>
    </w:p>
  </w:comment>
  <w:comment w:id="94" w:author="Stephen Ragsdale" w:date="2016-03-14T13:01:00Z" w:initials="SR">
    <w:p w14:paraId="794EBAD0" w14:textId="49AC19F7" w:rsidR="00DE296C" w:rsidRDefault="00DE296C">
      <w:pPr>
        <w:pStyle w:val="CommentText"/>
      </w:pPr>
      <w:r>
        <w:rPr>
          <w:rStyle w:val="CommentReference"/>
        </w:rPr>
        <w:annotationRef/>
      </w:r>
      <w:r>
        <w:t xml:space="preserve">I think this is a little to vague – if you could make a couple of general statements describing the importance of the new model – I’ve tried. </w:t>
      </w:r>
    </w:p>
  </w:comment>
  <w:comment w:id="105" w:author="Stephen Ragsdale" w:date="2016-03-14T13:04:00Z" w:initials="SR">
    <w:p w14:paraId="410797C3" w14:textId="38DDD8A7" w:rsidR="00DE296C" w:rsidRDefault="00DE296C">
      <w:pPr>
        <w:pStyle w:val="CommentText"/>
      </w:pPr>
      <w:r>
        <w:rPr>
          <w:rStyle w:val="CommentReference"/>
        </w:rPr>
        <w:annotationRef/>
      </w:r>
      <w:r>
        <w:t xml:space="preserve">It seems unusual to describe what was omitted. Lots of things are omitted. Perhaps this was one of the corrections </w:t>
      </w:r>
      <w:proofErr w:type="gramStart"/>
      <w:r>
        <w:t>made …?</w:t>
      </w:r>
      <w:proofErr w:type="gramEnd"/>
      <w:r>
        <w:t xml:space="preserve"> If so that should be added either here or at the end of the previous paragraph. </w:t>
      </w:r>
    </w:p>
  </w:comment>
  <w:comment w:id="108" w:author="John Leigh" w:date="2016-02-04T14:06:00Z" w:initials="JL">
    <w:p w14:paraId="7C7298AD" w14:textId="043E471A" w:rsidR="00DE296C" w:rsidRDefault="00DE296C">
      <w:pPr>
        <w:pStyle w:val="CommentText"/>
      </w:pPr>
      <w:r>
        <w:rPr>
          <w:rStyle w:val="CommentReference"/>
        </w:rPr>
        <w:annotationRef/>
      </w:r>
      <w:r>
        <w:t>Was it really iterative, or just done separately for each of nine data points?</w:t>
      </w:r>
    </w:p>
  </w:comment>
  <w:comment w:id="109" w:author="Administrator" w:date="2016-02-05T12:49:00Z" w:initials="A">
    <w:p w14:paraId="4CE13008" w14:textId="6BE39B89" w:rsidR="00DE296C" w:rsidRDefault="00DE296C">
      <w:pPr>
        <w:pStyle w:val="CommentText"/>
      </w:pPr>
      <w:r>
        <w:rPr>
          <w:rStyle w:val="CommentReference"/>
        </w:rPr>
        <w:annotationRef/>
      </w:r>
      <w:r>
        <w:t>I’m a bit unclear on the need for this distinction. I used “iterative” as a default, but I certainly don’t object to changing the language if it’s misleading.</w:t>
      </w:r>
    </w:p>
  </w:comment>
  <w:comment w:id="110" w:author="Administrator" w:date="2016-02-03T11:40:00Z" w:initials="A">
    <w:p w14:paraId="7949D5C1" w14:textId="0C14A826" w:rsidR="00DE296C" w:rsidRDefault="00DE296C">
      <w:pPr>
        <w:pStyle w:val="CommentText"/>
      </w:pPr>
      <w:r>
        <w:rPr>
          <w:rStyle w:val="CommentReference"/>
        </w:rPr>
        <w:annotationRef/>
      </w:r>
      <w:r>
        <w:t>These numbers may need slight updates before final submission in case I make any slight model tweaks</w:t>
      </w:r>
    </w:p>
  </w:comment>
  <w:comment w:id="116" w:author="Stephen Ragsdale" w:date="2016-03-14T13:27:00Z" w:initials="SR">
    <w:p w14:paraId="7AB742DC" w14:textId="6F432FE5" w:rsidR="00DE296C" w:rsidRDefault="00DE296C">
      <w:pPr>
        <w:pStyle w:val="CommentText"/>
      </w:pPr>
      <w:r>
        <w:rPr>
          <w:rStyle w:val="CommentReference"/>
        </w:rPr>
        <w:annotationRef/>
      </w:r>
      <w:r>
        <w:t xml:space="preserve">Previously it implied that one gene catalyzed 85% of the reactions. </w:t>
      </w:r>
    </w:p>
  </w:comment>
  <w:comment w:id="118" w:author="Stephen Ragsdale" w:date="2016-03-14T13:32:00Z" w:initials="SR">
    <w:p w14:paraId="2CEDBDD0" w14:textId="07F3DD67" w:rsidR="00DE296C" w:rsidRDefault="00DE296C">
      <w:pPr>
        <w:pStyle w:val="CommentText"/>
      </w:pPr>
      <w:ins w:id="120" w:author="Stephen Ragsdale" w:date="2016-03-14T13:31:00Z">
        <w:r>
          <w:rPr>
            <w:rStyle w:val="CommentReference"/>
          </w:rPr>
          <w:annotationRef/>
        </w:r>
      </w:ins>
      <w:r>
        <w:t xml:space="preserve">You should describe exactly why this is considered a high percentage. Perhaps there is a review that describes the typically low percentage of reactions that can be assigned. </w:t>
      </w:r>
    </w:p>
  </w:comment>
  <w:comment w:id="123" w:author="Stephen Ragsdale" w:date="2016-03-14T13:32:00Z" w:initials="SR">
    <w:p w14:paraId="41140D05" w14:textId="5648641D" w:rsidR="00DE296C" w:rsidRDefault="00DE296C">
      <w:pPr>
        <w:pStyle w:val="CommentText"/>
      </w:pPr>
      <w:r>
        <w:rPr>
          <w:rStyle w:val="CommentReference"/>
        </w:rPr>
        <w:annotationRef/>
      </w:r>
      <w:r>
        <w:t xml:space="preserve">Cite something here, if possible. </w:t>
      </w:r>
    </w:p>
  </w:comment>
  <w:comment w:id="124" w:author="Stephen Ragsdale" w:date="2016-03-14T13:29:00Z" w:initials="SR">
    <w:p w14:paraId="1EB50878" w14:textId="5A7015E9" w:rsidR="00DE296C" w:rsidRDefault="00DE296C">
      <w:pPr>
        <w:pStyle w:val="CommentText"/>
      </w:pPr>
      <w:r>
        <w:rPr>
          <w:rStyle w:val="CommentReference"/>
        </w:rPr>
        <w:annotationRef/>
      </w:r>
      <w:r>
        <w:t xml:space="preserve">This is not clear – “initially”  - what does this mean. When you started your work or when others published their models. Restate this sentence more clearly. </w:t>
      </w:r>
    </w:p>
  </w:comment>
  <w:comment w:id="179" w:author="Stephen Ragsdale" w:date="2016-03-14T15:06:00Z" w:initials="SR">
    <w:p w14:paraId="21AE70EC" w14:textId="2CC408B9" w:rsidR="00DE296C" w:rsidRDefault="00DE296C">
      <w:pPr>
        <w:pStyle w:val="CommentText"/>
      </w:pPr>
      <w:r>
        <w:rPr>
          <w:rStyle w:val="CommentReference"/>
        </w:rPr>
        <w:annotationRef/>
      </w:r>
      <w:r>
        <w:t xml:space="preserve">I wonder if this title should be “Model prediction of the essentiality of electron bifurcation in </w:t>
      </w:r>
      <w:proofErr w:type="spellStart"/>
      <w:r>
        <w:t>hydrogenotrophic</w:t>
      </w:r>
      <w:proofErr w:type="spellEnd"/>
      <w:r>
        <w:t xml:space="preserve"> methanogens”</w:t>
      </w:r>
    </w:p>
  </w:comment>
  <w:comment w:id="233" w:author="Administrator" w:date="2016-02-03T11:41:00Z" w:initials="A">
    <w:p w14:paraId="72BD9027" w14:textId="3A4219DD" w:rsidR="00DE296C" w:rsidRDefault="00DE296C">
      <w:pPr>
        <w:pStyle w:val="CommentText"/>
      </w:pPr>
      <w:r>
        <w:rPr>
          <w:rStyle w:val="CommentReference"/>
        </w:rPr>
        <w:annotationRef/>
      </w:r>
      <w:r>
        <w:t xml:space="preserve">I think this is what Tom meant here by “two step one electron transfer”, but I can check with him and perhaps smooth it out a bit more. </w:t>
      </w:r>
    </w:p>
  </w:comment>
  <w:comment w:id="254" w:author="Stephen Ragsdale" w:date="2016-03-14T14:54:00Z" w:initials="SR">
    <w:p w14:paraId="679124FB" w14:textId="699E1256" w:rsidR="00DE296C" w:rsidRDefault="00DE296C">
      <w:pPr>
        <w:pStyle w:val="CommentText"/>
      </w:pPr>
      <w:ins w:id="255" w:author="Stephen Ragsdale" w:date="2016-03-14T14:53:00Z">
        <w:r>
          <w:rPr>
            <w:rStyle w:val="CommentReference"/>
          </w:rPr>
          <w:annotationRef/>
        </w:r>
      </w:ins>
      <w:r>
        <w:t xml:space="preserve">I think that the equations for the two reactions should be shown here. </w:t>
      </w:r>
    </w:p>
  </w:comment>
  <w:comment w:id="314" w:author="Stephen Ragsdale" w:date="2016-03-14T14:48:00Z" w:initials="SR">
    <w:p w14:paraId="01F1DA02" w14:textId="3042FC11" w:rsidR="00DE296C" w:rsidRDefault="00DE296C">
      <w:pPr>
        <w:pStyle w:val="CommentText"/>
      </w:pPr>
      <w:r>
        <w:rPr>
          <w:rStyle w:val="CommentReference"/>
        </w:rPr>
        <w:annotationRef/>
      </w:r>
      <w:r>
        <w:t xml:space="preserve">I think that these two </w:t>
      </w:r>
      <w:proofErr w:type="spellStart"/>
      <w:r>
        <w:t>reacions</w:t>
      </w:r>
      <w:proofErr w:type="spellEnd"/>
      <w:r>
        <w:t xml:space="preserve"> should be shown above after the enzymes are mentioned. </w:t>
      </w:r>
    </w:p>
  </w:comment>
  <w:comment w:id="340" w:author="Stephen Ragsdale" w:date="2016-03-14T14:48:00Z" w:initials="SR">
    <w:p w14:paraId="43263363" w14:textId="77777777" w:rsidR="00DE296C" w:rsidRDefault="00DE296C" w:rsidP="00E75F12">
      <w:pPr>
        <w:pStyle w:val="CommentText"/>
      </w:pPr>
      <w:r>
        <w:rPr>
          <w:rStyle w:val="CommentReference"/>
        </w:rPr>
        <w:annotationRef/>
      </w:r>
      <w:r>
        <w:t xml:space="preserve">I think that these two </w:t>
      </w:r>
      <w:proofErr w:type="spellStart"/>
      <w:r>
        <w:t>reacions</w:t>
      </w:r>
      <w:proofErr w:type="spellEnd"/>
      <w:r>
        <w:t xml:space="preserve"> should be shown above after the enzymes are mentioned. </w:t>
      </w:r>
    </w:p>
  </w:comment>
  <w:comment w:id="348" w:author="Stephen Ragsdale" w:date="2016-03-14T14:53:00Z" w:initials="SR">
    <w:p w14:paraId="1D617730" w14:textId="77777777" w:rsidR="00DE296C" w:rsidRDefault="00DE296C" w:rsidP="00316621">
      <w:pPr>
        <w:pStyle w:val="CommentText"/>
      </w:pPr>
      <w:r>
        <w:rPr>
          <w:rStyle w:val="CommentReference"/>
        </w:rPr>
        <w:annotationRef/>
      </w:r>
      <w:r>
        <w:t xml:space="preserve">I think that these two </w:t>
      </w:r>
      <w:proofErr w:type="spellStart"/>
      <w:r>
        <w:t>reacions</w:t>
      </w:r>
      <w:proofErr w:type="spellEnd"/>
      <w:r>
        <w:t xml:space="preserve"> should be shown above after the enzymes are mentioned. </w:t>
      </w:r>
    </w:p>
  </w:comment>
  <w:comment w:id="361" w:author="Stephen Ragsdale" w:date="2016-03-14T15:11:00Z" w:initials="SR">
    <w:p w14:paraId="06DDD0CC" w14:textId="2E484170" w:rsidR="00DE296C" w:rsidRDefault="00DE296C">
      <w:pPr>
        <w:pStyle w:val="CommentText"/>
      </w:pPr>
      <w:r>
        <w:rPr>
          <w:rStyle w:val="CommentReference"/>
        </w:rPr>
        <w:annotationRef/>
      </w:r>
      <w:r>
        <w:t xml:space="preserve">This paragraph, as is, seems like speculation and should be moved to the discussion, if it is included at all. No results are presented, so it shouldn’t go here. </w:t>
      </w:r>
    </w:p>
  </w:comment>
  <w:comment w:id="379" w:author="John Leigh" w:date="2016-02-03T14:04:00Z" w:initials="JL">
    <w:p w14:paraId="1566F56C" w14:textId="25A2F2EA" w:rsidR="00DE296C" w:rsidRDefault="00DE296C">
      <w:pPr>
        <w:pStyle w:val="CommentText"/>
      </w:pPr>
      <w:r>
        <w:rPr>
          <w:rStyle w:val="CommentReference"/>
        </w:rPr>
        <w:annotationRef/>
      </w:r>
      <w:r>
        <w:t>So a reviewer might ask if there was an effect on the gene knockout predictions below.</w:t>
      </w:r>
    </w:p>
  </w:comment>
  <w:comment w:id="382" w:author="Stephen Ragsdale" w:date="2016-03-14T15:30:00Z" w:initials="SR">
    <w:p w14:paraId="0E8B4A43" w14:textId="1B71C37D" w:rsidR="00DE296C" w:rsidRDefault="00DE296C">
      <w:pPr>
        <w:pStyle w:val="CommentText"/>
      </w:pPr>
      <w:r>
        <w:rPr>
          <w:rStyle w:val="CommentReference"/>
        </w:rPr>
        <w:annotationRef/>
      </w:r>
      <w:r>
        <w:t>Should we reference this?</w:t>
      </w:r>
    </w:p>
  </w:comment>
  <w:comment w:id="391" w:author="Stephen Ragsdale" w:date="2016-03-14T15:32:00Z" w:initials="SR">
    <w:p w14:paraId="329774A8" w14:textId="42AE8C72" w:rsidR="00DE296C" w:rsidRDefault="00DE296C">
      <w:pPr>
        <w:pStyle w:val="CommentText"/>
      </w:pPr>
      <w:r>
        <w:rPr>
          <w:rStyle w:val="CommentReference"/>
        </w:rPr>
        <w:annotationRef/>
      </w:r>
      <w:r>
        <w:t>Cite this statement)</w:t>
      </w:r>
    </w:p>
  </w:comment>
  <w:comment w:id="393" w:author="Stephen Ragsdale" w:date="2016-03-14T15:36:00Z" w:initials="SR">
    <w:p w14:paraId="44BB8C5C" w14:textId="7DC3A3DE" w:rsidR="00DE296C" w:rsidRDefault="00DE296C">
      <w:pPr>
        <w:pStyle w:val="CommentText"/>
      </w:pPr>
      <w:r>
        <w:rPr>
          <w:rStyle w:val="CommentReference"/>
        </w:rPr>
        <w:annotationRef/>
      </w:r>
      <w:r>
        <w:t xml:space="preserve">I’m noticing that there is a fair amount of Summarizing at the ends of sections that is not necessary for the results but can be done in the methods. I would also remove the </w:t>
      </w:r>
      <w:proofErr w:type="gramStart"/>
      <w:r>
        <w:t>editorializing .</w:t>
      </w:r>
      <w:proofErr w:type="gramEnd"/>
      <w:r>
        <w:t xml:space="preserve"> IT would have been better to describe exactly why the manual </w:t>
      </w:r>
      <w:proofErr w:type="spellStart"/>
      <w:r>
        <w:t>curation</w:t>
      </w:r>
      <w:proofErr w:type="spellEnd"/>
      <w:r>
        <w:t xml:space="preserve"> (addition of the sulfur pathway) improved the model. … </w:t>
      </w:r>
      <w:proofErr w:type="gramStart"/>
      <w:r>
        <w:t>or</w:t>
      </w:r>
      <w:proofErr w:type="gramEnd"/>
      <w:r>
        <w:t xml:space="preserve"> is the value solely that it makes the model more consistent with the literature?</w:t>
      </w:r>
    </w:p>
  </w:comment>
  <w:comment w:id="396" w:author="Stephen Ragsdale" w:date="2016-03-14T15:37:00Z" w:initials="SR">
    <w:p w14:paraId="08981CB6" w14:textId="21C9CA7E" w:rsidR="00DE296C" w:rsidRDefault="00DE296C">
      <w:pPr>
        <w:pStyle w:val="CommentText"/>
      </w:pPr>
      <w:r>
        <w:rPr>
          <w:rStyle w:val="CommentReference"/>
        </w:rPr>
        <w:annotationRef/>
      </w:r>
      <w:r>
        <w:t xml:space="preserve">Where is it demonstrated?  It would be good to include some parameter that demonstrates improvement of the model. </w:t>
      </w:r>
    </w:p>
  </w:comment>
  <w:comment w:id="397" w:author="Stephen Ragsdale" w:date="2016-03-14T16:02:00Z" w:initials="SR">
    <w:p w14:paraId="52C8371D" w14:textId="523B7C3D" w:rsidR="00DE296C" w:rsidRDefault="00DE296C">
      <w:pPr>
        <w:pStyle w:val="CommentText"/>
      </w:pPr>
      <w:r>
        <w:rPr>
          <w:rStyle w:val="CommentReference"/>
        </w:rPr>
        <w:annotationRef/>
      </w:r>
      <w:r>
        <w:t xml:space="preserve">It seems that the writing becomes much more diffuse in the later parts of the results. </w:t>
      </w:r>
    </w:p>
  </w:comment>
  <w:comment w:id="398" w:author="Stephen Ragsdale" w:date="2016-03-14T15:39:00Z" w:initials="SR">
    <w:p w14:paraId="487A5E83" w14:textId="0D8E36F1" w:rsidR="00DE296C" w:rsidRDefault="00DE296C">
      <w:pPr>
        <w:pStyle w:val="CommentText"/>
      </w:pPr>
      <w:r>
        <w:rPr>
          <w:rStyle w:val="CommentReference"/>
        </w:rPr>
        <w:annotationRef/>
      </w:r>
      <w:r>
        <w:t xml:space="preserve">An </w:t>
      </w:r>
      <w:proofErr w:type="gramStart"/>
      <w:r>
        <w:t>important ..?</w:t>
      </w:r>
      <w:proofErr w:type="gramEnd"/>
    </w:p>
  </w:comment>
  <w:comment w:id="448" w:author="Stephen Ragsdale" w:date="2016-03-14T15:49:00Z" w:initials="SR">
    <w:p w14:paraId="23D5EEBE" w14:textId="03F75994" w:rsidR="00DE296C" w:rsidRDefault="00DE296C">
      <w:pPr>
        <w:pStyle w:val="CommentText"/>
      </w:pPr>
      <w:r>
        <w:rPr>
          <w:rStyle w:val="CommentReference"/>
        </w:rPr>
        <w:annotationRef/>
      </w:r>
      <w:r>
        <w:t>Discussion section</w:t>
      </w:r>
    </w:p>
  </w:comment>
  <w:comment w:id="461" w:author="Administrator" w:date="2016-02-03T14:33:00Z" w:initials="A">
    <w:p w14:paraId="21C3A86F" w14:textId="6DDA3389" w:rsidR="00DE296C" w:rsidRDefault="00DE296C">
      <w:pPr>
        <w:pStyle w:val="CommentText"/>
      </w:pPr>
      <w:r>
        <w:rPr>
          <w:rStyle w:val="CommentReference"/>
        </w:rPr>
        <w:annotationRef/>
      </w:r>
      <w:r>
        <w:t xml:space="preserve">Do you have a particular reference where </w:t>
      </w:r>
      <w:proofErr w:type="spellStart"/>
      <w:r>
        <w:t>Barny</w:t>
      </w:r>
      <w:proofErr w:type="spellEnd"/>
      <w:r>
        <w:t xml:space="preserve"> specifies that number? I’m a bit unclear on whether that’s a published figure or something he’s shared directly with us. Could be nice to point that out right here</w:t>
      </w:r>
      <w:r w:rsidRPr="00FA10D1">
        <w:rPr>
          <w:b/>
        </w:rPr>
        <w:t>.   I don’t think it is published.</w:t>
      </w:r>
    </w:p>
  </w:comment>
  <w:comment w:id="462" w:author="John Leigh" w:date="2016-02-05T14:13:00Z" w:initials="JL">
    <w:p w14:paraId="2FA4D4FA" w14:textId="1F035C95" w:rsidR="00DE296C" w:rsidRDefault="00DE296C">
      <w:pPr>
        <w:pStyle w:val="CommentText"/>
      </w:pPr>
      <w:r>
        <w:rPr>
          <w:rStyle w:val="CommentReference"/>
        </w:rPr>
        <w:annotationRef/>
      </w:r>
      <w:r>
        <w:t xml:space="preserve">Am I correct that GAM is just on a grams cell mass basis while NGAM is on a grams cell mass per hour basis? </w:t>
      </w:r>
    </w:p>
  </w:comment>
  <w:comment w:id="463" w:author="Administrator" w:date="2016-02-05T14:13:00Z" w:initials="A">
    <w:p w14:paraId="5F0387D5" w14:textId="06538252" w:rsidR="00DE296C" w:rsidRDefault="00DE296C">
      <w:pPr>
        <w:pStyle w:val="CommentText"/>
      </w:pPr>
      <w:r>
        <w:rPr>
          <w:rStyle w:val="CommentReference"/>
        </w:rPr>
        <w:annotationRef/>
      </w:r>
      <w:r>
        <w:t>I think so…units make sense based on the plot, but I’ll check on this to make sure</w:t>
      </w:r>
    </w:p>
  </w:comment>
  <w:comment w:id="485" w:author="Stephen Ragsdale" w:date="2016-03-14T15:57:00Z" w:initials="SR">
    <w:p w14:paraId="0DB102CD" w14:textId="381FA236" w:rsidR="00DE296C" w:rsidRDefault="00DE296C">
      <w:pPr>
        <w:pStyle w:val="CommentText"/>
      </w:pPr>
      <w:r>
        <w:rPr>
          <w:rStyle w:val="CommentReference"/>
        </w:rPr>
        <w:annotationRef/>
      </w:r>
      <w:r>
        <w:t xml:space="preserve">This sentence is vague. </w:t>
      </w:r>
    </w:p>
  </w:comment>
  <w:comment w:id="490" w:author="Stephen Ragsdale" w:date="2016-03-14T15:57:00Z" w:initials="SR">
    <w:p w14:paraId="6F098A4E" w14:textId="1F6380DD" w:rsidR="00DE296C" w:rsidRDefault="00DE296C">
      <w:pPr>
        <w:pStyle w:val="CommentText"/>
      </w:pPr>
      <w:r>
        <w:rPr>
          <w:rStyle w:val="CommentReference"/>
        </w:rPr>
        <w:annotationRef/>
      </w:r>
      <w:r>
        <w:t xml:space="preserve">This is a vague sentence and is incorrect. </w:t>
      </w:r>
    </w:p>
  </w:comment>
  <w:comment w:id="499" w:author="Stephen Ragsdale" w:date="2016-03-14T16:00:00Z" w:initials="SR">
    <w:p w14:paraId="51B3C6E7" w14:textId="7F8021F1" w:rsidR="00DE296C" w:rsidRDefault="00DE296C">
      <w:pPr>
        <w:pStyle w:val="CommentText"/>
      </w:pPr>
      <w:r>
        <w:rPr>
          <w:rStyle w:val="CommentReference"/>
        </w:rPr>
        <w:annotationRef/>
      </w:r>
      <w:r>
        <w:t xml:space="preserve">I don’t know what this means. What incorrect predictions? </w:t>
      </w:r>
    </w:p>
  </w:comment>
  <w:comment w:id="503" w:author="Stephen Ragsdale" w:date="2016-03-14T16:01:00Z" w:initials="SR">
    <w:p w14:paraId="0D58B40D" w14:textId="09AC8C4D" w:rsidR="00DE296C" w:rsidRDefault="00DE296C">
      <w:pPr>
        <w:pStyle w:val="CommentText"/>
      </w:pPr>
      <w:r>
        <w:rPr>
          <w:rStyle w:val="CommentReference"/>
        </w:rPr>
        <w:annotationRef/>
      </w:r>
      <w:r>
        <w:t xml:space="preserve">??? </w:t>
      </w:r>
      <w:proofErr w:type="gramStart"/>
      <w:r>
        <w:t>reference</w:t>
      </w:r>
      <w:proofErr w:type="gramEnd"/>
    </w:p>
  </w:comment>
  <w:comment w:id="508" w:author="Stephen Ragsdale" w:date="2016-03-14T16:06:00Z" w:initials="SR">
    <w:p w14:paraId="0787D94B" w14:textId="7B770DBD" w:rsidR="004C393D" w:rsidRDefault="004C393D">
      <w:pPr>
        <w:pStyle w:val="CommentText"/>
      </w:pPr>
      <w:r>
        <w:rPr>
          <w:rStyle w:val="CommentReference"/>
        </w:rPr>
        <w:annotationRef/>
      </w:r>
      <w:r>
        <w:t xml:space="preserve">Try to condense your results section by at least 30%, getting rid of redundancy and didactic or philosophical concepts (which may be moved to the discussion). </w:t>
      </w:r>
    </w:p>
  </w:comment>
  <w:comment w:id="509" w:author="Stephen Ragsdale" w:date="2016-03-14T16:04:00Z" w:initials="SR">
    <w:p w14:paraId="56EF7B5B" w14:textId="55FE163D" w:rsidR="00DE296C" w:rsidRDefault="00DE296C">
      <w:pPr>
        <w:pStyle w:val="CommentText"/>
      </w:pPr>
      <w:r>
        <w:rPr>
          <w:rStyle w:val="CommentReference"/>
        </w:rPr>
        <w:annotationRef/>
      </w:r>
      <w:r>
        <w:t xml:space="preserve">In your results, do not write such general statements. Make your writing relevant to the results. </w:t>
      </w:r>
      <w:r w:rsidR="004C393D">
        <w:t xml:space="preserve">“Accurate free energy measurements are required for our model … </w:t>
      </w:r>
    </w:p>
  </w:comment>
  <w:comment w:id="512" w:author="Stephen Ragsdale" w:date="2016-03-14T16:07:00Z" w:initials="SR">
    <w:p w14:paraId="29B86011" w14:textId="29CB6912" w:rsidR="004C393D" w:rsidRDefault="004C393D">
      <w:pPr>
        <w:pStyle w:val="CommentText"/>
      </w:pPr>
      <w:r>
        <w:rPr>
          <w:rStyle w:val="CommentReference"/>
        </w:rPr>
        <w:annotationRef/>
      </w:r>
      <w:r>
        <w:t xml:space="preserve">Not sure if this section should be in the paper. If it is, it needs to be streamlined significantly. </w:t>
      </w:r>
    </w:p>
  </w:comment>
  <w:comment w:id="513" w:author="Administrator" w:date="2016-02-04T14:48:00Z" w:initials="A">
    <w:p w14:paraId="2CFC762C" w14:textId="467D93C9" w:rsidR="00DE296C" w:rsidRDefault="00DE296C">
      <w:pPr>
        <w:pStyle w:val="CommentText"/>
      </w:pPr>
      <w:r>
        <w:rPr>
          <w:rStyle w:val="CommentReference"/>
        </w:rPr>
        <w:annotationRef/>
      </w:r>
      <w:r>
        <w:t xml:space="preserve">This is very much a “Data Availability” type section; perhaps it deserves its own short section separate from Results?  </w:t>
      </w:r>
      <w:r w:rsidRPr="00850957">
        <w:rPr>
          <w:b/>
        </w:rPr>
        <w:t xml:space="preserve">This is a very important section but it might go better </w:t>
      </w:r>
      <w:r>
        <w:rPr>
          <w:b/>
        </w:rPr>
        <w:t>at the end of</w:t>
      </w:r>
      <w:r w:rsidRPr="00850957">
        <w:rPr>
          <w:b/>
        </w:rPr>
        <w:t xml:space="preserve"> Methods.</w:t>
      </w:r>
    </w:p>
  </w:comment>
  <w:comment w:id="518" w:author="Stephen Ragsdale" w:date="2016-03-14T16:09:00Z" w:initials="SR">
    <w:p w14:paraId="0A23D335" w14:textId="77EC927C" w:rsidR="00253C67" w:rsidRDefault="00253C67">
      <w:pPr>
        <w:pStyle w:val="CommentText"/>
      </w:pPr>
      <w:r>
        <w:rPr>
          <w:rStyle w:val="CommentReference"/>
        </w:rPr>
        <w:annotationRef/>
      </w:r>
      <w:proofErr w:type="gramStart"/>
      <w:r>
        <w:t>Again ….</w:t>
      </w:r>
      <w:proofErr w:type="gramEnd"/>
      <w:r>
        <w:t xml:space="preserve"> SUMMARIZE this material, move some to methods and some to discussion. </w:t>
      </w:r>
      <w:bookmarkStart w:id="519" w:name="_GoBack"/>
      <w:bookmarkEnd w:id="519"/>
      <w:r>
        <w:t xml:space="preserve"> </w:t>
      </w:r>
    </w:p>
  </w:comment>
  <w:comment w:id="520" w:author="Stephen Ragsdale" w:date="2016-03-14T12:42:00Z" w:initials="SR">
    <w:p w14:paraId="0A134582" w14:textId="76666225" w:rsidR="00DE296C" w:rsidRDefault="00DE296C">
      <w:pPr>
        <w:pStyle w:val="CommentText"/>
      </w:pPr>
      <w:r>
        <w:rPr>
          <w:rStyle w:val="CommentReference"/>
        </w:rPr>
        <w:annotationRef/>
      </w:r>
      <w:r>
        <w:rPr>
          <w:rFonts w:ascii="Helvetica" w:hAnsi="Helvetica" w:cs="Helvetica"/>
        </w:rPr>
        <w:t xml:space="preserve">On Ref 15. Sarmiento, F. B., Leigh, J. A., and Whitman, W. B. (2011) Genetic systems for </w:t>
      </w:r>
      <w:proofErr w:type="spellStart"/>
      <w:r>
        <w:rPr>
          <w:rFonts w:ascii="Helvetica" w:hAnsi="Helvetica" w:cs="Helvetica"/>
        </w:rPr>
        <w:t>hydrogenotrophic</w:t>
      </w:r>
      <w:proofErr w:type="spellEnd"/>
      <w:r>
        <w:rPr>
          <w:rFonts w:ascii="Helvetica" w:hAnsi="Helvetica" w:cs="Helvetica"/>
        </w:rPr>
        <w:t xml:space="preserve"> methanogens, </w:t>
      </w:r>
      <w:r>
        <w:rPr>
          <w:rFonts w:ascii="Helvetica" w:hAnsi="Helvetica" w:cs="Helvetica"/>
          <w:i/>
          <w:iCs/>
        </w:rPr>
        <w:t xml:space="preserve">Methods </w:t>
      </w:r>
      <w:proofErr w:type="spellStart"/>
      <w:r>
        <w:rPr>
          <w:rFonts w:ascii="Helvetica" w:hAnsi="Helvetica" w:cs="Helvetica"/>
          <w:i/>
          <w:iCs/>
        </w:rPr>
        <w:t>Enzymol</w:t>
      </w:r>
      <w:proofErr w:type="spellEnd"/>
      <w:r>
        <w:rPr>
          <w:rFonts w:ascii="Helvetica" w:hAnsi="Helvetica" w:cs="Helvetica"/>
          <w:i/>
          <w:iCs/>
        </w:rPr>
        <w:t>.</w:t>
      </w:r>
      <w:r>
        <w:rPr>
          <w:rFonts w:ascii="Helvetica" w:hAnsi="Helvetica" w:cs="Helvetica"/>
        </w:rPr>
        <w:t xml:space="preserve"> </w:t>
      </w:r>
      <w:r>
        <w:rPr>
          <w:rFonts w:ascii="Helvetica" w:hAnsi="Helvetica" w:cs="Helvetica"/>
          <w:b/>
          <w:bCs/>
        </w:rPr>
        <w:t>494</w:t>
      </w:r>
      <w:r>
        <w:rPr>
          <w:rFonts w:ascii="Helvetica" w:hAnsi="Helvetica" w:cs="Helvetica"/>
        </w:rPr>
        <w:t xml:space="preserve">, 43-73. This is the way Methods in Enzymology is generally cited.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CA22E" w14:textId="77777777" w:rsidR="00DE296C" w:rsidRDefault="00DE296C" w:rsidP="00516D83">
      <w:pPr>
        <w:spacing w:after="0" w:line="240" w:lineRule="auto"/>
      </w:pPr>
      <w:r>
        <w:separator/>
      </w:r>
    </w:p>
  </w:endnote>
  <w:endnote w:type="continuationSeparator" w:id="0">
    <w:p w14:paraId="457EDC27" w14:textId="77777777" w:rsidR="00DE296C" w:rsidRDefault="00DE296C"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MS Mincho">
    <w:altName w:val="ＭＳ 明朝"/>
    <w:panose1 w:val="00000000000000000000"/>
    <w:charset w:val="4D"/>
    <w:family w:val="swiss"/>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DE296C" w:rsidRDefault="00DE296C">
    <w:pPr>
      <w:pStyle w:val="Footer"/>
      <w:jc w:val="center"/>
    </w:pPr>
    <w:r>
      <w:fldChar w:fldCharType="begin"/>
    </w:r>
    <w:r>
      <w:instrText xml:space="preserve"> PAGE   \* MERGEFORMAT </w:instrText>
    </w:r>
    <w:r>
      <w:fldChar w:fldCharType="separate"/>
    </w:r>
    <w:r w:rsidR="00AA1877">
      <w:rPr>
        <w:noProof/>
      </w:rPr>
      <w:t>17</w:t>
    </w:r>
    <w:r>
      <w:rPr>
        <w:noProof/>
      </w:rPr>
      <w:fldChar w:fldCharType="end"/>
    </w:r>
  </w:p>
  <w:p w14:paraId="45C11215" w14:textId="77777777" w:rsidR="00DE296C" w:rsidRDefault="00DE29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9D3CC" w14:textId="77777777" w:rsidR="00DE296C" w:rsidRDefault="00DE296C" w:rsidP="00516D83">
      <w:pPr>
        <w:spacing w:after="0" w:line="240" w:lineRule="auto"/>
      </w:pPr>
      <w:r>
        <w:separator/>
      </w:r>
    </w:p>
  </w:footnote>
  <w:footnote w:type="continuationSeparator" w:id="0">
    <w:p w14:paraId="0E7A11A6" w14:textId="77777777" w:rsidR="00DE296C" w:rsidRDefault="00DE296C" w:rsidP="00516D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3090D"/>
    <w:rsid w:val="000315D0"/>
    <w:rsid w:val="00034EE2"/>
    <w:rsid w:val="000357B9"/>
    <w:rsid w:val="00037BDF"/>
    <w:rsid w:val="000408FB"/>
    <w:rsid w:val="000433A3"/>
    <w:rsid w:val="00046038"/>
    <w:rsid w:val="00051CB0"/>
    <w:rsid w:val="00063E5C"/>
    <w:rsid w:val="00066B7A"/>
    <w:rsid w:val="00070CFD"/>
    <w:rsid w:val="00071D75"/>
    <w:rsid w:val="00073EBE"/>
    <w:rsid w:val="0007719F"/>
    <w:rsid w:val="000809A9"/>
    <w:rsid w:val="00080C5F"/>
    <w:rsid w:val="00081432"/>
    <w:rsid w:val="00081ADC"/>
    <w:rsid w:val="00081E0C"/>
    <w:rsid w:val="0008303F"/>
    <w:rsid w:val="00083FBB"/>
    <w:rsid w:val="00091F35"/>
    <w:rsid w:val="00094E1E"/>
    <w:rsid w:val="000A2563"/>
    <w:rsid w:val="000B21BA"/>
    <w:rsid w:val="000B27FA"/>
    <w:rsid w:val="000B39C1"/>
    <w:rsid w:val="000B43BF"/>
    <w:rsid w:val="000B4992"/>
    <w:rsid w:val="000B7D99"/>
    <w:rsid w:val="000C33FB"/>
    <w:rsid w:val="000C35D5"/>
    <w:rsid w:val="000C3C19"/>
    <w:rsid w:val="000C75B4"/>
    <w:rsid w:val="000D34F2"/>
    <w:rsid w:val="000D63C1"/>
    <w:rsid w:val="000D73AB"/>
    <w:rsid w:val="000E0E23"/>
    <w:rsid w:val="000E1AD1"/>
    <w:rsid w:val="000F03F7"/>
    <w:rsid w:val="000F15FA"/>
    <w:rsid w:val="000F5D2B"/>
    <w:rsid w:val="000F6195"/>
    <w:rsid w:val="001056FA"/>
    <w:rsid w:val="00105926"/>
    <w:rsid w:val="00111F78"/>
    <w:rsid w:val="00112595"/>
    <w:rsid w:val="001143B5"/>
    <w:rsid w:val="00121FDF"/>
    <w:rsid w:val="00126BCF"/>
    <w:rsid w:val="0014251A"/>
    <w:rsid w:val="001426E4"/>
    <w:rsid w:val="00144FF8"/>
    <w:rsid w:val="001637CD"/>
    <w:rsid w:val="001657E5"/>
    <w:rsid w:val="00166CBF"/>
    <w:rsid w:val="00172424"/>
    <w:rsid w:val="001801A5"/>
    <w:rsid w:val="00184019"/>
    <w:rsid w:val="00185D86"/>
    <w:rsid w:val="001908F4"/>
    <w:rsid w:val="00197EC3"/>
    <w:rsid w:val="001A5358"/>
    <w:rsid w:val="001B65A0"/>
    <w:rsid w:val="001C0A06"/>
    <w:rsid w:val="001C201F"/>
    <w:rsid w:val="001C5798"/>
    <w:rsid w:val="001D1107"/>
    <w:rsid w:val="001D7261"/>
    <w:rsid w:val="001E4B82"/>
    <w:rsid w:val="001E503F"/>
    <w:rsid w:val="001E6ABD"/>
    <w:rsid w:val="001F07BE"/>
    <w:rsid w:val="001F26CD"/>
    <w:rsid w:val="001F3FCA"/>
    <w:rsid w:val="001F417F"/>
    <w:rsid w:val="001F4A61"/>
    <w:rsid w:val="001F7E98"/>
    <w:rsid w:val="0021112D"/>
    <w:rsid w:val="00212107"/>
    <w:rsid w:val="00214692"/>
    <w:rsid w:val="00224D24"/>
    <w:rsid w:val="00226F75"/>
    <w:rsid w:val="002273C8"/>
    <w:rsid w:val="002276C9"/>
    <w:rsid w:val="00230593"/>
    <w:rsid w:val="00230C84"/>
    <w:rsid w:val="00231585"/>
    <w:rsid w:val="002372A9"/>
    <w:rsid w:val="002400F7"/>
    <w:rsid w:val="00243CF0"/>
    <w:rsid w:val="002463C4"/>
    <w:rsid w:val="00253C67"/>
    <w:rsid w:val="002607EE"/>
    <w:rsid w:val="0026382C"/>
    <w:rsid w:val="002659AE"/>
    <w:rsid w:val="00266387"/>
    <w:rsid w:val="002670AD"/>
    <w:rsid w:val="00270704"/>
    <w:rsid w:val="00270FE5"/>
    <w:rsid w:val="00274688"/>
    <w:rsid w:val="00276128"/>
    <w:rsid w:val="0027696A"/>
    <w:rsid w:val="00277E47"/>
    <w:rsid w:val="0028794B"/>
    <w:rsid w:val="00292115"/>
    <w:rsid w:val="002A1B75"/>
    <w:rsid w:val="002A1DF2"/>
    <w:rsid w:val="002A6145"/>
    <w:rsid w:val="002C5D66"/>
    <w:rsid w:val="002D69DB"/>
    <w:rsid w:val="002D7B41"/>
    <w:rsid w:val="002E0C0F"/>
    <w:rsid w:val="002E4EC0"/>
    <w:rsid w:val="002E5B7E"/>
    <w:rsid w:val="002F2425"/>
    <w:rsid w:val="002F28F6"/>
    <w:rsid w:val="002F7577"/>
    <w:rsid w:val="00313809"/>
    <w:rsid w:val="00314946"/>
    <w:rsid w:val="003153D3"/>
    <w:rsid w:val="0031618C"/>
    <w:rsid w:val="00316621"/>
    <w:rsid w:val="00317530"/>
    <w:rsid w:val="003206DB"/>
    <w:rsid w:val="00322F94"/>
    <w:rsid w:val="00323D79"/>
    <w:rsid w:val="003307B5"/>
    <w:rsid w:val="00334FFD"/>
    <w:rsid w:val="0034629A"/>
    <w:rsid w:val="00347F50"/>
    <w:rsid w:val="003512E9"/>
    <w:rsid w:val="00351533"/>
    <w:rsid w:val="003523DD"/>
    <w:rsid w:val="0036089A"/>
    <w:rsid w:val="00360C55"/>
    <w:rsid w:val="00364662"/>
    <w:rsid w:val="003730CF"/>
    <w:rsid w:val="00381A37"/>
    <w:rsid w:val="003840C4"/>
    <w:rsid w:val="0039482D"/>
    <w:rsid w:val="00396D65"/>
    <w:rsid w:val="003A09C4"/>
    <w:rsid w:val="003A0B8B"/>
    <w:rsid w:val="003A1525"/>
    <w:rsid w:val="003A50FC"/>
    <w:rsid w:val="003B00CF"/>
    <w:rsid w:val="003B2EAC"/>
    <w:rsid w:val="003C13B2"/>
    <w:rsid w:val="003C36FB"/>
    <w:rsid w:val="003C69B5"/>
    <w:rsid w:val="003C6A45"/>
    <w:rsid w:val="003C7B8C"/>
    <w:rsid w:val="003C7D79"/>
    <w:rsid w:val="003D5830"/>
    <w:rsid w:val="003D5D15"/>
    <w:rsid w:val="003E12B1"/>
    <w:rsid w:val="003E19FC"/>
    <w:rsid w:val="003E2C91"/>
    <w:rsid w:val="003E4220"/>
    <w:rsid w:val="003F0EE9"/>
    <w:rsid w:val="003F2775"/>
    <w:rsid w:val="003F49E1"/>
    <w:rsid w:val="004021BA"/>
    <w:rsid w:val="00403FFC"/>
    <w:rsid w:val="00404321"/>
    <w:rsid w:val="00406AA7"/>
    <w:rsid w:val="00407143"/>
    <w:rsid w:val="00407F1B"/>
    <w:rsid w:val="00410512"/>
    <w:rsid w:val="004105BE"/>
    <w:rsid w:val="00414739"/>
    <w:rsid w:val="00416B2F"/>
    <w:rsid w:val="00422297"/>
    <w:rsid w:val="0042348F"/>
    <w:rsid w:val="004259ED"/>
    <w:rsid w:val="00426CA7"/>
    <w:rsid w:val="004345D8"/>
    <w:rsid w:val="00435253"/>
    <w:rsid w:val="00444242"/>
    <w:rsid w:val="004525E8"/>
    <w:rsid w:val="00457A03"/>
    <w:rsid w:val="00463DCB"/>
    <w:rsid w:val="00464C5C"/>
    <w:rsid w:val="00464CF2"/>
    <w:rsid w:val="004677F8"/>
    <w:rsid w:val="00467AD6"/>
    <w:rsid w:val="0047027D"/>
    <w:rsid w:val="0048251B"/>
    <w:rsid w:val="004851F9"/>
    <w:rsid w:val="00485BFC"/>
    <w:rsid w:val="00485C00"/>
    <w:rsid w:val="004862FB"/>
    <w:rsid w:val="004913FB"/>
    <w:rsid w:val="00492B43"/>
    <w:rsid w:val="00494656"/>
    <w:rsid w:val="004A10CC"/>
    <w:rsid w:val="004A29F8"/>
    <w:rsid w:val="004A4F97"/>
    <w:rsid w:val="004B077E"/>
    <w:rsid w:val="004B6D79"/>
    <w:rsid w:val="004B6EF9"/>
    <w:rsid w:val="004C3845"/>
    <w:rsid w:val="004C393D"/>
    <w:rsid w:val="004D13B8"/>
    <w:rsid w:val="004D255E"/>
    <w:rsid w:val="004D5C60"/>
    <w:rsid w:val="004D5C98"/>
    <w:rsid w:val="004D5DCF"/>
    <w:rsid w:val="004E13F9"/>
    <w:rsid w:val="004F28CF"/>
    <w:rsid w:val="00501D70"/>
    <w:rsid w:val="005113F6"/>
    <w:rsid w:val="005119EB"/>
    <w:rsid w:val="00511AD1"/>
    <w:rsid w:val="0051269C"/>
    <w:rsid w:val="00513827"/>
    <w:rsid w:val="0051683C"/>
    <w:rsid w:val="00516D83"/>
    <w:rsid w:val="00522142"/>
    <w:rsid w:val="00522919"/>
    <w:rsid w:val="00525248"/>
    <w:rsid w:val="00526B35"/>
    <w:rsid w:val="005278ED"/>
    <w:rsid w:val="00527D1A"/>
    <w:rsid w:val="00531633"/>
    <w:rsid w:val="00535032"/>
    <w:rsid w:val="005439A6"/>
    <w:rsid w:val="00546886"/>
    <w:rsid w:val="00552A03"/>
    <w:rsid w:val="00552DFC"/>
    <w:rsid w:val="00555D72"/>
    <w:rsid w:val="00556F79"/>
    <w:rsid w:val="00557844"/>
    <w:rsid w:val="00560B11"/>
    <w:rsid w:val="00563757"/>
    <w:rsid w:val="005652C8"/>
    <w:rsid w:val="00571211"/>
    <w:rsid w:val="00571C2A"/>
    <w:rsid w:val="00571EEA"/>
    <w:rsid w:val="00576333"/>
    <w:rsid w:val="00576913"/>
    <w:rsid w:val="00584373"/>
    <w:rsid w:val="00586344"/>
    <w:rsid w:val="005936E7"/>
    <w:rsid w:val="005A081E"/>
    <w:rsid w:val="005A370D"/>
    <w:rsid w:val="005A6784"/>
    <w:rsid w:val="005A743B"/>
    <w:rsid w:val="005B2988"/>
    <w:rsid w:val="005B4979"/>
    <w:rsid w:val="005C4BB2"/>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237A0"/>
    <w:rsid w:val="00627847"/>
    <w:rsid w:val="006322C1"/>
    <w:rsid w:val="006331D1"/>
    <w:rsid w:val="00635FDE"/>
    <w:rsid w:val="00637BEF"/>
    <w:rsid w:val="00641032"/>
    <w:rsid w:val="00643EEA"/>
    <w:rsid w:val="00650EC2"/>
    <w:rsid w:val="00651B46"/>
    <w:rsid w:val="00651D44"/>
    <w:rsid w:val="00655A28"/>
    <w:rsid w:val="006602A6"/>
    <w:rsid w:val="00665411"/>
    <w:rsid w:val="00666EBB"/>
    <w:rsid w:val="00673E4C"/>
    <w:rsid w:val="00676337"/>
    <w:rsid w:val="00681980"/>
    <w:rsid w:val="00692E06"/>
    <w:rsid w:val="006930D0"/>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FB4"/>
    <w:rsid w:val="007032A7"/>
    <w:rsid w:val="00713837"/>
    <w:rsid w:val="0071508C"/>
    <w:rsid w:val="007179CE"/>
    <w:rsid w:val="007232F3"/>
    <w:rsid w:val="00723D56"/>
    <w:rsid w:val="0072556E"/>
    <w:rsid w:val="00726307"/>
    <w:rsid w:val="00726541"/>
    <w:rsid w:val="00735AAC"/>
    <w:rsid w:val="00737FF9"/>
    <w:rsid w:val="00743C7D"/>
    <w:rsid w:val="00752D4E"/>
    <w:rsid w:val="007544AE"/>
    <w:rsid w:val="00756FF0"/>
    <w:rsid w:val="00757AEF"/>
    <w:rsid w:val="0076073C"/>
    <w:rsid w:val="007642A7"/>
    <w:rsid w:val="007643C9"/>
    <w:rsid w:val="007644BF"/>
    <w:rsid w:val="00773758"/>
    <w:rsid w:val="00773DC9"/>
    <w:rsid w:val="0077549E"/>
    <w:rsid w:val="00775945"/>
    <w:rsid w:val="00785465"/>
    <w:rsid w:val="0078784F"/>
    <w:rsid w:val="0079505E"/>
    <w:rsid w:val="00796A48"/>
    <w:rsid w:val="007A2129"/>
    <w:rsid w:val="007A2B72"/>
    <w:rsid w:val="007A2E27"/>
    <w:rsid w:val="007A60D0"/>
    <w:rsid w:val="007A7ECA"/>
    <w:rsid w:val="007B4DFA"/>
    <w:rsid w:val="007C0A49"/>
    <w:rsid w:val="007C259C"/>
    <w:rsid w:val="007C468E"/>
    <w:rsid w:val="007C5198"/>
    <w:rsid w:val="007D1D19"/>
    <w:rsid w:val="007D68E6"/>
    <w:rsid w:val="007E1A5A"/>
    <w:rsid w:val="007E1FB5"/>
    <w:rsid w:val="007E3BB7"/>
    <w:rsid w:val="007E4615"/>
    <w:rsid w:val="007F0F45"/>
    <w:rsid w:val="007F7F53"/>
    <w:rsid w:val="008007AD"/>
    <w:rsid w:val="00800E69"/>
    <w:rsid w:val="00803495"/>
    <w:rsid w:val="0080785B"/>
    <w:rsid w:val="00815A63"/>
    <w:rsid w:val="008270DA"/>
    <w:rsid w:val="00827A2A"/>
    <w:rsid w:val="008314CD"/>
    <w:rsid w:val="008367FA"/>
    <w:rsid w:val="00840DEA"/>
    <w:rsid w:val="0084303B"/>
    <w:rsid w:val="0084390A"/>
    <w:rsid w:val="00850957"/>
    <w:rsid w:val="00852B28"/>
    <w:rsid w:val="00853534"/>
    <w:rsid w:val="00853B50"/>
    <w:rsid w:val="00860C6C"/>
    <w:rsid w:val="008653F7"/>
    <w:rsid w:val="0087010F"/>
    <w:rsid w:val="00875625"/>
    <w:rsid w:val="00875DF4"/>
    <w:rsid w:val="00881F7B"/>
    <w:rsid w:val="00883773"/>
    <w:rsid w:val="0088665C"/>
    <w:rsid w:val="00887D9C"/>
    <w:rsid w:val="00890FBC"/>
    <w:rsid w:val="008946EC"/>
    <w:rsid w:val="00896C21"/>
    <w:rsid w:val="00897640"/>
    <w:rsid w:val="008A1FB2"/>
    <w:rsid w:val="008B123E"/>
    <w:rsid w:val="008B6BDA"/>
    <w:rsid w:val="008B7D1C"/>
    <w:rsid w:val="008C0862"/>
    <w:rsid w:val="008C0DD5"/>
    <w:rsid w:val="008C3354"/>
    <w:rsid w:val="008D1D61"/>
    <w:rsid w:val="008D38C6"/>
    <w:rsid w:val="008D7AE6"/>
    <w:rsid w:val="008E0E07"/>
    <w:rsid w:val="008E175F"/>
    <w:rsid w:val="008E222D"/>
    <w:rsid w:val="008E6A11"/>
    <w:rsid w:val="008E7DB0"/>
    <w:rsid w:val="008F57BB"/>
    <w:rsid w:val="008F77AB"/>
    <w:rsid w:val="008F7C02"/>
    <w:rsid w:val="0090081E"/>
    <w:rsid w:val="00901F0A"/>
    <w:rsid w:val="00915E06"/>
    <w:rsid w:val="00915E11"/>
    <w:rsid w:val="009207D4"/>
    <w:rsid w:val="00920B05"/>
    <w:rsid w:val="009253F0"/>
    <w:rsid w:val="00930A74"/>
    <w:rsid w:val="00940402"/>
    <w:rsid w:val="00941122"/>
    <w:rsid w:val="00941981"/>
    <w:rsid w:val="00941ECA"/>
    <w:rsid w:val="009423CE"/>
    <w:rsid w:val="009426B1"/>
    <w:rsid w:val="00943D68"/>
    <w:rsid w:val="00945436"/>
    <w:rsid w:val="009476C9"/>
    <w:rsid w:val="00955999"/>
    <w:rsid w:val="0095782E"/>
    <w:rsid w:val="009626B8"/>
    <w:rsid w:val="009657EA"/>
    <w:rsid w:val="00966787"/>
    <w:rsid w:val="00966C6C"/>
    <w:rsid w:val="00967F47"/>
    <w:rsid w:val="0097575B"/>
    <w:rsid w:val="00983F37"/>
    <w:rsid w:val="0098443E"/>
    <w:rsid w:val="009905DC"/>
    <w:rsid w:val="00992E1B"/>
    <w:rsid w:val="009A114F"/>
    <w:rsid w:val="009A2520"/>
    <w:rsid w:val="009A6761"/>
    <w:rsid w:val="009B7FEA"/>
    <w:rsid w:val="009C00DF"/>
    <w:rsid w:val="009C1745"/>
    <w:rsid w:val="009C1D8D"/>
    <w:rsid w:val="009C21F5"/>
    <w:rsid w:val="009C4505"/>
    <w:rsid w:val="009C70DD"/>
    <w:rsid w:val="009C74FA"/>
    <w:rsid w:val="009D0324"/>
    <w:rsid w:val="009D0843"/>
    <w:rsid w:val="009D69A7"/>
    <w:rsid w:val="009D72B9"/>
    <w:rsid w:val="009E1452"/>
    <w:rsid w:val="009E2500"/>
    <w:rsid w:val="009E4183"/>
    <w:rsid w:val="009E7673"/>
    <w:rsid w:val="009F4214"/>
    <w:rsid w:val="009F4D6C"/>
    <w:rsid w:val="009F74B8"/>
    <w:rsid w:val="00A11C45"/>
    <w:rsid w:val="00A13870"/>
    <w:rsid w:val="00A17493"/>
    <w:rsid w:val="00A20F0F"/>
    <w:rsid w:val="00A24003"/>
    <w:rsid w:val="00A2473D"/>
    <w:rsid w:val="00A24A0D"/>
    <w:rsid w:val="00A24D89"/>
    <w:rsid w:val="00A31547"/>
    <w:rsid w:val="00A31E1D"/>
    <w:rsid w:val="00A3471A"/>
    <w:rsid w:val="00A3475A"/>
    <w:rsid w:val="00A36979"/>
    <w:rsid w:val="00A40676"/>
    <w:rsid w:val="00A41BEA"/>
    <w:rsid w:val="00A447FE"/>
    <w:rsid w:val="00A47448"/>
    <w:rsid w:val="00A51082"/>
    <w:rsid w:val="00A512C1"/>
    <w:rsid w:val="00A52930"/>
    <w:rsid w:val="00A557FB"/>
    <w:rsid w:val="00A562C0"/>
    <w:rsid w:val="00A57176"/>
    <w:rsid w:val="00A61B62"/>
    <w:rsid w:val="00A62FD8"/>
    <w:rsid w:val="00A630AA"/>
    <w:rsid w:val="00A647AF"/>
    <w:rsid w:val="00A6548E"/>
    <w:rsid w:val="00A77F31"/>
    <w:rsid w:val="00A8198B"/>
    <w:rsid w:val="00A86F5B"/>
    <w:rsid w:val="00A87FFD"/>
    <w:rsid w:val="00A923BB"/>
    <w:rsid w:val="00AA1877"/>
    <w:rsid w:val="00AA70E9"/>
    <w:rsid w:val="00AB4371"/>
    <w:rsid w:val="00AB74CE"/>
    <w:rsid w:val="00AC43A6"/>
    <w:rsid w:val="00AD0737"/>
    <w:rsid w:val="00AD0EFB"/>
    <w:rsid w:val="00AD1E85"/>
    <w:rsid w:val="00AD5AF1"/>
    <w:rsid w:val="00AD6208"/>
    <w:rsid w:val="00AE2151"/>
    <w:rsid w:val="00AE21C1"/>
    <w:rsid w:val="00AE2D83"/>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43C6"/>
    <w:rsid w:val="00B552F6"/>
    <w:rsid w:val="00B55FE2"/>
    <w:rsid w:val="00B6037B"/>
    <w:rsid w:val="00B65741"/>
    <w:rsid w:val="00B66D3A"/>
    <w:rsid w:val="00B75001"/>
    <w:rsid w:val="00B806A5"/>
    <w:rsid w:val="00B844AB"/>
    <w:rsid w:val="00B865F8"/>
    <w:rsid w:val="00B91F1A"/>
    <w:rsid w:val="00B92236"/>
    <w:rsid w:val="00B97142"/>
    <w:rsid w:val="00BA12DD"/>
    <w:rsid w:val="00BB4897"/>
    <w:rsid w:val="00BB5603"/>
    <w:rsid w:val="00BB596A"/>
    <w:rsid w:val="00BC4B5C"/>
    <w:rsid w:val="00BC5E1E"/>
    <w:rsid w:val="00BC613A"/>
    <w:rsid w:val="00BC69E7"/>
    <w:rsid w:val="00BD1F9F"/>
    <w:rsid w:val="00BD54C7"/>
    <w:rsid w:val="00BD779D"/>
    <w:rsid w:val="00BF0803"/>
    <w:rsid w:val="00BF22C1"/>
    <w:rsid w:val="00BF2DEF"/>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510BA"/>
    <w:rsid w:val="00C51ABC"/>
    <w:rsid w:val="00C540C6"/>
    <w:rsid w:val="00C54AA8"/>
    <w:rsid w:val="00C55F46"/>
    <w:rsid w:val="00C61E65"/>
    <w:rsid w:val="00C65346"/>
    <w:rsid w:val="00C7030E"/>
    <w:rsid w:val="00C70679"/>
    <w:rsid w:val="00C73E42"/>
    <w:rsid w:val="00C747FB"/>
    <w:rsid w:val="00C75D13"/>
    <w:rsid w:val="00C82E52"/>
    <w:rsid w:val="00C91990"/>
    <w:rsid w:val="00C96BB0"/>
    <w:rsid w:val="00CA1420"/>
    <w:rsid w:val="00CA15A3"/>
    <w:rsid w:val="00CA1718"/>
    <w:rsid w:val="00CB411E"/>
    <w:rsid w:val="00CB4BA9"/>
    <w:rsid w:val="00CB56B9"/>
    <w:rsid w:val="00CB5F53"/>
    <w:rsid w:val="00CC3AC4"/>
    <w:rsid w:val="00CD129E"/>
    <w:rsid w:val="00CD20A3"/>
    <w:rsid w:val="00CD3A80"/>
    <w:rsid w:val="00CD3E73"/>
    <w:rsid w:val="00CD619D"/>
    <w:rsid w:val="00CD72FC"/>
    <w:rsid w:val="00CE0906"/>
    <w:rsid w:val="00CE40C8"/>
    <w:rsid w:val="00CE717D"/>
    <w:rsid w:val="00CF2B31"/>
    <w:rsid w:val="00CF3BCD"/>
    <w:rsid w:val="00CF3F81"/>
    <w:rsid w:val="00CF4E3A"/>
    <w:rsid w:val="00CF4F3E"/>
    <w:rsid w:val="00CF5D54"/>
    <w:rsid w:val="00CF68A8"/>
    <w:rsid w:val="00D00DB1"/>
    <w:rsid w:val="00D01715"/>
    <w:rsid w:val="00D03A1C"/>
    <w:rsid w:val="00D04532"/>
    <w:rsid w:val="00D057B6"/>
    <w:rsid w:val="00D063E5"/>
    <w:rsid w:val="00D10F79"/>
    <w:rsid w:val="00D11FBC"/>
    <w:rsid w:val="00D12795"/>
    <w:rsid w:val="00D27B6F"/>
    <w:rsid w:val="00D3056C"/>
    <w:rsid w:val="00D315F6"/>
    <w:rsid w:val="00D35B0B"/>
    <w:rsid w:val="00D414E0"/>
    <w:rsid w:val="00D43FEF"/>
    <w:rsid w:val="00D44E0B"/>
    <w:rsid w:val="00D52089"/>
    <w:rsid w:val="00D52762"/>
    <w:rsid w:val="00D53674"/>
    <w:rsid w:val="00D547AF"/>
    <w:rsid w:val="00D56916"/>
    <w:rsid w:val="00D60118"/>
    <w:rsid w:val="00D61662"/>
    <w:rsid w:val="00D64CB4"/>
    <w:rsid w:val="00D71AA7"/>
    <w:rsid w:val="00D74A8B"/>
    <w:rsid w:val="00D74FA7"/>
    <w:rsid w:val="00D808B7"/>
    <w:rsid w:val="00D861D3"/>
    <w:rsid w:val="00D926B5"/>
    <w:rsid w:val="00D93A73"/>
    <w:rsid w:val="00DA124D"/>
    <w:rsid w:val="00DA7656"/>
    <w:rsid w:val="00DB0DFC"/>
    <w:rsid w:val="00DB27A6"/>
    <w:rsid w:val="00DB5537"/>
    <w:rsid w:val="00DB6DBF"/>
    <w:rsid w:val="00DB7232"/>
    <w:rsid w:val="00DC05CC"/>
    <w:rsid w:val="00DC2671"/>
    <w:rsid w:val="00DC26B4"/>
    <w:rsid w:val="00DD5CAF"/>
    <w:rsid w:val="00DD75BA"/>
    <w:rsid w:val="00DE0CDE"/>
    <w:rsid w:val="00DE296C"/>
    <w:rsid w:val="00DE3865"/>
    <w:rsid w:val="00DE4C7D"/>
    <w:rsid w:val="00DF447E"/>
    <w:rsid w:val="00DF679C"/>
    <w:rsid w:val="00E009DF"/>
    <w:rsid w:val="00E02303"/>
    <w:rsid w:val="00E03BFB"/>
    <w:rsid w:val="00E055B6"/>
    <w:rsid w:val="00E07070"/>
    <w:rsid w:val="00E11280"/>
    <w:rsid w:val="00E1148F"/>
    <w:rsid w:val="00E11896"/>
    <w:rsid w:val="00E12061"/>
    <w:rsid w:val="00E124F1"/>
    <w:rsid w:val="00E12F34"/>
    <w:rsid w:val="00E13C01"/>
    <w:rsid w:val="00E14CEA"/>
    <w:rsid w:val="00E213B1"/>
    <w:rsid w:val="00E2551A"/>
    <w:rsid w:val="00E3127F"/>
    <w:rsid w:val="00E362C0"/>
    <w:rsid w:val="00E3679F"/>
    <w:rsid w:val="00E36E6C"/>
    <w:rsid w:val="00E40F10"/>
    <w:rsid w:val="00E420E6"/>
    <w:rsid w:val="00E4785C"/>
    <w:rsid w:val="00E47C19"/>
    <w:rsid w:val="00E515B0"/>
    <w:rsid w:val="00E52A76"/>
    <w:rsid w:val="00E52EC2"/>
    <w:rsid w:val="00E60508"/>
    <w:rsid w:val="00E616B7"/>
    <w:rsid w:val="00E653E1"/>
    <w:rsid w:val="00E65B39"/>
    <w:rsid w:val="00E75F12"/>
    <w:rsid w:val="00E76580"/>
    <w:rsid w:val="00E777B8"/>
    <w:rsid w:val="00E83121"/>
    <w:rsid w:val="00E83A7C"/>
    <w:rsid w:val="00E856C5"/>
    <w:rsid w:val="00E90ACA"/>
    <w:rsid w:val="00E922E9"/>
    <w:rsid w:val="00E93D59"/>
    <w:rsid w:val="00E95B31"/>
    <w:rsid w:val="00E9666F"/>
    <w:rsid w:val="00EA0242"/>
    <w:rsid w:val="00EA12B8"/>
    <w:rsid w:val="00EA1E5C"/>
    <w:rsid w:val="00EA36A8"/>
    <w:rsid w:val="00EA6C8E"/>
    <w:rsid w:val="00EB0A45"/>
    <w:rsid w:val="00EB1420"/>
    <w:rsid w:val="00EB3C27"/>
    <w:rsid w:val="00EB7B98"/>
    <w:rsid w:val="00EC3B2F"/>
    <w:rsid w:val="00EC4669"/>
    <w:rsid w:val="00EC7AC7"/>
    <w:rsid w:val="00ED3797"/>
    <w:rsid w:val="00ED4618"/>
    <w:rsid w:val="00EE37D9"/>
    <w:rsid w:val="00EF27FA"/>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030E"/>
    <w:rsid w:val="00F42364"/>
    <w:rsid w:val="00F45312"/>
    <w:rsid w:val="00F45C05"/>
    <w:rsid w:val="00F47CF8"/>
    <w:rsid w:val="00F505AA"/>
    <w:rsid w:val="00F5100D"/>
    <w:rsid w:val="00F51AEF"/>
    <w:rsid w:val="00F52200"/>
    <w:rsid w:val="00F53A02"/>
    <w:rsid w:val="00F53CE5"/>
    <w:rsid w:val="00F55A92"/>
    <w:rsid w:val="00F560A7"/>
    <w:rsid w:val="00F757DA"/>
    <w:rsid w:val="00F7767B"/>
    <w:rsid w:val="00F819FC"/>
    <w:rsid w:val="00F8461B"/>
    <w:rsid w:val="00F846AE"/>
    <w:rsid w:val="00F877E6"/>
    <w:rsid w:val="00F8787B"/>
    <w:rsid w:val="00F9540D"/>
    <w:rsid w:val="00F960CA"/>
    <w:rsid w:val="00FA05D1"/>
    <w:rsid w:val="00FA10D1"/>
    <w:rsid w:val="00FA2B14"/>
    <w:rsid w:val="00FA45DE"/>
    <w:rsid w:val="00FA5B57"/>
    <w:rsid w:val="00FA60EB"/>
    <w:rsid w:val="00FA661C"/>
    <w:rsid w:val="00FA6B3D"/>
    <w:rsid w:val="00FB02E8"/>
    <w:rsid w:val="00FB24B3"/>
    <w:rsid w:val="00FB6A81"/>
    <w:rsid w:val="00FC0F74"/>
    <w:rsid w:val="00FC2331"/>
    <w:rsid w:val="00FC2DAB"/>
    <w:rsid w:val="00FC7166"/>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chart" Target="charts/chart1.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tif"/><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price@systemsbiology.org" TargetMode="External"/><Relationship Id="rId10" Type="http://schemas.openxmlformats.org/officeDocument/2006/relationships/hyperlink" Target="mailto:leighj@u.washington.edu"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24.0</c:v>
                </c:pt>
                <c:pt idx="1">
                  <c:v>11.0</c:v>
                </c:pt>
                <c:pt idx="2">
                  <c:v>12.0</c:v>
                </c:pt>
                <c:pt idx="3">
                  <c:v>8.0</c:v>
                </c:pt>
                <c:pt idx="4">
                  <c:v>2.0</c:v>
                </c:pt>
                <c:pt idx="5">
                  <c:v>15.0</c:v>
                </c:pt>
                <c:pt idx="6">
                  <c:v>2.0</c:v>
                </c:pt>
                <c:pt idx="7">
                  <c:v>3.0</c:v>
                </c:pt>
                <c:pt idx="8">
                  <c:v>8.0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F4B0E-35C7-0D41-8D2A-853A45027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44659</Words>
  <Characters>254560</Characters>
  <Application>Microsoft Macintosh Word</Application>
  <DocSecurity>0</DocSecurity>
  <Lines>2121</Lines>
  <Paragraphs>597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298622</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Stephen Ragsdale</cp:lastModifiedBy>
  <cp:revision>2</cp:revision>
  <cp:lastPrinted>2016-01-11T05:49:00Z</cp:lastPrinted>
  <dcterms:created xsi:type="dcterms:W3CDTF">2016-03-14T20:12:00Z</dcterms:created>
  <dcterms:modified xsi:type="dcterms:W3CDTF">2016-03-14T20:12:00Z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id="NE3vutaD"/&gt;&lt;style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