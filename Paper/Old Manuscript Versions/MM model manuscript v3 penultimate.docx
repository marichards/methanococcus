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064435EA" w:rsidR="00414739" w:rsidRPr="000F03F7" w:rsidDel="00DF679C" w:rsidRDefault="00723D56" w:rsidP="00414739">
      <w:pPr>
        <w:rPr>
          <w:del w:id="0" w:author="T L" w:date="2015-11-06T22:58:00Z"/>
        </w:rPr>
      </w:pPr>
      <w:ins w:id="1" w:author="T L" w:date="2015-11-06T14:23:00Z">
        <w:r>
          <w:t xml:space="preserve">Hydrogenotrophic methanogenesis occurs in multiple environments </w:t>
        </w:r>
      </w:ins>
      <w:ins w:id="2" w:author="T L" w:date="2015-11-06T14:24:00Z">
        <w:r>
          <w:t xml:space="preserve">ranging </w:t>
        </w:r>
      </w:ins>
      <w:ins w:id="3" w:author="T L" w:date="2015-11-06T14:23:00Z">
        <w:r>
          <w:t>from the rumen of organisms</w:t>
        </w:r>
      </w:ins>
      <w:ins w:id="4" w:author="T L" w:date="2015-11-06T17:55:00Z">
        <w:r w:rsidR="008367FA">
          <w:t>, marine environments</w:t>
        </w:r>
      </w:ins>
      <w:ins w:id="5" w:author="T L" w:date="2015-11-06T14:23:00Z">
        <w:r>
          <w:t xml:space="preserve"> to hot springs. </w:t>
        </w:r>
        <w:r w:rsidR="00FA05D1">
          <w:t xml:space="preserve"> </w:t>
        </w:r>
      </w:ins>
      <w:ins w:id="6" w:author="T L" w:date="2015-11-06T22:36:00Z">
        <w:r w:rsidR="00E83A7C">
          <w:t>Microbes</w:t>
        </w:r>
      </w:ins>
      <w:ins w:id="7" w:author="T L" w:date="2015-11-06T14:23:00Z">
        <w:r w:rsidR="00FA05D1">
          <w:t xml:space="preserve"> that </w:t>
        </w:r>
      </w:ins>
      <w:ins w:id="8" w:author="T L" w:date="2015-11-06T22:37:00Z">
        <w:r w:rsidR="00E83A7C">
          <w:t>are responsible for</w:t>
        </w:r>
      </w:ins>
      <w:ins w:id="9" w:author="T L" w:date="2015-11-06T14:23:00Z">
        <w:r w:rsidR="00FA05D1">
          <w:t xml:space="preserve"> this type of metabolism </w:t>
        </w:r>
      </w:ins>
      <w:ins w:id="10" w:author="T L" w:date="2015-11-06T22:37:00Z">
        <w:r w:rsidR="00E83A7C">
          <w:t xml:space="preserve">are </w:t>
        </w:r>
      </w:ins>
      <w:ins w:id="11" w:author="T L" w:date="2015-11-06T22:39:00Z">
        <w:r w:rsidR="002C5D66">
          <w:t xml:space="preserve">from the phylum </w:t>
        </w:r>
        <w:proofErr w:type="spellStart"/>
        <w:r w:rsidR="002C5D66">
          <w:t>Euryarchaeot</w:t>
        </w:r>
        <w:r w:rsidR="00B42562">
          <w:t>a</w:t>
        </w:r>
        <w:proofErr w:type="spellEnd"/>
        <w:r w:rsidR="002C5D66">
          <w:t xml:space="preserve">.  </w:t>
        </w:r>
      </w:ins>
      <w:ins w:id="12" w:author="T L" w:date="2015-11-06T22:47:00Z">
        <w:r w:rsidR="002C5D66">
          <w:t xml:space="preserve">In this work, we focus on a </w:t>
        </w:r>
      </w:ins>
      <w:ins w:id="13" w:author="T L" w:date="2015-11-06T22:51:00Z">
        <w:r w:rsidR="000F03F7">
          <w:t xml:space="preserve">well-studied </w:t>
        </w:r>
      </w:ins>
      <w:ins w:id="14" w:author="T L" w:date="2015-11-06T22:47:00Z">
        <w:r w:rsidR="002C5D66">
          <w:t xml:space="preserve">marine </w:t>
        </w:r>
      </w:ins>
      <w:ins w:id="15" w:author="T L" w:date="2015-11-06T22:48:00Z">
        <w:r w:rsidR="002C5D66">
          <w:t xml:space="preserve">methanogen, </w:t>
        </w:r>
        <w:proofErr w:type="spellStart"/>
        <w:r w:rsidR="002C5D66">
          <w:rPr>
            <w:i/>
          </w:rPr>
          <w:t>Methanoccocus</w:t>
        </w:r>
        <w:proofErr w:type="spellEnd"/>
        <w:r w:rsidR="002C5D66">
          <w:rPr>
            <w:i/>
          </w:rPr>
          <w:t xml:space="preserve"> maripaludis</w:t>
        </w:r>
      </w:ins>
      <w:ins w:id="16" w:author="T L" w:date="2015-11-06T22:51:00Z">
        <w:r w:rsidR="000F03F7">
          <w:t xml:space="preserve">.  </w:t>
        </w:r>
      </w:ins>
      <w:ins w:id="17" w:author="T L" w:date="2015-11-06T22:52:00Z">
        <w:r w:rsidR="000F03F7">
          <w:t xml:space="preserve">Until recently, </w:t>
        </w:r>
      </w:ins>
      <w:ins w:id="18" w:author="T L" w:date="2015-11-06T22:53:00Z">
        <w:r w:rsidR="000F03F7">
          <w:t>it was unknow</w:t>
        </w:r>
      </w:ins>
      <w:ins w:id="19" w:author="T L" w:date="2015-11-06T22:54:00Z">
        <w:r w:rsidR="000F03F7">
          <w:t xml:space="preserve">n how this organism was able to gain enough energy for growth despite the lack of sufficient </w:t>
        </w:r>
      </w:ins>
      <w:ins w:id="20" w:author="T L" w:date="2015-11-06T22:55:00Z">
        <w:r w:rsidR="000F03F7">
          <w:t>coupling sites.  However, a recent report has elucidated an increasingly recognized form of energy conservation</w:t>
        </w:r>
      </w:ins>
      <w:ins w:id="21" w:author="T L" w:date="2015-11-06T22:58:00Z">
        <w:r w:rsidR="00DF679C">
          <w:t xml:space="preserve"> in strict anaerobes</w:t>
        </w:r>
      </w:ins>
      <w:ins w:id="22" w:author="T L" w:date="2015-11-06T22:59:00Z">
        <w:r w:rsidR="00DF679C">
          <w:t xml:space="preserve"> that is not based on chemiosmosis</w:t>
        </w:r>
      </w:ins>
      <w:ins w:id="23" w:author="T L" w:date="2015-11-06T22:55:00Z">
        <w:r w:rsidR="000F03F7">
          <w:t xml:space="preserve">; electron bifurcation which solves the </w:t>
        </w:r>
      </w:ins>
      <w:ins w:id="24" w:author="T L" w:date="2015-11-06T22:57:00Z">
        <w:r w:rsidR="000F03F7">
          <w:t>energy</w:t>
        </w:r>
      </w:ins>
      <w:ins w:id="25" w:author="T L" w:date="2015-11-06T22:55:00Z">
        <w:r w:rsidR="000F03F7">
          <w:t xml:space="preserve"> defi</w:t>
        </w:r>
      </w:ins>
      <w:ins w:id="26" w:author="T L" w:date="2015-11-06T22:57:00Z">
        <w:r w:rsidR="000F03F7">
          <w:t xml:space="preserve">cit question.  </w:t>
        </w:r>
      </w:ins>
    </w:p>
    <w:p w14:paraId="4F10595C" w14:textId="76D10D21" w:rsidR="00563757" w:rsidRPr="00563757" w:rsidRDefault="00563757">
      <w:pPr>
        <w:pPrChange w:id="27" w:author="T L" w:date="2015-11-06T22:58:00Z">
          <w:pPr>
            <w:spacing w:line="480" w:lineRule="auto"/>
          </w:pPr>
        </w:pPrChange>
      </w:pPr>
      <w:del w:id="28" w:author="T L" w:date="2015-11-06T22:57:00Z">
        <w:r w:rsidDel="000F03F7">
          <w:delText xml:space="preserve">Methanogenic archaea naturally produce methane, a potent greenhouse gas and energy source, and hold promise as possible metabolic engineering targets for producing liquid fuels. </w:delText>
        </w:r>
        <w:r w:rsidDel="000F03F7">
          <w:rPr>
            <w:i/>
          </w:rPr>
          <w:delText>M</w:delText>
        </w:r>
        <w:r w:rsidR="00081E0C" w:rsidDel="000F03F7">
          <w:rPr>
            <w:i/>
          </w:rPr>
          <w:delText>ethanococcus</w:delText>
        </w:r>
        <w:r w:rsidDel="000F03F7">
          <w:rPr>
            <w:i/>
          </w:rPr>
          <w:delText xml:space="preserve"> maripaludis </w:delText>
        </w:r>
        <w:r w:rsidDel="000F03F7">
          <w:delText xml:space="preserve">is a hydrogenotrophic methanogen that is notable for its genetic tractability, fast growth rate, and ability to grow in anaerobic chemostats. </w:delText>
        </w:r>
      </w:del>
      <w:r>
        <w:t>To better understand</w:t>
      </w:r>
      <w:r w:rsidR="00081E0C">
        <w:t xml:space="preserve"> its metabolism</w:t>
      </w:r>
      <w:r>
        <w:t xml:space="preserve"> and </w:t>
      </w:r>
      <w:del w:id="29" w:author="T L" w:date="2015-11-06T22:59:00Z">
        <w:r w:rsidDel="00DF679C">
          <w:delText xml:space="preserve">predict </w:delText>
        </w:r>
        <w:r w:rsidR="00081E0C" w:rsidDel="00DF679C">
          <w:delText>metabolic</w:delText>
        </w:r>
        <w:r w:rsidDel="00DF679C">
          <w:delText xml:space="preserve"> engineer</w:delText>
        </w:r>
        <w:r w:rsidR="00081E0C" w:rsidDel="00DF679C">
          <w:delText>ing strategies</w:delText>
        </w:r>
      </w:del>
      <w:proofErr w:type="spellStart"/>
      <w:ins w:id="30" w:author="T L" w:date="2015-11-06T22:59:00Z">
        <w:r w:rsidR="00DF679C">
          <w:t>and</w:t>
        </w:r>
        <w:proofErr w:type="spellEnd"/>
        <w:r w:rsidR="00DF679C">
          <w:t xml:space="preserve"> compare it with </w:t>
        </w:r>
      </w:ins>
      <w:ins w:id="31" w:author="T L" w:date="2015-11-06T23:01:00Z">
        <w:r w:rsidR="001657E5">
          <w:t xml:space="preserve">another group of methanogens which utilizes </w:t>
        </w:r>
      </w:ins>
      <w:ins w:id="32" w:author="T L" w:date="2015-11-06T23:02:00Z">
        <w:r w:rsidR="001657E5">
          <w:t xml:space="preserve">the traditional </w:t>
        </w:r>
        <w:proofErr w:type="spellStart"/>
        <w:r w:rsidR="001657E5">
          <w:t>chemiosmotic</w:t>
        </w:r>
        <w:proofErr w:type="spellEnd"/>
        <w:r w:rsidR="001657E5">
          <w:t xml:space="preserve"> mode of energy conversation</w:t>
        </w:r>
      </w:ins>
      <w:r w:rsidR="00081E0C">
        <w:t>,</w:t>
      </w:r>
      <w:r>
        <w:t xml:space="preserve"> we have built iMR544</w:t>
      </w:r>
      <w:ins w:id="33" w:author="T L" w:date="2015-11-06T23:02:00Z">
        <w:r w:rsidR="001657E5">
          <w:t>.  It is</w:t>
        </w:r>
      </w:ins>
      <w:del w:id="34" w:author="T L" w:date="2015-11-06T23:02:00Z">
        <w:r w:rsidDel="001657E5">
          <w:delText>,</w:delText>
        </w:r>
      </w:del>
      <w:r>
        <w:t xml:space="preserve"> a metabolic reconstruction of </w:t>
      </w:r>
      <w:r>
        <w:rPr>
          <w:i/>
        </w:rPr>
        <w:t xml:space="preserve">M. maripaludis </w:t>
      </w:r>
      <w:r>
        <w:t>that accounts for 544 of its 1722 protein-coding genes. Constructed using likelihood based gap</w:t>
      </w:r>
      <w:r w:rsidR="00BB4897">
        <w:t xml:space="preserve"> </w:t>
      </w:r>
      <w:r>
        <w:t xml:space="preserve">filling and </w:t>
      </w:r>
      <w:r w:rsidR="00EA6C8E">
        <w:t>heavily rooted</w:t>
      </w:r>
      <w:r>
        <w:t xml:space="preserve"> </w:t>
      </w:r>
      <w:r w:rsidR="00EA6C8E">
        <w:t>i</w:t>
      </w:r>
      <w:r>
        <w:t xml:space="preserve">n </w:t>
      </w:r>
      <w:r w:rsidR="00EA6C8E">
        <w:t>biochemical</w:t>
      </w:r>
      <w:r>
        <w:t xml:space="preserve"> literature</w:t>
      </w:r>
      <w:del w:id="35" w:author="T L" w:date="2015-11-06T22:58:00Z">
        <w:r w:rsidDel="000F03F7">
          <w:delText>, iMR544</w:delText>
        </w:r>
        <w:r w:rsidR="00EA6C8E" w:rsidDel="000F03F7">
          <w:delText xml:space="preserve"> incorporates flavin-based electron bifurcation into central carbon metabolism to accurately portray energy conservation in hydrogenotrophic methanogenesis</w:delText>
        </w:r>
      </w:del>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ins w:id="36" w:author="T L" w:date="2015-11-06T23:03:00Z">
        <w:r w:rsidR="001657E5">
          <w:t>To address electron and the qu</w:t>
        </w:r>
      </w:ins>
      <w:ins w:id="37" w:author="T L" w:date="2015-11-06T23:04:00Z">
        <w:r w:rsidR="001657E5">
          <w:t>estion of ferredoxin specificity, we have……</w:t>
        </w:r>
      </w:ins>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38"/>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38"/>
      <w:r w:rsidR="001657E5">
        <w:rPr>
          <w:rStyle w:val="CommentReference"/>
          <w:rFonts w:asciiTheme="minorHAnsi" w:hAnsiTheme="minorHAnsi"/>
        </w:rPr>
        <w:commentReference w:id="38"/>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0FE0EF7C"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E1148F">
        <w:instrText xml:space="preserve"> ADDIN ZOTERO_ITEM CSL_CITATION {"citationID":"m3JL1GiW","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E1148F" w:rsidRPr="00E1148F">
        <w:rPr>
          <w:rFonts w:cs="Times New Roman"/>
        </w:rPr>
        <w:t>(1</w:t>
      </w:r>
      <w:bookmarkStart w:id="39" w:name="_GoBack"/>
      <w:bookmarkEnd w:id="39"/>
      <w:r w:rsidR="00E1148F" w:rsidRPr="00E1148F">
        <w:rPr>
          <w:rFonts w:cs="Times New Roman"/>
        </w:rPr>
        <w:t>)</w:t>
      </w:r>
      <w:r w:rsidR="005B2988">
        <w:fldChar w:fldCharType="end"/>
      </w:r>
      <w:r w:rsidR="00627847">
        <w:t xml:space="preserve"> in </w:t>
      </w:r>
      <w:r w:rsidR="003512E9">
        <w:t>absorbing and emitting energy</w:t>
      </w:r>
      <w:r w:rsidR="0051683C">
        <w:t xml:space="preserve">. </w:t>
      </w:r>
      <w:del w:id="40" w:author="T L" w:date="2015-10-13T15:28:00Z">
        <w:r w:rsidR="0051683C" w:rsidDel="000D63C1">
          <w:delText>However, it can also be used</w:delText>
        </w:r>
      </w:del>
      <w:ins w:id="41" w:author="T L" w:date="2015-11-05T10:52:00Z">
        <w:r w:rsidR="00627847">
          <w:t xml:space="preserve"> </w:t>
        </w:r>
      </w:ins>
      <w:ins w:id="42" w:author="T L" w:date="2015-11-05T12:43:00Z">
        <w:r w:rsidR="00627847">
          <w:t>Despite that</w:t>
        </w:r>
      </w:ins>
      <w:ins w:id="43" w:author="T L" w:date="2015-11-05T12:41:00Z">
        <w:r w:rsidR="00627847">
          <w:t xml:space="preserve">, </w:t>
        </w:r>
      </w:ins>
      <w:ins w:id="44" w:author="T L" w:date="2015-11-05T10:52:00Z">
        <w:r w:rsidR="00627847">
          <w:t>i</w:t>
        </w:r>
        <w:r w:rsidR="00046038">
          <w:t>t is a candidate bridge fuel (ref 1)</w:t>
        </w:r>
      </w:ins>
      <w:ins w:id="45" w:author="T L" w:date="2015-11-05T10:57:00Z">
        <w:r w:rsidR="00046038">
          <w:t xml:space="preserve"> </w:t>
        </w:r>
      </w:ins>
      <w:ins w:id="46" w:author="T L" w:date="2015-11-05T22:18:00Z">
        <w:r w:rsidR="00941981">
          <w:t xml:space="preserve">as it burns comparatively cleaner </w:t>
        </w:r>
      </w:ins>
      <w:ins w:id="47" w:author="T L" w:date="2015-11-05T10:58:00Z">
        <w:r w:rsidR="00046038">
          <w:t>than</w:t>
        </w:r>
      </w:ins>
      <w:ins w:id="48" w:author="T L" w:date="2015-11-05T10:59:00Z">
        <w:r w:rsidR="00046038">
          <w:t xml:space="preserve"> fossil fuels</w:t>
        </w:r>
      </w:ins>
      <w:ins w:id="49" w:author="T L" w:date="2015-11-05T11:00:00Z">
        <w:r w:rsidR="004021BA">
          <w:t xml:space="preserve">. </w:t>
        </w:r>
      </w:ins>
      <w:ins w:id="50" w:author="T L" w:date="2015-11-05T10:52:00Z">
        <w:r w:rsidR="00046038">
          <w:t xml:space="preserve"> </w:t>
        </w:r>
      </w:ins>
      <w:del w:id="51" w:author="T L" w:date="2015-10-13T15:29:00Z">
        <w:r w:rsidR="0051683C" w:rsidDel="000D63C1">
          <w:delText xml:space="preserve"> as</w:delText>
        </w:r>
      </w:del>
      <w:del w:id="52" w:author="T L" w:date="2015-10-13T15:30:00Z">
        <w:r w:rsidR="0051683C" w:rsidDel="000D63C1">
          <w:delText xml:space="preserve"> </w:delText>
        </w:r>
      </w:del>
      <w:del w:id="53" w:author="T L" w:date="2015-10-13T15:29:00Z">
        <w:r w:rsidR="0051683C" w:rsidDel="000D63C1">
          <w:delText>a</w:delText>
        </w:r>
      </w:del>
      <w:del w:id="54" w:author="T L" w:date="2015-11-05T10:52:00Z">
        <w:r w:rsidR="0051683C" w:rsidDel="00046038">
          <w:delText xml:space="preserve"> </w:delText>
        </w:r>
        <w:r w:rsidR="008C0862" w:rsidDel="00046038">
          <w:delText>“</w:delText>
        </w:r>
        <w:r w:rsidR="0051683C" w:rsidDel="00046038">
          <w:delText>green</w:delText>
        </w:r>
        <w:r w:rsidR="008C0862" w:rsidDel="00046038">
          <w:delText>”</w:delText>
        </w:r>
        <w:r w:rsidR="0051683C" w:rsidDel="00046038">
          <w:delText xml:space="preserve"> energy</w:delText>
        </w:r>
        <w:r w:rsidR="00535032" w:rsidDel="00046038">
          <w:delText xml:space="preserve"> fuel source</w:delText>
        </w:r>
        <w:r w:rsidR="0051683C" w:rsidDel="00046038">
          <w:delText xml:space="preserve"> </w:delText>
        </w:r>
      </w:del>
      <w:del w:id="55" w:author="T L" w:date="2015-10-13T15:30:00Z">
        <w:r w:rsidR="0051683C" w:rsidDel="000D63C1">
          <w:delText xml:space="preserve">that </w:delText>
        </w:r>
      </w:del>
      <w:del w:id="56" w:author="T L" w:date="2015-11-05T10:52:00Z">
        <w:r w:rsidR="0051683C" w:rsidDel="00046038">
          <w:delText xml:space="preserve">burns </w:delText>
        </w:r>
      </w:del>
      <w:del w:id="57" w:author="T L" w:date="2015-10-13T15:30:00Z">
        <w:r w:rsidR="00B42019" w:rsidDel="000D63C1">
          <w:delText xml:space="preserve">relatively </w:delText>
        </w:r>
      </w:del>
      <w:del w:id="58" w:author="T L" w:date="2015-11-05T10:52:00Z">
        <w:r w:rsidR="0051683C" w:rsidDel="00046038">
          <w:delText>cleanly</w:delText>
        </w:r>
        <w:r w:rsidR="00B42019" w:rsidDel="00046038">
          <w:delText xml:space="preserve"> </w:delText>
        </w:r>
      </w:del>
      <w:del w:id="59" w:author="T L" w:date="2015-10-13T15:31:00Z">
        <w:r w:rsidR="00B42019" w:rsidDel="000D63C1">
          <w:delText>compared t</w:delText>
        </w:r>
      </w:del>
      <w:del w:id="60" w:author="T L" w:date="2015-11-05T10:52:00Z">
        <w:r w:rsidR="00B42019" w:rsidDel="00046038">
          <w:delText xml:space="preserve">o </w:delText>
        </w:r>
      </w:del>
      <w:del w:id="61" w:author="T L" w:date="2015-10-13T15:31:00Z">
        <w:r w:rsidR="009657EA" w:rsidDel="000D63C1">
          <w:delText xml:space="preserve">conventional </w:delText>
        </w:r>
        <w:r w:rsidR="00B42019" w:rsidDel="000D63C1">
          <w:delText>fuels</w:delText>
        </w:r>
        <w:r w:rsidR="009657EA" w:rsidDel="000D63C1">
          <w:delText xml:space="preserve"> such as </w:delText>
        </w:r>
        <w:r w:rsidR="00B42019" w:rsidDel="000D63C1">
          <w:delText>coal</w:delText>
        </w:r>
      </w:del>
      <w:r w:rsidR="0051683C">
        <w:t xml:space="preserve"> </w:t>
      </w:r>
      <w:commentRangeStart w:id="62"/>
      <w:r w:rsidR="009657EA">
        <w:fldChar w:fldCharType="begin"/>
      </w:r>
      <w:r w:rsidR="00E1148F">
        <w:instrText xml:space="preserve"> ADDIN ZOTERO_ITEM CSL_CITATION {"citationID":"1q0mi230gi","properties":{"formattedCitation":"(2)","plainCitation":"(2)"},"citationItems":[{"id":339,"uris":["http://zotero.org/users/2565720/items/NUW4PCI5"],"uri":["http://zotero.org/users/2565720/items/NUW4PCI5"],"itemData":{"id":339,"type":"article-journal","title":"Key factors for assessing climate benefits of natural gas versus coal electricity generation","container-title":"Environmental Research Letters","page":"114022","volume":"9","issue":"11","source":"Institute of Physics","abstract":"Assessing potential climate effects of natural gas versus coal electricity generation is complicated by the large number of factors reported in life cycle assessment studies, compounded by the large number of proposed climate metrics. Thus, there is a need to identify the key factors affecting the climate effects of natural gas versus coal electricity production, and to present these climate effects in as clear and transparent a way as possible. Here, we identify power plant efficiencies and methane leakage rates as the factors that explain most of the variance in greenhouse gas emissions by natural gas and coal power plants. Thus, we focus on the role of these factors in determining the relative merits of natural gas versus coal power plants. We develop a simple model estimating CO2 and CH4 emissions from natural gas and coal power plants, and resulting temperature change. Simple underlying physical changes can be obscured by abstract evaluation metrics, thus we focus our analysis on the time evolution of global mean temperature. We find that, during the period of plant operation, if there is substantial methane leakage, natural gas plants can produce greater near-term warming than coal plants with the same power output. However, if methane leakage rates are low and power plant efficiency is high, natural gas plants can produce some reduction in near-term warming. In the long term, natural gas power plants produce less warming than would occur with coal power plants. However, without carbon capture and storage natural gas power plants cannot achieve the deep reductions that would be required to avoid substantial contribution to additional global warming.","DOI":"10.1088/1748-9326/9/11/114022","ISSN":"1748-9326","journalAbbreviation":"Environ. Res. Lett.","language":"en","author":[{"family":"Zhang","given":"Xiaochun"},{"family":"Myhrvold","given":"Nathan P."},{"family":"Caldeira","given":"Ken"}],"issued":{"date-parts":[["2014",11,1]]}}}],"schema":"https://github.com/citation-style-language/schema/raw/master/csl-citation.json"} </w:instrText>
      </w:r>
      <w:r w:rsidR="009657EA">
        <w:fldChar w:fldCharType="separate"/>
      </w:r>
      <w:r w:rsidR="00E1148F" w:rsidRPr="00E1148F">
        <w:rPr>
          <w:rFonts w:cs="Times New Roman"/>
        </w:rPr>
        <w:t>(2)</w:t>
      </w:r>
      <w:r w:rsidR="009657EA">
        <w:fldChar w:fldCharType="end"/>
      </w:r>
      <w:commentRangeEnd w:id="62"/>
      <w:r w:rsidR="00F123B8">
        <w:rPr>
          <w:rStyle w:val="CommentReference"/>
          <w:rFonts w:asciiTheme="minorHAnsi" w:hAnsiTheme="minorHAnsi"/>
        </w:rPr>
        <w:commentReference w:id="62"/>
      </w:r>
      <w:r w:rsidR="00535032">
        <w:t xml:space="preserve">. </w:t>
      </w:r>
      <w:ins w:id="63" w:author="T L" w:date="2015-11-05T13:07:00Z">
        <w:r w:rsidR="00A36979">
          <w:t xml:space="preserve"> Advancing technology </w:t>
        </w:r>
      </w:ins>
      <w:ins w:id="64" w:author="T L" w:date="2015-11-05T13:08:00Z">
        <w:r w:rsidR="00A36979">
          <w:t>is enabling this gas to be converted</w:t>
        </w:r>
      </w:ins>
      <w:ins w:id="65" w:author="T L" w:date="2015-11-05T13:07:00Z">
        <w:r w:rsidR="00A36979">
          <w:t xml:space="preserve"> to high energy density liquid fuels </w:t>
        </w:r>
      </w:ins>
      <w:ins w:id="66" w:author="T L" w:date="2015-11-05T22:19:00Z">
        <w:r w:rsidR="00941981">
          <w:t xml:space="preserve">with a lower carbon footprint </w:t>
        </w:r>
      </w:ins>
      <w:ins w:id="67" w:author="T L" w:date="2015-11-05T13:07:00Z">
        <w:r w:rsidR="00A36979">
          <w:fldChar w:fldCharType="begin"/>
        </w:r>
        <w:r w:rsidR="00A36979">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A36979" w:rsidRPr="00E1148F">
          <w:rPr>
            <w:rFonts w:cs="Times New Roman"/>
          </w:rPr>
          <w:t>(3)</w:t>
        </w:r>
        <w:r w:rsidR="00A36979">
          <w:fldChar w:fldCharType="end"/>
        </w:r>
      </w:ins>
      <w:ins w:id="68" w:author="T L" w:date="2015-11-05T13:13:00Z">
        <w:r w:rsidR="00A447FE">
          <w:t>.</w:t>
        </w:r>
      </w:ins>
      <w:ins w:id="69" w:author="T L" w:date="2015-11-05T13:08:00Z">
        <w:r w:rsidR="00A36979">
          <w:t xml:space="preserve"> </w:t>
        </w:r>
      </w:ins>
      <w:ins w:id="70" w:author="T L" w:date="2015-11-05T12:54:00Z">
        <w:r w:rsidR="00CA1420">
          <w:t xml:space="preserve">Methane is </w:t>
        </w:r>
      </w:ins>
      <w:ins w:id="71" w:author="T L" w:date="2015-11-05T13:05:00Z">
        <w:r w:rsidR="00A36979">
          <w:t>the second</w:t>
        </w:r>
      </w:ins>
      <w:ins w:id="72" w:author="T L" w:date="2015-11-05T12:54:00Z">
        <w:r w:rsidR="00CA1420">
          <w:t xml:space="preserve"> most abundant greenhouse gas after </w:t>
        </w:r>
      </w:ins>
      <w:ins w:id="73" w:author="T L" w:date="2015-11-05T13:04:00Z">
        <w:r w:rsidR="007A60D0">
          <w:t xml:space="preserve">carbon dioxide </w:t>
        </w:r>
      </w:ins>
      <w:ins w:id="74" w:author="T L" w:date="2015-11-05T13:05:00Z">
        <w:r w:rsidR="00641032">
          <w:t xml:space="preserve"> (ref) and</w:t>
        </w:r>
        <w:r w:rsidR="00A36979">
          <w:t xml:space="preserve"> is produced in the e</w:t>
        </w:r>
      </w:ins>
      <w:del w:id="75" w:author="T L" w:date="2015-10-13T15:32:00Z">
        <w:r w:rsidR="009657EA" w:rsidDel="000D63C1">
          <w:delText>Furthermore,</w:delText>
        </w:r>
      </w:del>
      <w:ins w:id="76" w:author="T L" w:date="2015-10-13T16:14:00Z">
        <w:r w:rsidR="00941981">
          <w:t>nvironment</w:t>
        </w:r>
        <w:r w:rsidR="00A36979">
          <w:t xml:space="preserve"> </w:t>
        </w:r>
      </w:ins>
      <w:ins w:id="77" w:author="T L" w:date="2015-10-13T16:15:00Z">
        <w:r w:rsidR="00815A63">
          <w:t xml:space="preserve">from biological </w:t>
        </w:r>
      </w:ins>
      <w:ins w:id="78" w:author="T L" w:date="2015-10-13T16:18:00Z">
        <w:r w:rsidR="00DB0DFC">
          <w:t xml:space="preserve">(refs) </w:t>
        </w:r>
      </w:ins>
      <w:ins w:id="79" w:author="T L" w:date="2015-10-13T16:15:00Z">
        <w:r w:rsidR="00A87FFD">
          <w:t>and non-biological</w:t>
        </w:r>
      </w:ins>
      <w:ins w:id="80" w:author="T L" w:date="2015-11-05T11:05:00Z">
        <w:r w:rsidR="00A87FFD">
          <w:t xml:space="preserve"> </w:t>
        </w:r>
      </w:ins>
      <w:ins w:id="81" w:author="T L" w:date="2015-10-13T16:12:00Z">
        <w:r w:rsidR="00815A63">
          <w:t xml:space="preserve">(refs) </w:t>
        </w:r>
      </w:ins>
      <w:ins w:id="82" w:author="T L" w:date="2015-11-05T13:06:00Z">
        <w:r w:rsidR="00A36979">
          <w:t>sources.</w:t>
        </w:r>
      </w:ins>
      <w:del w:id="83" w:author="T L" w:date="2015-10-13T16:17:00Z">
        <w:r w:rsidR="009657EA" w:rsidDel="00815A63">
          <w:delText xml:space="preserve"> there is growing interest in </w:delText>
        </w:r>
        <w:r w:rsidR="00DC2671" w:rsidDel="00815A63">
          <w:delText>biologically converting of</w:delText>
        </w:r>
        <w:r w:rsidR="009657EA" w:rsidDel="00815A63">
          <w:delText xml:space="preserve"> methane </w:delText>
        </w:r>
      </w:del>
      <w:del w:id="84" w:author="T L" w:date="2015-11-05T13:07:00Z">
        <w:r w:rsidR="009657EA" w:rsidDel="00A36979">
          <w:delText xml:space="preserve">to </w:delText>
        </w:r>
        <w:r w:rsidR="00DC2671" w:rsidDel="00A36979">
          <w:delText xml:space="preserve">high energy density </w:delText>
        </w:r>
        <w:r w:rsidR="009657EA" w:rsidDel="00A36979">
          <w:delText>liquid fuels</w:delText>
        </w:r>
        <w:r w:rsidR="00DC2671" w:rsidDel="00A36979">
          <w:delText xml:space="preserve"> </w:delText>
        </w:r>
        <w:r w:rsidR="00DC2671" w:rsidDel="00A36979">
          <w:fldChar w:fldCharType="begin"/>
        </w:r>
        <w:r w:rsidR="00E1148F" w:rsidDel="00A36979">
          <w:del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delInstrText>
        </w:r>
        <w:r w:rsidR="00DC2671" w:rsidDel="00A36979">
          <w:fldChar w:fldCharType="separate"/>
        </w:r>
        <w:r w:rsidR="00E1148F" w:rsidRPr="00E1148F" w:rsidDel="00A36979">
          <w:rPr>
            <w:rFonts w:cs="Times New Roman"/>
          </w:rPr>
          <w:delText>(3)</w:delText>
        </w:r>
        <w:r w:rsidR="00DC2671" w:rsidDel="00A36979">
          <w:fldChar w:fldCharType="end"/>
        </w:r>
      </w:del>
      <w:r w:rsidR="00DC2671">
        <w:t>.</w:t>
      </w:r>
      <w:r w:rsidR="009657EA">
        <w:t xml:space="preserve"> </w:t>
      </w:r>
      <w:ins w:id="85" w:author="T L" w:date="2015-10-13T16:24:00Z">
        <w:r w:rsidR="00B92236">
          <w:t>Methanogens</w:t>
        </w:r>
      </w:ins>
      <w:ins w:id="86" w:author="T L" w:date="2015-11-05T13:09:00Z">
        <w:r w:rsidR="002F7577">
          <w:t xml:space="preserve"> </w:t>
        </w:r>
      </w:ins>
      <w:ins w:id="87" w:author="T L" w:date="2015-11-05T18:00:00Z">
        <w:r w:rsidR="0084390A">
          <w:t>are the largest biological contributor</w:t>
        </w:r>
      </w:ins>
      <w:ins w:id="88" w:author="T L" w:date="2015-11-05T18:01:00Z">
        <w:r w:rsidR="0084390A">
          <w:t>s</w:t>
        </w:r>
      </w:ins>
      <w:ins w:id="89" w:author="T L" w:date="2015-11-05T18:00:00Z">
        <w:r w:rsidR="0084390A">
          <w:t xml:space="preserve"> of methane</w:t>
        </w:r>
      </w:ins>
      <w:ins w:id="90" w:author="T L" w:date="2015-11-05T18:02:00Z">
        <w:r w:rsidR="0084390A">
          <w:t xml:space="preserve">, producing about 1 Gt of methane gas per year </w:t>
        </w:r>
        <w:r w:rsidR="0084390A">
          <w:fldChar w:fldCharType="begin"/>
        </w:r>
        <w:r w:rsidR="0084390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84390A" w:rsidRPr="00E1148F">
          <w:rPr>
            <w:rFonts w:cs="Times New Roman"/>
          </w:rPr>
          <w:t>(4)</w:t>
        </w:r>
        <w:r w:rsidR="0084390A">
          <w:fldChar w:fldCharType="end"/>
        </w:r>
      </w:ins>
      <w:ins w:id="91" w:author="T L" w:date="2015-11-05T18:01:00Z">
        <w:r w:rsidR="0084390A">
          <w:t>. This</w:t>
        </w:r>
      </w:ins>
      <w:ins w:id="92" w:author="T L" w:date="2015-10-13T16:24:00Z">
        <w:r w:rsidR="00B92236">
          <w:t xml:space="preserve"> group of microorganisms </w:t>
        </w:r>
      </w:ins>
      <w:ins w:id="93" w:author="T L" w:date="2015-11-05T18:01:00Z">
        <w:r w:rsidR="0084390A">
          <w:t xml:space="preserve">are </w:t>
        </w:r>
      </w:ins>
      <w:ins w:id="94" w:author="T L" w:date="2015-10-13T16:24:00Z">
        <w:r w:rsidR="00B92236">
          <w:t xml:space="preserve">from the domain Archaea </w:t>
        </w:r>
      </w:ins>
      <w:ins w:id="95" w:author="T L" w:date="2015-11-05T18:01:00Z">
        <w:r w:rsidR="0084390A">
          <w:t>and t</w:t>
        </w:r>
      </w:ins>
      <w:del w:id="96" w:author="T L" w:date="2015-10-13T16:25:00Z">
        <w:r w:rsidR="0051683C" w:rsidDel="00B92236">
          <w:delText>T</w:delText>
        </w:r>
      </w:del>
      <w:del w:id="97" w:author="T L" w:date="2015-11-05T18:01:00Z">
        <w:r w:rsidR="0051683C" w:rsidDel="0084390A">
          <w:delText xml:space="preserve">he </w:delText>
        </w:r>
      </w:del>
      <w:del w:id="98" w:author="T L" w:date="2015-11-05T11:44:00Z">
        <w:r w:rsidR="0051683C" w:rsidDel="00313809">
          <w:delText>greatest</w:delText>
        </w:r>
      </w:del>
      <w:del w:id="99" w:author="T L" w:date="2015-11-05T18:00:00Z">
        <w:r w:rsidR="0051683C" w:rsidDel="0084390A">
          <w:delText xml:space="preserve"> </w:delText>
        </w:r>
        <w:r w:rsidR="008C0862" w:rsidDel="0084390A">
          <w:delText xml:space="preserve">biological </w:delText>
        </w:r>
        <w:r w:rsidR="0051683C" w:rsidDel="0084390A">
          <w:delText>contributor of methane</w:delText>
        </w:r>
      </w:del>
      <w:ins w:id="100" w:author="T L" w:date="2015-10-13T16:42:00Z">
        <w:r w:rsidR="00527D1A">
          <w:t>hey</w:t>
        </w:r>
      </w:ins>
      <w:ins w:id="101" w:author="T L" w:date="2015-10-13T16:26:00Z">
        <w:r w:rsidR="00B92236">
          <w:t xml:space="preserve"> </w:t>
        </w:r>
      </w:ins>
      <w:del w:id="102" w:author="T L" w:date="2015-10-13T16:43:00Z">
        <w:r w:rsidR="0051683C" w:rsidDel="00527D1A">
          <w:delText xml:space="preserve"> </w:delText>
        </w:r>
      </w:del>
      <w:del w:id="103" w:author="T L" w:date="2015-10-13T16:21:00Z">
        <w:r w:rsidR="0051683C" w:rsidDel="00DB0DFC">
          <w:delText xml:space="preserve">gas </w:delText>
        </w:r>
      </w:del>
      <w:del w:id="104" w:author="T L" w:date="2015-10-13T16:26:00Z">
        <w:r w:rsidR="0051683C" w:rsidDel="00B92236">
          <w:delText>is a specialized group of anaerobic microorganisms</w:delText>
        </w:r>
        <w:r w:rsidR="00940402" w:rsidDel="00B92236">
          <w:delText xml:space="preserve"> known as methanogenic </w:delText>
        </w:r>
        <w:r w:rsidR="00E90ACA" w:rsidDel="00B92236">
          <w:delText xml:space="preserve">Archaea </w:delText>
        </w:r>
        <w:r w:rsidR="00940402" w:rsidDel="00B92236">
          <w:delText>or methanogens</w:delText>
        </w:r>
        <w:r w:rsidR="008C0862" w:rsidDel="00B92236">
          <w:delText xml:space="preserve">, which </w:delText>
        </w:r>
      </w:del>
      <w:del w:id="105" w:author="T L" w:date="2015-10-13T16:43:00Z">
        <w:r w:rsidR="00941122" w:rsidDel="00527D1A">
          <w:delText>produce</w:delText>
        </w:r>
        <w:r w:rsidR="00535032" w:rsidDel="00527D1A">
          <w:delText xml:space="preserve"> about 1 </w:delText>
        </w:r>
        <w:r w:rsidR="00571C2A" w:rsidDel="00527D1A">
          <w:delText xml:space="preserve">Gt </w:delText>
        </w:r>
        <w:r w:rsidR="00535032" w:rsidDel="00527D1A">
          <w:delText>of methane</w:delText>
        </w:r>
        <w:r w:rsidR="00940402" w:rsidDel="00527D1A">
          <w:delText xml:space="preserve"> gas</w:delText>
        </w:r>
        <w:r w:rsidR="00535032" w:rsidDel="00527D1A">
          <w:delText xml:space="preserve"> per year</w:delText>
        </w:r>
        <w:r w:rsidR="008C0862" w:rsidDel="00527D1A">
          <w:delText xml:space="preserve"> </w:delText>
        </w:r>
      </w:del>
      <w:del w:id="106" w:author="T L" w:date="2015-10-13T16:27:00Z">
        <w:r w:rsidR="008C0862" w:rsidDel="00B92236">
          <w:delText>through their metabolic activity</w:delText>
        </w:r>
      </w:del>
      <w:del w:id="107" w:author="T L" w:date="2015-10-13T16:43:00Z">
        <w:r w:rsidR="00915E11" w:rsidDel="00527D1A">
          <w:delText xml:space="preserve"> </w:delText>
        </w:r>
        <w:r w:rsidR="00915E11" w:rsidDel="00527D1A">
          <w:fldChar w:fldCharType="begin"/>
        </w:r>
        <w:r w:rsidR="00E1148F" w:rsidDel="00527D1A">
          <w:del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915E11" w:rsidDel="00527D1A">
          <w:fldChar w:fldCharType="separate"/>
        </w:r>
        <w:r w:rsidR="00E1148F" w:rsidRPr="00E1148F" w:rsidDel="00527D1A">
          <w:rPr>
            <w:rFonts w:cs="Times New Roman"/>
          </w:rPr>
          <w:delText>(4)</w:delText>
        </w:r>
        <w:r w:rsidR="00915E11" w:rsidDel="00527D1A">
          <w:fldChar w:fldCharType="end"/>
        </w:r>
      </w:del>
      <w:ins w:id="108" w:author="T L" w:date="2015-10-13T16:43:00Z">
        <w:r w:rsidR="00527D1A">
          <w:t>grow</w:t>
        </w:r>
      </w:ins>
      <w:ins w:id="109" w:author="T L" w:date="2015-10-13T16:36:00Z">
        <w:r w:rsidR="00F14A7D">
          <w:t xml:space="preserve"> on carbon dioxide or one or two carbon comp</w:t>
        </w:r>
      </w:ins>
      <w:ins w:id="110" w:author="T L" w:date="2015-11-05T13:10:00Z">
        <w:r w:rsidR="002F7577">
          <w:t>o</w:t>
        </w:r>
      </w:ins>
      <w:ins w:id="111" w:author="T L" w:date="2015-10-13T16:36:00Z">
        <w:r w:rsidR="00F14A7D">
          <w:t xml:space="preserve">unds </w:t>
        </w:r>
      </w:ins>
      <w:ins w:id="112" w:author="T L" w:date="2015-10-13T16:45:00Z">
        <w:r w:rsidR="00527D1A">
          <w:fldChar w:fldCharType="begin"/>
        </w:r>
        <w:r w:rsidR="00527D1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527D1A" w:rsidRPr="00E1148F">
          <w:rPr>
            <w:rFonts w:cs="Times New Roman"/>
          </w:rPr>
          <w:t>(5, 6)</w:t>
        </w:r>
        <w:r w:rsidR="00527D1A">
          <w:fldChar w:fldCharType="end"/>
        </w:r>
        <w:r w:rsidR="00527D1A">
          <w:t xml:space="preserve"> </w:t>
        </w:r>
      </w:ins>
      <w:ins w:id="113" w:author="T L" w:date="2015-11-05T13:11:00Z">
        <w:r w:rsidR="002F7577">
          <w:t xml:space="preserve">using enzymes containing </w:t>
        </w:r>
        <w:r w:rsidR="00941981">
          <w:t>unique biological co-factors (</w:t>
        </w:r>
        <w:proofErr w:type="spellStart"/>
        <w:r w:rsidR="00941981">
          <w:t>Sh</w:t>
        </w:r>
        <w:r w:rsidR="002F7577">
          <w:t>ima</w:t>
        </w:r>
        <w:proofErr w:type="spellEnd"/>
        <w:r w:rsidR="002F7577">
          <w:t xml:space="preserve"> ref)</w:t>
        </w:r>
      </w:ins>
      <w:del w:id="114" w:author="T L" w:date="2015-10-13T16:41:00Z">
        <w:r w:rsidR="00940402" w:rsidDel="00F14A7D">
          <w:delText>.</w:delText>
        </w:r>
        <w:r w:rsidR="00073EBE" w:rsidDel="00F14A7D">
          <w:delText xml:space="preserve"> </w:delText>
        </w:r>
      </w:del>
      <w:del w:id="115" w:author="T L" w:date="2015-10-13T16:27:00Z">
        <w:r w:rsidR="00073EBE" w:rsidDel="00552DFC">
          <w:delText xml:space="preserve">Methanogens </w:delText>
        </w:r>
      </w:del>
      <w:del w:id="116" w:author="T L" w:date="2015-10-13T16:41:00Z">
        <w:r w:rsidR="00073EBE" w:rsidDel="00F14A7D">
          <w:delText>employ unusual</w:delText>
        </w:r>
      </w:del>
      <w:del w:id="117" w:author="T L" w:date="2015-11-05T18:02:00Z">
        <w:r w:rsidR="00073EBE" w:rsidDel="0084390A">
          <w:delText xml:space="preserve"> </w:delText>
        </w:r>
      </w:del>
      <w:del w:id="118" w:author="T L" w:date="2015-10-13T16:41:00Z">
        <w:r w:rsidR="00073EBE" w:rsidDel="00F14A7D">
          <w:delText>metabolic pathways with biologically unique cofactors</w:delText>
        </w:r>
        <w:r w:rsidR="0078784F" w:rsidDel="00F14A7D">
          <w:delText xml:space="preserve"> and enzymes </w:delText>
        </w:r>
        <w:r w:rsidR="00073EBE" w:rsidDel="00F14A7D">
          <w:delText>to produce methane from 1-C or 2-C  carbon sources</w:delText>
        </w:r>
        <w:r w:rsidR="0078784F" w:rsidDel="00F14A7D">
          <w:delText xml:space="preserve"> </w:delText>
        </w:r>
      </w:del>
      <w:del w:id="119" w:author="T L" w:date="2015-10-13T16:45:00Z">
        <w:r w:rsidR="0078784F" w:rsidDel="00527D1A">
          <w:fldChar w:fldCharType="begin"/>
        </w:r>
        <w:r w:rsidR="00E1148F" w:rsidDel="00527D1A">
          <w:del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delInstrText>
        </w:r>
        <w:r w:rsidR="0078784F" w:rsidDel="00527D1A">
          <w:fldChar w:fldCharType="separate"/>
        </w:r>
        <w:r w:rsidR="00E1148F" w:rsidRPr="00E1148F" w:rsidDel="00527D1A">
          <w:rPr>
            <w:rFonts w:cs="Times New Roman"/>
          </w:rPr>
          <w:delText>(5, 6)</w:delText>
        </w:r>
        <w:r w:rsidR="0078784F" w:rsidDel="00527D1A">
          <w:fldChar w:fldCharType="end"/>
        </w:r>
      </w:del>
      <w:r w:rsidR="00073EBE">
        <w:t xml:space="preserve">. </w:t>
      </w:r>
      <w:del w:id="120" w:author="T L" w:date="2015-10-13T16:28:00Z">
        <w:r w:rsidR="00073EBE" w:rsidDel="00552DFC">
          <w:delText xml:space="preserve">Studying </w:delText>
        </w:r>
      </w:del>
      <w:del w:id="121" w:author="T L" w:date="2015-11-05T13:12:00Z">
        <w:r w:rsidR="00073EBE" w:rsidDel="002F7577">
          <w:delText xml:space="preserve">methanogenesis </w:delText>
        </w:r>
      </w:del>
      <w:del w:id="122" w:author="T L" w:date="2015-10-13T16:28:00Z">
        <w:r w:rsidR="00073EBE" w:rsidDel="00552DFC">
          <w:delText>gives us a window through which we can better understand these organisms</w:delText>
        </w:r>
      </w:del>
      <w:del w:id="123" w:author="T L" w:date="2015-10-13T16:35:00Z">
        <w:r w:rsidR="00073EBE" w:rsidDel="00F14A7D">
          <w:delText xml:space="preserve"> and learn ways </w:delText>
        </w:r>
      </w:del>
      <w:del w:id="124" w:author="T L" w:date="2015-11-05T13:12:00Z">
        <w:r w:rsidR="00073EBE" w:rsidDel="002F7577">
          <w:delText xml:space="preserve">to metabolically engineer them to enhance methane production or produce commodity chemicals. </w:delText>
        </w:r>
      </w:del>
    </w:p>
    <w:p w14:paraId="179584D6" w14:textId="1880B4F0" w:rsidR="005119EB" w:rsidRDefault="00C510BA" w:rsidP="00586344">
      <w:pPr>
        <w:spacing w:line="480" w:lineRule="auto"/>
        <w:rPr>
          <w:ins w:id="125" w:author="T L" w:date="2015-10-15T12:21:00Z"/>
        </w:rPr>
      </w:pPr>
      <w:r>
        <w:t>Though</w:t>
      </w:r>
      <w:ins w:id="126" w:author="T L" w:date="2015-10-13T16:46:00Z">
        <w:r w:rsidR="00527D1A">
          <w:t xml:space="preserve"> phylogenetically and metabolically </w:t>
        </w:r>
      </w:ins>
      <w:del w:id="127" w:author="T L" w:date="2015-10-13T16:46:00Z">
        <w:r w:rsidDel="00527D1A">
          <w:delText xml:space="preserve"> </w:delText>
        </w:r>
      </w:del>
      <w:r>
        <w:t xml:space="preserve">diverse, </w:t>
      </w:r>
      <w:r w:rsidR="00073EBE">
        <w:t>methanogens</w:t>
      </w:r>
      <w:r>
        <w:t xml:space="preserve"> </w:t>
      </w:r>
      <w:del w:id="128" w:author="T L" w:date="2015-10-15T11:20:00Z">
        <w:r w:rsidDel="00555D72">
          <w:delText>can be</w:delText>
        </w:r>
      </w:del>
      <w:ins w:id="129" w:author="T L" w:date="2015-10-15T11:20:00Z">
        <w:r w:rsidR="00555D72">
          <w:t>are</w:t>
        </w:r>
      </w:ins>
      <w:r w:rsidR="0034629A">
        <w:t xml:space="preserve"> </w:t>
      </w:r>
      <w:r w:rsidR="00940402">
        <w:t xml:space="preserve">separated </w:t>
      </w:r>
      <w:r w:rsidR="0034629A">
        <w:t xml:space="preserve">into two </w:t>
      </w:r>
      <w:del w:id="130" w:author="T L" w:date="2015-10-15T11:21:00Z">
        <w:r w:rsidR="003153D3" w:rsidDel="00555D72">
          <w:delText xml:space="preserve">main </w:delText>
        </w:r>
      </w:del>
      <w:r w:rsidR="0034629A">
        <w:t>groups based on the presence o</w:t>
      </w:r>
      <w:r w:rsidR="00D74FA7">
        <w:t>r</w:t>
      </w:r>
      <w:r w:rsidR="0034629A">
        <w:t xml:space="preserve"> absence of cytochromes </w:t>
      </w:r>
      <w:r w:rsidR="0028794B">
        <w:fldChar w:fldCharType="begin"/>
      </w:r>
      <w:r w:rsidR="00E1148F">
        <w:instrText xml:space="preserve"> ADDIN ZOTERO_ITEM CSL_CITATION {"citationID":"151lc0u959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E1148F" w:rsidRPr="00E1148F">
        <w:rPr>
          <w:rFonts w:cs="Times New Roman"/>
        </w:rPr>
        <w:t>(4)</w:t>
      </w:r>
      <w:r w:rsidR="0028794B">
        <w:fldChar w:fldCharType="end"/>
      </w:r>
      <w:r w:rsidR="0034629A">
        <w:t xml:space="preserve">. </w:t>
      </w:r>
      <w:del w:id="131" w:author="T L" w:date="2015-10-13T16:47:00Z">
        <w:r w:rsidR="003153D3" w:rsidDel="00527D1A">
          <w:delText>Metabolically, t</w:delText>
        </w:r>
      </w:del>
      <w:ins w:id="132" w:author="T L" w:date="2015-10-13T16:47:00Z">
        <w:r w:rsidR="00527D1A">
          <w:t>T</w:t>
        </w:r>
      </w:ins>
      <w:r w:rsidR="0034629A">
        <w:t>he cytochrome</w:t>
      </w:r>
      <w:r>
        <w:t>-</w:t>
      </w:r>
      <w:r w:rsidR="009C4505">
        <w:t>lacking</w:t>
      </w:r>
      <w:r w:rsidR="0034629A">
        <w:t xml:space="preserve"> methanogens </w:t>
      </w:r>
      <w:r w:rsidR="009C4505">
        <w:t xml:space="preserve">have a narrow substrate range </w:t>
      </w:r>
      <w:del w:id="133" w:author="T L" w:date="2015-10-13T16:47:00Z">
        <w:r w:rsidR="009C4505" w:rsidDel="00527D1A">
          <w:delText>limited to</w:delText>
        </w:r>
      </w:del>
      <w:ins w:id="134" w:author="T L" w:date="2015-10-13T16:47:00Z">
        <w:r w:rsidR="00527D1A">
          <w:t>of</w:t>
        </w:r>
      </w:ins>
      <w:r w:rsidR="009C4505">
        <w:t xml:space="preserve"> only H</w:t>
      </w:r>
      <w:r w:rsidR="009C4505" w:rsidRPr="009F74B8">
        <w:rPr>
          <w:vertAlign w:val="subscript"/>
        </w:rPr>
        <w:t>2</w:t>
      </w:r>
      <w:r w:rsidR="009C4505">
        <w:t xml:space="preserve"> or formate </w:t>
      </w:r>
      <w:r w:rsidR="009C4505">
        <w:lastRenderedPageBreak/>
        <w:t>as electron donors that reduce CO</w:t>
      </w:r>
      <w:r w:rsidR="009C4505" w:rsidRPr="009F74B8">
        <w:rPr>
          <w:vertAlign w:val="subscript"/>
        </w:rPr>
        <w:t>2</w:t>
      </w:r>
      <w:r w:rsidR="009C4505">
        <w:t xml:space="preserve"> to methane</w:t>
      </w:r>
      <w:ins w:id="135" w:author="T L" w:date="2015-10-14T12:36:00Z">
        <w:r w:rsidR="00B552F6">
          <w:t xml:space="preserve"> (Kyle’s ref)</w:t>
        </w:r>
      </w:ins>
      <w:r w:rsidR="009C4505">
        <w:t xml:space="preserve">; </w:t>
      </w:r>
      <w:del w:id="136" w:author="T L" w:date="2015-10-13T16:47:00Z">
        <w:r w:rsidR="009C4505" w:rsidDel="00527D1A">
          <w:delText xml:space="preserve">hence </w:delText>
        </w:r>
      </w:del>
      <w:r w:rsidR="009C4505">
        <w:t xml:space="preserve">they are </w:t>
      </w:r>
      <w:ins w:id="137" w:author="T L" w:date="2015-10-15T11:21:00Z">
        <w:r w:rsidR="00555D72">
          <w:t>sometimes</w:t>
        </w:r>
      </w:ins>
      <w:ins w:id="138" w:author="T L" w:date="2015-10-13T16:47:00Z">
        <w:r w:rsidR="00527D1A">
          <w:t xml:space="preserve"> referred to as </w:t>
        </w:r>
      </w:ins>
      <w:del w:id="139" w:author="T L" w:date="2015-10-13T16:48:00Z">
        <w:r w:rsidR="009C4505" w:rsidDel="00527D1A">
          <w:delText xml:space="preserve">known as </w:delText>
        </w:r>
      </w:del>
      <w:r w:rsidR="009C4505">
        <w:t xml:space="preserve">hydrogenotrophic methanogens. </w:t>
      </w:r>
      <w:ins w:id="140" w:author="T L" w:date="2015-11-05T22:22:00Z">
        <w:r w:rsidR="00F339FC">
          <w:t>In</w:t>
        </w:r>
      </w:ins>
      <w:del w:id="141" w:author="T L" w:date="2015-11-05T22:22:00Z">
        <w:r w:rsidR="009C4505" w:rsidDel="00F339FC">
          <w:delText>By</w:delText>
        </w:r>
      </w:del>
      <w:r w:rsidR="009C4505">
        <w:t xml:space="preserve"> contrast, </w:t>
      </w:r>
      <w:del w:id="142" w:author="T L" w:date="2015-10-13T16:48:00Z">
        <w:r w:rsidR="009C4505" w:rsidDel="00F45C05">
          <w:delText xml:space="preserve">methanogens with </w:delText>
        </w:r>
      </w:del>
      <w:r w:rsidR="009C4505">
        <w:t>cytochrome</w:t>
      </w:r>
      <w:ins w:id="143" w:author="T L" w:date="2015-10-13T16:48:00Z">
        <w:r w:rsidR="00F45C05">
          <w:t xml:space="preserve">-containing </w:t>
        </w:r>
      </w:ins>
      <w:ins w:id="144" w:author="T L" w:date="2015-10-13T16:49:00Z">
        <w:r w:rsidR="00F45C05">
          <w:t xml:space="preserve">(or </w:t>
        </w:r>
        <w:proofErr w:type="spellStart"/>
        <w:r w:rsidR="00F45C05">
          <w:t>methylotropic</w:t>
        </w:r>
        <w:proofErr w:type="spellEnd"/>
        <w:r w:rsidR="00F45C05">
          <w:t xml:space="preserve">) </w:t>
        </w:r>
      </w:ins>
      <w:ins w:id="145" w:author="T L" w:date="2015-10-13T16:48:00Z">
        <w:r w:rsidR="00F45C05">
          <w:t xml:space="preserve">methanogens </w:t>
        </w:r>
      </w:ins>
      <w:del w:id="146" w:author="T L" w:date="2015-10-13T16:48:00Z">
        <w:r w:rsidR="009C4505" w:rsidDel="00F45C05">
          <w:delText>s</w:delText>
        </w:r>
      </w:del>
      <w:r w:rsidR="009C4505">
        <w:t xml:space="preserve"> </w:t>
      </w:r>
      <w:r w:rsidR="003153D3">
        <w:t>utilize acetate</w:t>
      </w:r>
      <w:r>
        <w:t xml:space="preserve"> and</w:t>
      </w:r>
      <w:r w:rsidR="003153D3">
        <w:t xml:space="preserve"> methylated compounds for methanogenic growth </w:t>
      </w:r>
      <w:del w:id="147" w:author="T L" w:date="2015-10-15T11:22:00Z">
        <w:r w:rsidR="00073EBE" w:rsidDel="003E4220">
          <w:delText>and</w:delText>
        </w:r>
        <w:r w:rsidR="001E4B82" w:rsidDel="003E4220">
          <w:delText xml:space="preserve"> </w:delText>
        </w:r>
      </w:del>
      <w:ins w:id="148" w:author="T L" w:date="2015-10-15T11:22:00Z">
        <w:r w:rsidR="003E4220">
          <w:t xml:space="preserve">with </w:t>
        </w:r>
      </w:ins>
      <w:r w:rsidR="001E4B82">
        <w:t>a minority</w:t>
      </w:r>
      <w:r w:rsidR="00073EBE">
        <w:t xml:space="preserve"> </w:t>
      </w:r>
      <w:del w:id="149" w:author="T L" w:date="2015-10-15T11:22:00Z">
        <w:r w:rsidR="001E4B82" w:rsidDel="003E4220">
          <w:delText xml:space="preserve">can </w:delText>
        </w:r>
      </w:del>
      <w:r w:rsidR="001E4B82">
        <w:t>also</w:t>
      </w:r>
      <w:r w:rsidR="00073EBE">
        <w:t xml:space="preserve"> </w:t>
      </w:r>
      <w:ins w:id="150" w:author="T L" w:date="2015-10-15T11:22:00Z">
        <w:r w:rsidR="003E4220">
          <w:t xml:space="preserve">being able to </w:t>
        </w:r>
      </w:ins>
      <w:r w:rsidR="009F74B8">
        <w:t xml:space="preserve">grow </w:t>
      </w:r>
      <w:del w:id="151" w:author="T L" w:date="2015-10-15T11:22:00Z">
        <w:r w:rsidR="009F74B8" w:rsidDel="003E4220">
          <w:delText xml:space="preserve">using </w:delText>
        </w:r>
        <w:r w:rsidR="00073EBE" w:rsidDel="003E4220">
          <w:delText>H</w:delText>
        </w:r>
        <w:r w:rsidR="00073EBE" w:rsidRPr="009F74B8" w:rsidDel="003E4220">
          <w:rPr>
            <w:vertAlign w:val="subscript"/>
          </w:rPr>
          <w:delText>2</w:delText>
        </w:r>
        <w:r w:rsidR="00073EBE" w:rsidDel="003E4220">
          <w:delText xml:space="preserve"> and CO</w:delText>
        </w:r>
        <w:r w:rsidR="00073EBE" w:rsidRPr="009F74B8" w:rsidDel="003E4220">
          <w:rPr>
            <w:vertAlign w:val="subscript"/>
          </w:rPr>
          <w:delText>2</w:delText>
        </w:r>
      </w:del>
      <w:proofErr w:type="spellStart"/>
      <w:ins w:id="152" w:author="T L" w:date="2015-10-15T11:22:00Z">
        <w:r w:rsidR="003E4220">
          <w:t>hydrogrenotrophically</w:t>
        </w:r>
      </w:ins>
      <w:proofErr w:type="spellEnd"/>
      <w:del w:id="153" w:author="T L" w:date="2015-10-13T16:49:00Z">
        <w:r w:rsidR="00EB0A45" w:rsidDel="00F45C05">
          <w:delText>; they are know</w:delText>
        </w:r>
        <w:r w:rsidR="00571211" w:rsidDel="00F45C05">
          <w:delText>n as methylotrophic methanogens</w:delText>
        </w:r>
      </w:del>
      <w:r w:rsidR="00571211">
        <w:t xml:space="preserve">. </w:t>
      </w:r>
      <w:del w:id="154" w:author="T L" w:date="2015-10-13T16:49:00Z">
        <w:r w:rsidR="00A57176" w:rsidDel="00314946">
          <w:delText xml:space="preserve">Although </w:delText>
        </w:r>
      </w:del>
      <w:ins w:id="155" w:author="T L" w:date="2015-10-13T16:50:00Z">
        <w:r w:rsidR="00314946">
          <w:t>B</w:t>
        </w:r>
      </w:ins>
      <w:del w:id="156" w:author="T L" w:date="2015-10-13T16:50:00Z">
        <w:r w:rsidR="00A57176" w:rsidDel="00314946">
          <w:delText>b</w:delText>
        </w:r>
      </w:del>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ins w:id="157" w:author="T L" w:date="2015-10-13T17:46:00Z">
        <w:r w:rsidR="00D03A1C">
          <w:t xml:space="preserve"> as well as one universally conserved membrane bound </w:t>
        </w:r>
      </w:ins>
      <w:ins w:id="158" w:author="T L" w:date="2015-10-15T11:48:00Z">
        <w:r w:rsidR="00B11429">
          <w:t xml:space="preserve">energy </w:t>
        </w:r>
      </w:ins>
      <w:ins w:id="159" w:author="T L" w:date="2015-10-13T17:46:00Z">
        <w:r w:rsidR="00D03A1C">
          <w:t>conservation site (</w:t>
        </w:r>
        <w:proofErr w:type="spellStart"/>
        <w:r w:rsidR="00D03A1C">
          <w:t>Mtr</w:t>
        </w:r>
        <w:proofErr w:type="spellEnd"/>
        <w:r w:rsidR="00D03A1C">
          <w:t>)</w:t>
        </w:r>
      </w:ins>
      <w:r w:rsidR="00A57176">
        <w:t xml:space="preserve">, </w:t>
      </w:r>
      <w:ins w:id="160" w:author="T L" w:date="2015-10-13T16:50:00Z">
        <w:r w:rsidR="00314946">
          <w:t xml:space="preserve">but </w:t>
        </w:r>
      </w:ins>
      <w:del w:id="161" w:author="T L" w:date="2015-10-13T17:47:00Z">
        <w:r w:rsidR="00A57176" w:rsidDel="00D03A1C">
          <w:delText>they vary in the</w:delText>
        </w:r>
        <w:r w:rsidR="00E36E6C" w:rsidDel="00D03A1C">
          <w:delText>ir energy conservation approaches due to disparities in the</w:delText>
        </w:r>
        <w:r w:rsidR="00A57176" w:rsidDel="00D03A1C">
          <w:delText xml:space="preserve"> number o</w:delText>
        </w:r>
        <w:r w:rsidR="001E4B82" w:rsidDel="00D03A1C">
          <w:delText>f coupling sites for generating</w:delText>
        </w:r>
        <w:r w:rsidR="00E36E6C" w:rsidDel="00D03A1C">
          <w:delText xml:space="preserve"> ion</w:delText>
        </w:r>
        <w:r w:rsidR="00A57176" w:rsidDel="00D03A1C">
          <w:delText xml:space="preserve"> gradient</w:delText>
        </w:r>
        <w:r w:rsidR="001E4B82" w:rsidDel="00D03A1C">
          <w:delText>s</w:delText>
        </w:r>
      </w:del>
      <w:ins w:id="162" w:author="T L" w:date="2015-10-13T17:47:00Z">
        <w:r w:rsidR="00D03A1C">
          <w:t xml:space="preserve">they </w:t>
        </w:r>
      </w:ins>
      <w:ins w:id="163" w:author="T L" w:date="2015-10-15T11:49:00Z">
        <w:r w:rsidR="00F47CF8">
          <w:t xml:space="preserve">also possess </w:t>
        </w:r>
      </w:ins>
      <w:ins w:id="164" w:author="T L" w:date="2015-11-05T22:26:00Z">
        <w:r w:rsidR="00021362">
          <w:t>additional differing</w:t>
        </w:r>
      </w:ins>
      <w:ins w:id="165" w:author="T L" w:date="2015-10-15T11:49:00Z">
        <w:r w:rsidR="00F47CF8">
          <w:t xml:space="preserve"> modes of energy conversation</w:t>
        </w:r>
      </w:ins>
      <w:ins w:id="166" w:author="T L" w:date="2015-11-05T13:15:00Z">
        <w:r w:rsidR="00966787">
          <w:t>.</w:t>
        </w:r>
      </w:ins>
      <w:del w:id="167" w:author="T L" w:date="2015-11-05T13:15:00Z">
        <w:r w:rsidR="00DC2671" w:rsidDel="00966787">
          <w:delText>.</w:delText>
        </w:r>
      </w:del>
      <w:r w:rsidR="00CA15A3">
        <w:t xml:space="preserve"> </w:t>
      </w:r>
    </w:p>
    <w:p w14:paraId="7942A71A" w14:textId="56F11137" w:rsidR="00A31547" w:rsidRDefault="00A31547" w:rsidP="00586344">
      <w:pPr>
        <w:spacing w:line="480" w:lineRule="auto"/>
        <w:rPr>
          <w:ins w:id="168" w:author="T L" w:date="2015-10-15T11:48:00Z"/>
        </w:rPr>
      </w:pPr>
      <w:ins w:id="169" w:author="T L" w:date="2015-10-15T12:21:00Z">
        <w:r>
          <w:t xml:space="preserve">In the last step of methylotrophic methanogenesis, a traditional membrane-bound electron transport via cytochromes serves as the mechanism of energy conservation. </w:t>
        </w:r>
      </w:ins>
      <w:ins w:id="170" w:author="T L" w:date="2015-10-15T12:29:00Z">
        <w:r>
          <w:t xml:space="preserve">Reducing equivalents are transferred to </w:t>
        </w:r>
      </w:ins>
      <w:ins w:id="171" w:author="T L" w:date="2015-10-15T12:21:00Z">
        <w:r>
          <w:t xml:space="preserve">a membrane bound heterodisulfide complex </w:t>
        </w:r>
      </w:ins>
      <w:ins w:id="172" w:author="T L" w:date="2015-10-15T12:29:00Z">
        <w:r>
          <w:t xml:space="preserve">via cytochromes or methanophenazine </w:t>
        </w:r>
      </w:ins>
      <w:ins w:id="173" w:author="T L" w:date="2015-10-15T12:30:00Z">
        <w:r w:rsidR="00351533">
          <w:t xml:space="preserve">resulting in the </w:t>
        </w:r>
      </w:ins>
      <w:ins w:id="174" w:author="T L" w:date="2015-10-15T12:21:00Z">
        <w:r>
          <w:t xml:space="preserve">generation of an ion </w:t>
        </w:r>
        <w:r w:rsidRPr="000F6195">
          <w:t>gradient</w:t>
        </w:r>
      </w:ins>
      <w:ins w:id="175" w:author="T L" w:date="2015-10-15T13:27:00Z">
        <w:r w:rsidR="00214692">
          <w:t xml:space="preserve"> for ATP synthesis</w:t>
        </w:r>
      </w:ins>
      <w:ins w:id="176" w:author="T L" w:date="2015-10-15T12:21:00Z">
        <w:r>
          <w:t xml:space="preserve"> </w:t>
        </w:r>
        <w:r w:rsidRPr="000F6195">
          <w:fldChar w:fldCharType="begin"/>
        </w:r>
        <w:r>
          <w: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Pr="007A2B72">
          <w:rPr>
            <w:rFonts w:cs="Times New Roman"/>
          </w:rPr>
          <w:t>(4, 7)</w:t>
        </w:r>
        <w:r w:rsidRPr="000F6195">
          <w:fldChar w:fldCharType="end"/>
        </w:r>
        <w:r w:rsidRPr="000F6195">
          <w:t>.</w:t>
        </w:r>
      </w:ins>
    </w:p>
    <w:p w14:paraId="3F663E8A" w14:textId="53B58954" w:rsidR="00073EBE" w:rsidRDefault="00B11429" w:rsidP="00586344">
      <w:pPr>
        <w:spacing w:line="480" w:lineRule="auto"/>
      </w:pPr>
      <w:ins w:id="177" w:author="T L" w:date="2015-10-15T11:48:00Z">
        <w:r>
          <w:t>In hydrogenotrophi</w:t>
        </w:r>
        <w:r w:rsidR="00F47CF8">
          <w:t xml:space="preserve">c methanogenesis, </w:t>
        </w:r>
      </w:ins>
      <w:ins w:id="178" w:author="T L" w:date="2015-11-05T13:16:00Z">
        <w:r w:rsidR="00966787">
          <w:t xml:space="preserve">however, </w:t>
        </w:r>
      </w:ins>
      <w:ins w:id="179" w:author="T L" w:date="2015-10-15T13:27:00Z">
        <w:r w:rsidR="00214692">
          <w:t xml:space="preserve">energy is conserved via </w:t>
        </w:r>
      </w:ins>
      <w:proofErr w:type="spellStart"/>
      <w:ins w:id="180" w:author="T L" w:date="2015-10-15T11:53:00Z">
        <w:r w:rsidR="00F47CF8">
          <w:t>flavin</w:t>
        </w:r>
        <w:proofErr w:type="spellEnd"/>
        <w:r w:rsidR="00F47CF8">
          <w:t xml:space="preserve">-linked </w:t>
        </w:r>
      </w:ins>
      <w:ins w:id="181" w:author="T L" w:date="2015-10-15T11:48:00Z">
        <w:r w:rsidR="00F47CF8">
          <w:t xml:space="preserve">electron-bifurcation </w:t>
        </w:r>
      </w:ins>
      <w:ins w:id="182" w:author="T L" w:date="2015-10-15T13:29:00Z">
        <w:r w:rsidR="00214692">
          <w:t xml:space="preserve"> (ref) </w:t>
        </w:r>
      </w:ins>
      <w:ins w:id="183" w:author="T L" w:date="2015-10-15T11:48:00Z">
        <w:r w:rsidR="00941ECA">
          <w:t>in lieu of chemiosmosis</w:t>
        </w:r>
      </w:ins>
      <w:ins w:id="184" w:author="T L" w:date="2015-10-15T11:53:00Z">
        <w:r w:rsidR="00F47CF8">
          <w:t>.</w:t>
        </w:r>
      </w:ins>
      <w:ins w:id="185" w:author="T L" w:date="2015-10-15T12:03:00Z">
        <w:r w:rsidR="00AC43A6">
          <w:t xml:space="preserve"> Without cytochromes, these organisms </w:t>
        </w:r>
      </w:ins>
      <w:ins w:id="186" w:author="T L" w:date="2015-11-06T13:48:00Z">
        <w:r w:rsidR="00681980">
          <w:t>use the energy</w:t>
        </w:r>
      </w:ins>
      <w:ins w:id="187" w:author="T L" w:date="2015-10-15T12:04:00Z">
        <w:r w:rsidR="00AC43A6">
          <w:t xml:space="preserve"> of an energetically exergonic </w:t>
        </w:r>
      </w:ins>
      <w:ins w:id="188" w:author="T L" w:date="2015-10-15T13:31:00Z">
        <w:r w:rsidR="00214692">
          <w:t>heterodisulfide reduction to</w:t>
        </w:r>
      </w:ins>
      <w:ins w:id="189" w:author="T L" w:date="2015-11-06T13:46:00Z">
        <w:r w:rsidR="00F9540D">
          <w:t xml:space="preserve"> drive</w:t>
        </w:r>
      </w:ins>
      <w:ins w:id="190" w:author="T L" w:date="2015-10-15T13:31:00Z">
        <w:r w:rsidR="00214692">
          <w:t xml:space="preserve"> the endergonic r</w:t>
        </w:r>
      </w:ins>
      <w:ins w:id="191" w:author="T L" w:date="2015-11-05T22:27:00Z">
        <w:r w:rsidR="00021362">
          <w:t>eductio</w:t>
        </w:r>
      </w:ins>
      <w:ins w:id="192" w:author="T L" w:date="2015-11-06T11:25:00Z">
        <w:r w:rsidR="003F2775">
          <w:t>n</w:t>
        </w:r>
      </w:ins>
      <w:ins w:id="193" w:author="T L" w:date="2015-10-15T13:31:00Z">
        <w:r w:rsidR="00214692">
          <w:t xml:space="preserve"> of </w:t>
        </w:r>
      </w:ins>
      <w:ins w:id="194" w:author="T L" w:date="2015-10-15T13:32:00Z">
        <w:r w:rsidR="00214692">
          <w:t xml:space="preserve">the ferredoxin associated with the </w:t>
        </w:r>
      </w:ins>
      <w:ins w:id="195" w:author="T L" w:date="2015-10-15T13:33:00Z">
        <w:r w:rsidR="00FD7D2E">
          <w:t>first ste</w:t>
        </w:r>
        <w:r w:rsidR="00941ECA">
          <w:t>p of carbon dioxide reduction (</w:t>
        </w:r>
        <w:proofErr w:type="spellStart"/>
        <w:r w:rsidR="00941ECA">
          <w:t>Fwd</w:t>
        </w:r>
        <w:proofErr w:type="spellEnd"/>
        <w:r w:rsidR="00941ECA">
          <w:t>).</w:t>
        </w:r>
      </w:ins>
      <w:ins w:id="196" w:author="T L" w:date="2015-11-05T18:05:00Z">
        <w:r w:rsidR="00E362C0">
          <w:t xml:space="preserve"> </w:t>
        </w:r>
      </w:ins>
      <w:ins w:id="197" w:author="T L" w:date="2015-11-06T12:06:00Z">
        <w:r w:rsidR="00EF2C48">
          <w:t>Donor electrons from hydrogen or formate</w:t>
        </w:r>
      </w:ins>
      <w:ins w:id="198" w:author="T L" w:date="2015-11-06T12:07:00Z">
        <w:r w:rsidR="00EF2C48">
          <w:t xml:space="preserve"> oxidation</w:t>
        </w:r>
      </w:ins>
      <w:ins w:id="199" w:author="T L" w:date="2015-11-06T12:06:00Z">
        <w:r w:rsidR="00EF2C48">
          <w:t xml:space="preserve"> </w:t>
        </w:r>
      </w:ins>
      <w:ins w:id="200" w:author="T L" w:date="2015-11-06T11:30:00Z">
        <w:r w:rsidR="003F2775">
          <w:t xml:space="preserve">bifurcate at the </w:t>
        </w:r>
      </w:ins>
      <w:proofErr w:type="spellStart"/>
      <w:ins w:id="201" w:author="T L" w:date="2015-11-05T18:07:00Z">
        <w:r w:rsidR="003F2775">
          <w:t>flavin</w:t>
        </w:r>
        <w:proofErr w:type="spellEnd"/>
        <w:r w:rsidR="003F2775">
          <w:t xml:space="preserve"> containing subunit A</w:t>
        </w:r>
        <w:r w:rsidR="00E362C0">
          <w:t xml:space="preserve"> of the heterodisulfide reductase </w:t>
        </w:r>
      </w:ins>
      <w:ins w:id="202" w:author="T L" w:date="2015-11-05T18:12:00Z">
        <w:r w:rsidR="00F819FC">
          <w:t xml:space="preserve">to the high and low potential paths of heterodisulfide and ferredoxin </w:t>
        </w:r>
      </w:ins>
      <w:ins w:id="203" w:author="T L" w:date="2015-11-05T22:28:00Z">
        <w:r w:rsidR="00021362">
          <w:t xml:space="preserve">reduction </w:t>
        </w:r>
      </w:ins>
      <w:ins w:id="204" w:author="T L" w:date="2015-11-05T18:12:00Z">
        <w:r w:rsidR="00F819FC">
          <w:t>respectively (ref).</w:t>
        </w:r>
      </w:ins>
      <w:ins w:id="205" w:author="T L" w:date="2015-10-15T13:33:00Z">
        <w:r w:rsidR="00941ECA">
          <w:t xml:space="preserve">  Thus, the last </w:t>
        </w:r>
      </w:ins>
      <w:ins w:id="206" w:author="T L" w:date="2015-11-05T22:28:00Z">
        <w:r w:rsidR="00021362">
          <w:t xml:space="preserve">exergonic </w:t>
        </w:r>
      </w:ins>
      <w:ins w:id="207" w:author="T L" w:date="2015-10-15T13:33:00Z">
        <w:r w:rsidR="00941ECA">
          <w:t xml:space="preserve">methanogenic step drives the first </w:t>
        </w:r>
      </w:ins>
      <w:ins w:id="208" w:author="T L" w:date="2015-11-05T22:28:00Z">
        <w:r w:rsidR="00021362">
          <w:t xml:space="preserve">endergonic </w:t>
        </w:r>
      </w:ins>
      <w:ins w:id="209" w:author="T L" w:date="2015-10-15T13:33:00Z">
        <w:r w:rsidR="00941ECA">
          <w:t xml:space="preserve">reaction step in a </w:t>
        </w:r>
      </w:ins>
      <w:ins w:id="210" w:author="T L" w:date="2015-11-05T13:17:00Z">
        <w:r w:rsidR="00966787">
          <w:t>cycle</w:t>
        </w:r>
      </w:ins>
      <w:ins w:id="211" w:author="T L" w:date="2015-10-15T13:35:00Z">
        <w:r w:rsidR="00941ECA">
          <w:t xml:space="preserve"> (reference to the Wolfe cycle)</w:t>
        </w:r>
      </w:ins>
      <w:ins w:id="212" w:author="T L" w:date="2015-10-15T13:33:00Z">
        <w:r w:rsidR="00941ECA">
          <w:t xml:space="preserve">. </w:t>
        </w:r>
      </w:ins>
      <w:ins w:id="213" w:author="T L" w:date="2015-11-05T18:15:00Z">
        <w:r w:rsidR="00F819FC">
          <w:t>This</w:t>
        </w:r>
      </w:ins>
      <w:ins w:id="214" w:author="T L" w:date="2015-10-15T13:38:00Z">
        <w:r w:rsidR="00941ECA">
          <w:t xml:space="preserve"> </w:t>
        </w:r>
      </w:ins>
      <w:ins w:id="215" w:author="T L" w:date="2015-10-15T13:39:00Z">
        <w:r w:rsidR="00021362">
          <w:t xml:space="preserve">type of energy conservation </w:t>
        </w:r>
        <w:r w:rsidR="00941ECA">
          <w:t>is not membrane associated (ref).</w:t>
        </w:r>
      </w:ins>
      <w:del w:id="216" w:author="T L" w:date="2015-10-13T17:45:00Z">
        <w:r w:rsidR="00CA15A3" w:rsidDel="00D03A1C">
          <w:delText xml:space="preserve">For example, </w:delText>
        </w:r>
        <w:r w:rsidR="001E4B82" w:rsidDel="00D03A1C">
          <w:delText>i</w:delText>
        </w:r>
      </w:del>
      <w:del w:id="217" w:author="T L" w:date="2015-10-15T12:21:00Z">
        <w:r w:rsidR="001E4B82" w:rsidDel="00A31547">
          <w:delText xml:space="preserve">n </w:delText>
        </w:r>
        <w:r w:rsidR="00CA15A3" w:rsidDel="00A31547">
          <w:delText>t</w:delText>
        </w:r>
        <w:r w:rsidR="00A57176" w:rsidDel="00A31547">
          <w:delText xml:space="preserve">he last step </w:delText>
        </w:r>
        <w:r w:rsidR="001E4B82" w:rsidDel="00A31547">
          <w:delText>of</w:delText>
        </w:r>
        <w:r w:rsidR="00E36E6C" w:rsidDel="00A31547">
          <w:delText xml:space="preserve"> methylotrophic methanogenesis</w:delText>
        </w:r>
        <w:r w:rsidR="001E4B82" w:rsidDel="00A31547">
          <w:delText>, H</w:delText>
        </w:r>
        <w:r w:rsidR="001E4B82" w:rsidRPr="009F74B8" w:rsidDel="00A31547">
          <w:rPr>
            <w:vertAlign w:val="subscript"/>
          </w:rPr>
          <w:delText>2</w:delText>
        </w:r>
        <w:r w:rsidR="001E4B82" w:rsidDel="00A31547">
          <w:delText xml:space="preserve"> reduces a heterodisulfide as part of a </w:delText>
        </w:r>
        <w:r w:rsidR="00A57176" w:rsidDel="00A31547">
          <w:delText xml:space="preserve">membrane bound hydrogenase-heterodisulfide complex that </w:delText>
        </w:r>
        <w:r w:rsidR="007643C9" w:rsidDel="00A31547">
          <w:lastRenderedPageBreak/>
          <w:delText>conserves energy via generation of a</w:delText>
        </w:r>
        <w:r w:rsidR="00BB4897" w:rsidDel="00A31547">
          <w:delText>n ion</w:delText>
        </w:r>
        <w:r w:rsidR="007643C9" w:rsidDel="00A31547">
          <w:delText xml:space="preserve"> </w:delText>
        </w:r>
        <w:r w:rsidR="007643C9" w:rsidRPr="000F6195" w:rsidDel="00A31547">
          <w:delText>gradient</w:delText>
        </w:r>
        <w:r w:rsidR="000F6195" w:rsidDel="00A31547">
          <w:delText xml:space="preserve"> </w:delText>
        </w:r>
        <w:r w:rsidR="000F6195" w:rsidRPr="000F6195" w:rsidDel="00A31547">
          <w:fldChar w:fldCharType="begin"/>
        </w:r>
        <w:r w:rsidR="007A2B72" w:rsidDel="00A31547">
          <w:del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0F6195" w:rsidRPr="000F6195" w:rsidDel="00A31547">
          <w:fldChar w:fldCharType="separate"/>
        </w:r>
        <w:r w:rsidR="007A2B72" w:rsidRPr="007A2B72" w:rsidDel="00A31547">
          <w:rPr>
            <w:rFonts w:cs="Times New Roman"/>
          </w:rPr>
          <w:delText>(4, 7)</w:delText>
        </w:r>
        <w:r w:rsidR="000F6195" w:rsidRPr="000F6195" w:rsidDel="00A31547">
          <w:fldChar w:fldCharType="end"/>
        </w:r>
        <w:r w:rsidR="00A57176" w:rsidRPr="000F6195" w:rsidDel="00A31547">
          <w:delText>.</w:delText>
        </w:r>
        <w:r w:rsidR="00A57176" w:rsidDel="00A31547">
          <w:delText xml:space="preserve"> </w:delText>
        </w:r>
      </w:del>
      <w:del w:id="218" w:author="T L" w:date="2015-10-15T13:41:00Z">
        <w:r w:rsidR="000F15FA" w:rsidDel="00D64CB4">
          <w:delText xml:space="preserve">The same complex in hydrogenotrophs, however, </w:delText>
        </w:r>
        <w:r w:rsidR="007643C9" w:rsidDel="00D64CB4">
          <w:delText>is cytoplasmic</w:delText>
        </w:r>
        <w:r w:rsidR="000F15FA" w:rsidDel="00D64CB4">
          <w:delText xml:space="preserve"> and thus do</w:delText>
        </w:r>
        <w:r w:rsidR="00C510BA" w:rsidDel="00D64CB4">
          <w:delText>es</w:delText>
        </w:r>
        <w:r w:rsidR="000F15FA" w:rsidDel="00D64CB4">
          <w:delText xml:space="preserve"> not provide a coupli</w:delText>
        </w:r>
        <w:r w:rsidR="00BB4897" w:rsidDel="00D64CB4">
          <w:delText xml:space="preserve">ng site for the generation of an ion </w:delText>
        </w:r>
        <w:r w:rsidR="000F15FA" w:rsidDel="00D64CB4">
          <w:delText>gradient</w:delText>
        </w:r>
        <w:r w:rsidR="00CB4BA9" w:rsidDel="00D64CB4">
          <w:delText xml:space="preserve"> </w:delText>
        </w:r>
        <w:r w:rsidR="00CB4BA9" w:rsidDel="00D64CB4">
          <w:fldChar w:fldCharType="begin"/>
        </w:r>
        <w:r w:rsidR="007A2B72" w:rsidDel="00D64CB4">
          <w:delInstrText xml:space="preserve"> ADDIN ZOTERO_ITEM CSL_CITATION {"citationID":"2b71l9p1nu","properties":{"formattedCitation":"(8)","plainCitation":"(8)"},"citationItems":[{"id":371,"uris":["http://zotero.org/users/2565720/items/RTW4969S"],"uri":["http://zotero.org/users/2565720/items/RTW4969S"],"itemData":{"id":371,"type":"article-journal","title":"H2: heterodisulfide oxidoreductase complex from Methanobacterium thermoautotrophicum","container-title":"European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K."}],"issued":{"date-parts":[["1994",2,1]]}}}],"schema":"https://github.com/citation-style-language/schema/raw/master/csl-citation.json"} </w:delInstrText>
        </w:r>
        <w:r w:rsidR="00CB4BA9" w:rsidDel="00D64CB4">
          <w:fldChar w:fldCharType="separate"/>
        </w:r>
        <w:r w:rsidR="007A2B72" w:rsidRPr="007A2B72" w:rsidDel="00D64CB4">
          <w:rPr>
            <w:rFonts w:cs="Times New Roman"/>
          </w:rPr>
          <w:delText>(8)</w:delText>
        </w:r>
        <w:r w:rsidR="00CB4BA9" w:rsidDel="00D64CB4">
          <w:fldChar w:fldCharType="end"/>
        </w:r>
        <w:r w:rsidR="000F15FA" w:rsidDel="00D64CB4">
          <w:delText xml:space="preserve">. </w:delText>
        </w:r>
        <w:r w:rsidR="00C510BA" w:rsidDel="00D64CB4">
          <w:delText>Instead</w:delText>
        </w:r>
        <w:r w:rsidR="000F15FA" w:rsidDel="00D64CB4">
          <w:delText xml:space="preserve">, </w:delText>
        </w:r>
        <w:r w:rsidR="00546886" w:rsidDel="00D64CB4">
          <w:delText>these methanogens</w:delText>
        </w:r>
        <w:r w:rsidR="00E36E6C" w:rsidDel="00D64CB4">
          <w:delText xml:space="preserve"> c</w:delText>
        </w:r>
        <w:r w:rsidR="00546886" w:rsidDel="00D64CB4">
          <w:delText>onserve</w:delText>
        </w:r>
        <w:r w:rsidR="00E36E6C" w:rsidDel="00D64CB4">
          <w:delText xml:space="preserve"> energy via</w:delText>
        </w:r>
        <w:r w:rsidR="000F15FA" w:rsidDel="00D64CB4">
          <w:delText xml:space="preserve"> </w:delText>
        </w:r>
        <w:r w:rsidR="007643C9" w:rsidDel="00D64CB4">
          <w:delText xml:space="preserve">flavin linked </w:delText>
        </w:r>
        <w:r w:rsidR="00E36E6C" w:rsidDel="00D64CB4">
          <w:delText>electron bifurcation,</w:delText>
        </w:r>
        <w:r w:rsidR="00546886" w:rsidDel="00D64CB4">
          <w:delText xml:space="preserve"> a non-traditional mechanism emerging in a variety of organisms </w:delText>
        </w:r>
        <w:r w:rsidR="00546886" w:rsidDel="00D64CB4">
          <w:fldChar w:fldCharType="begin"/>
        </w:r>
        <w:r w:rsidR="007A2B72" w:rsidDel="00D64CB4">
          <w:delInstrText xml:space="preserve"> ADDIN ZOTERO_ITEM CSL_CITATION {"citationID":"1ift9r3j1q","properties":{"formattedCitation":"(9)","plainCitation":"(9)"},"citationItems":[{"id":139,"uris":["http://zotero.org/users/2565720/items/DES4QC3P"],"uri":["http://zotero.org/users/2565720/items/DES4QC3P"],"itemData":{"id":139,"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delInstrText>
        </w:r>
        <w:r w:rsidR="00546886" w:rsidDel="00D64CB4">
          <w:fldChar w:fldCharType="separate"/>
        </w:r>
        <w:r w:rsidR="007A2B72" w:rsidRPr="007A2B72" w:rsidDel="00D64CB4">
          <w:rPr>
            <w:rFonts w:cs="Times New Roman"/>
          </w:rPr>
          <w:delText>(9)</w:delText>
        </w:r>
        <w:r w:rsidR="00546886" w:rsidDel="00D64CB4">
          <w:fldChar w:fldCharType="end"/>
        </w:r>
        <w:r w:rsidR="00546886" w:rsidDel="00D64CB4">
          <w:delText xml:space="preserve"> that</w:delText>
        </w:r>
        <w:r w:rsidR="00E36E6C" w:rsidDel="00D64CB4">
          <w:delText xml:space="preserve"> </w:delText>
        </w:r>
        <w:r w:rsidR="00546886" w:rsidDel="00D64CB4">
          <w:delText>couples</w:delText>
        </w:r>
        <w:r w:rsidR="00E36E6C" w:rsidDel="00D64CB4">
          <w:delText xml:space="preserve"> the final heterodisulfide reduction step to the first step of CO</w:delText>
        </w:r>
        <w:r w:rsidR="00E36E6C" w:rsidRPr="00CB4BA9" w:rsidDel="00D64CB4">
          <w:rPr>
            <w:vertAlign w:val="subscript"/>
          </w:rPr>
          <w:delText>2</w:delText>
        </w:r>
        <w:r w:rsidR="00E36E6C" w:rsidDel="00D64CB4">
          <w:delText xml:space="preserve"> reduction </w:delText>
        </w:r>
        <w:r w:rsidR="001E4B82" w:rsidDel="00D64CB4">
          <w:delText>by using the</w:delText>
        </w:r>
        <w:r w:rsidR="00501D70" w:rsidDel="00D64CB4">
          <w:delText xml:space="preserve"> </w:delText>
        </w:r>
        <w:r w:rsidR="001E4B82" w:rsidDel="00D64CB4">
          <w:delText>latter</w:delText>
        </w:r>
        <w:r w:rsidR="00501D70" w:rsidDel="00D64CB4">
          <w:delText xml:space="preserve"> </w:delText>
        </w:r>
        <w:r w:rsidR="001E4B82" w:rsidDel="00D64CB4">
          <w:delText>as an electron sink for</w:delText>
        </w:r>
        <w:r w:rsidR="00501D70" w:rsidDel="00D64CB4">
          <w:delText xml:space="preserve"> the </w:delText>
        </w:r>
        <w:r w:rsidR="001E4B82" w:rsidDel="00D64CB4">
          <w:delText>former</w:delText>
        </w:r>
        <w:r w:rsidR="00501D70" w:rsidDel="00D64CB4">
          <w:delText xml:space="preserve"> </w:delText>
        </w:r>
        <w:r w:rsidR="0078784F" w:rsidDel="00D64CB4">
          <w:fldChar w:fldCharType="begin"/>
        </w:r>
        <w:r w:rsidR="007A2B72" w:rsidDel="00D64CB4">
          <w:delInstrText xml:space="preserve"> ADDIN ZOTERO_ITEM CSL_CITATION {"citationID":"2pahckert7","properties":{"formattedCitation":"(10)","plainCitation":"(10)"},"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delInstrText>
        </w:r>
        <w:r w:rsidR="0078784F" w:rsidDel="00D64CB4">
          <w:fldChar w:fldCharType="separate"/>
        </w:r>
        <w:r w:rsidR="007A2B72" w:rsidRPr="007A2B72" w:rsidDel="00D64CB4">
          <w:rPr>
            <w:rFonts w:cs="Times New Roman"/>
          </w:rPr>
          <w:delText>(10)</w:delText>
        </w:r>
        <w:r w:rsidR="0078784F" w:rsidDel="00D64CB4">
          <w:fldChar w:fldCharType="end"/>
        </w:r>
        <w:r w:rsidR="000F15FA" w:rsidDel="00D64CB4">
          <w:delText xml:space="preserve">. </w:delText>
        </w:r>
        <w:r w:rsidR="00E36E6C" w:rsidDel="00D64CB4">
          <w:delText xml:space="preserve">The resulting circular pathway is known as </w:delText>
        </w:r>
        <w:r w:rsidR="00983F37" w:rsidDel="00D64CB4">
          <w:delText>the Wolfe Cy</w:delText>
        </w:r>
        <w:r w:rsidR="00E90ACA" w:rsidDel="00D64CB4">
          <w:delText>c</w:delText>
        </w:r>
        <w:r w:rsidR="00983F37" w:rsidDel="00D64CB4">
          <w:delText>l</w:delText>
        </w:r>
        <w:r w:rsidR="00E90ACA" w:rsidDel="00D64CB4">
          <w:delText>e</w:delText>
        </w:r>
        <w:r w:rsidR="00E36E6C" w:rsidDel="00D64CB4">
          <w:delText xml:space="preserve"> </w:delText>
        </w:r>
        <w:r w:rsidR="0078784F" w:rsidDel="00D64CB4">
          <w:fldChar w:fldCharType="begin"/>
        </w:r>
        <w:r w:rsidR="007A2B72" w:rsidDel="00D64CB4">
          <w:delInstrText xml:space="preserve"> ADDIN ZOTERO_ITEM CSL_CITATION {"citationID":"2a6fio223k","properties":{"formattedCitation":"(11)","plainCitation":"(11)"},"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delInstrText>
        </w:r>
        <w:r w:rsidR="0078784F" w:rsidDel="00D64CB4">
          <w:fldChar w:fldCharType="separate"/>
        </w:r>
        <w:r w:rsidR="007A2B72" w:rsidRPr="007A2B72" w:rsidDel="00D64CB4">
          <w:rPr>
            <w:rFonts w:cs="Times New Roman"/>
          </w:rPr>
          <w:delText>(11)</w:delText>
        </w:r>
        <w:r w:rsidR="0078784F" w:rsidDel="00D64CB4">
          <w:fldChar w:fldCharType="end"/>
        </w:r>
        <w:r w:rsidR="00E36E6C" w:rsidDel="00D64CB4">
          <w:delText xml:space="preserve"> and is </w:delText>
        </w:r>
        <w:r w:rsidR="00546886" w:rsidDel="00D64CB4">
          <w:delText xml:space="preserve">the </w:delText>
        </w:r>
        <w:r w:rsidR="00E36E6C" w:rsidDel="00D64CB4">
          <w:delText xml:space="preserve">key </w:delText>
        </w:r>
        <w:r w:rsidR="00546886" w:rsidDel="00D64CB4">
          <w:delText xml:space="preserve">central catabolic pathway </w:delText>
        </w:r>
        <w:r w:rsidR="00E36E6C" w:rsidDel="00D64CB4">
          <w:delText>for understanding hydrogenotrophic methanogenesis</w:delText>
        </w:r>
        <w:r w:rsidR="00546886" w:rsidDel="00D64CB4">
          <w:delText>.</w:delText>
        </w:r>
        <w:r w:rsidR="00E36E6C" w:rsidDel="00D64CB4">
          <w:delText xml:space="preserve"> </w:delText>
        </w:r>
      </w:del>
    </w:p>
    <w:p w14:paraId="4292A9E1" w14:textId="63218ABE" w:rsidR="00231585" w:rsidRDefault="00535032" w:rsidP="00586344">
      <w:pPr>
        <w:spacing w:line="480" w:lineRule="auto"/>
        <w:rPr>
          <w:ins w:id="219" w:author="T L" w:date="2015-10-15T14:15:00Z"/>
        </w:rPr>
      </w:pPr>
      <w:r w:rsidRPr="009D0324">
        <w:rPr>
          <w:i/>
        </w:rPr>
        <w:t xml:space="preserve">Methanococcus maripaludis </w:t>
      </w:r>
      <w:ins w:id="220" w:author="T L" w:date="2015-10-15T13:42:00Z">
        <w:r w:rsidR="009626B8">
          <w:fldChar w:fldCharType="begin"/>
        </w:r>
        <w:r w:rsidR="009626B8">
          <w: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9626B8" w:rsidRPr="007A2B72">
          <w:rPr>
            <w:rFonts w:cs="Times New Roman"/>
          </w:rPr>
          <w:t>(12)</w:t>
        </w:r>
        <w:r w:rsidR="009626B8">
          <w:fldChar w:fldCharType="end"/>
        </w:r>
      </w:ins>
      <w:ins w:id="221" w:author="T L" w:date="2015-10-15T13:43:00Z">
        <w:r w:rsidR="009626B8">
          <w:t xml:space="preserve"> </w:t>
        </w:r>
      </w:ins>
      <w:ins w:id="222" w:author="T L" w:date="2015-10-15T13:42:00Z">
        <w:r w:rsidR="00966787">
          <w:t>belongs to this</w:t>
        </w:r>
        <w:r w:rsidR="009626B8">
          <w:t xml:space="preserve"> group of hydrogenotrophic methanogens. </w:t>
        </w:r>
      </w:ins>
      <w:del w:id="223" w:author="T L" w:date="2015-10-15T13:43:00Z">
        <w:r w:rsidDel="009626B8">
          <w:delText>is a</w:delText>
        </w:r>
        <w:r w:rsidR="00915E11" w:rsidDel="009626B8">
          <w:delText>n</w:delText>
        </w:r>
        <w:r w:rsidDel="009626B8">
          <w:delText xml:space="preserve"> </w:delText>
        </w:r>
        <w:r w:rsidR="00915E11" w:rsidDel="009626B8">
          <w:delText>anaerobic</w:delText>
        </w:r>
        <w:r w:rsidDel="009626B8">
          <w:delText xml:space="preserve"> </w:delText>
        </w:r>
        <w:r w:rsidR="00D00DB1" w:rsidDel="009626B8">
          <w:delText>hydrogenotrophic methanogen</w:delText>
        </w:r>
        <w:r w:rsidR="001B65A0" w:rsidDel="009626B8">
          <w:delText xml:space="preserve"> originally isolated from a salt marsh in 1983</w:delText>
        </w:r>
      </w:del>
      <w:del w:id="224" w:author="T L" w:date="2015-10-15T13:42:00Z">
        <w:r w:rsidR="001B65A0" w:rsidDel="009626B8">
          <w:delText xml:space="preserve"> </w:delText>
        </w:r>
        <w:r w:rsidR="001B65A0" w:rsidDel="009626B8">
          <w:fldChar w:fldCharType="begin"/>
        </w:r>
        <w:r w:rsidR="007A2B72" w:rsidDel="009626B8">
          <w:del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1B65A0" w:rsidDel="009626B8">
          <w:fldChar w:fldCharType="separate"/>
        </w:r>
        <w:r w:rsidR="007A2B72" w:rsidRPr="007A2B72" w:rsidDel="009626B8">
          <w:rPr>
            <w:rFonts w:cs="Times New Roman"/>
          </w:rPr>
          <w:delText>(12)</w:delText>
        </w:r>
        <w:r w:rsidR="001B65A0" w:rsidDel="009626B8">
          <w:fldChar w:fldCharType="end"/>
        </w:r>
      </w:del>
      <w:ins w:id="225" w:author="T L" w:date="2015-10-15T13:51:00Z">
        <w:r w:rsidR="00D11FBC">
          <w:t>Compared to the larger genome of</w:t>
        </w:r>
      </w:ins>
      <w:ins w:id="226" w:author="T L" w:date="2015-10-15T13:43:00Z">
        <w:r w:rsidR="00D11FBC">
          <w:t xml:space="preserve"> methylotrophic methanogens, </w:t>
        </w:r>
      </w:ins>
      <w:del w:id="227" w:author="T L" w:date="2015-10-15T13:43:00Z">
        <w:r w:rsidR="001B65A0" w:rsidDel="00D11FBC">
          <w:delText>.</w:delText>
        </w:r>
      </w:del>
      <w:del w:id="228" w:author="T L" w:date="2015-10-15T14:25:00Z">
        <w:r w:rsidR="001B65A0" w:rsidDel="00FD7D2E">
          <w:delText xml:space="preserve"> </w:delText>
        </w:r>
      </w:del>
      <w:del w:id="229" w:author="T L" w:date="2015-10-15T13:43:00Z">
        <w:r w:rsidR="001B65A0" w:rsidDel="00D11FBC">
          <w:delText>Its genome</w:delText>
        </w:r>
      </w:del>
      <w:ins w:id="230" w:author="T L" w:date="2015-10-15T13:43:00Z">
        <w:r w:rsidR="00D11FBC">
          <w:t>it</w:t>
        </w:r>
      </w:ins>
      <w:ins w:id="231" w:author="T L" w:date="2015-10-15T13:52:00Z">
        <w:r w:rsidR="00D11FBC">
          <w:t>s genome codes for</w:t>
        </w:r>
      </w:ins>
      <w:del w:id="232" w:author="T L" w:date="2015-10-15T13:52:00Z">
        <w:r w:rsidR="001B65A0" w:rsidDel="00D11FBC">
          <w:delText xml:space="preserve"> </w:delText>
        </w:r>
      </w:del>
      <w:del w:id="233" w:author="T L" w:date="2015-10-15T13:43:00Z">
        <w:r w:rsidR="001B65A0" w:rsidDel="00D11FBC">
          <w:delText>is comprised</w:delText>
        </w:r>
      </w:del>
      <w:ins w:id="234" w:author="T L" w:date="2015-10-15T13:52:00Z">
        <w:r w:rsidR="00D11FBC">
          <w:t xml:space="preserve"> </w:t>
        </w:r>
      </w:ins>
      <w:del w:id="235" w:author="T L" w:date="2015-10-15T13:52:00Z">
        <w:r w:rsidR="001B65A0" w:rsidDel="00D11FBC">
          <w:delText xml:space="preserve"> of </w:delText>
        </w:r>
      </w:del>
      <w:r w:rsidR="001B65A0">
        <w:t xml:space="preserve">only 1722 protein coding genes </w:t>
      </w:r>
      <w:r w:rsidR="001B65A0">
        <w:fldChar w:fldCharType="begin"/>
      </w:r>
      <w:r w:rsidR="007A2B72">
        <w:instrText xml:space="preserve"> ADDIN ZOTERO_ITEM CSL_CITATION {"citationID":"1egc061ljo","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7A2B72" w:rsidRPr="007A2B72">
        <w:rPr>
          <w:rFonts w:cs="Times New Roman"/>
        </w:rPr>
        <w:t>(13)</w:t>
      </w:r>
      <w:r w:rsidR="001B65A0">
        <w:fldChar w:fldCharType="end"/>
      </w:r>
      <w:ins w:id="236" w:author="T L" w:date="2015-10-15T13:44:00Z">
        <w:r w:rsidR="00D11FBC">
          <w:t>.</w:t>
        </w:r>
      </w:ins>
      <w:r w:rsidR="001B65A0">
        <w:t xml:space="preserve"> </w:t>
      </w:r>
      <w:ins w:id="237" w:author="T L" w:date="2015-10-15T13:45:00Z">
        <w:r w:rsidR="00D11FBC">
          <w:t xml:space="preserve">However, </w:t>
        </w:r>
      </w:ins>
      <w:del w:id="238" w:author="T L" w:date="2015-10-15T13:45:00Z">
        <w:r w:rsidR="00185D86" w:rsidDel="00D11FBC">
          <w:delText>and i</w:delText>
        </w:r>
        <w:r w:rsidR="000F15FA" w:rsidDel="00D11FBC">
          <w:delText>t has</w:delText>
        </w:r>
        <w:r w:rsidR="00185D86" w:rsidDel="00D11FBC">
          <w:delText xml:space="preserve"> a relatively simple metabolism, using </w:delText>
        </w:r>
        <w:r w:rsidR="009D0324" w:rsidDel="00D11FBC">
          <w:delText xml:space="preserve">electrons from formate or hydrogen </w:delText>
        </w:r>
        <w:r w:rsidR="00185D86" w:rsidDel="00D11FBC">
          <w:delText xml:space="preserve">to </w:delText>
        </w:r>
        <w:r w:rsidR="009D0324" w:rsidDel="00D11FBC">
          <w:delText xml:space="preserve">reduce carbon dioxide to methane and build an ion motive force that drives ATP synthesis </w:delText>
        </w:r>
        <w:r w:rsidR="000315D0" w:rsidDel="00D11FBC">
          <w:fldChar w:fldCharType="begin"/>
        </w:r>
        <w:r w:rsidR="000315D0" w:rsidDel="00D11FBC">
          <w:delInstrText xml:space="preserve"> ADDIN ZOTERO_ITEM CSL_CITATION {"citationID":"2od5o1oqhc","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0315D0" w:rsidDel="00D11FBC">
          <w:fldChar w:fldCharType="separate"/>
        </w:r>
        <w:r w:rsidR="000315D0" w:rsidRPr="000315D0" w:rsidDel="00D11FBC">
          <w:rPr>
            <w:rFonts w:cs="Times New Roman"/>
          </w:rPr>
          <w:delText>(4)</w:delText>
        </w:r>
        <w:r w:rsidR="000315D0" w:rsidDel="00D11FBC">
          <w:fldChar w:fldCharType="end"/>
        </w:r>
        <w:r w:rsidR="009D0324" w:rsidDel="00D11FBC">
          <w:delText xml:space="preserve">. </w:delText>
        </w:r>
      </w:del>
      <w:del w:id="239" w:author="T L" w:date="2015-10-15T13:46:00Z">
        <w:r w:rsidR="001B65A0" w:rsidDel="00D11FBC">
          <w:rPr>
            <w:i/>
          </w:rPr>
          <w:delText>M. maripaludi</w:delText>
        </w:r>
        <w:r w:rsidR="009D0324" w:rsidDel="00D11FBC">
          <w:rPr>
            <w:i/>
          </w:rPr>
          <w:delText>s</w:delText>
        </w:r>
      </w:del>
      <w:ins w:id="240" w:author="T L" w:date="2015-10-15T13:46:00Z">
        <w:r w:rsidR="00D11FBC">
          <w:t>it</w:t>
        </w:r>
      </w:ins>
      <w:r w:rsidR="001B65A0">
        <w:t xml:space="preserve"> grows </w:t>
      </w:r>
      <w:del w:id="241" w:author="T L" w:date="2015-10-15T13:45:00Z">
        <w:r w:rsidR="00DA124D" w:rsidDel="00D11FBC">
          <w:delText xml:space="preserve">rapidly </w:delText>
        </w:r>
      </w:del>
      <w:ins w:id="242" w:author="T L" w:date="2015-10-15T13:45:00Z">
        <w:r w:rsidR="00D11FBC">
          <w:t xml:space="preserve">robustly </w:t>
        </w:r>
      </w:ins>
      <w:r w:rsidR="00DA124D">
        <w:t xml:space="preserve">with a </w:t>
      </w:r>
      <w:r w:rsidR="007A2B72">
        <w:t>doubling</w:t>
      </w:r>
      <w:r w:rsidR="00DA124D">
        <w:t xml:space="preserve"> time of 2 hours</w:t>
      </w:r>
      <w:r w:rsidR="007A2B72">
        <w:t xml:space="preserve"> </w:t>
      </w:r>
      <w:r w:rsidR="007A2B72">
        <w:fldChar w:fldCharType="begin"/>
      </w:r>
      <w:r w:rsidR="007A2B72">
        <w:instrText xml:space="preserve"> ADDIN ZOTERO_ITEM CSL_CITATION {"citationID":"fm08jrqff","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A2B72" w:rsidRPr="007A2B72">
        <w:rPr>
          <w:rFonts w:cs="Times New Roman"/>
        </w:rPr>
        <w:t>(12)</w:t>
      </w:r>
      <w:r w:rsidR="007A2B72">
        <w:fldChar w:fldCharType="end"/>
      </w:r>
      <w:r w:rsidR="00DA124D">
        <w:t xml:space="preserve"> </w:t>
      </w:r>
      <w:ins w:id="243" w:author="T L" w:date="2015-10-15T13:46:00Z">
        <w:r w:rsidR="00D11FBC">
          <w:t xml:space="preserve">and </w:t>
        </w:r>
      </w:ins>
      <w:del w:id="244" w:author="T L" w:date="2015-10-15T13:45:00Z">
        <w:r w:rsidR="00DA124D" w:rsidDel="00D11FBC">
          <w:delText xml:space="preserve">and </w:delText>
        </w:r>
      </w:del>
      <w:r w:rsidR="00DA124D">
        <w:t xml:space="preserve">is genetically tractable </w:t>
      </w:r>
      <w:r w:rsidR="00E1148F">
        <w:fldChar w:fldCharType="begin"/>
      </w:r>
      <w:r w:rsidR="007A2B72">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A2B72" w:rsidRPr="007A2B72">
        <w:rPr>
          <w:rFonts w:cs="Times New Roman"/>
        </w:rPr>
        <w:t>(14)</w:t>
      </w:r>
      <w:r w:rsidR="00E1148F">
        <w:fldChar w:fldCharType="end"/>
      </w:r>
      <w:r w:rsidR="00C510BA">
        <w:t>,</w:t>
      </w:r>
      <w:ins w:id="245" w:author="T L" w:date="2015-10-15T13:47:00Z">
        <w:r w:rsidR="00D11FBC">
          <w:t xml:space="preserve"> and thus, has been an ideal candidate for </w:t>
        </w:r>
      </w:ins>
      <w:del w:id="246" w:author="T L" w:date="2015-10-15T13:47:00Z">
        <w:r w:rsidR="001B65A0" w:rsidDel="00D11FBC">
          <w:delText xml:space="preserve"> </w:delText>
        </w:r>
        <w:r w:rsidR="00DA124D" w:rsidDel="00D11FBC">
          <w:delText>making it</w:delText>
        </w:r>
        <w:r w:rsidR="001B65A0" w:rsidDel="00D11FBC">
          <w:delText xml:space="preserve"> an ideal candidate for </w:delText>
        </w:r>
      </w:del>
      <w:r w:rsidR="001B65A0">
        <w:t>studying methanogenesis</w:t>
      </w:r>
      <w:ins w:id="247" w:author="T L" w:date="2015-10-15T13:47:00Z">
        <w:r w:rsidR="00D11FBC">
          <w:t xml:space="preserve"> (ref), </w:t>
        </w:r>
      </w:ins>
      <w:ins w:id="248" w:author="T L" w:date="2015-10-15T13:53:00Z">
        <w:r w:rsidR="00EB3C27">
          <w:t xml:space="preserve">unique </w:t>
        </w:r>
      </w:ins>
      <w:ins w:id="249" w:author="T L" w:date="2015-10-15T13:47:00Z">
        <w:r w:rsidR="00D11FBC">
          <w:t>co-factor</w:t>
        </w:r>
      </w:ins>
      <w:ins w:id="250" w:author="T L" w:date="2015-10-15T14:25:00Z">
        <w:r w:rsidR="00FD7D2E">
          <w:t>s</w:t>
        </w:r>
      </w:ins>
      <w:ins w:id="251" w:author="T L" w:date="2015-10-15T13:53:00Z">
        <w:r w:rsidR="00EB3C27">
          <w:t xml:space="preserve"> and their</w:t>
        </w:r>
      </w:ins>
      <w:ins w:id="252" w:author="T L" w:date="2015-10-15T13:47:00Z">
        <w:r w:rsidR="00D11FBC">
          <w:t xml:space="preserve"> </w:t>
        </w:r>
        <w:proofErr w:type="spellStart"/>
        <w:r w:rsidR="00D11FBC">
          <w:t>biosysnthesis</w:t>
        </w:r>
        <w:proofErr w:type="spellEnd"/>
        <w:r w:rsidR="00D11FBC">
          <w:t xml:space="preserve"> (</w:t>
        </w:r>
      </w:ins>
      <w:ins w:id="253" w:author="T L" w:date="2015-10-15T13:53:00Z">
        <w:r w:rsidR="00EB3C27">
          <w:t xml:space="preserve">Robert white </w:t>
        </w:r>
      </w:ins>
      <w:ins w:id="254" w:author="T L" w:date="2015-10-15T13:47:00Z">
        <w:r w:rsidR="00D11FBC">
          <w:t xml:space="preserve">ref), </w:t>
        </w:r>
      </w:ins>
      <w:ins w:id="255" w:author="T L" w:date="2015-10-15T13:53:00Z">
        <w:r w:rsidR="00EB3C27">
          <w:t xml:space="preserve">and </w:t>
        </w:r>
      </w:ins>
      <w:ins w:id="256" w:author="T L" w:date="2015-10-15T13:47:00Z">
        <w:r w:rsidR="00D11FBC">
          <w:t xml:space="preserve">novel systems of gene regulation (reference or </w:t>
        </w:r>
        <w:proofErr w:type="spellStart"/>
        <w:r w:rsidR="00D11FBC">
          <w:t>selenocysteine</w:t>
        </w:r>
        <w:proofErr w:type="spellEnd"/>
        <w:r w:rsidR="00D11FBC">
          <w:t xml:space="preserve"> biosynthesis)</w:t>
        </w:r>
      </w:ins>
      <w:del w:id="257" w:author="T L" w:date="2015-10-15T13:54:00Z">
        <w:r w:rsidR="001B65A0" w:rsidDel="00EB3C27">
          <w:delText xml:space="preserve"> </w:delText>
        </w:r>
      </w:del>
      <w:ins w:id="258" w:author="T L" w:date="2015-10-15T13:53:00Z">
        <w:r w:rsidR="00EB3C27">
          <w:t>.</w:t>
        </w:r>
      </w:ins>
      <w:ins w:id="259" w:author="T L" w:date="2015-10-15T13:54:00Z">
        <w:r w:rsidR="00EB3C27">
          <w:t>.</w:t>
        </w:r>
      </w:ins>
      <w:ins w:id="260" w:author="T L" w:date="2015-10-15T14:01:00Z">
        <w:r w:rsidR="00EB3C27">
          <w:t>To avoid environmental fluctuations that can affect gene regulation, a</w:t>
        </w:r>
      </w:ins>
      <w:ins w:id="261" w:author="T L" w:date="2015-10-15T13:55:00Z">
        <w:r w:rsidR="00EB3C27">
          <w:t xml:space="preserve"> system for continuous culture of </w:t>
        </w:r>
        <w:r w:rsidR="00EB3C27">
          <w:rPr>
            <w:i/>
          </w:rPr>
          <w:t xml:space="preserve">M. maripaludis </w:t>
        </w:r>
        <w:r w:rsidR="00EB3C27">
          <w:t xml:space="preserve">(chemostat reference) has </w:t>
        </w:r>
      </w:ins>
      <w:ins w:id="262" w:author="T L" w:date="2015-10-15T14:02:00Z">
        <w:r w:rsidR="00EB3C27">
          <w:t xml:space="preserve">been established </w:t>
        </w:r>
      </w:ins>
      <w:ins w:id="263" w:author="T L" w:date="2015-10-15T13:55:00Z">
        <w:r w:rsidR="00EB3C27">
          <w:t xml:space="preserve">for </w:t>
        </w:r>
      </w:ins>
      <w:ins w:id="264" w:author="T L" w:date="2015-10-15T13:58:00Z">
        <w:r w:rsidR="00EB3C27">
          <w:t xml:space="preserve">steady state </w:t>
        </w:r>
      </w:ins>
      <w:ins w:id="265" w:author="T L" w:date="2015-10-15T13:55:00Z">
        <w:r w:rsidR="00EB3C27">
          <w:t xml:space="preserve">transcriptomic (ref), proteomic (ref) </w:t>
        </w:r>
      </w:ins>
      <w:ins w:id="266" w:author="T L" w:date="2015-10-15T14:03:00Z">
        <w:r w:rsidR="00EB3C27">
          <w:t>studies</w:t>
        </w:r>
        <w:r w:rsidR="0003090D">
          <w:t xml:space="preserve"> of </w:t>
        </w:r>
      </w:ins>
      <w:ins w:id="267" w:author="T L" w:date="2015-11-05T22:29:00Z">
        <w:r w:rsidR="00635FDE">
          <w:rPr>
            <w:i/>
          </w:rPr>
          <w:t>M. maripaludis</w:t>
        </w:r>
      </w:ins>
      <w:ins w:id="268" w:author="T L" w:date="2015-10-15T14:03:00Z">
        <w:r w:rsidR="0003090D">
          <w:t xml:space="preserve"> strains</w:t>
        </w:r>
      </w:ins>
      <w:ins w:id="269" w:author="T L" w:date="2015-10-15T13:59:00Z">
        <w:r w:rsidR="00EB3C27">
          <w:t>.</w:t>
        </w:r>
      </w:ins>
      <w:ins w:id="270" w:author="T L" w:date="2015-10-15T13:55:00Z">
        <w:r w:rsidR="00EB3C27">
          <w:t xml:space="preserve"> </w:t>
        </w:r>
      </w:ins>
      <w:ins w:id="271" w:author="T L" w:date="2015-10-15T13:53:00Z">
        <w:r w:rsidR="00EB3C27">
          <w:t xml:space="preserve"> </w:t>
        </w:r>
      </w:ins>
    </w:p>
    <w:p w14:paraId="73B5D656" w14:textId="6B76B33E" w:rsidR="00535032" w:rsidRDefault="0003090D" w:rsidP="00586344">
      <w:pPr>
        <w:spacing w:line="480" w:lineRule="auto"/>
      </w:pPr>
      <w:proofErr w:type="gramStart"/>
      <w:ins w:id="272" w:author="T L" w:date="2015-10-15T14:03:00Z">
        <w:r>
          <w:t xml:space="preserve">A larger system biological approach </w:t>
        </w:r>
      </w:ins>
      <w:ins w:id="273" w:author="T L" w:date="2015-10-15T14:07:00Z">
        <w:r>
          <w:t>for predictive studies have</w:t>
        </w:r>
      </w:ins>
      <w:proofErr w:type="gramEnd"/>
      <w:ins w:id="274" w:author="T L" w:date="2015-10-15T14:05:00Z">
        <w:r>
          <w:t xml:space="preserve"> also been </w:t>
        </w:r>
      </w:ins>
      <w:ins w:id="275" w:author="T L" w:date="2015-10-15T14:15:00Z">
        <w:r w:rsidR="00231585">
          <w:t>done</w:t>
        </w:r>
      </w:ins>
      <w:ins w:id="276" w:author="T L" w:date="2015-10-15T14:05:00Z">
        <w:r>
          <w:t xml:space="preserve"> </w:t>
        </w:r>
      </w:ins>
      <w:ins w:id="277" w:author="T L" w:date="2015-10-15T14:07:00Z">
        <w:r>
          <w:t>by several groups</w:t>
        </w:r>
      </w:ins>
      <w:ins w:id="278" w:author="T L" w:date="2015-10-15T14:06:00Z">
        <w:r>
          <w:t xml:space="preserve"> (refs) </w:t>
        </w:r>
      </w:ins>
      <w:ins w:id="279" w:author="T L" w:date="2015-10-15T14:08:00Z">
        <w:r>
          <w:t xml:space="preserve">for this organism.  </w:t>
        </w:r>
      </w:ins>
      <w:ins w:id="280" w:author="T L" w:date="2015-10-15T14:03:00Z">
        <w:r>
          <w:t xml:space="preserve"> </w:t>
        </w:r>
      </w:ins>
      <w:ins w:id="281" w:author="T L" w:date="2015-10-15T14:09:00Z">
        <w:r>
          <w:t xml:space="preserve">With these tools in place, and the ability for expression of </w:t>
        </w:r>
        <w:r w:rsidR="00FD7D2E">
          <w:t xml:space="preserve">heterologous genes </w:t>
        </w:r>
        <w:r>
          <w:t xml:space="preserve">into M. maripaludis (Lie refs and also </w:t>
        </w:r>
        <w:proofErr w:type="spellStart"/>
        <w:r>
          <w:t>Biswarup</w:t>
        </w:r>
        <w:proofErr w:type="spellEnd"/>
        <w:r>
          <w:t xml:space="preserve">, for </w:t>
        </w:r>
        <w:proofErr w:type="spellStart"/>
        <w:r>
          <w:t>eg</w:t>
        </w:r>
        <w:proofErr w:type="spellEnd"/>
        <w:r>
          <w:t xml:space="preserve">.), the metabolic </w:t>
        </w:r>
      </w:ins>
      <w:ins w:id="282" w:author="T L" w:date="2015-11-05T14:07:00Z">
        <w:r w:rsidR="00AD1E85">
          <w:t>engineering</w:t>
        </w:r>
      </w:ins>
      <w:ins w:id="283" w:author="T L" w:date="2015-10-15T14:09:00Z">
        <w:r>
          <w:t xml:space="preserve"> of M. </w:t>
        </w:r>
        <w:r>
          <w:lastRenderedPageBreak/>
          <w:t xml:space="preserve">maripaludis </w:t>
        </w:r>
      </w:ins>
      <w:ins w:id="284" w:author="T L" w:date="2015-10-15T14:11:00Z">
        <w:r>
          <w:t xml:space="preserve">for various industrial use </w:t>
        </w:r>
      </w:ins>
      <w:ins w:id="285" w:author="T L" w:date="2015-10-15T14:09:00Z">
        <w:r>
          <w:t xml:space="preserve">is the obvious next step. </w:t>
        </w:r>
      </w:ins>
      <w:del w:id="286" w:author="T L" w:date="2015-10-15T14:12:00Z">
        <w:r w:rsidR="001B65A0" w:rsidDel="0003090D">
          <w:delText xml:space="preserve">and for creating novel strain designs that produce </w:delText>
        </w:r>
        <w:r w:rsidR="00080C5F" w:rsidDel="0003090D">
          <w:delText>industrially relevant products.</w:delText>
        </w:r>
        <w:r w:rsidR="00E02303" w:rsidDel="0003090D">
          <w:delText xml:space="preserve"> Additionally, </w:delText>
        </w:r>
        <w:r w:rsidR="00B273EF" w:rsidDel="0003090D">
          <w:delText>its</w:delText>
        </w:r>
        <w:r w:rsidR="00172424" w:rsidDel="0003090D">
          <w:delText xml:space="preserve"> established ability to thrive in</w:delText>
        </w:r>
        <w:r w:rsidR="00E02303" w:rsidDel="0003090D">
          <w:delText xml:space="preserve"> anaerobic chemostats </w:delText>
        </w:r>
        <w:r w:rsidR="00172424" w:rsidDel="0003090D">
          <w:fldChar w:fldCharType="begin"/>
        </w:r>
        <w:r w:rsidR="007A2B72" w:rsidDel="0003090D">
          <w:delInstrText xml:space="preserve"> ADDIN ZOTERO_ITEM CSL_CITATION {"citationID":"tv9c7h725","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delInstrText>
        </w:r>
        <w:r w:rsidR="00172424" w:rsidDel="0003090D">
          <w:fldChar w:fldCharType="separate"/>
        </w:r>
        <w:r w:rsidR="007A2B72" w:rsidRPr="007A2B72" w:rsidDel="0003090D">
          <w:rPr>
            <w:rFonts w:cs="Times New Roman"/>
          </w:rPr>
          <w:delText>(15)</w:delText>
        </w:r>
        <w:r w:rsidR="00172424" w:rsidDel="0003090D">
          <w:fldChar w:fldCharType="end"/>
        </w:r>
        <w:r w:rsidR="00E02303" w:rsidDel="0003090D">
          <w:delText xml:space="preserve"> allows for </w:delText>
        </w:r>
        <w:r w:rsidR="00983F37" w:rsidDel="0003090D">
          <w:delText xml:space="preserve">large scale </w:delText>
        </w:r>
        <w:r w:rsidR="00E02303" w:rsidDel="0003090D">
          <w:delText xml:space="preserve">steady state studies </w:delText>
        </w:r>
        <w:r w:rsidR="00B273EF" w:rsidDel="0003090D">
          <w:delText xml:space="preserve">or </w:delText>
        </w:r>
        <w:r w:rsidR="00E02303" w:rsidDel="0003090D">
          <w:delText xml:space="preserve">for </w:delText>
        </w:r>
        <w:r w:rsidR="007F7F53" w:rsidDel="0003090D">
          <w:delText>production of hetero</w:delText>
        </w:r>
        <w:r w:rsidR="00B273EF" w:rsidDel="0003090D">
          <w:delText>logous proteins</w:delText>
        </w:r>
        <w:r w:rsidR="00AE21C1" w:rsidDel="0003090D">
          <w:delText xml:space="preserve">, further solidifying its promise as a cell factory. </w:delText>
        </w:r>
      </w:del>
    </w:p>
    <w:p w14:paraId="21EC8832" w14:textId="38C8653D" w:rsidR="00535032" w:rsidDel="00231585" w:rsidRDefault="00467AD6" w:rsidP="00586344">
      <w:pPr>
        <w:spacing w:line="480" w:lineRule="auto"/>
        <w:rPr>
          <w:del w:id="287" w:author="T L" w:date="2015-10-15T14:17:00Z"/>
        </w:rPr>
      </w:pPr>
      <w:r>
        <w:t>Genome scale metabolic reconstructions</w:t>
      </w:r>
      <w:r w:rsidR="00535032">
        <w:t xml:space="preserve"> are powerful tools that </w:t>
      </w:r>
      <w:r w:rsidR="00AE21C1">
        <w:t>map</w:t>
      </w:r>
      <w:r w:rsidR="009D0324">
        <w:t xml:space="preserve"> </w:t>
      </w:r>
      <w:ins w:id="288" w:author="T L" w:date="2015-11-05T13:19:00Z">
        <w:r w:rsidR="00966787">
          <w:t xml:space="preserve">and elucidate </w:t>
        </w:r>
      </w:ins>
      <w:r w:rsidR="009D0324">
        <w:t>metabolic pathways</w:t>
      </w:r>
      <w:ins w:id="289" w:author="T L" w:date="2015-11-05T13:19:00Z">
        <w:r w:rsidR="00966787">
          <w:t xml:space="preserve">. </w:t>
        </w:r>
      </w:ins>
      <w:del w:id="290" w:author="T L" w:date="2015-11-05T14:08:00Z">
        <w:r w:rsidR="009D0324" w:rsidDel="00AD1E85">
          <w:delText xml:space="preserve"> </w:delText>
        </w:r>
      </w:del>
      <w:del w:id="291" w:author="T L" w:date="2015-11-05T13:20:00Z">
        <w:r w:rsidR="009D0324" w:rsidDel="00966787">
          <w:delText xml:space="preserve">and </w:delText>
        </w:r>
      </w:del>
      <w:del w:id="292" w:author="T L" w:date="2015-11-05T14:08:00Z">
        <w:r w:rsidR="00AE21C1" w:rsidDel="00AD1E85">
          <w:delText>aid in cell factory development by serving</w:delText>
        </w:r>
        <w:r w:rsidR="009D0324" w:rsidDel="00AD1E85">
          <w:delText xml:space="preserve"> as platforms for generating hypothetical strain designs</w:delText>
        </w:r>
        <w:r w:rsidR="00AE21C1" w:rsidDel="00AD1E85">
          <w:delText xml:space="preserve"> </w:delText>
        </w:r>
        <w:r w:rsidR="00AE21C1" w:rsidDel="00AD1E85">
          <w:fldChar w:fldCharType="begin"/>
        </w:r>
        <w:r w:rsidR="00AE21C1" w:rsidDel="00AD1E85">
          <w:delInstrText xml:space="preserve"> ADDIN ZOTERO_ITEM CSL_CITATION {"citationID":"31f6bibgc","properties":{"formattedCitation":"(16)","plainCitation":"(16)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D."}],"issued":{"date-parts":[["2015",1,13]]}}}],"schema":"https://github.com/citation-style-language/schema/raw/master/csl-citation.json"} </w:delInstrText>
        </w:r>
        <w:r w:rsidR="00AE21C1" w:rsidDel="00AD1E85">
          <w:fldChar w:fldCharType="separate"/>
        </w:r>
        <w:r w:rsidR="00AE21C1" w:rsidRPr="00AE21C1" w:rsidDel="00AD1E85">
          <w:rPr>
            <w:rFonts w:cs="Times New Roman"/>
          </w:rPr>
          <w:delText>(16)</w:delText>
        </w:r>
        <w:r w:rsidR="00AE21C1" w:rsidDel="00AD1E85">
          <w:fldChar w:fldCharType="end"/>
        </w:r>
        <w:r w:rsidR="009D0324" w:rsidDel="00AD1E85">
          <w:delText>.</w:delText>
        </w:r>
        <w:r w:rsidR="00172424" w:rsidDel="00AD1E85">
          <w:delText xml:space="preserve"> </w:delText>
        </w:r>
      </w:del>
      <w:r w:rsidR="00172424">
        <w:t>T</w:t>
      </w:r>
      <w:r w:rsidR="009D0324">
        <w:t xml:space="preserve">hey </w:t>
      </w:r>
      <w:r w:rsidR="003523DD">
        <w:t>are</w:t>
      </w:r>
      <w:r w:rsidR="00535032">
        <w:t xml:space="preserve"> organism knowledge </w:t>
      </w:r>
      <w:ins w:id="293" w:author="T L" w:date="2015-11-05T15:33:00Z">
        <w:r w:rsidR="00F239B0">
          <w:t>data</w:t>
        </w:r>
      </w:ins>
      <w:r w:rsidR="00535032">
        <w:t xml:space="preserve">bases </w:t>
      </w:r>
      <w:ins w:id="294" w:author="T L" w:date="2015-11-05T15:33:00Z">
        <w:r w:rsidR="00F239B0">
          <w:t xml:space="preserve">that can be used </w:t>
        </w:r>
      </w:ins>
      <w:del w:id="295" w:author="T L" w:date="2015-11-05T13:54:00Z">
        <w:r w:rsidR="00535032" w:rsidDel="004345D8">
          <w:delText xml:space="preserve">and </w:delText>
        </w:r>
      </w:del>
      <w:ins w:id="296" w:author="T L" w:date="2015-11-05T15:33:00Z">
        <w:r w:rsidR="00F239B0">
          <w:t xml:space="preserve">for </w:t>
        </w:r>
      </w:ins>
      <w:ins w:id="297" w:author="T L" w:date="2015-11-05T15:35:00Z">
        <w:r w:rsidR="00F239B0">
          <w:t xml:space="preserve">simulating steady-state growth via flux balance analysis (FBA) </w:t>
        </w:r>
        <w:r w:rsidR="00F239B0">
          <w:fldChar w:fldCharType="begin"/>
        </w:r>
        <w:r w:rsidR="00F239B0">
          <w:instrText xml:space="preserve"> ADDIN ZOTERO_ITEM CSL_CITATION {"citationID":"23mmrtdbtu","properties":{"formattedCitation":"(17)","plainCitation":"(17)"},"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F239B0" w:rsidRPr="00AE21C1">
          <w:rPr>
            <w:rFonts w:cs="Times New Roman"/>
          </w:rPr>
          <w:t>(17)</w:t>
        </w:r>
        <w:r w:rsidR="00F239B0">
          <w:fldChar w:fldCharType="end"/>
        </w:r>
        <w:r w:rsidR="003840C4">
          <w:t xml:space="preserve">, </w:t>
        </w:r>
      </w:ins>
      <w:ins w:id="298" w:author="T L" w:date="2015-11-05T15:50:00Z">
        <w:r w:rsidR="003840C4">
          <w:t>b</w:t>
        </w:r>
      </w:ins>
      <w:ins w:id="299" w:author="T L" w:date="2015-11-05T15:35:00Z">
        <w:r w:rsidR="00F239B0">
          <w:t xml:space="preserve">y </w:t>
        </w:r>
      </w:ins>
      <w:ins w:id="300" w:author="T L" w:date="2015-11-05T15:33:00Z">
        <w:r w:rsidR="00F239B0">
          <w:t>generating</w:t>
        </w:r>
      </w:ins>
      <w:del w:id="301" w:author="T L" w:date="2015-11-05T15:33:00Z">
        <w:r w:rsidR="00535032" w:rsidDel="00F239B0">
          <w:delText>can be</w:delText>
        </w:r>
        <w:r w:rsidDel="00F239B0">
          <w:delText xml:space="preserve"> made into</w:delText>
        </w:r>
      </w:del>
      <w:r>
        <w:t xml:space="preserve"> </w:t>
      </w:r>
      <w:r w:rsidR="00172424">
        <w:t xml:space="preserve">constraint-based </w:t>
      </w:r>
      <w:r>
        <w:t>models</w:t>
      </w:r>
      <w:ins w:id="302" w:author="T L" w:date="2015-11-05T15:37:00Z">
        <w:r w:rsidR="00005CD4">
          <w:t>.  From these, different metabolic scenarios can be hypothesized and tested experimentally</w:t>
        </w:r>
      </w:ins>
      <w:del w:id="303" w:author="T L" w:date="2015-11-05T16:14:00Z">
        <w:r w:rsidRPr="00005CD4" w:rsidDel="00EB7B98">
          <w:rPr>
            <w:highlight w:val="yellow"/>
            <w:rPrChange w:id="304" w:author="T L" w:date="2015-11-05T15:39:00Z">
              <w:rPr/>
            </w:rPrChange>
          </w:rPr>
          <w:delText xml:space="preserve"> </w:delText>
        </w:r>
      </w:del>
      <w:del w:id="305" w:author="T L" w:date="2015-11-05T15:33:00Z">
        <w:r w:rsidRPr="00005CD4" w:rsidDel="00F239B0">
          <w:rPr>
            <w:highlight w:val="yellow"/>
            <w:rPrChange w:id="306" w:author="T L" w:date="2015-11-05T15:39:00Z">
              <w:rPr/>
            </w:rPrChange>
          </w:rPr>
          <w:delText>that</w:delText>
        </w:r>
        <w:r w:rsidR="00535032" w:rsidRPr="00005CD4" w:rsidDel="00F239B0">
          <w:rPr>
            <w:highlight w:val="yellow"/>
            <w:rPrChange w:id="307" w:author="T L" w:date="2015-11-05T15:39:00Z">
              <w:rPr/>
            </w:rPrChange>
          </w:rPr>
          <w:delText xml:space="preserve"> </w:delText>
        </w:r>
        <w:r w:rsidRPr="00005CD4" w:rsidDel="00F239B0">
          <w:rPr>
            <w:highlight w:val="yellow"/>
            <w:rPrChange w:id="308" w:author="T L" w:date="2015-11-05T15:39:00Z">
              <w:rPr/>
            </w:rPrChange>
          </w:rPr>
          <w:delText>predict</w:delText>
        </w:r>
      </w:del>
      <w:del w:id="309" w:author="T L" w:date="2015-11-05T16:14:00Z">
        <w:r w:rsidR="00535032" w:rsidRPr="00005CD4" w:rsidDel="00EB7B98">
          <w:rPr>
            <w:highlight w:val="yellow"/>
            <w:rPrChange w:id="310" w:author="T L" w:date="2015-11-05T15:39:00Z">
              <w:rPr/>
            </w:rPrChange>
          </w:rPr>
          <w:delText xml:space="preserve"> growth phenotypes </w:delText>
        </w:r>
      </w:del>
      <w:del w:id="311" w:author="T L" w:date="2015-11-05T15:34:00Z">
        <w:r w:rsidR="00535032" w:rsidRPr="00005CD4" w:rsidDel="00F239B0">
          <w:rPr>
            <w:highlight w:val="yellow"/>
            <w:rPrChange w:id="312" w:author="T L" w:date="2015-11-05T15:39:00Z">
              <w:rPr/>
            </w:rPrChange>
          </w:rPr>
          <w:delText xml:space="preserve">for </w:delText>
        </w:r>
      </w:del>
      <w:del w:id="313" w:author="T L" w:date="2015-11-05T13:21:00Z">
        <w:r w:rsidR="00535032" w:rsidRPr="00005CD4" w:rsidDel="00966787">
          <w:rPr>
            <w:highlight w:val="yellow"/>
            <w:rPrChange w:id="314" w:author="T L" w:date="2015-11-05T15:39:00Z">
              <w:rPr/>
            </w:rPrChange>
          </w:rPr>
          <w:delText>potential wet lab experiments</w:delText>
        </w:r>
      </w:del>
      <w:del w:id="315" w:author="T L" w:date="2015-11-05T15:36:00Z">
        <w:r w:rsidR="00666EBB" w:rsidRPr="00005CD4" w:rsidDel="00F239B0">
          <w:rPr>
            <w:highlight w:val="yellow"/>
            <w:rPrChange w:id="316" w:author="T L" w:date="2015-11-05T15:39:00Z">
              <w:rPr/>
            </w:rPrChange>
          </w:rPr>
          <w:delText xml:space="preserve"> by </w:delText>
        </w:r>
      </w:del>
      <w:del w:id="317" w:author="T L" w:date="2015-11-05T15:35:00Z">
        <w:r w:rsidR="00666EBB" w:rsidRPr="00005CD4" w:rsidDel="00F239B0">
          <w:rPr>
            <w:highlight w:val="yellow"/>
            <w:rPrChange w:id="318" w:author="T L" w:date="2015-11-05T15:39:00Z">
              <w:rPr/>
            </w:rPrChange>
          </w:rPr>
          <w:delText>simulating steady-state growth via flux balance analysis (FBA)</w:delText>
        </w:r>
        <w:r w:rsidR="00172424" w:rsidRPr="00005CD4" w:rsidDel="00F239B0">
          <w:rPr>
            <w:highlight w:val="yellow"/>
            <w:rPrChange w:id="319" w:author="T L" w:date="2015-11-05T15:39:00Z">
              <w:rPr/>
            </w:rPrChange>
          </w:rPr>
          <w:delText xml:space="preserve"> </w:delText>
        </w:r>
        <w:r w:rsidR="00172424" w:rsidRPr="00005CD4" w:rsidDel="00F239B0">
          <w:rPr>
            <w:highlight w:val="yellow"/>
            <w:rPrChange w:id="320" w:author="T L" w:date="2015-11-05T15:39:00Z">
              <w:rPr/>
            </w:rPrChange>
          </w:rPr>
          <w:fldChar w:fldCharType="begin"/>
        </w:r>
        <w:r w:rsidR="00AE21C1" w:rsidRPr="00005CD4" w:rsidDel="00F239B0">
          <w:rPr>
            <w:highlight w:val="yellow"/>
            <w:rPrChange w:id="321" w:author="T L" w:date="2015-11-05T15:39:00Z">
              <w:rPr/>
            </w:rPrChange>
          </w:rPr>
          <w:delInstrText xml:space="preserve"> ADDIN ZOTERO_ITEM CSL_CITATION {"citationID":"23mmrtdbtu","properties":{"formattedCitation":"(17)","plainCitation":"(17)"},"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delInstrText>
        </w:r>
        <w:r w:rsidR="00172424" w:rsidRPr="00005CD4" w:rsidDel="00F239B0">
          <w:rPr>
            <w:highlight w:val="yellow"/>
            <w:rPrChange w:id="322" w:author="T L" w:date="2015-11-05T15:39:00Z">
              <w:rPr/>
            </w:rPrChange>
          </w:rPr>
          <w:fldChar w:fldCharType="separate"/>
        </w:r>
        <w:r w:rsidR="00AE21C1" w:rsidRPr="00005CD4" w:rsidDel="00F239B0">
          <w:rPr>
            <w:rFonts w:cs="Times New Roman"/>
            <w:highlight w:val="yellow"/>
            <w:rPrChange w:id="323" w:author="T L" w:date="2015-11-05T15:39:00Z">
              <w:rPr>
                <w:rFonts w:cs="Times New Roman"/>
              </w:rPr>
            </w:rPrChange>
          </w:rPr>
          <w:delText>(17)</w:delText>
        </w:r>
        <w:r w:rsidR="00172424" w:rsidRPr="00005CD4" w:rsidDel="00F239B0">
          <w:rPr>
            <w:highlight w:val="yellow"/>
            <w:rPrChange w:id="324" w:author="T L" w:date="2015-11-05T15:39:00Z">
              <w:rPr/>
            </w:rPrChange>
          </w:rPr>
          <w:fldChar w:fldCharType="end"/>
        </w:r>
        <w:r w:rsidR="00172424" w:rsidRPr="00005CD4" w:rsidDel="00F239B0">
          <w:rPr>
            <w:highlight w:val="yellow"/>
            <w:rPrChange w:id="325" w:author="T L" w:date="2015-11-05T15:39:00Z">
              <w:rPr/>
            </w:rPrChange>
          </w:rPr>
          <w:delText>.</w:delText>
        </w:r>
        <w:r w:rsidR="00535032" w:rsidRPr="00005CD4" w:rsidDel="00F239B0">
          <w:rPr>
            <w:highlight w:val="yellow"/>
            <w:rPrChange w:id="326" w:author="T L" w:date="2015-11-05T15:39:00Z">
              <w:rPr/>
            </w:rPrChange>
          </w:rPr>
          <w:delText xml:space="preserve"> </w:delText>
        </w:r>
      </w:del>
      <w:ins w:id="327" w:author="T L" w:date="2015-11-05T14:08:00Z">
        <w:r w:rsidR="00AD1E85">
          <w:t xml:space="preserve">. </w:t>
        </w:r>
      </w:ins>
      <w:del w:id="328" w:author="T L" w:date="2015-11-05T13:55:00Z">
        <w:r w:rsidR="009D0324" w:rsidDel="004345D8">
          <w:delText>Their</w:delText>
        </w:r>
        <w:r w:rsidR="00586344" w:rsidDel="004345D8">
          <w:delText xml:space="preserve"> valuable </w:delText>
        </w:r>
        <w:r w:rsidR="009D0324" w:rsidDel="004345D8">
          <w:delText xml:space="preserve">ability to </w:delText>
        </w:r>
        <w:r w:rsidR="002E4EC0" w:rsidDel="004345D8">
          <w:delText>represent</w:delText>
        </w:r>
        <w:r w:rsidR="009D0324" w:rsidDel="004345D8">
          <w:delText xml:space="preserve"> metabolism has</w:delText>
        </w:r>
      </w:del>
      <w:ins w:id="329" w:author="T L" w:date="2015-11-05T13:55:00Z">
        <w:r w:rsidR="004345D8">
          <w:t>They have</w:t>
        </w:r>
      </w:ins>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AE21C1">
        <w:instrText xml:space="preserve"> ADDIN ZOTERO_ITEM CSL_CITATION {"citationID":"gMaZT752","properties":{"formattedCitation":"(16, 18)","plainCitation":"(16, 18)"},"citationItems":[{"id":378,"uris":["http://zotero.org/users/2565720/items/BTGH8QW4"],"uri":["http://zotero.org/users/2565720/items/BTGH8QW4"],"itemData":{"id":378,"type":"article-journal","title":"Genome-scale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AE21C1" w:rsidRPr="00AE21C1">
        <w:rPr>
          <w:rFonts w:cs="Times New Roman"/>
        </w:rPr>
        <w:t>(16, 18)</w:t>
      </w:r>
      <w:r w:rsidR="00586344">
        <w:fldChar w:fldCharType="end"/>
      </w:r>
      <w:r w:rsidR="00586344">
        <w:t xml:space="preserve">. </w:t>
      </w:r>
      <w:ins w:id="330" w:author="T L" w:date="2015-11-05T16:18:00Z">
        <w:r w:rsidR="00CB5F53">
          <w:t xml:space="preserve">Similarly, </w:t>
        </w:r>
      </w:ins>
      <w:del w:id="331" w:author="T L" w:date="2015-11-05T16:17:00Z">
        <w:r w:rsidR="009D0324" w:rsidDel="00CB5F53">
          <w:delText>Constructing a</w:delText>
        </w:r>
      </w:del>
      <w:ins w:id="332" w:author="T L" w:date="2015-11-05T16:17:00Z">
        <w:r w:rsidR="00CB5F53">
          <w:t>a</w:t>
        </w:r>
      </w:ins>
      <w:r w:rsidR="009D0324">
        <w:t xml:space="preserve"> genome scale metabolic reconstruction for </w:t>
      </w:r>
      <w:r w:rsidR="009D0324">
        <w:rPr>
          <w:i/>
        </w:rPr>
        <w:t xml:space="preserve">M. maripaludis </w:t>
      </w:r>
      <w:r w:rsidR="009D0324">
        <w:t xml:space="preserve">would </w:t>
      </w:r>
      <w:del w:id="333" w:author="T L" w:date="2015-11-05T16:19:00Z">
        <w:r w:rsidR="009D0324" w:rsidDel="00CB5F53">
          <w:delText xml:space="preserve">therefore have </w:delText>
        </w:r>
        <w:r w:rsidR="00535032" w:rsidDel="00CB5F53">
          <w:delText>promise for</w:delText>
        </w:r>
      </w:del>
      <w:ins w:id="334" w:author="T L" w:date="2015-11-05T16:19:00Z">
        <w:r w:rsidR="00CB5F53">
          <w:t>not only provide for a</w:t>
        </w:r>
      </w:ins>
      <w:r w:rsidR="00535032">
        <w:t xml:space="preserve"> </w:t>
      </w:r>
      <w:r w:rsidR="009D0324">
        <w:t xml:space="preserve">better understanding methanogenesis </w:t>
      </w:r>
      <w:del w:id="335" w:author="T L" w:date="2015-11-05T16:19:00Z">
        <w:r w:rsidR="009D0324" w:rsidDel="00CB5F53">
          <w:delText>and for</w:delText>
        </w:r>
      </w:del>
      <w:ins w:id="336" w:author="T L" w:date="2015-11-05T16:19:00Z">
        <w:r w:rsidR="00CB5F53">
          <w:t xml:space="preserve"> but also for</w:t>
        </w:r>
      </w:ins>
      <w:r w:rsidR="009D0324">
        <w:t xml:space="preserve"> </w:t>
      </w:r>
      <w:r w:rsidR="00535032">
        <w:t xml:space="preserve">guiding metabolic engineering efforts </w:t>
      </w:r>
      <w:r w:rsidR="009D0324">
        <w:t xml:space="preserve">that </w:t>
      </w:r>
      <w:ins w:id="337" w:author="T L" w:date="2015-11-05T16:19:00Z">
        <w:r w:rsidR="00CB5F53">
          <w:t xml:space="preserve">could </w:t>
        </w:r>
      </w:ins>
      <w:r w:rsidR="009D0324">
        <w:t>harness</w:t>
      </w:r>
      <w:r w:rsidR="00535032">
        <w:t xml:space="preserve"> the unique metabolism of </w:t>
      </w:r>
      <w:r w:rsidR="003523DD">
        <w:t>this</w:t>
      </w:r>
      <w:r w:rsidR="00535032">
        <w:t xml:space="preserve"> hydrogenotrophic methanogen. </w:t>
      </w:r>
      <w:ins w:id="338" w:author="T L" w:date="2015-11-05T16:20:00Z">
        <w:r w:rsidR="00CB5F53">
          <w:t xml:space="preserve">Other groups have already created </w:t>
        </w:r>
      </w:ins>
      <w:ins w:id="339" w:author="T L" w:date="2015-11-05T22:30:00Z">
        <w:r w:rsidR="00BA12DD">
          <w:t>metabolic models</w:t>
        </w:r>
      </w:ins>
      <w:ins w:id="340" w:author="T L" w:date="2015-11-05T16:20:00Z">
        <w:r w:rsidR="00CB5F53">
          <w:t xml:space="preserve"> of </w:t>
        </w:r>
      </w:ins>
    </w:p>
    <w:p w14:paraId="4743D036" w14:textId="740B7933" w:rsidR="007F0F45" w:rsidRDefault="002E4EC0" w:rsidP="00586344">
      <w:pPr>
        <w:spacing w:line="480" w:lineRule="auto"/>
      </w:pPr>
      <w:del w:id="341" w:author="T L" w:date="2015-10-15T14:16:00Z">
        <w:r w:rsidDel="00231585">
          <w:delText xml:space="preserve">The genome of the </w:delText>
        </w:r>
        <w:r w:rsidRPr="00FC7166" w:rsidDel="00231585">
          <w:rPr>
            <w:i/>
          </w:rPr>
          <w:delText>M. maripaludis S2</w:delText>
        </w:r>
        <w:r w:rsidDel="00231585">
          <w:delText xml:space="preserve"> has been sequenced </w:delText>
        </w:r>
        <w:r w:rsidDel="00231585">
          <w:fldChar w:fldCharType="begin"/>
        </w:r>
        <w:r w:rsidR="007A2B72" w:rsidDel="00231585">
          <w:delInstrText xml:space="preserve"> ADDIN ZOTERO_ITEM CSL_CITATION {"citationID":"1j8jf3kfgm","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delInstrText>
        </w:r>
        <w:r w:rsidDel="00231585">
          <w:fldChar w:fldCharType="separate"/>
        </w:r>
        <w:r w:rsidR="007A2B72" w:rsidRPr="007A2B72" w:rsidDel="00231585">
          <w:rPr>
            <w:rFonts w:cs="Times New Roman"/>
          </w:rPr>
          <w:delText>(13)</w:delText>
        </w:r>
        <w:r w:rsidDel="00231585">
          <w:fldChar w:fldCharType="end"/>
        </w:r>
        <w:r w:rsidDel="00231585">
          <w:delText xml:space="preserve"> and a transcriptome </w:delText>
        </w:r>
        <w:r w:rsidR="007F0F45" w:rsidDel="00231585">
          <w:fldChar w:fldCharType="begin"/>
        </w:r>
        <w:r w:rsidR="00AE21C1" w:rsidDel="00231585">
          <w:delInstrText xml:space="preserve"> ADDIN ZOTERO_ITEM CSL_CITATION {"citationID":"8dkfj3kpa","properties":{"formattedCitation":"(19)","plainCitation":"(19)"},"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delInstrText>
        </w:r>
        <w:r w:rsidR="007F0F45" w:rsidDel="00231585">
          <w:fldChar w:fldCharType="separate"/>
        </w:r>
        <w:r w:rsidR="00AE21C1" w:rsidRPr="00AE21C1" w:rsidDel="00231585">
          <w:rPr>
            <w:rFonts w:cs="Times New Roman"/>
          </w:rPr>
          <w:delText>(19)</w:delText>
        </w:r>
        <w:r w:rsidR="007F0F45" w:rsidDel="00231585">
          <w:fldChar w:fldCharType="end"/>
        </w:r>
        <w:r w:rsidDel="00231585">
          <w:delText xml:space="preserve"> as well as its proteome </w:delText>
        </w:r>
        <w:r w:rsidDel="00231585">
          <w:fldChar w:fldCharType="begin"/>
        </w:r>
        <w:r w:rsidR="00AE21C1" w:rsidDel="00231585">
          <w:delInstrText xml:space="preserve"> ADDIN ZOTERO_ITEM CSL_CITATION {"citationID":"2bqh3o9bkr","properties":{"formattedCitation":"(20)","plainCitation":"(20)"},"citationItems":[{"id":350,"uris":["http://zotero.org/users/2565720/items/RJM2BIUV"],"uri":["http://zotero.org/users/2565720/items/RJM2BIUV"],"itemData":{"id":350,"type":"article-journal","title":"Quantitative proteomics of nutrient limitation in the hydrogenotrophic methanogen Methanococcus maripaludis","container-title":"BMC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delInstrText>
        </w:r>
        <w:r w:rsidDel="00231585">
          <w:fldChar w:fldCharType="separate"/>
        </w:r>
        <w:r w:rsidR="00AE21C1" w:rsidRPr="00AE21C1" w:rsidDel="00231585">
          <w:rPr>
            <w:rFonts w:cs="Times New Roman"/>
          </w:rPr>
          <w:delText>(20)</w:delText>
        </w:r>
        <w:r w:rsidDel="00231585">
          <w:fldChar w:fldCharType="end"/>
        </w:r>
        <w:r w:rsidDel="00231585">
          <w:delText xml:space="preserve"> has been published. Together wi</w:delText>
        </w:r>
        <w:r w:rsidR="007F0F45" w:rsidDel="00231585">
          <w:delText>th these previous systems-based efforts</w:delText>
        </w:r>
        <w:r w:rsidDel="00231585">
          <w:delText xml:space="preserve">, </w:delText>
        </w:r>
        <w:r w:rsidR="007F0F45" w:rsidDel="00231585">
          <w:delText>a metabolic model would</w:delText>
        </w:r>
        <w:r w:rsidDel="00231585">
          <w:delText xml:space="preserve"> </w:delText>
        </w:r>
        <w:r w:rsidR="00AE21C1" w:rsidDel="00231585">
          <w:delText>complete</w:delText>
        </w:r>
        <w:r w:rsidR="007F0F45" w:rsidDel="00231585">
          <w:delText xml:space="preserve"> a</w:delText>
        </w:r>
        <w:r w:rsidDel="00231585">
          <w:delText xml:space="preserve"> </w:delText>
        </w:r>
        <w:r w:rsidR="003523DD" w:rsidDel="00231585">
          <w:delText>multifaceted</w:delText>
        </w:r>
        <w:r w:rsidDel="00231585">
          <w:delText xml:space="preserve"> approach to understanding </w:delText>
        </w:r>
        <w:r w:rsidR="00AE21C1" w:rsidDel="00231585">
          <w:delText>its</w:delText>
        </w:r>
        <w:r w:rsidDel="00231585">
          <w:delText xml:space="preserve"> unique biology as </w:delText>
        </w:r>
        <w:r w:rsidR="007F0F45" w:rsidDel="00231585">
          <w:delText>we could</w:delText>
        </w:r>
        <w:r w:rsidDel="00231585">
          <w:delText xml:space="preserve"> study selecte</w:delText>
        </w:r>
        <w:r w:rsidR="00A3475A" w:rsidDel="00231585">
          <w:delText>d pathways through biochemical or genetic approaches</w:delText>
        </w:r>
        <w:r w:rsidDel="00231585">
          <w:delText>.</w:delText>
        </w:r>
        <w:r w:rsidR="00A3475A" w:rsidDel="00231585">
          <w:delText xml:space="preserve"> </w:delText>
        </w:r>
      </w:del>
      <w:r w:rsidR="00DD75BA">
        <w:rPr>
          <w:i/>
        </w:rPr>
        <w:t>M. maripaludis</w:t>
      </w:r>
      <w:ins w:id="342" w:author="T L" w:date="2015-11-05T16:21:00Z">
        <w:r w:rsidR="00CB5F53">
          <w:t xml:space="preserve">; </w:t>
        </w:r>
      </w:ins>
      <w:del w:id="343" w:author="T L" w:date="2015-11-05T16:21:00Z">
        <w:r w:rsidR="00DD75BA" w:rsidDel="00CB5F53">
          <w:rPr>
            <w:i/>
          </w:rPr>
          <w:delText xml:space="preserve"> </w:delText>
        </w:r>
        <w:r w:rsidR="00DD75BA" w:rsidDel="00CB5F53">
          <w:delText xml:space="preserve">has already been metabolically reconstructed </w:delText>
        </w:r>
      </w:del>
      <w:r w:rsidR="00DD75BA">
        <w:t xml:space="preserve">as part of a mutualistic community model with </w:t>
      </w:r>
      <w:r w:rsidR="00DD75BA">
        <w:rPr>
          <w:i/>
        </w:rPr>
        <w:t xml:space="preserve">D. vulgaris </w:t>
      </w:r>
      <w:r w:rsidR="00DD75BA">
        <w:rPr>
          <w:i/>
        </w:rPr>
        <w:fldChar w:fldCharType="begin"/>
      </w:r>
      <w:r w:rsidR="00AE21C1">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AE21C1" w:rsidRPr="00AE21C1">
        <w:rPr>
          <w:rFonts w:cs="Times New Roman"/>
        </w:rPr>
        <w:t>(21)</w:t>
      </w:r>
      <w:r w:rsidR="00DD75BA">
        <w:rPr>
          <w:i/>
        </w:rPr>
        <w:fldChar w:fldCharType="end"/>
      </w:r>
      <w:r w:rsidR="00E76580">
        <w:rPr>
          <w:i/>
        </w:rPr>
        <w:t xml:space="preserve"> </w:t>
      </w:r>
      <w:del w:id="344" w:author="T L" w:date="2015-11-05T16:21:00Z">
        <w:r w:rsidR="00E76580" w:rsidDel="00CB5F53">
          <w:delText>and</w:delText>
        </w:r>
      </w:del>
      <w:ins w:id="345" w:author="T L" w:date="2015-11-05T22:32:00Z">
        <w:r w:rsidR="00BA12DD">
          <w:t xml:space="preserve">and under </w:t>
        </w:r>
      </w:ins>
      <w:ins w:id="346" w:author="T L" w:date="2015-11-05T22:33:00Z">
        <w:r w:rsidR="00BA12DD">
          <w:t>axenic</w:t>
        </w:r>
      </w:ins>
      <w:ins w:id="347" w:author="T L" w:date="2015-11-05T22:32:00Z">
        <w:r w:rsidR="00BA12DD">
          <w:t xml:space="preserve"> conditions</w:t>
        </w:r>
      </w:ins>
      <w:del w:id="348" w:author="T L" w:date="2015-11-05T16:21:00Z">
        <w:r w:rsidR="00E76580" w:rsidDel="00CB5F53">
          <w:delText xml:space="preserve"> </w:delText>
        </w:r>
      </w:del>
      <w:ins w:id="349" w:author="T L" w:date="2015-11-05T16:21:00Z">
        <w:r w:rsidR="00CB5F53">
          <w:t xml:space="preserve"> </w:t>
        </w:r>
      </w:ins>
      <w:del w:id="350" w:author="T L" w:date="2015-11-05T22:31:00Z">
        <w:r w:rsidR="00E76580" w:rsidDel="00BA12DD">
          <w:delText>as an isolate</w:delText>
        </w:r>
      </w:del>
      <w:del w:id="351" w:author="T L" w:date="2015-11-05T22:32:00Z">
        <w:r w:rsidR="00E76580" w:rsidDel="00BA12DD">
          <w:delText xml:space="preserve"> </w:delText>
        </w:r>
      </w:del>
      <w:r w:rsidR="00586344">
        <w:fldChar w:fldCharType="begin"/>
      </w:r>
      <w:r w:rsidR="00AE21C1">
        <w:instrText xml:space="preserve"> ADDIN ZOTERO_ITEM CSL_CITATION {"citationID":"45r95c3f8","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AE21C1" w:rsidRPr="00AE21C1">
        <w:rPr>
          <w:rFonts w:cs="Times New Roman"/>
        </w:rPr>
        <w:t>(22)</w:t>
      </w:r>
      <w:r w:rsidR="00586344">
        <w:fldChar w:fldCharType="end"/>
      </w:r>
      <w:r w:rsidR="00586344">
        <w:t xml:space="preserve">. </w:t>
      </w:r>
      <w:r w:rsidR="00E76580">
        <w:t xml:space="preserve">In the former case, the model of </w:t>
      </w:r>
      <w:r w:rsidR="00E76580">
        <w:rPr>
          <w:i/>
        </w:rPr>
        <w:lastRenderedPageBreak/>
        <w:t xml:space="preserve">M. maripaludis </w:t>
      </w:r>
      <w:r w:rsidR="00E76580">
        <w:t xml:space="preserve">represented only core metabolism and was used primarily to investigate interactions between the two different species rather than probe the depths of </w:t>
      </w:r>
      <w:del w:id="352" w:author="T L" w:date="2015-11-05T16:21:00Z">
        <w:r w:rsidR="00E76580" w:rsidDel="009C1745">
          <w:delText xml:space="preserve">one </w:delText>
        </w:r>
      </w:del>
      <w:ins w:id="353" w:author="T L" w:date="2015-11-05T16:21:00Z">
        <w:r w:rsidR="009C1745">
          <w:t xml:space="preserve">the </w:t>
        </w:r>
      </w:ins>
      <w:r w:rsidR="00E76580">
        <w:t xml:space="preserve">organism’s metabolism </w:t>
      </w:r>
      <w:r w:rsidR="00E76580">
        <w:fldChar w:fldCharType="begin"/>
      </w:r>
      <w:r w:rsidR="00AE21C1">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AE21C1" w:rsidRPr="00AE21C1">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AE21C1">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AE21C1" w:rsidRPr="00AE21C1">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t xml:space="preserve"> </w:t>
      </w:r>
    </w:p>
    <w:p w14:paraId="6DF817C7" w14:textId="69D18E5E" w:rsidR="00C31A11" w:rsidDel="00231585" w:rsidRDefault="007F0F45" w:rsidP="00B042B4">
      <w:pPr>
        <w:spacing w:line="480" w:lineRule="auto"/>
        <w:rPr>
          <w:del w:id="354" w:author="T L" w:date="2015-10-15T14:20:00Z"/>
        </w:rPr>
      </w:pPr>
      <w:del w:id="355" w:author="T L" w:date="2015-11-05T16:22:00Z">
        <w:r w:rsidDel="009C1745">
          <w:delText>Here we present</w:delText>
        </w:r>
      </w:del>
      <w:ins w:id="356" w:author="T L" w:date="2015-11-05T16:22:00Z">
        <w:r w:rsidR="009C1745">
          <w:t>In our model</w:t>
        </w:r>
        <w:proofErr w:type="gramStart"/>
        <w:r w:rsidR="009C1745">
          <w:t xml:space="preserve">, </w:t>
        </w:r>
      </w:ins>
      <w:r>
        <w:t xml:space="preserve"> iMR544</w:t>
      </w:r>
      <w:proofErr w:type="gramEnd"/>
      <w:r>
        <w:t xml:space="preserve">, </w:t>
      </w:r>
      <w:del w:id="357" w:author="T L" w:date="2015-11-05T16:22:00Z">
        <w:r w:rsidDel="009C1745">
          <w:delText xml:space="preserve">an </w:delText>
        </w:r>
      </w:del>
      <w:del w:id="358" w:author="T L" w:date="2015-11-05T14:09:00Z">
        <w:r w:rsidDel="00AD1E85">
          <w:delText xml:space="preserve">updated </w:delText>
        </w:r>
      </w:del>
      <w:del w:id="359" w:author="T L" w:date="2015-11-05T16:22:00Z">
        <w:r w:rsidDel="009C1745">
          <w:delText xml:space="preserve">genome scale metabolic reconstruction of </w:delText>
        </w:r>
        <w:r w:rsidDel="009C1745">
          <w:rPr>
            <w:i/>
          </w:rPr>
          <w:delText>M. maripaludis</w:delText>
        </w:r>
      </w:del>
      <w:ins w:id="360" w:author="T L" w:date="2015-11-05T16:22:00Z">
        <w:r w:rsidR="009C1745">
          <w:t xml:space="preserve">we made </w:t>
        </w:r>
      </w:ins>
      <w:ins w:id="361" w:author="T L" w:date="2015-11-05T18:22:00Z">
        <w:r w:rsidR="00F819FC">
          <w:t>important</w:t>
        </w:r>
      </w:ins>
      <w:ins w:id="362" w:author="T L" w:date="2015-11-05T16:22:00Z">
        <w:r w:rsidR="009C1745">
          <w:t xml:space="preserve"> refinements by updating various pathways</w:t>
        </w:r>
      </w:ins>
      <w:r>
        <w:rPr>
          <w:i/>
        </w:rPr>
        <w:t xml:space="preserve"> </w:t>
      </w:r>
      <w:r>
        <w:t xml:space="preserve">based on </w:t>
      </w:r>
      <w:ins w:id="363" w:author="T L" w:date="2015-11-05T16:23:00Z">
        <w:r w:rsidR="009C1745">
          <w:t xml:space="preserve">recent </w:t>
        </w:r>
      </w:ins>
      <w:del w:id="364" w:author="T L" w:date="2015-11-05T16:23:00Z">
        <w:r w:rsidDel="009C1745">
          <w:delText xml:space="preserve">biochemical </w:delText>
        </w:r>
      </w:del>
      <w:r>
        <w:t>literature</w:t>
      </w:r>
      <w:r>
        <w:rPr>
          <w:i/>
        </w:rPr>
        <w:t>.</w:t>
      </w:r>
      <w:ins w:id="365" w:author="T L" w:date="2015-11-05T16:25:00Z">
        <w:r w:rsidR="009C1745">
          <w:t xml:space="preserve"> </w:t>
        </w:r>
      </w:ins>
      <w:ins w:id="366" w:author="T L" w:date="2015-11-05T18:22:00Z">
        <w:r w:rsidR="00F819FC">
          <w:t xml:space="preserve">The most critical was </w:t>
        </w:r>
      </w:ins>
      <w:ins w:id="367" w:author="T L" w:date="2015-11-05T16:25:00Z">
        <w:r w:rsidR="00F819FC">
          <w:t>the</w:t>
        </w:r>
        <w:r w:rsidR="009C1745">
          <w:t xml:space="preserve"> </w:t>
        </w:r>
      </w:ins>
      <w:ins w:id="368" w:author="T L" w:date="2015-11-05T18:19:00Z">
        <w:r w:rsidR="00F819FC">
          <w:t>critical electron bifurcation step</w:t>
        </w:r>
      </w:ins>
      <w:ins w:id="369" w:author="T L" w:date="2015-11-05T16:25:00Z">
        <w:r w:rsidR="009C1745">
          <w:t xml:space="preserve"> that has been </w:t>
        </w:r>
      </w:ins>
      <w:ins w:id="370" w:author="T L" w:date="2015-11-05T18:19:00Z">
        <w:r w:rsidR="00F819FC">
          <w:t>described above</w:t>
        </w:r>
      </w:ins>
      <w:ins w:id="371" w:author="T L" w:date="2015-11-05T18:22:00Z">
        <w:r w:rsidR="00F819FC">
          <w:t xml:space="preserve"> as it</w:t>
        </w:r>
      </w:ins>
      <w:ins w:id="372" w:author="T L" w:date="2015-11-05T16:25:00Z">
        <w:r w:rsidR="009C1745" w:rsidRPr="009C1745">
          <w:t xml:space="preserve"> </w:t>
        </w:r>
      </w:ins>
      <w:ins w:id="373" w:author="T L" w:date="2015-11-05T18:22:00Z">
        <w:r w:rsidR="00F819FC">
          <w:t>e</w:t>
        </w:r>
      </w:ins>
      <w:del w:id="374" w:author="T L" w:date="2015-11-05T16:25:00Z">
        <w:r w:rsidRPr="002607EE" w:rsidDel="009C1745">
          <w:delText xml:space="preserve"> </w:delText>
        </w:r>
      </w:del>
      <w:del w:id="375" w:author="T L" w:date="2015-10-15T14:18:00Z">
        <w:r w:rsidRPr="009C1745" w:rsidDel="00231585">
          <w:delText xml:space="preserve">With </w:delText>
        </w:r>
      </w:del>
      <w:del w:id="376" w:author="T L" w:date="2015-11-05T14:10:00Z">
        <w:r w:rsidRPr="009C1745" w:rsidDel="00494656">
          <w:delText>iMR544, we</w:delText>
        </w:r>
        <w:r w:rsidR="00CA15A3" w:rsidRPr="009C1745" w:rsidDel="00494656">
          <w:delText xml:space="preserve"> have </w:delText>
        </w:r>
      </w:del>
      <w:del w:id="377" w:author="T L" w:date="2015-10-15T14:19:00Z">
        <w:r w:rsidR="00CA15A3" w:rsidRPr="009C1745" w:rsidDel="00231585">
          <w:delText xml:space="preserve">sought to </w:delText>
        </w:r>
        <w:r w:rsidRPr="009C1745" w:rsidDel="00231585">
          <w:delText>accurately represent</w:delText>
        </w:r>
        <w:r w:rsidR="00CA15A3" w:rsidRPr="009C1745" w:rsidDel="00231585">
          <w:delText xml:space="preserve"> the </w:delText>
        </w:r>
        <w:r w:rsidR="00CB4BA9" w:rsidRPr="009C1745" w:rsidDel="00231585">
          <w:delText>crucial Wolfe cycle</w:delText>
        </w:r>
        <w:r w:rsidRPr="009C1745" w:rsidDel="00231585">
          <w:delText xml:space="preserve">, particularly </w:delText>
        </w:r>
        <w:r w:rsidR="00E90ACA" w:rsidRPr="009C1745" w:rsidDel="00231585">
          <w:delText>the electron bifurcation step</w:delText>
        </w:r>
        <w:r w:rsidRPr="009C1745" w:rsidDel="00231585">
          <w:delText>,</w:delText>
        </w:r>
        <w:r w:rsidR="00E90ACA" w:rsidRPr="009C1745" w:rsidDel="00231585">
          <w:delText xml:space="preserve"> </w:delText>
        </w:r>
      </w:del>
      <w:del w:id="378" w:author="T L" w:date="2015-11-05T16:27:00Z">
        <w:r w:rsidR="00E90ACA" w:rsidRPr="009C1745" w:rsidDel="009C1745">
          <w:delText>in our metabolic</w:delText>
        </w:r>
        <w:r w:rsidR="00B042B4" w:rsidRPr="009C1745" w:rsidDel="009C1745">
          <w:delText xml:space="preserve"> reconstruction</w:delText>
        </w:r>
        <w:r w:rsidRPr="009C1745" w:rsidDel="009C1745">
          <w:delText xml:space="preserve"> </w:delText>
        </w:r>
      </w:del>
      <w:del w:id="379" w:author="T L" w:date="2015-10-15T14:28:00Z">
        <w:r w:rsidRPr="009C1745" w:rsidDel="00FD7D2E">
          <w:delText xml:space="preserve">to </w:delText>
        </w:r>
      </w:del>
      <w:del w:id="380" w:author="T L" w:date="2015-10-15T14:19:00Z">
        <w:r w:rsidDel="00231585">
          <w:delText>help</w:delText>
        </w:r>
        <w:r w:rsidR="00E90ACA" w:rsidDel="00231585">
          <w:delText xml:space="preserve"> </w:delText>
        </w:r>
      </w:del>
      <w:del w:id="381" w:author="T L" w:date="2015-11-05T18:22:00Z">
        <w:r w:rsidR="00E90ACA" w:rsidDel="00F819FC">
          <w:delText>e</w:delText>
        </w:r>
      </w:del>
      <w:r w:rsidR="00E90ACA">
        <w:t>xplain</w:t>
      </w:r>
      <w:ins w:id="382" w:author="T L" w:date="2015-10-15T14:29:00Z">
        <w:r w:rsidR="00FD7D2E">
          <w:t>s</w:t>
        </w:r>
      </w:ins>
      <w:r w:rsidR="00E90ACA">
        <w:t xml:space="preserve"> the ability for this organism to grow despite the lack of </w:t>
      </w:r>
      <w:ins w:id="383" w:author="T L" w:date="2015-11-05T18:23:00Z">
        <w:r w:rsidR="00A24003">
          <w:t xml:space="preserve">additional </w:t>
        </w:r>
      </w:ins>
      <w:r w:rsidR="00E90ACA">
        <w:t>membrane related energy coupling sites</w:t>
      </w:r>
      <w:ins w:id="384" w:author="T L" w:date="2015-11-05T18:20:00Z">
        <w:r w:rsidR="00F819FC">
          <w:t xml:space="preserve"> (ref)</w:t>
        </w:r>
      </w:ins>
      <w:r>
        <w:t>.</w:t>
      </w:r>
      <w:r w:rsidR="00F27938">
        <w:t xml:space="preserve"> </w:t>
      </w:r>
      <w:del w:id="385" w:author="T L" w:date="2015-11-05T18:23:00Z">
        <w:r w:rsidR="00F27938" w:rsidDel="004B6D79">
          <w:delText xml:space="preserve">Other </w:delText>
        </w:r>
      </w:del>
      <w:del w:id="386" w:author="T L" w:date="2015-11-05T14:10:00Z">
        <w:r w:rsidR="00F27938" w:rsidDel="00494656">
          <w:delText xml:space="preserve">improvements </w:delText>
        </w:r>
      </w:del>
      <w:del w:id="387" w:author="T L" w:date="2015-11-05T18:23:00Z">
        <w:r w:rsidR="00F27938" w:rsidDel="004B6D79">
          <w:delText>include eliminating</w:delText>
        </w:r>
      </w:del>
      <w:ins w:id="388" w:author="T L" w:date="2015-11-05T18:23:00Z">
        <w:r w:rsidR="004B6D79">
          <w:t>This also includes eliminating</w:t>
        </w:r>
      </w:ins>
      <w:r w:rsidR="00F27938">
        <w:t xml:space="preserve"> methanophenazine utilization</w:t>
      </w:r>
      <w:ins w:id="389" w:author="T L" w:date="2015-11-05T18:24:00Z">
        <w:r w:rsidR="004B6D79">
          <w:t xml:space="preserve"> and synthesis which is part of the membrane bound </w:t>
        </w:r>
      </w:ins>
      <w:ins w:id="390" w:author="T L" w:date="2015-11-05T22:33:00Z">
        <w:r w:rsidR="007E1FB5">
          <w:t xml:space="preserve">electron transport </w:t>
        </w:r>
      </w:ins>
      <w:ins w:id="391" w:author="T L" w:date="2015-11-05T18:24:00Z">
        <w:r w:rsidR="004B6D79">
          <w:t xml:space="preserve">system of the methylotrophic methanogens and absent </w:t>
        </w:r>
      </w:ins>
      <w:del w:id="392" w:author="T L" w:date="2015-11-05T18:24:00Z">
        <w:r w:rsidR="00F27938" w:rsidDel="004B6D79">
          <w:delText xml:space="preserve">, which is known not to occur </w:delText>
        </w:r>
      </w:del>
      <w:r w:rsidR="00F27938">
        <w:t xml:space="preserve">in hydrogenotrophic methanogens </w:t>
      </w:r>
      <w:r w:rsidR="00F27938">
        <w:fldChar w:fldCharType="begin"/>
      </w:r>
      <w:r w:rsidR="00E1148F">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E1148F" w:rsidRPr="00E1148F">
        <w:rPr>
          <w:rFonts w:cs="Times New Roman"/>
        </w:rPr>
        <w:t>(4)</w:t>
      </w:r>
      <w:r w:rsidR="00F27938">
        <w:fldChar w:fldCharType="end"/>
      </w:r>
      <w:ins w:id="393" w:author="T L" w:date="2015-11-05T18:25:00Z">
        <w:r w:rsidR="004B6D79">
          <w:t xml:space="preserve">.  Additional changes include </w:t>
        </w:r>
      </w:ins>
      <w:del w:id="394" w:author="T L" w:date="2015-11-05T18:25:00Z">
        <w:r w:rsidR="00F27938" w:rsidDel="004B6D79">
          <w:delText xml:space="preserve">, </w:delText>
        </w:r>
      </w:del>
      <w:del w:id="395" w:author="T L" w:date="2015-10-15T14:29:00Z">
        <w:r w:rsidDel="00FD7D2E">
          <w:delText xml:space="preserve">correctly </w:delText>
        </w:r>
      </w:del>
      <w:ins w:id="396" w:author="T L" w:date="2015-10-15T14:29:00Z">
        <w:r w:rsidR="00FD7D2E">
          <w:t xml:space="preserve">a corrected </w:t>
        </w:r>
      </w:ins>
      <w:r>
        <w:t xml:space="preserve">sulfur assimilation </w:t>
      </w:r>
      <w:ins w:id="397" w:author="T L" w:date="2015-10-15T14:30:00Z">
        <w:r w:rsidR="00FD7D2E">
          <w:t xml:space="preserve">pathway </w:t>
        </w:r>
      </w:ins>
      <w:del w:id="398" w:author="T L" w:date="2015-10-15T14:30:00Z">
        <w:r w:rsidDel="00FD7D2E">
          <w:delText xml:space="preserve">by </w:delText>
        </w:r>
        <w:r w:rsidR="00F27938" w:rsidDel="00FD7D2E">
          <w:delText>replacing sulfate with sulfide</w:delText>
        </w:r>
        <w:r w:rsidR="0008303F" w:rsidDel="00FD7D2E">
          <w:delText xml:space="preserve"> </w:delText>
        </w:r>
      </w:del>
      <w:r w:rsidR="0008303F">
        <w:fldChar w:fldCharType="begin"/>
      </w:r>
      <w:r w:rsidR="00AE21C1">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AE21C1" w:rsidRPr="00AE21C1">
        <w:rPr>
          <w:rFonts w:cs="Times New Roman"/>
        </w:rPr>
        <w:t>(23)</w:t>
      </w:r>
      <w:r w:rsidR="0008303F">
        <w:fldChar w:fldCharType="end"/>
      </w:r>
      <w:r w:rsidR="00166CBF">
        <w:t xml:space="preserve">, and </w:t>
      </w:r>
      <w:del w:id="399" w:author="T L" w:date="2015-11-05T22:34:00Z">
        <w:r w:rsidR="00166CBF" w:rsidDel="007E1FB5">
          <w:delText xml:space="preserve">adding </w:delText>
        </w:r>
      </w:del>
      <w:proofErr w:type="spellStart"/>
      <w:ins w:id="400" w:author="T L" w:date="2015-11-05T22:34:00Z">
        <w:r w:rsidR="007E1FB5">
          <w:t>and</w:t>
        </w:r>
        <w:proofErr w:type="spellEnd"/>
        <w:r w:rsidR="007E1FB5">
          <w:t xml:space="preserve"> the addition of </w:t>
        </w:r>
      </w:ins>
      <w:ins w:id="401" w:author="T L" w:date="2015-10-15T14:30:00Z">
        <w:r w:rsidR="00FD7D2E">
          <w:t xml:space="preserve">various </w:t>
        </w:r>
      </w:ins>
      <w:r w:rsidR="00166CBF">
        <w:t xml:space="preserve">biosynthesis pathways for all of the unique coenzymes involved in methanogenesis </w:t>
      </w:r>
      <w:r w:rsidR="00166CBF">
        <w:fldChar w:fldCharType="begin"/>
      </w:r>
      <w:r w:rsidR="00AE21C1">
        <w:instrText xml:space="preserve"> ADDIN ZOTERO_ITEM CSL_CITATION {"citationID":"27j6dj3qma","properties":{"formattedCitation":"(24)","plainCitation":"(24)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AE21C1" w:rsidRPr="00AE21C1">
        <w:rPr>
          <w:rFonts w:cs="Times New Roman"/>
        </w:rPr>
        <w:t>(24)</w:t>
      </w:r>
      <w:r w:rsidR="00166CBF">
        <w:fldChar w:fldCharType="end"/>
      </w:r>
      <w:r w:rsidR="00166CBF">
        <w:t xml:space="preserve">. </w:t>
      </w:r>
      <w:r w:rsidR="00037BDF">
        <w:t xml:space="preserve">We </w:t>
      </w:r>
      <w:ins w:id="402" w:author="T L" w:date="2015-10-15T14:30:00Z">
        <w:r w:rsidR="00FD7D2E">
          <w:t xml:space="preserve">also </w:t>
        </w:r>
      </w:ins>
      <w:r w:rsidR="00037BDF">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AE21C1">
        <w:instrText xml:space="preserve"> ADDIN ZOTERO_ITEM CSL_CITATION {"citationID":"25fukdkllf","properties":{"formattedCitation":"(25)","plainCitation":"(25)"},"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AE21C1" w:rsidRPr="00AE21C1">
        <w:rPr>
          <w:rFonts w:cs="Times New Roman"/>
        </w:rPr>
        <w:t>(25)</w:t>
      </w:r>
      <w:r w:rsidR="00037BDF">
        <w:fldChar w:fldCharType="end"/>
      </w:r>
      <w:r w:rsidR="00037BDF">
        <w:t xml:space="preserve">. </w:t>
      </w:r>
      <w:r w:rsidR="00B042B4">
        <w:t>Our reconstruction is the first manually-curated genome scale reconstruction to emplo</w:t>
      </w:r>
      <w:r>
        <w:t>y likelihood based gap filling.</w:t>
      </w:r>
      <w:r w:rsidR="00FA60EB">
        <w:t xml:space="preserve"> </w:t>
      </w:r>
    </w:p>
    <w:p w14:paraId="4BFAB246" w14:textId="1DE21466" w:rsidR="00414739" w:rsidRPr="0077549E" w:rsidRDefault="00FA60EB" w:rsidP="00B042B4">
      <w:pPr>
        <w:spacing w:line="480" w:lineRule="auto"/>
      </w:pPr>
      <w:r>
        <w:t xml:space="preserve">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lastRenderedPageBreak/>
        <w:fldChar w:fldCharType="begin"/>
      </w:r>
      <w:r w:rsidR="00AE21C1">
        <w:instrText xml:space="preserve"> ADDIN ZOTERO_ITEM CSL_CITATION {"citationID":"3ufgh9csi","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AE21C1" w:rsidRPr="00AE21C1">
        <w:rPr>
          <w:rFonts w:cs="Times New Roman"/>
        </w:rPr>
        <w:t>(26)</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AE21C1">
        <w:instrText xml:space="preserve"> ADDIN ZOTERO_ITEM CSL_CITATION {"citationID":"bifkhgkpm","properties":{"formattedCitation":"(27, 28)","plainCitation":"(27, 28)"},"citationItems":[{"id":147,"uris":["http://zotero.org/users/2565720/items/K56TQDNQ"],"uri":["http://zotero.org/users/2565720/items/K56TQDNQ"],"itemData":{"id":147,"type":"article-journal","title":"Thermodynamics-Based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AE21C1" w:rsidRPr="00AE21C1">
        <w:rPr>
          <w:rFonts w:cs="Times New Roman"/>
        </w:rPr>
        <w:t>(27, 28)</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iMR544</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552457B8"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AE21C1">
        <w:instrText xml:space="preserve"> ADDIN ZOTERO_ITEM CSL_CITATION {"citationID":"s5ikv23n5","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AE21C1">
        <w:instrText xml:space="preserve"> ADDIN ZOTERO_ITEM CSL_CITATION {"citationID":"1p04ht0slc","properties":{"formattedCitation":"{\\rtf (30\\uc0\\u8211{}32)}","plainCitation":"(30–32)"},"citationItems":[{"id":100,"uris":["http://zotero.org/users/2565720/items/NMEMK8QT"],"uri":["http://zotero.org/users/2565720/items/NMEMK8QT"],"itemData":{"id":100,"type":"article-journal","title":"KEGG: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szCs w:val="24"/>
        </w:rPr>
        <w:t>(30–32)</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AE21C1">
        <w:instrText xml:space="preserve"> ADDIN ZOTERO_ITEM CSL_CITATION {"citationID":"fi08jgict","properties":{"formattedCitation":"(32)","plainCitation":"(32)"},"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rPr>
        <w:t>(32)</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403"/>
      <w:r w:rsidR="004862FB">
        <w:t xml:space="preserve">(method currently not available through </w:t>
      </w:r>
      <w:proofErr w:type="spellStart"/>
      <w:r w:rsidR="004862FB">
        <w:t>Kbase</w:t>
      </w:r>
      <w:proofErr w:type="spellEnd"/>
      <w:r w:rsidR="004862FB">
        <w:t xml:space="preserve"> Narrative Interface).</w:t>
      </w:r>
      <w:commentRangeEnd w:id="403"/>
      <w:r w:rsidR="00AE21C1">
        <w:rPr>
          <w:rStyle w:val="CommentReference"/>
          <w:rFonts w:asciiTheme="minorHAnsi" w:hAnsiTheme="minorHAnsi"/>
        </w:rPr>
        <w:commentReference w:id="403"/>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 </w:t>
      </w:r>
      <w:r w:rsidR="00E856C5">
        <w:t xml:space="preserve"> </w:t>
      </w:r>
    </w:p>
    <w:p w14:paraId="49B556ED" w14:textId="223550C2"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w:t>
      </w:r>
      <w:r>
        <w:lastRenderedPageBreak/>
        <w:t xml:space="preserve">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xml:space="preserve">. Exchange reactions used for introducing metabolites to the extracellular compartment were standardized in “EX_{metabolite ID}_e0” format. Comprehensive information on the reactions, metabolites, and genes in our reconstruction can be found in Supplementary Materials. </w:t>
      </w:r>
      <w:r w:rsidR="00650EC2">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32A04F24" w:rsidR="004913FB" w:rsidRDefault="007032A7" w:rsidP="007A2129">
      <w:pPr>
        <w:spacing w:line="480" w:lineRule="auto"/>
      </w:pPr>
      <w:r>
        <w:t>To make rigorous quantitative</w:t>
      </w:r>
      <w:r w:rsidR="00650EC2">
        <w:t xml:space="preserve"> growth</w:t>
      </w:r>
      <w:r>
        <w:t xml:space="preserve"> predictions</w:t>
      </w:r>
      <w:r w:rsidR="00650EC2">
        <w:t xml:space="preserve">, </w:t>
      </w:r>
      <w:r>
        <w:t>a genome scale metabolic reconstruction must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DB76EE5"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AE21C1">
        <w:instrText xml:space="preserve"> ADDIN ZOTERO_ITEM CSL_CITATION {"citationID":"2d9n7esulj","properties":{"formattedCitation":"(33)","plainCitation":"(33)"},"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AE21C1" w:rsidRPr="00AE21C1">
        <w:rPr>
          <w:rFonts w:cs="Times New Roman"/>
        </w:rPr>
        <w:t>(33)</w:t>
      </w:r>
      <w:r w:rsidR="009E7673">
        <w:fldChar w:fldCharType="end"/>
      </w:r>
      <w:r>
        <w:t xml:space="preserve">. This </w:t>
      </w:r>
      <w:r w:rsidR="009C70DD">
        <w:t>assumption</w:t>
      </w:r>
      <w:r>
        <w:t xml:space="preserve"> </w:t>
      </w:r>
      <w:r>
        <w:lastRenderedPageBreak/>
        <w:t>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EF4588"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55E7AC7"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AE21C1">
        <w:instrText xml:space="preserve"> ADDIN ZOTERO_ITEM CSL_CITATION {"citationID":"22fl0p9qes","properties":{"formattedCitation":"(34)","plainCitation":"(34)"},"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AE21C1" w:rsidRPr="00AE21C1">
        <w:rPr>
          <w:rFonts w:cs="Times New Roman"/>
        </w:rPr>
        <w:t>(34)</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AE21C1">
        <w:instrText xml:space="preserve"> ADDIN ZOTERO_ITEM CSL_CITATION {"citationID":"1bn2iq8r9d","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AE21C1" w:rsidRPr="00AE21C1">
        <w:rPr>
          <w:rFonts w:cs="Times New Roman"/>
        </w:rPr>
        <w:t>(35)</w:t>
      </w:r>
      <w:r w:rsidR="00643EEA">
        <w:fldChar w:fldCharType="end"/>
      </w:r>
      <w:r w:rsidR="00650EC2">
        <w:t xml:space="preserve"> in </w:t>
      </w:r>
      <w:r w:rsidR="00643EEA">
        <w:t>MATLAB [7.14.0.739] (The MathWorks Inc., Natick, MA)</w:t>
      </w:r>
      <w:r w:rsidR="00650EC2">
        <w:t>.</w:t>
      </w:r>
      <w:r w:rsidR="00467AD6">
        <w:t xml:space="preserve"> </w:t>
      </w:r>
    </w:p>
    <w:p w14:paraId="13DF49D2" w14:textId="435E711D" w:rsidR="00467AD6" w:rsidRDefault="00D057B6" w:rsidP="007A2129">
      <w:pPr>
        <w:spacing w:line="480" w:lineRule="auto"/>
      </w:pPr>
      <w:r>
        <w:t xml:space="preserve">To encourage model transparency </w:t>
      </w:r>
      <w:r>
        <w:fldChar w:fldCharType="begin"/>
      </w:r>
      <w:r w:rsidR="00AE21C1">
        <w:instrText xml:space="preserve"> ADDIN ZOTERO_ITEM CSL_CITATION {"citationID":"1h957cjtvu","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AE21C1">
        <w:instrText xml:space="preserve"> ADDIN ZOTERO_ITEM CSL_CITATION {"citationID":"r4kr1jhdr","properties":{"formattedCitation":"(37)","plainCitation":"(37)"},"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AE21C1" w:rsidRPr="00AE21C1">
        <w:rPr>
          <w:rFonts w:cs="Times New Roman"/>
        </w:rPr>
        <w:t>(37)</w:t>
      </w:r>
      <w:r w:rsidR="00C61E65">
        <w:fldChar w:fldCharType="end"/>
      </w:r>
      <w:r w:rsidR="00C61E65">
        <w:t xml:space="preserve"> to draw flux maps that show the direction and magnitude of fluxes in a given FBA solution.  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2151A3E3" w:rsidR="00467AD6" w:rsidRDefault="00464C5C" w:rsidP="007A2129">
      <w:pPr>
        <w:spacing w:line="480" w:lineRule="auto"/>
      </w:pPr>
      <w:r>
        <w:t xml:space="preserve">Because a model is based around the stoichiometry of reactions contained in the S-matrix, knocking out a gene is akin to knocking out all reactions that depend on the gene. Thus, </w:t>
      </w:r>
      <w:r>
        <w:lastRenderedPageBreak/>
        <w:t>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AE21C1">
        <w:instrText xml:space="preserve"> ADDIN ZOTERO_ITEM CSL_CITATION {"citationID":"23arsu02dt","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AE21C1" w:rsidRPr="00AE21C1">
        <w:rPr>
          <w:rFonts w:cs="Times New Roman"/>
        </w:rPr>
        <w:t>(35)</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AE21C1">
        <w:instrText xml:space="preserve"> ADDIN ZOTERO_ITEM CSL_CITATION {"citationID":"5q8b5tpu8","properties":{"formattedCitation":"{\\rtf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AE21C1" w:rsidRPr="00AE21C1">
        <w:rPr>
          <w:rFonts w:cs="Times New Roman"/>
          <w:szCs w:val="24"/>
        </w:rPr>
        <w:t>(38–43)</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AE21C1">
        <w:instrText xml:space="preserve"> ADDIN ZOTERO_ITEM CSL_CITATION {"citationID":"2l8nkmudm4","properties":{"formattedCitation":"(44)","plainCitation":"(44)"},"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AE21C1" w:rsidRPr="00AE21C1">
        <w:rPr>
          <w:rFonts w:cs="Times New Roman"/>
        </w:rPr>
        <w:t>(44)</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068C376C"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AE21C1">
        <w:instrText xml:space="preserve"> ADDIN ZOTERO_ITEM CSL_CITATION {"citationID":"1qrgs5kigv","properties":{"formattedCitation":"(45)","plainCitation":"(45)"},"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AE21C1" w:rsidRPr="00AE21C1">
        <w:rPr>
          <w:rFonts w:cs="Times New Roman"/>
        </w:rPr>
        <w:t>(45)</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AE21C1">
        <w:instrText xml:space="preserve"> ADDIN ZOTERO_ITEM CSL_CITATION {"citationID":"2deksjdola","properties":{"formattedCitation":"(46)","plainCitation":"(46)"},"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AE21C1" w:rsidRPr="00AE21C1">
        <w:rPr>
          <w:rFonts w:cs="Times New Roman"/>
        </w:rPr>
        <w:t>(46)</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AE21C1">
        <w:instrText xml:space="preserve"> ADDIN ZOTERO_ITEM CSL_CITATION {"citationID":"25t4h6jo3r","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AE21C1" w:rsidRPr="00AE21C1">
        <w:rPr>
          <w:rFonts w:cs="Times New Roman"/>
        </w:rPr>
        <w:t>(35)</w:t>
      </w:r>
      <w:r>
        <w:fldChar w:fldCharType="end"/>
      </w:r>
      <w:r>
        <w:t xml:space="preserve">. </w:t>
      </w:r>
      <w:r w:rsidR="00266387">
        <w:t xml:space="preserve">Our code accepts effective concentrations (mM) for specified exchange metabolites, assumes standard concentrations of 1 mM for the remaining metabolites, and uses these values to </w:t>
      </w:r>
      <w:r w:rsidR="00266387">
        <w:lastRenderedPageBreak/>
        <w:t xml:space="preserve">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EF4588"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EF4588"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404"/>
      <w:r>
        <w:t xml:space="preserve">Experimental </w:t>
      </w:r>
      <w:r w:rsidR="00FB6A81">
        <w:t>Measurements</w:t>
      </w:r>
      <w:commentRangeEnd w:id="404"/>
      <w:r w:rsidR="001056FA">
        <w:rPr>
          <w:rStyle w:val="CommentReference"/>
          <w:rFonts w:asciiTheme="minorHAnsi" w:eastAsiaTheme="minorHAnsi" w:hAnsiTheme="minorHAnsi" w:cstheme="minorBidi"/>
          <w:b w:val="0"/>
          <w:bCs w:val="0"/>
          <w:color w:val="auto"/>
        </w:rPr>
        <w:commentReference w:id="404"/>
      </w:r>
    </w:p>
    <w:p w14:paraId="14C1A5CE" w14:textId="13177C68"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w:t>
      </w:r>
      <w:r w:rsidR="001056FA">
        <w:lastRenderedPageBreak/>
        <w:t xml:space="preserve">previously </w:t>
      </w:r>
      <w:r w:rsidR="00DC05CC">
        <w:fldChar w:fldCharType="begin"/>
      </w:r>
      <w:r w:rsidR="00DC05CC">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DC05CC" w:rsidRPr="00DC05CC">
        <w:rPr>
          <w:rFonts w:cs="Times New Roman"/>
        </w:rPr>
        <w:t>(15)</w:t>
      </w:r>
      <w:r w:rsidR="00DC05CC">
        <w:fldChar w:fldCharType="end"/>
      </w:r>
      <w:r w:rsidR="00FB6A81">
        <w:t xml:space="preserve">. </w:t>
      </w:r>
      <w:r w:rsidR="001A5358">
        <w:t>C</w:t>
      </w:r>
      <w:r w:rsidR="00650EC2">
        <w:t>hemostat</w:t>
      </w:r>
      <w:r w:rsidR="001A5358">
        <w:t>s were in steady state continuous</w:t>
      </w:r>
      <w:r w:rsidR="00FB6A81">
        <w:t xml:space="preserve"> mode</w:t>
      </w:r>
      <w:r w:rsidR="001A5358">
        <w:t xml:space="preserve"> were operated</w:t>
      </w:r>
      <w:r w:rsidR="00FB6A81">
        <w:t xml:space="preserve"> with gas flows of 110 L/h H</w:t>
      </w:r>
      <w:r w:rsidR="00FB6A81" w:rsidRPr="00FB6A81">
        <w:rPr>
          <w:vertAlign w:val="subscript"/>
        </w:rPr>
        <w:t>2</w:t>
      </w:r>
      <w:r w:rsidR="00FB6A81">
        <w:t>, 15 L/h CO</w:t>
      </w:r>
      <w:r w:rsidR="00FB6A81" w:rsidRPr="00FB6A81">
        <w:rPr>
          <w:vertAlign w:val="subscript"/>
        </w:rPr>
        <w:t>2</w:t>
      </w:r>
      <w:r w:rsidR="00FB6A81">
        <w:t>, 15 L/h N</w:t>
      </w:r>
      <w:r w:rsidR="00FB6A81" w:rsidRPr="00FB6A81">
        <w:rPr>
          <w:vertAlign w:val="subscript"/>
        </w:rPr>
        <w:t>2</w:t>
      </w:r>
      <w:r w:rsidR="00FB6A81">
        <w:t>, and 15 L/h H</w:t>
      </w:r>
      <w:r w:rsidR="00FB6A81" w:rsidRPr="00FB6A81">
        <w:rPr>
          <w:vertAlign w:val="subscript"/>
        </w:rPr>
        <w:t>2</w:t>
      </w:r>
      <w:r w:rsidR="00FB6A81">
        <w:t>S, with a dilution rate of 0.0833</w:t>
      </w:r>
      <w:r w:rsidR="00650EC2">
        <w:t xml:space="preserve"> h</w:t>
      </w:r>
      <w:r w:rsidR="00FB6A81" w:rsidRPr="00FB6A81">
        <w:rPr>
          <w:vertAlign w:val="superscript"/>
        </w:rPr>
        <w:t>-1</w:t>
      </w:r>
      <w:r w:rsidR="00650EC2">
        <w:t xml:space="preserve">. </w:t>
      </w:r>
    </w:p>
    <w:p w14:paraId="69419BD8" w14:textId="4EFC27FD"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 xml:space="preserve">. </w:t>
      </w:r>
      <w:r w:rsidR="006A723F">
        <w:t xml:space="preserve">Small ~5 mL aliquots of cells sampled directly from chemostat culture were measured for optical density to determine the overall chemostat optical density.  </w:t>
      </w:r>
      <w:r w:rsidR="004105BE">
        <w:t>5</w:t>
      </w:r>
      <w:r w:rsidR="00650EC2">
        <w:t xml:space="preserve">0 mL aliquots of cells in media were </w:t>
      </w:r>
      <w:r w:rsidR="006A723F">
        <w:t xml:space="preserve">then </w:t>
      </w:r>
      <w:r w:rsidR="004105BE">
        <w:t xml:space="preserve">sampled directly from chemostat culture into 50 mL Falcon tubes and </w:t>
      </w:r>
      <w:r w:rsidR="00650EC2">
        <w:t xml:space="preserve">filtered through 25 </w:t>
      </w:r>
      <w:proofErr w:type="spellStart"/>
      <w:r w:rsidR="00650EC2">
        <w:t>nM</w:t>
      </w:r>
      <w:proofErr w:type="spellEnd"/>
      <w:r w:rsidR="00650EC2">
        <w:t xml:space="preserve"> pore filters to remove all non-cellular components. </w:t>
      </w:r>
      <w:r w:rsidR="006A723F">
        <w:t>W</w:t>
      </w:r>
      <w:r w:rsidR="00650EC2">
        <w:t>et</w:t>
      </w:r>
      <w:r w:rsidR="001C5798">
        <w:t xml:space="preserve"> cells and their</w:t>
      </w:r>
      <w:r w:rsidR="00650EC2">
        <w:t xml:space="preserve"> filters were dried in a 50 degree oven and their weight was meas</w:t>
      </w:r>
      <w:r w:rsidR="001C5798">
        <w:t xml:space="preserve">ured daily until it stabilized to give </w:t>
      </w:r>
      <w:r w:rsidR="00DC2671">
        <w:t xml:space="preserve">the final dry cell weight. </w:t>
      </w:r>
    </w:p>
    <w:p w14:paraId="5C055897" w14:textId="29513FC5"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w:t>
      </w:r>
      <w:commentRangeStart w:id="405"/>
      <w:r>
        <w:t xml:space="preserve">ATP production versus growth data </w:t>
      </w:r>
      <w:commentRangeEnd w:id="405"/>
      <w:r w:rsidR="001A5358">
        <w:rPr>
          <w:rStyle w:val="CommentReference"/>
          <w:rFonts w:asciiTheme="minorHAnsi" w:hAnsiTheme="minorHAnsi"/>
        </w:rPr>
        <w:commentReference w:id="405"/>
      </w:r>
      <w:r>
        <w:t xml:space="preserve">from chemostat growth experiments </w:t>
      </w:r>
      <w:r>
        <w:fldChar w:fldCharType="begin"/>
      </w:r>
      <w:r w:rsidR="00AE21C1">
        <w:instrText xml:space="preserve"> ADDIN ZOTERO_ITEM CSL_CITATION {"citationID":"fk9tj3jkj","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w:t>
      </w:r>
      <w:r w:rsidR="001D1107">
        <w:t xml:space="preserve">In </w:t>
      </w:r>
      <w:r w:rsidR="001D1107">
        <w:rPr>
          <w:i/>
        </w:rPr>
        <w:t xml:space="preserve">M. maripaludis, </w:t>
      </w:r>
      <w:r w:rsidR="001D1107">
        <w:t xml:space="preserve">the ratio </w:t>
      </w:r>
      <w:r w:rsidR="004105BE">
        <w:t>of ATP to methane production can be closely approximated as</w:t>
      </w:r>
      <w:r w:rsidR="001D1107">
        <w:t xml:space="preserve"> </w:t>
      </w:r>
      <w:proofErr w:type="gramStart"/>
      <w:r w:rsidR="001D1107">
        <w:t xml:space="preserve">0.5 </w:t>
      </w:r>
      <w:proofErr w:type="gramEnd"/>
      <m:oMath>
        <m:f>
          <m:fPr>
            <m:ctrlPr>
              <w:rPr>
                <w:rFonts w:ascii="Cambria Math" w:hAnsi="Cambria Math"/>
                <w:i/>
              </w:rPr>
            </m:ctrlPr>
          </m:fPr>
          <m:num>
            <m:r>
              <w:rPr>
                <w:rFonts w:ascii="Cambria Math" w:hAnsi="Cambria Math"/>
              </w:rPr>
              <m:t>mol ATP</m:t>
            </m: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4</m:t>
                </m:r>
              </m:sub>
            </m:sSub>
          </m:den>
        </m:f>
      </m:oMath>
      <w:r w:rsidR="004105BE">
        <w:rPr>
          <w:rFonts w:eastAsiaTheme="minorEastAsia"/>
        </w:rPr>
        <w:t>, hence we constructed our plot by measuring methane production versus growth rate. Growth rates were monitored by measuring dry cell weight via optical density values. Gas from the chemostat headspace was collected directly into 5-mL serum vials after flushing with at least 500 mL of chemostat gas outflow. Methane production rates were quantitatively assessed using a {</w:t>
      </w:r>
      <w:r w:rsidR="004105BE" w:rsidRPr="00C7030E">
        <w:rPr>
          <w:rFonts w:eastAsiaTheme="minorEastAsia"/>
          <w:highlight w:val="yellow"/>
        </w:rPr>
        <w:t>model name/number?}</w:t>
      </w:r>
      <w:r w:rsidR="004105BE">
        <w:rPr>
          <w:rFonts w:eastAsiaTheme="minorEastAsia"/>
        </w:rPr>
        <w:t xml:space="preserve"> gas chromatograph to periodically measure methane concentration in coordination with cell growth rates.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lastRenderedPageBreak/>
        <w:t>Results</w:t>
      </w:r>
    </w:p>
    <w:p w14:paraId="2FAEAF83" w14:textId="4C61B2C6" w:rsidR="00920B05" w:rsidRPr="00920B05" w:rsidRDefault="009C1D8D" w:rsidP="00920B05">
      <w:pPr>
        <w:pStyle w:val="Heading2"/>
      </w:pPr>
      <w:r>
        <w:t xml:space="preserve">Reconstruction </w:t>
      </w:r>
      <w:r w:rsidR="00920B05">
        <w:t>Statistics</w:t>
      </w:r>
    </w:p>
    <w:p w14:paraId="180FA53C" w14:textId="0F2509E9" w:rsidR="00650EC2" w:rsidRDefault="00920B05" w:rsidP="004F28CF">
      <w:pPr>
        <w:spacing w:line="480" w:lineRule="auto"/>
      </w:pPr>
      <w:r>
        <w:t>The basic statistics for iMR544 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AE21C1">
        <w:instrText xml:space="preserve"> ADDIN ZOTERO_ITEM CSL_CITATION {"citationID":"memdrc53b","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AE21C1" w:rsidRPr="00AE21C1">
        <w:rPr>
          <w:rFonts w:cs="Times New Roman"/>
        </w:rPr>
        <w:t>(22)</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iMR544 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3730CF">
        <w:t>primarily</w:t>
      </w:r>
      <w:r w:rsidR="00091F35">
        <w:t xml:space="preserve"> 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 xml:space="preserve">we </w:t>
      </w:r>
      <w:r>
        <w:lastRenderedPageBreak/>
        <w:t>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 xml:space="preserve">many reactions in this latter group will become gene-associated </w:t>
      </w:r>
      <w:r w:rsidR="00516D83">
        <w:lastRenderedPageBreak/>
        <w:t>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16F23449" w:rsidR="00B36C33" w:rsidRDefault="00BF22C1" w:rsidP="007A2129">
      <w:pPr>
        <w:spacing w:line="480" w:lineRule="auto"/>
      </w:pPr>
      <w:ins w:id="406" w:author="T L" w:date="2015-11-06T13:56:00Z">
        <w:r>
          <w:t xml:space="preserve">It has been often assumed that </w:t>
        </w:r>
      </w:ins>
      <w:proofErr w:type="gramStart"/>
      <w:ins w:id="407" w:author="T L" w:date="2015-11-06T14:05:00Z">
        <w:r>
          <w:t xml:space="preserve">the </w:t>
        </w:r>
      </w:ins>
      <w:ins w:id="408" w:author="T L" w:date="2015-11-06T13:56:00Z">
        <w:r w:rsidR="00681980">
          <w:t xml:space="preserve"> methanogenic</w:t>
        </w:r>
        <w:proofErr w:type="gramEnd"/>
        <w:r w:rsidR="00681980">
          <w:t xml:space="preserve"> pathway is linear with </w:t>
        </w:r>
      </w:ins>
      <w:ins w:id="409" w:author="T L" w:date="2015-11-06T13:58:00Z">
        <w:r>
          <w:t>two main membrane complexes for generating</w:t>
        </w:r>
      </w:ins>
      <w:ins w:id="410" w:author="T L" w:date="2015-11-06T14:03:00Z">
        <w:r>
          <w:t xml:space="preserve"> membrane potential.  That is the </w:t>
        </w:r>
        <w:proofErr w:type="spellStart"/>
        <w:r>
          <w:t>Mtr</w:t>
        </w:r>
        <w:proofErr w:type="spellEnd"/>
        <w:r>
          <w:t xml:space="preserve"> and the heterodisulfide complex (</w:t>
        </w:r>
        <w:proofErr w:type="spellStart"/>
        <w:r>
          <w:t>HdrDE</w:t>
        </w:r>
        <w:proofErr w:type="spellEnd"/>
        <w:r>
          <w:t xml:space="preserve">).  </w:t>
        </w:r>
      </w:ins>
      <w:ins w:id="411" w:author="T L" w:date="2015-11-06T13:58:00Z">
        <w:r>
          <w:t xml:space="preserve"> </w:t>
        </w:r>
      </w:ins>
      <w:ins w:id="412" w:author="T L" w:date="2015-11-06T14:08:00Z">
        <w:r w:rsidR="003C13B2">
          <w:t>W</w:t>
        </w:r>
      </w:ins>
      <w:ins w:id="413" w:author="T L" w:date="2015-11-06T10:51:00Z">
        <w:r w:rsidR="00897640">
          <w:t xml:space="preserve">ithout the membrane bound </w:t>
        </w:r>
      </w:ins>
      <w:ins w:id="414" w:author="T L" w:date="2015-11-06T10:55:00Z">
        <w:r w:rsidR="00897640">
          <w:t xml:space="preserve">type </w:t>
        </w:r>
      </w:ins>
      <w:ins w:id="415" w:author="T L" w:date="2015-11-06T10:51:00Z">
        <w:r w:rsidR="00897640">
          <w:t>heterodisulfide reductase</w:t>
        </w:r>
      </w:ins>
      <w:ins w:id="416" w:author="T L" w:date="2015-11-06T10:54:00Z">
        <w:r w:rsidR="00897640">
          <w:t xml:space="preserve"> </w:t>
        </w:r>
      </w:ins>
      <w:ins w:id="417" w:author="T L" w:date="2015-11-06T10:55:00Z">
        <w:r w:rsidR="00897640">
          <w:t>of methylotrophic methanogens</w:t>
        </w:r>
      </w:ins>
      <w:ins w:id="418" w:author="T L" w:date="2015-11-06T10:51:00Z">
        <w:r w:rsidR="00897640">
          <w:t xml:space="preserve">, </w:t>
        </w:r>
      </w:ins>
      <w:ins w:id="419" w:author="T L" w:date="2015-11-06T10:45:00Z">
        <w:r w:rsidR="00A47448" w:rsidRPr="00A47448">
          <w:rPr>
            <w:i/>
          </w:rPr>
          <w:t>M. maripaludis</w:t>
        </w:r>
      </w:ins>
      <w:ins w:id="420" w:author="T L" w:date="2015-11-06T10:52:00Z">
        <w:r w:rsidR="00897640">
          <w:rPr>
            <w:i/>
          </w:rPr>
          <w:t xml:space="preserve"> </w:t>
        </w:r>
        <w:r w:rsidR="00897640">
          <w:t>lacks one</w:t>
        </w:r>
      </w:ins>
      <w:ins w:id="421" w:author="T L" w:date="2015-11-06T11:12:00Z">
        <w:r w:rsidR="00D063E5">
          <w:t xml:space="preserve"> critical</w:t>
        </w:r>
      </w:ins>
      <w:ins w:id="422" w:author="T L" w:date="2015-11-06T10:52:00Z">
        <w:r w:rsidR="00897640">
          <w:t xml:space="preserve"> </w:t>
        </w:r>
      </w:ins>
      <w:ins w:id="423" w:author="T L" w:date="2015-11-06T10:58:00Z">
        <w:r w:rsidR="00897640">
          <w:t xml:space="preserve">energetic </w:t>
        </w:r>
      </w:ins>
      <w:ins w:id="424" w:author="T L" w:date="2015-11-06T10:52:00Z">
        <w:r w:rsidR="00897640">
          <w:t>coupling site</w:t>
        </w:r>
      </w:ins>
      <w:ins w:id="425" w:author="T L" w:date="2015-11-06T10:56:00Z">
        <w:r w:rsidR="00897640">
          <w:t xml:space="preserve"> </w:t>
        </w:r>
      </w:ins>
      <w:ins w:id="426" w:author="T L" w:date="2015-11-06T14:07:00Z">
        <w:r>
          <w:t xml:space="preserve">to generate energy for growth. </w:t>
        </w:r>
      </w:ins>
      <w:ins w:id="427" w:author="T L" w:date="2015-11-06T14:08:00Z">
        <w:r w:rsidR="003C13B2">
          <w:t>However</w:t>
        </w:r>
      </w:ins>
      <w:ins w:id="428" w:author="T L" w:date="2015-11-06T11:14:00Z">
        <w:r w:rsidR="00E83121">
          <w:t>, it has a cytoplasmic heterodisulfide</w:t>
        </w:r>
      </w:ins>
      <w:ins w:id="429" w:author="T L" w:date="2015-11-06T11:16:00Z">
        <w:r w:rsidR="00E83121">
          <w:t xml:space="preserve"> </w:t>
        </w:r>
      </w:ins>
      <w:ins w:id="430" w:author="T L" w:date="2015-11-06T14:08:00Z">
        <w:r w:rsidR="003C13B2">
          <w:t xml:space="preserve">reductase </w:t>
        </w:r>
      </w:ins>
      <w:ins w:id="431" w:author="T L" w:date="2015-11-06T11:16:00Z">
        <w:r w:rsidR="00E83121">
          <w:t xml:space="preserve">that conserves energy by </w:t>
        </w:r>
      </w:ins>
      <w:ins w:id="432" w:author="T L" w:date="2015-11-06T11:20:00Z">
        <w:r w:rsidR="00E83121">
          <w:t xml:space="preserve">an increasingly recognized form of energy conservation </w:t>
        </w:r>
      </w:ins>
      <w:ins w:id="433" w:author="T L" w:date="2015-11-06T11:21:00Z">
        <w:r w:rsidR="00E83121">
          <w:t xml:space="preserve">in strict anaerobes </w:t>
        </w:r>
      </w:ins>
      <w:ins w:id="434" w:author="T L" w:date="2015-11-06T11:20:00Z">
        <w:r w:rsidR="00E83121">
          <w:t xml:space="preserve">involving </w:t>
        </w:r>
      </w:ins>
      <w:ins w:id="435" w:author="T L" w:date="2015-11-06T11:16:00Z">
        <w:r w:rsidR="00E83121">
          <w:t>electron bifurcation</w:t>
        </w:r>
      </w:ins>
      <w:ins w:id="436" w:author="T L" w:date="2015-11-06T11:19:00Z">
        <w:r w:rsidR="00E83121">
          <w:t xml:space="preserve"> (ref</w:t>
        </w:r>
      </w:ins>
      <w:ins w:id="437" w:author="T L" w:date="2015-11-06T11:21:00Z">
        <w:r w:rsidR="00E83121">
          <w:t>s</w:t>
        </w:r>
      </w:ins>
      <w:ins w:id="438" w:author="T L" w:date="2015-11-06T11:19:00Z">
        <w:r w:rsidR="00E83121">
          <w:t>)</w:t>
        </w:r>
      </w:ins>
      <w:ins w:id="439" w:author="T L" w:date="2015-11-06T11:21:00Z">
        <w:r w:rsidR="00E83121">
          <w:t>.</w:t>
        </w:r>
      </w:ins>
      <w:ins w:id="440" w:author="T L" w:date="2015-11-06T11:14:00Z">
        <w:r w:rsidR="00E83121">
          <w:t xml:space="preserve"> </w:t>
        </w:r>
      </w:ins>
      <w:ins w:id="441" w:author="T L" w:date="2015-11-06T11:24:00Z">
        <w:r w:rsidR="003F2775">
          <w:t>As described above,</w:t>
        </w:r>
        <w:r w:rsidR="003C13B2">
          <w:t xml:space="preserve"> this links the last step of </w:t>
        </w:r>
        <w:proofErr w:type="spellStart"/>
        <w:r w:rsidR="003C13B2">
          <w:t>methanogensis</w:t>
        </w:r>
        <w:proofErr w:type="spellEnd"/>
        <w:r w:rsidR="003C13B2">
          <w:t xml:space="preserve"> to the first step by </w:t>
        </w:r>
        <w:proofErr w:type="spellStart"/>
        <w:r w:rsidR="003C13B2">
          <w:t>exergonically</w:t>
        </w:r>
        <w:proofErr w:type="spellEnd"/>
        <w:r w:rsidR="003C13B2">
          <w:t xml:space="preserve"> driving the endergonic reduction of the 1</w:t>
        </w:r>
        <w:r w:rsidR="003C13B2" w:rsidRPr="002607EE">
          <w:rPr>
            <w:vertAlign w:val="superscript"/>
          </w:rPr>
          <w:t>st</w:t>
        </w:r>
        <w:r w:rsidR="003C13B2">
          <w:t xml:space="preserve"> step</w:t>
        </w:r>
      </w:ins>
      <w:ins w:id="442" w:author="T L" w:date="2015-11-06T14:11:00Z">
        <w:r w:rsidR="003C13B2">
          <w:t xml:space="preserve"> </w:t>
        </w:r>
        <w:r w:rsidR="00292115">
          <w:t>resulting in a circular pathway (ref)</w:t>
        </w:r>
      </w:ins>
      <w:ins w:id="443" w:author="T L" w:date="2015-11-06T14:12:00Z">
        <w:r w:rsidR="00292115">
          <w:t xml:space="preserve">.  This is noteworthy because the assumption of a linear pathway in </w:t>
        </w:r>
      </w:ins>
      <w:ins w:id="444" w:author="T L" w:date="2015-11-06T14:13:00Z">
        <w:r w:rsidR="00292115">
          <w:rPr>
            <w:i/>
          </w:rPr>
          <w:t>M. maripaludis</w:t>
        </w:r>
        <w:r w:rsidR="00292115">
          <w:t xml:space="preserve"> without accounting for electron bifurcation can affect the downstream predictions in the metabolic model.</w:t>
        </w:r>
      </w:ins>
      <w:del w:id="445" w:author="T L" w:date="2015-11-06T14:14:00Z">
        <w:r w:rsidR="00650EC2" w:rsidDel="00292115">
          <w:delText xml:space="preserve">The most </w:delText>
        </w:r>
        <w:r w:rsidR="001F7E98" w:rsidDel="00292115">
          <w:delText xml:space="preserve">noteworthy addition to our reconstruction was including </w:delText>
        </w:r>
        <w:r w:rsidR="003730CF" w:rsidDel="00292115">
          <w:delText xml:space="preserve">flavin based </w:delText>
        </w:r>
        <w:r w:rsidR="001F7E98" w:rsidDel="00292115">
          <w:delText xml:space="preserve">electron </w:delText>
        </w:r>
        <w:r w:rsidR="001F7E98" w:rsidDel="00292115">
          <w:lastRenderedPageBreak/>
          <w:delText>bifurcation to complete the</w:delText>
        </w:r>
        <w:r w:rsidR="00D547AF" w:rsidDel="00292115">
          <w:delText xml:space="preserve"> Wolfe Cycle,</w:delText>
        </w:r>
        <w:r w:rsidR="001F7E98" w:rsidDel="00292115">
          <w:delText xml:space="preserve"> resulting in </w:delText>
        </w:r>
        <w:r w:rsidR="00D547AF" w:rsidDel="00292115">
          <w:delText xml:space="preserve">what is, to our knowledge, </w:delText>
        </w:r>
        <w:commentRangeStart w:id="446"/>
        <w:r w:rsidR="00D547AF" w:rsidDel="00292115">
          <w:delText>the first</w:delText>
        </w:r>
        <w:r w:rsidR="001F7E98" w:rsidDel="00292115">
          <w:delText xml:space="preserve"> accurate </w:delText>
        </w:r>
        <w:commentRangeEnd w:id="446"/>
        <w:r w:rsidR="003730CF" w:rsidDel="00292115">
          <w:rPr>
            <w:rStyle w:val="CommentReference"/>
            <w:rFonts w:asciiTheme="minorHAnsi" w:hAnsiTheme="minorHAnsi"/>
          </w:rPr>
          <w:commentReference w:id="446"/>
        </w:r>
        <w:r w:rsidR="001F7E98" w:rsidDel="00292115">
          <w:delText>depiction of central carbon catabolism in hydrogenotrophic methan</w:delText>
        </w:r>
        <w:r w:rsidR="00230593" w:rsidDel="00292115">
          <w:delText>o</w:delText>
        </w:r>
        <w:r w:rsidR="001F7E98" w:rsidDel="00292115">
          <w:delText>gen</w:delText>
        </w:r>
        <w:r w:rsidR="00230593" w:rsidDel="00292115">
          <w:delText>e</w:delText>
        </w:r>
        <w:r w:rsidR="001F7E98" w:rsidDel="00292115">
          <w:delText>sis.</w:delText>
        </w:r>
      </w:del>
      <w:r w:rsidR="001F7E98">
        <w:t xml:space="preserve">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6F05EDD5"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AE21C1">
        <w:instrText xml:space="preserve"> ADDIN ZOTERO_ITEM CSL_CITATION {"citationID":"2g2qvo6ckt","properties":{"formattedCitation":"(47)","plainCitation":"(47)"},"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AE21C1" w:rsidRPr="00AE21C1">
        <w:rPr>
          <w:rFonts w:cs="Times New Roman"/>
        </w:rPr>
        <w:t>(47)</w:t>
      </w:r>
      <w:r w:rsidR="00DC05CC">
        <w:fldChar w:fldCharType="end"/>
      </w:r>
      <w:r w:rsidR="00B36C33">
        <w:t>.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ferredoxins to </w:t>
      </w:r>
      <w:r w:rsidR="00230593">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w:t>
      </w:r>
      <w:r w:rsidR="00A62FD8">
        <w:lastRenderedPageBreak/>
        <w:t xml:space="preserve">carriers and </w:t>
      </w:r>
      <w:r w:rsidR="003F49E1">
        <w:t>allows us to predict</w:t>
      </w:r>
      <w:r w:rsidR="00943D68">
        <w:t xml:space="preserve"> how ferredoxin specificity could change</w:t>
      </w:r>
      <w:r w:rsidR="003F49E1">
        <w:t xml:space="preserve"> possible model flux distributions. </w:t>
      </w:r>
      <w:r w:rsidR="00A62FD8">
        <w:t xml:space="preserve"> </w:t>
      </w:r>
    </w:p>
    <w:p w14:paraId="607988A0" w14:textId="7CE96594"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943D68">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943D68" w:rsidRPr="00943D68">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F45312">
        <w:instrText xml:space="preserve"> ADDIN ZOTERO_ITEM CSL_CITATION {"citationID":"2i84i863d3","properties":{"formattedCitation":"(48)","plainCitation":"(48)"},"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45312" w:rsidRPr="00F45312">
        <w:rPr>
          <w:rFonts w:cs="Times New Roman"/>
        </w:rPr>
        <w:t>(48)</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F45312">
        <w:instrText xml:space="preserve"> ADDIN ZOTERO_ITEM CSL_CITATION {"citationID":"1v1bfrvejb","properties":{"formattedCitation":"(49)","plainCitation":"(49)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45312" w:rsidRPr="00F45312">
        <w:rPr>
          <w:rFonts w:cs="Times New Roman"/>
        </w:rPr>
        <w:t>(49)</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319239D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F45312">
        <w:instrText xml:space="preserve"> ADDIN ZOTERO_ITEM CSL_CITATION {"citationID":"1pmtfiqdui","properties":{"formattedCitation":"(50)","plainCitation":"(50)"},"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45312" w:rsidRPr="00F45312">
        <w:rPr>
          <w:rFonts w:cs="Times New Roman"/>
        </w:rPr>
        <w:t>(50)</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w:t>
      </w:r>
      <w:r w:rsidR="006B0C00" w:rsidRPr="00BB4897">
        <w:lastRenderedPageBreak/>
        <w:t>like protein</w:t>
      </w:r>
      <w:r w:rsidR="006B0C00">
        <w:t xml:space="preserve"> </w:t>
      </w:r>
      <w:r w:rsidR="006B0C00">
        <w:fldChar w:fldCharType="begin"/>
      </w:r>
      <w:r w:rsidR="00AE21C1">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AE21C1" w:rsidRPr="00AE21C1">
        <w:rPr>
          <w:rFonts w:cs="Times New Roman"/>
        </w:rPr>
        <w:t>(23)</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1CC7FAA3"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F45312">
        <w:instrText xml:space="preserve"> ADDIN ZOTERO_ITEM CSL_CITATION {"citationID":"vqfbkr6og","properties":{"formattedCitation":"(51)","plainCitation":"(51)"},"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F45312" w:rsidRPr="00F45312">
        <w:rPr>
          <w:rFonts w:cs="Times New Roman"/>
        </w:rPr>
        <w:t>(51)</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AE21C1">
        <w:instrText xml:space="preserve"> ADDIN ZOTERO_ITEM CSL_CITATION {"citationID":"asci2795q","properties":{"formattedCitation":"(40)","plainCitation":"(40)"},"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AE21C1" w:rsidRPr="00AE21C1">
        <w:rPr>
          <w:rFonts w:cs="Times New Roman"/>
        </w:rPr>
        <w:t>(40)</w:t>
      </w:r>
      <w:r w:rsidR="00E3127F">
        <w:fldChar w:fldCharType="end"/>
      </w:r>
      <w:r w:rsidR="00E3127F">
        <w:t>.</w:t>
      </w:r>
      <w:r w:rsidR="00C82E52">
        <w:t xml:space="preserve"> </w:t>
      </w:r>
      <w:commentRangeStart w:id="447"/>
      <w:r w:rsidR="005E58A9">
        <w:t>We were unsure of the accuracy of this value and t</w:t>
      </w:r>
      <w:r w:rsidR="00C82E52">
        <w:t>o mitigate our concerns</w:t>
      </w:r>
      <w:commentRangeEnd w:id="447"/>
      <w:r w:rsidR="005E58A9">
        <w:rPr>
          <w:rStyle w:val="CommentReference"/>
          <w:rFonts w:asciiTheme="minorHAnsi" w:hAnsiTheme="minorHAnsi"/>
        </w:rPr>
        <w:commentReference w:id="447"/>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448"/>
      <w:r w:rsidR="00C82E52">
        <w:t>limitation</w:t>
      </w:r>
      <w:commentRangeEnd w:id="448"/>
      <w:r w:rsidR="00EC4669">
        <w:rPr>
          <w:rStyle w:val="CommentReference"/>
          <w:rFonts w:asciiTheme="minorHAnsi" w:hAnsiTheme="minorHAnsi"/>
        </w:rPr>
        <w:commentReference w:id="448"/>
      </w:r>
      <w:r w:rsidR="00C82E52">
        <w:t xml:space="preserve">. </w:t>
      </w:r>
    </w:p>
    <w:p w14:paraId="66C45521" w14:textId="48AAF9D3" w:rsidR="008D38C6" w:rsidRDefault="00C82E52" w:rsidP="007A2129">
      <w:pPr>
        <w:spacing w:line="480" w:lineRule="auto"/>
      </w:pPr>
      <w:r>
        <w:lastRenderedPageBreak/>
        <w:t xml:space="preserve">Growth yield predictions can also vary considerably in response to model ATP maintenance energies </w:t>
      </w:r>
      <w:r w:rsidR="00CE717D">
        <w:fldChar w:fldCharType="begin"/>
      </w:r>
      <w:r w:rsidR="00F45312">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F45312" w:rsidRPr="00F45312">
        <w:rPr>
          <w:rFonts w:cs="Times New Roman"/>
        </w:rPr>
        <w:t>(52)</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in H</w:t>
      </w:r>
      <w:r w:rsidR="008D38C6" w:rsidRPr="00F846AE">
        <w:rPr>
          <w:vertAlign w:val="subscript"/>
        </w:rPr>
        <w:t>2</w:t>
      </w:r>
      <w:r w:rsidR="008D38C6">
        <w:t>-limiting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w:t>
      </w:r>
      <w:commentRangeStart w:id="449"/>
      <w:r w:rsidR="008D38C6">
        <w:t>respectively</w:t>
      </w:r>
      <w:commentRangeEnd w:id="449"/>
      <w:r w:rsidR="00EC4669">
        <w:rPr>
          <w:rStyle w:val="CommentReference"/>
          <w:rFonts w:asciiTheme="minorHAnsi" w:hAnsiTheme="minorHAnsi"/>
        </w:rPr>
        <w:commentReference w:id="449"/>
      </w:r>
      <w:r w:rsidR="008D38C6">
        <w:t xml:space="preserve">.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450"/>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450"/>
      <w:r w:rsidR="00435253">
        <w:rPr>
          <w:rStyle w:val="CommentReference"/>
          <w:rFonts w:asciiTheme="minorHAnsi" w:hAnsiTheme="minorHAnsi"/>
        </w:rPr>
        <w:commentReference w:id="450"/>
      </w:r>
    </w:p>
    <w:p w14:paraId="3A8609F4" w14:textId="0E70E767" w:rsidR="009F4D6C"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584373">
        <w:rPr>
          <w:i/>
        </w:rPr>
        <w:instrText xml:space="preserve"> ADDIN ZOTERO_ITEM CSL_CITATION {"citationID":"26th8g5t52","properties":{"formattedCitation":"(53)","plainCitation":"(53)"},"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584373" w:rsidRPr="00584373">
        <w:rPr>
          <w:rFonts w:cs="Times New Roman"/>
        </w:rPr>
        <w:t>(53)</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lastRenderedPageBreak/>
        <w:t>has been used to calculate an essentiality index</w:t>
      </w:r>
      <w:r w:rsidR="001E6ABD">
        <w:t xml:space="preserve"> of all genes in </w:t>
      </w:r>
      <w:r w:rsidR="001E6ABD">
        <w:rPr>
          <w:i/>
        </w:rPr>
        <w:t xml:space="preserve">M. maripaludis </w:t>
      </w:r>
      <w:r w:rsidR="001E6ABD">
        <w:rPr>
          <w:i/>
        </w:rPr>
        <w:fldChar w:fldCharType="begin"/>
      </w:r>
      <w:r w:rsidR="00584373">
        <w:rPr>
          <w:i/>
        </w:rPr>
        <w:instrText xml:space="preserve"> ADDIN ZOTERO_ITEM CSL_CITATION {"citationID":"289b8k3usl","properties":{"formattedCitation":"(54)","plainCitation":"(54)"},"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584373" w:rsidRPr="00584373">
        <w:rPr>
          <w:rFonts w:cs="Times New Roman"/>
        </w:rPr>
        <w:t>(54)</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AE21C1">
        <w:instrText xml:space="preserve"> ADDIN ZOTERO_ITEM CSL_CITATION {"citationID":"pNaGrqI1","properties":{"formattedCitation":"{\\rtf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AE21C1" w:rsidRPr="00AE21C1">
        <w:rPr>
          <w:rFonts w:cs="Times New Roman"/>
          <w:szCs w:val="24"/>
        </w:rPr>
        <w:t>(38–43)</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Upregulation of 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lastRenderedPageBreak/>
        <w:t>Thermodynamic Calculations</w:t>
      </w:r>
    </w:p>
    <w:p w14:paraId="328C7F12" w14:textId="6452FB49" w:rsidR="006D6FE3" w:rsidRDefault="00992E1B" w:rsidP="00992E1B">
      <w:pPr>
        <w:spacing w:line="480" w:lineRule="auto"/>
      </w:pPr>
      <w:r>
        <w:t xml:space="preserve">Free energy plays a key role in biochemistry as all biological systems must have a sufficiently low overall free energy to support </w:t>
      </w:r>
      <w:commentRangeStart w:id="451"/>
      <w:r>
        <w:t>growth</w:t>
      </w:r>
      <w:commentRangeEnd w:id="451"/>
      <w:r w:rsidR="005C589C">
        <w:rPr>
          <w:rStyle w:val="CommentReference"/>
          <w:rFonts w:asciiTheme="minorHAnsi" w:hAnsiTheme="minorHAnsi"/>
        </w:rPr>
        <w:commentReference w:id="451"/>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AE21C1">
        <w:instrText xml:space="preserve"> ADDIN ZOTERO_ITEM CSL_CITATION {"citationID":"2p3t5qv1lr","properties":{"formattedCitation":"(27)","plainCitation":"(27)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AE21C1" w:rsidRPr="00AE21C1">
        <w:rPr>
          <w:rFonts w:cs="Times New Roman"/>
        </w:rPr>
        <w:t>(27)</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AE21C1">
        <w:instrText xml:space="preserve"> ADDIN ZOTERO_ITEM CSL_CITATION {"citationID":"f23h5d5rc","properties":{"formattedCitation":"(28)","plainCitation":"(28)"},"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AE21C1" w:rsidRPr="00AE21C1">
        <w:rPr>
          <w:rFonts w:cs="Times New Roman"/>
        </w:rPr>
        <w:t>(28)</w:t>
      </w:r>
      <w:r w:rsidR="00111F78">
        <w:fldChar w:fldCharType="end"/>
      </w:r>
      <w:r w:rsidR="00111F78">
        <w:t xml:space="preserve">. </w:t>
      </w:r>
      <w:r>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452"/>
      <w:r w:rsidR="006D6FE3">
        <w:t>itself</w:t>
      </w:r>
      <w:commentRangeEnd w:id="452"/>
      <w:r w:rsidR="00967F47">
        <w:rPr>
          <w:rStyle w:val="CommentReference"/>
          <w:rFonts w:asciiTheme="minorHAnsi" w:hAnsiTheme="minorHAnsi"/>
        </w:rPr>
        <w:commentReference w:id="452"/>
      </w:r>
      <w:r w:rsidR="006D6FE3">
        <w:t xml:space="preserve">. </w:t>
      </w:r>
    </w:p>
    <w:p w14:paraId="42919EC9" w14:textId="28445362"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AE21C1">
        <w:instrText xml:space="preserve"> ADDIN ZOTERO_ITEM CSL_CITATION {"citationID":"1dpvgoc3al","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AE21C1" w:rsidRPr="00AE21C1">
        <w:rPr>
          <w:rFonts w:cs="Times New Roman"/>
        </w:rPr>
        <w:t>(26)</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w:t>
      </w:r>
      <w:r w:rsidR="008946EC">
        <w:lastRenderedPageBreak/>
        <w:t xml:space="preserve">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453"/>
      <w:r w:rsidR="00B36C33">
        <w:t>Distribution</w:t>
      </w:r>
      <w:commentRangeEnd w:id="453"/>
      <w:r w:rsidR="00967F47">
        <w:rPr>
          <w:rStyle w:val="CommentReference"/>
          <w:rFonts w:asciiTheme="minorHAnsi" w:eastAsiaTheme="minorHAnsi" w:hAnsiTheme="minorHAnsi" w:cstheme="minorBidi"/>
          <w:b w:val="0"/>
          <w:bCs w:val="0"/>
          <w:color w:val="auto"/>
        </w:rPr>
        <w:commentReference w:id="453"/>
      </w:r>
    </w:p>
    <w:p w14:paraId="3F60C21B" w14:textId="79B588AB"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AE21C1">
        <w:instrText xml:space="preserve"> ADDIN ZOTERO_ITEM CSL_CITATION {"citationID":"2q74n3gsc3","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AE21C1">
        <w:instrText xml:space="preserve"> ADDIN ZOTERO_ITEM CSL_CITATION {"citationID":"1o8214b19b","properties":{"formattedCitation":"(30)","plainCitation":"(30)"},"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AE21C1" w:rsidRPr="00AE21C1">
        <w:rPr>
          <w:rFonts w:cs="Times New Roman"/>
        </w:rPr>
        <w:t>(30)</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1B7F81F6"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584373">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584373" w:rsidRPr="00584373">
        <w:rPr>
          <w:rFonts w:cs="Times New Roman"/>
        </w:rPr>
        <w:t>(55)</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w:t>
      </w:r>
      <w:r w:rsidR="00E515B0">
        <w:lastRenderedPageBreak/>
        <w:t xml:space="preserve">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4253E662" w:rsidR="00CF4E3A" w:rsidRDefault="00A512C1" w:rsidP="007A2129">
      <w:pPr>
        <w:spacing w:line="480" w:lineRule="auto"/>
      </w:pPr>
      <w:r>
        <w:t xml:space="preserve">Metabolic reconstructions provide us with a computational approach to studying the complexity of genome-scale biochemistry. With iMR544,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454"/>
      <w:r w:rsidR="00CF4E3A">
        <w:t>model</w:t>
      </w:r>
      <w:commentRangeEnd w:id="454"/>
      <w:r w:rsidR="00CF4E3A">
        <w:t xml:space="preserve">. </w:t>
      </w:r>
      <w:r w:rsidR="00CF4E3A">
        <w:rPr>
          <w:rStyle w:val="CommentReference"/>
          <w:rFonts w:asciiTheme="minorHAnsi" w:hAnsiTheme="minorHAnsi"/>
        </w:rPr>
        <w:commentReference w:id="454"/>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w:t>
      </w:r>
      <w:r>
        <w:lastRenderedPageBreak/>
        <w:t xml:space="preserve">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016B9BC3" w14:textId="77777777" w:rsidR="00584373" w:rsidRDefault="00A40676" w:rsidP="00584373">
      <w:pPr>
        <w:pStyle w:val="Bibliography"/>
      </w:pPr>
      <w:r>
        <w:fldChar w:fldCharType="begin"/>
      </w:r>
      <w:r w:rsidR="00C61E65">
        <w:instrText xml:space="preserve"> ADDIN ZOTERO_BIBL {"custom":[]} CSL_BIBLIOGRAPHY </w:instrText>
      </w:r>
      <w:r>
        <w:fldChar w:fldCharType="separate"/>
      </w:r>
      <w:r w:rsidR="00584373">
        <w:t xml:space="preserve">1. </w:t>
      </w:r>
      <w:r w:rsidR="00584373">
        <w:tab/>
      </w:r>
      <w:r w:rsidR="00584373">
        <w:rPr>
          <w:b/>
          <w:bCs/>
        </w:rPr>
        <w:t>Haynes CA</w:t>
      </w:r>
      <w:r w:rsidR="00584373">
        <w:t xml:space="preserve">, </w:t>
      </w:r>
      <w:r w:rsidR="00584373">
        <w:rPr>
          <w:b/>
          <w:bCs/>
        </w:rPr>
        <w:t>Gonzalez R</w:t>
      </w:r>
      <w:r w:rsidR="00584373">
        <w:t xml:space="preserve">. 2014. Rethinking biological activation of methane and conversion to liquid fuels. Nat Chem Biol </w:t>
      </w:r>
      <w:r w:rsidR="00584373">
        <w:rPr>
          <w:b/>
          <w:bCs/>
        </w:rPr>
        <w:t>10</w:t>
      </w:r>
      <w:r w:rsidR="00584373">
        <w:t>:331–339.</w:t>
      </w:r>
    </w:p>
    <w:p w14:paraId="184347D5" w14:textId="77777777" w:rsidR="00584373" w:rsidRDefault="00584373" w:rsidP="00584373">
      <w:pPr>
        <w:pStyle w:val="Bibliography"/>
      </w:pPr>
      <w:r>
        <w:t xml:space="preserve">2. </w:t>
      </w:r>
      <w:r>
        <w:tab/>
      </w:r>
      <w:r>
        <w:rPr>
          <w:b/>
          <w:bCs/>
        </w:rPr>
        <w:t>Zhang X</w:t>
      </w:r>
      <w:r>
        <w:t xml:space="preserve">, </w:t>
      </w:r>
      <w:r>
        <w:rPr>
          <w:b/>
          <w:bCs/>
        </w:rPr>
        <w:t>Myhrvold NP</w:t>
      </w:r>
      <w:r>
        <w:t xml:space="preserve">, </w:t>
      </w:r>
      <w:r>
        <w:rPr>
          <w:b/>
          <w:bCs/>
        </w:rPr>
        <w:t>Caldeira K</w:t>
      </w:r>
      <w:r>
        <w:t xml:space="preserve">. 2014. Key factors for assessing climate benefits of natural gas versus coal electricity generation. Environ Res Lett </w:t>
      </w:r>
      <w:r>
        <w:rPr>
          <w:b/>
          <w:bCs/>
        </w:rPr>
        <w:t>9</w:t>
      </w:r>
      <w:r>
        <w:t>:114022.</w:t>
      </w:r>
    </w:p>
    <w:p w14:paraId="68276E80" w14:textId="77777777" w:rsidR="00584373" w:rsidRDefault="00584373" w:rsidP="00584373">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4BC70BB7" w14:textId="77777777" w:rsidR="00584373" w:rsidRDefault="00584373" w:rsidP="00584373">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2E193A3B" w14:textId="77777777" w:rsidR="00584373" w:rsidRDefault="00584373" w:rsidP="00584373">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8DBBF9B" w14:textId="77777777" w:rsidR="00584373" w:rsidRDefault="00584373" w:rsidP="00584373">
      <w:pPr>
        <w:pStyle w:val="Bibliography"/>
      </w:pPr>
      <w:r>
        <w:lastRenderedPageBreak/>
        <w:t xml:space="preserve">6. </w:t>
      </w:r>
      <w:r>
        <w:tab/>
      </w:r>
      <w:r>
        <w:rPr>
          <w:b/>
          <w:bCs/>
        </w:rPr>
        <w:t>Deppenmeier U</w:t>
      </w:r>
      <w:r>
        <w:t xml:space="preserve">. 2002. The unique biochemistry of methanogenesis. Prog Nucleic Acid Res Mol Biol </w:t>
      </w:r>
      <w:r>
        <w:rPr>
          <w:b/>
          <w:bCs/>
        </w:rPr>
        <w:t>71</w:t>
      </w:r>
      <w:r>
        <w:t>:223–283.</w:t>
      </w:r>
    </w:p>
    <w:p w14:paraId="41524C70" w14:textId="77777777" w:rsidR="00584373" w:rsidRDefault="00584373" w:rsidP="00584373">
      <w:pPr>
        <w:pStyle w:val="Bibliography"/>
      </w:pPr>
      <w:r>
        <w:t xml:space="preserve">7.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Methanosarcina barkeri. Eur J Biochem </w:t>
      </w:r>
      <w:r>
        <w:rPr>
          <w:b/>
          <w:bCs/>
        </w:rPr>
        <w:t>213</w:t>
      </w:r>
      <w:r>
        <w:t>:529–535.</w:t>
      </w:r>
    </w:p>
    <w:p w14:paraId="0D4B4832" w14:textId="77777777" w:rsidR="00584373" w:rsidRDefault="00584373" w:rsidP="00584373">
      <w:pPr>
        <w:pStyle w:val="Bibliography"/>
      </w:pPr>
      <w:r>
        <w:t xml:space="preserve">8.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Methanobacterium thermoautotrophicum. Eur J Biochem </w:t>
      </w:r>
      <w:r>
        <w:rPr>
          <w:b/>
          <w:bCs/>
        </w:rPr>
        <w:t>220</w:t>
      </w:r>
      <w:r>
        <w:t>:139–148.</w:t>
      </w:r>
    </w:p>
    <w:p w14:paraId="1C1D6209" w14:textId="77777777" w:rsidR="00584373" w:rsidRDefault="00584373" w:rsidP="00584373">
      <w:pPr>
        <w:pStyle w:val="Bibliography"/>
      </w:pPr>
      <w:r>
        <w:t xml:space="preserve">9. </w:t>
      </w:r>
      <w:r>
        <w:tab/>
      </w:r>
      <w:r>
        <w:rPr>
          <w:b/>
          <w:bCs/>
        </w:rPr>
        <w:t>Buckel W</w:t>
      </w:r>
      <w:r>
        <w:t xml:space="preserve">, </w:t>
      </w:r>
      <w:r>
        <w:rPr>
          <w:b/>
          <w:bCs/>
        </w:rPr>
        <w:t>Thauer RK</w:t>
      </w:r>
      <w:r>
        <w:t xml:space="preserve">. 2013. Energy conservation via electron bifurcating ferredoxin reduction and proton/Na+ translocating ferredoxin oxidation. Biochim Biophys Acta BBA - Bioenerg </w:t>
      </w:r>
      <w:r>
        <w:rPr>
          <w:b/>
          <w:bCs/>
        </w:rPr>
        <w:t>1827</w:t>
      </w:r>
      <w:r>
        <w:t>:94–113.</w:t>
      </w:r>
    </w:p>
    <w:p w14:paraId="2E46ABC4" w14:textId="77777777" w:rsidR="00584373" w:rsidRDefault="00584373" w:rsidP="00584373">
      <w:pPr>
        <w:pStyle w:val="Bibliography"/>
      </w:pPr>
      <w:r>
        <w:t xml:space="preserve">10.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8385664" w14:textId="77777777" w:rsidR="00584373" w:rsidRDefault="00584373" w:rsidP="00584373">
      <w:pPr>
        <w:pStyle w:val="Bibliography"/>
      </w:pPr>
      <w:r>
        <w:t xml:space="preserve">11. </w:t>
      </w:r>
      <w:r>
        <w:tab/>
      </w:r>
      <w:r>
        <w:rPr>
          <w:b/>
          <w:bCs/>
        </w:rPr>
        <w:t>Thauer RK</w:t>
      </w:r>
      <w:r>
        <w:t xml:space="preserve">. 2012. The Wolfe cycle comes full circle. Proc Natl Acad Sci </w:t>
      </w:r>
      <w:r>
        <w:rPr>
          <w:b/>
          <w:bCs/>
        </w:rPr>
        <w:t>109</w:t>
      </w:r>
      <w:r>
        <w:t>:15084–15085.</w:t>
      </w:r>
    </w:p>
    <w:p w14:paraId="54573283" w14:textId="77777777" w:rsidR="00584373" w:rsidRDefault="00584373" w:rsidP="00584373">
      <w:pPr>
        <w:pStyle w:val="Bibliography"/>
      </w:pPr>
      <w:r>
        <w:t xml:space="preserve">12. </w:t>
      </w:r>
      <w:r>
        <w:tab/>
      </w:r>
      <w:r>
        <w:rPr>
          <w:b/>
          <w:bCs/>
        </w:rPr>
        <w:t>Jones WJ</w:t>
      </w:r>
      <w:r>
        <w:t xml:space="preserve">, </w:t>
      </w:r>
      <w:r>
        <w:rPr>
          <w:b/>
          <w:bCs/>
        </w:rPr>
        <w:t>Paynter MJB</w:t>
      </w:r>
      <w:r>
        <w:t xml:space="preserve">, </w:t>
      </w:r>
      <w:r>
        <w:rPr>
          <w:b/>
          <w:bCs/>
        </w:rPr>
        <w:t>Gupta R</w:t>
      </w:r>
      <w:r>
        <w:t xml:space="preserve">. 1983. Characterization of Methanococcus maripaludis sp. nov., a new methanogen isolated from salt marsh sediment. Arch Microbiol </w:t>
      </w:r>
      <w:r>
        <w:rPr>
          <w:b/>
          <w:bCs/>
        </w:rPr>
        <w:t>135</w:t>
      </w:r>
      <w:r>
        <w:t>:91–97.</w:t>
      </w:r>
    </w:p>
    <w:p w14:paraId="3039B2EB" w14:textId="77777777" w:rsidR="00584373" w:rsidRDefault="00584373" w:rsidP="00584373">
      <w:pPr>
        <w:pStyle w:val="Bibliography"/>
      </w:pPr>
      <w:r>
        <w:t xml:space="preserve">13.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lastRenderedPageBreak/>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Methanococcus maripaludis. J Bacteriol </w:t>
      </w:r>
      <w:r>
        <w:rPr>
          <w:b/>
          <w:bCs/>
        </w:rPr>
        <w:t>186</w:t>
      </w:r>
      <w:r>
        <w:t>:6956–6969.</w:t>
      </w:r>
    </w:p>
    <w:p w14:paraId="3091A75B" w14:textId="77777777" w:rsidR="00584373" w:rsidRDefault="00584373" w:rsidP="00584373">
      <w:pPr>
        <w:pStyle w:val="Bibliography"/>
      </w:pPr>
      <w:r>
        <w:t xml:space="preserve">14.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ECE1A8F" w14:textId="77777777" w:rsidR="00584373" w:rsidRDefault="00584373" w:rsidP="00584373">
      <w:pPr>
        <w:pStyle w:val="Bibliography"/>
      </w:pPr>
      <w:r>
        <w:t xml:space="preserve">15.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Methanococcus maripaludis under defined nutrient conditions. FEMS Microbiol Lett </w:t>
      </w:r>
      <w:r>
        <w:rPr>
          <w:b/>
          <w:bCs/>
        </w:rPr>
        <w:t>238</w:t>
      </w:r>
      <w:r>
        <w:t>:85–91.</w:t>
      </w:r>
    </w:p>
    <w:p w14:paraId="23DDCB40" w14:textId="77777777" w:rsidR="00584373" w:rsidRDefault="00584373" w:rsidP="00584373">
      <w:pPr>
        <w:pStyle w:val="Bibliography"/>
      </w:pPr>
      <w:r>
        <w:t xml:space="preserve">16.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0ECB0DED" w14:textId="77777777" w:rsidR="00584373" w:rsidRDefault="00584373" w:rsidP="00584373">
      <w:pPr>
        <w:pStyle w:val="Bibliography"/>
      </w:pPr>
      <w:r>
        <w:t xml:space="preserve">17.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1EE1EF01" w14:textId="77777777" w:rsidR="00584373" w:rsidRDefault="00584373" w:rsidP="00584373">
      <w:pPr>
        <w:pStyle w:val="Bibliography"/>
      </w:pPr>
      <w:r>
        <w:t xml:space="preserve">18.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C9AABCA" w14:textId="77777777" w:rsidR="00584373" w:rsidRDefault="00584373" w:rsidP="00584373">
      <w:pPr>
        <w:pStyle w:val="Bibliography"/>
      </w:pPr>
      <w:r>
        <w:t xml:space="preserve">19.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34BD4797" w14:textId="77777777" w:rsidR="00584373" w:rsidRDefault="00584373" w:rsidP="00584373">
      <w:pPr>
        <w:pStyle w:val="Bibliography"/>
      </w:pPr>
      <w:r>
        <w:lastRenderedPageBreak/>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C703236" w14:textId="77777777" w:rsidR="00584373" w:rsidRDefault="00584373" w:rsidP="00584373">
      <w:pPr>
        <w:pStyle w:val="Bibliography"/>
      </w:pPr>
      <w:r>
        <w:t xml:space="preserve">21.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74330F6" w14:textId="77777777" w:rsidR="00584373" w:rsidRDefault="00584373" w:rsidP="00584373">
      <w:pPr>
        <w:pStyle w:val="Bibliography"/>
      </w:pPr>
      <w:r>
        <w:t xml:space="preserve">22.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Methanococcus maripaludis S2 for CO2 capture and conversion to methane. Mol Biosyst </w:t>
      </w:r>
      <w:r>
        <w:rPr>
          <w:b/>
          <w:bCs/>
        </w:rPr>
        <w:t>10</w:t>
      </w:r>
      <w:r>
        <w:t>:1043–1054.</w:t>
      </w:r>
    </w:p>
    <w:p w14:paraId="47BA240F" w14:textId="77777777" w:rsidR="00584373" w:rsidRDefault="00584373" w:rsidP="00584373">
      <w:pPr>
        <w:pStyle w:val="Bibliography"/>
      </w:pPr>
      <w:r>
        <w:t xml:space="preserve">23.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4B06335B" w14:textId="77777777" w:rsidR="00584373" w:rsidRDefault="00584373" w:rsidP="00584373">
      <w:pPr>
        <w:pStyle w:val="Bibliography"/>
      </w:pPr>
      <w:r>
        <w:t xml:space="preserve">24.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7ED1714" w14:textId="77777777" w:rsidR="00584373" w:rsidRDefault="00584373" w:rsidP="00584373">
      <w:pPr>
        <w:pStyle w:val="Bibliography"/>
      </w:pPr>
      <w:r>
        <w:t xml:space="preserve">25.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6D9B3F1E" w14:textId="77777777" w:rsidR="00584373" w:rsidRDefault="00584373" w:rsidP="00584373">
      <w:pPr>
        <w:pStyle w:val="Bibliography"/>
      </w:pPr>
      <w:r>
        <w:t xml:space="preserve">26.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77D14E77" w14:textId="77777777" w:rsidR="00584373" w:rsidRDefault="00584373" w:rsidP="00584373">
      <w:pPr>
        <w:pStyle w:val="Bibliography"/>
      </w:pPr>
      <w:r>
        <w:t xml:space="preserve">27.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33BC3314" w14:textId="77777777" w:rsidR="00584373" w:rsidRDefault="00584373" w:rsidP="00584373">
      <w:pPr>
        <w:pStyle w:val="Bibliography"/>
      </w:pPr>
      <w:r>
        <w:lastRenderedPageBreak/>
        <w:t xml:space="preserve">28.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560045E1" w14:textId="77777777" w:rsidR="00584373" w:rsidRDefault="00584373" w:rsidP="00584373">
      <w:pPr>
        <w:pStyle w:val="Bibliography"/>
      </w:pPr>
      <w:r>
        <w:t xml:space="preserve">29.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385AABE" w14:textId="77777777" w:rsidR="00584373" w:rsidRDefault="00584373" w:rsidP="00584373">
      <w:pPr>
        <w:pStyle w:val="Bibliography"/>
      </w:pPr>
      <w:r>
        <w:t xml:space="preserve">30. </w:t>
      </w:r>
      <w:r>
        <w:tab/>
      </w:r>
      <w:r>
        <w:rPr>
          <w:b/>
          <w:bCs/>
        </w:rPr>
        <w:t>Kanehisa M</w:t>
      </w:r>
      <w:r>
        <w:t xml:space="preserve">, </w:t>
      </w:r>
      <w:r>
        <w:rPr>
          <w:b/>
          <w:bCs/>
        </w:rPr>
        <w:t>Goto S</w:t>
      </w:r>
      <w:r>
        <w:t xml:space="preserve">. 2000. KEGG: Kyoto Encyclopedia of Genes and Genomes. Nucleic Acids Res </w:t>
      </w:r>
      <w:r>
        <w:rPr>
          <w:b/>
          <w:bCs/>
        </w:rPr>
        <w:t>28</w:t>
      </w:r>
      <w:r>
        <w:t>:27–30.</w:t>
      </w:r>
    </w:p>
    <w:p w14:paraId="19F42B58" w14:textId="77777777" w:rsidR="00584373" w:rsidRDefault="00584373" w:rsidP="00584373">
      <w:pPr>
        <w:pStyle w:val="Bibliography"/>
      </w:pPr>
      <w:r>
        <w:t xml:space="preserve">31.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472F8D29" w14:textId="77777777" w:rsidR="00584373" w:rsidRDefault="00584373" w:rsidP="00584373">
      <w:pPr>
        <w:pStyle w:val="Bibliography"/>
      </w:pPr>
      <w:r>
        <w:t xml:space="preserve">32.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6472E99" w14:textId="77777777" w:rsidR="00584373" w:rsidRDefault="00584373" w:rsidP="00584373">
      <w:pPr>
        <w:pStyle w:val="Bibliography"/>
      </w:pPr>
      <w:r>
        <w:t xml:space="preserve">33.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3D348BE" w14:textId="77777777" w:rsidR="00584373" w:rsidRDefault="00584373" w:rsidP="00584373">
      <w:pPr>
        <w:pStyle w:val="Bibliography"/>
      </w:pPr>
      <w:r>
        <w:t xml:space="preserve">34. </w:t>
      </w:r>
      <w:r>
        <w:tab/>
      </w:r>
      <w:r>
        <w:rPr>
          <w:b/>
          <w:bCs/>
        </w:rPr>
        <w:t>Feist AM</w:t>
      </w:r>
      <w:r>
        <w:t xml:space="preserve">, </w:t>
      </w:r>
      <w:r>
        <w:rPr>
          <w:b/>
          <w:bCs/>
        </w:rPr>
        <w:t>Palsson BO</w:t>
      </w:r>
      <w:r>
        <w:t xml:space="preserve">. 2010. The biomass objective function. Curr Opin Microbiol </w:t>
      </w:r>
      <w:r>
        <w:rPr>
          <w:b/>
          <w:bCs/>
        </w:rPr>
        <w:t>13</w:t>
      </w:r>
      <w:r>
        <w:t>:344–349.</w:t>
      </w:r>
    </w:p>
    <w:p w14:paraId="0B9AA4D3" w14:textId="77777777" w:rsidR="00584373" w:rsidRDefault="00584373" w:rsidP="00584373">
      <w:pPr>
        <w:pStyle w:val="Bibliography"/>
      </w:pPr>
      <w:r>
        <w:lastRenderedPageBreak/>
        <w:t xml:space="preserve">35.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46B1F99C" w14:textId="77777777" w:rsidR="00584373" w:rsidRDefault="00584373" w:rsidP="00584373">
      <w:pPr>
        <w:pStyle w:val="Bibliography"/>
      </w:pPr>
      <w:r>
        <w:t xml:space="preserve">36.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34C1B009" w14:textId="77777777" w:rsidR="00584373" w:rsidRDefault="00584373" w:rsidP="00584373">
      <w:pPr>
        <w:pStyle w:val="Bibliography"/>
      </w:pPr>
      <w:r>
        <w:t xml:space="preserve">37.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058B255C" w14:textId="77777777" w:rsidR="00584373" w:rsidRDefault="00584373" w:rsidP="00584373">
      <w:pPr>
        <w:pStyle w:val="Bibliography"/>
      </w:pPr>
      <w:r>
        <w:t xml:space="preserve">38.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Methanococcus maripaludis. J Bacteriol </w:t>
      </w:r>
      <w:r>
        <w:rPr>
          <w:b/>
          <w:bCs/>
        </w:rPr>
        <w:t>188</w:t>
      </w:r>
      <w:r>
        <w:t>:1373–1380.</w:t>
      </w:r>
    </w:p>
    <w:p w14:paraId="4624F6F7" w14:textId="77777777" w:rsidR="00584373" w:rsidRDefault="00584373" w:rsidP="00584373">
      <w:pPr>
        <w:pStyle w:val="Bibliography"/>
      </w:pPr>
      <w:r>
        <w:t xml:space="preserve">39.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3233295" w14:textId="77777777" w:rsidR="00584373" w:rsidRDefault="00584373" w:rsidP="00584373">
      <w:pPr>
        <w:pStyle w:val="Bibliography"/>
      </w:pPr>
      <w:r>
        <w:t xml:space="preserve">40.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Methanococcus maripaludis. Appl Environ Microbiol </w:t>
      </w:r>
      <w:r>
        <w:rPr>
          <w:b/>
          <w:bCs/>
        </w:rPr>
        <w:t>74</w:t>
      </w:r>
      <w:r>
        <w:t>:6584–6590.</w:t>
      </w:r>
    </w:p>
    <w:p w14:paraId="4858313B" w14:textId="77777777" w:rsidR="00584373" w:rsidRDefault="00584373" w:rsidP="00584373">
      <w:pPr>
        <w:pStyle w:val="Bibliography"/>
      </w:pPr>
      <w:r>
        <w:t xml:space="preserve">41.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Methanococcus maripaludis. mBio </w:t>
      </w:r>
      <w:r>
        <w:rPr>
          <w:b/>
          <w:bCs/>
        </w:rPr>
        <w:t>4</w:t>
      </w:r>
      <w:r>
        <w:t>:e00062–13.</w:t>
      </w:r>
    </w:p>
    <w:p w14:paraId="7A6579A0" w14:textId="77777777" w:rsidR="00584373" w:rsidRDefault="00584373" w:rsidP="00584373">
      <w:pPr>
        <w:pStyle w:val="Bibliography"/>
      </w:pPr>
      <w:r>
        <w:lastRenderedPageBreak/>
        <w:t xml:space="preserve">42.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21F7DD1F" w14:textId="77777777" w:rsidR="00584373" w:rsidRDefault="00584373" w:rsidP="00584373">
      <w:pPr>
        <w:pStyle w:val="Bibliography"/>
      </w:pPr>
      <w:r>
        <w:t xml:space="preserve">43.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3CEABA9D" w14:textId="77777777" w:rsidR="00584373" w:rsidRDefault="00584373" w:rsidP="00584373">
      <w:pPr>
        <w:pStyle w:val="Bibliography"/>
      </w:pPr>
      <w:r>
        <w:t xml:space="preserve">44.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405F666" w14:textId="77777777" w:rsidR="00584373" w:rsidRDefault="00584373" w:rsidP="00584373">
      <w:pPr>
        <w:pStyle w:val="Bibliography"/>
      </w:pPr>
      <w:r>
        <w:t xml:space="preserve">45.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43CA66F8" w14:textId="77777777" w:rsidR="00584373" w:rsidRDefault="00584373" w:rsidP="00584373">
      <w:pPr>
        <w:pStyle w:val="Bibliography"/>
      </w:pPr>
      <w:r>
        <w:t xml:space="preserve">46.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6DD0F9C" w14:textId="77777777" w:rsidR="00584373" w:rsidRDefault="00584373" w:rsidP="00584373">
      <w:pPr>
        <w:pStyle w:val="Bibliography"/>
      </w:pPr>
      <w:r>
        <w:t xml:space="preserve">47.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Methanothermobacter marburgensis and Methanothermobacter thermautotrophicus. Archaea </w:t>
      </w:r>
      <w:r>
        <w:rPr>
          <w:b/>
          <w:bCs/>
        </w:rPr>
        <w:t>2011</w:t>
      </w:r>
      <w:r>
        <w:t>:1–23.</w:t>
      </w:r>
    </w:p>
    <w:p w14:paraId="29ACB382" w14:textId="77777777" w:rsidR="00584373" w:rsidRDefault="00584373" w:rsidP="00584373">
      <w:pPr>
        <w:pStyle w:val="Bibliography"/>
      </w:pPr>
      <w:r>
        <w:t xml:space="preserve">48.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w:t>
      </w:r>
      <w:r>
        <w:lastRenderedPageBreak/>
        <w:t xml:space="preserve">Tetrasaccharide in the Archaeon Methanococcus maripaludis Occurs by the Same Pathway Used by Pseudomonas aeruginosa To Make a Di-N-Acetylated Sugar. J Bacteriol </w:t>
      </w:r>
      <w:r>
        <w:rPr>
          <w:b/>
          <w:bCs/>
        </w:rPr>
        <w:t>197</w:t>
      </w:r>
      <w:r>
        <w:t>:1668–1680.</w:t>
      </w:r>
    </w:p>
    <w:p w14:paraId="616F41EA" w14:textId="77777777" w:rsidR="00584373" w:rsidRDefault="00584373" w:rsidP="00584373">
      <w:pPr>
        <w:pStyle w:val="Bibliography"/>
      </w:pPr>
      <w:r>
        <w:t xml:space="preserve">49.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044096FC" w14:textId="77777777" w:rsidR="00584373" w:rsidRDefault="00584373" w:rsidP="00584373">
      <w:pPr>
        <w:pStyle w:val="Bibliography"/>
      </w:pPr>
      <w:r>
        <w:t xml:space="preserve">50.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3CED0761" w14:textId="77777777" w:rsidR="00584373" w:rsidRDefault="00584373" w:rsidP="00584373">
      <w:pPr>
        <w:pStyle w:val="Bibliography"/>
      </w:pPr>
      <w:r>
        <w:t xml:space="preserve">51.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Methanococcus maripaludis. J Bacteriol </w:t>
      </w:r>
      <w:r>
        <w:rPr>
          <w:b/>
          <w:bCs/>
        </w:rPr>
        <w:t>195</w:t>
      </w:r>
      <w:r>
        <w:t>:1456–1462.</w:t>
      </w:r>
    </w:p>
    <w:p w14:paraId="6C40F92A" w14:textId="77777777" w:rsidR="00584373" w:rsidRDefault="00584373" w:rsidP="00584373">
      <w:pPr>
        <w:pStyle w:val="Bibliography"/>
      </w:pPr>
      <w:r>
        <w:t xml:space="preserve">52.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13A3B3CD" w14:textId="77777777" w:rsidR="00584373" w:rsidRDefault="00584373" w:rsidP="00584373">
      <w:pPr>
        <w:pStyle w:val="Bibliography"/>
      </w:pPr>
      <w:r>
        <w:t xml:space="preserve">53.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Escherichia coli metabolism--2011. Mol Syst Biol </w:t>
      </w:r>
      <w:r>
        <w:rPr>
          <w:b/>
          <w:bCs/>
        </w:rPr>
        <w:t>7</w:t>
      </w:r>
      <w:r>
        <w:t>:535–535.</w:t>
      </w:r>
    </w:p>
    <w:p w14:paraId="0A357666" w14:textId="77777777" w:rsidR="00584373" w:rsidRDefault="00584373" w:rsidP="00584373">
      <w:pPr>
        <w:pStyle w:val="Bibliography"/>
      </w:pPr>
      <w:r>
        <w:t xml:space="preserve">54.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Methanococcus maripaludis. Proc Natl Acad Sci </w:t>
      </w:r>
      <w:r>
        <w:rPr>
          <w:b/>
          <w:bCs/>
        </w:rPr>
        <w:t>110</w:t>
      </w:r>
      <w:r>
        <w:t>:4726–4731.</w:t>
      </w:r>
    </w:p>
    <w:p w14:paraId="400BE000" w14:textId="77777777" w:rsidR="00584373" w:rsidRDefault="00584373" w:rsidP="00584373">
      <w:pPr>
        <w:pStyle w:val="Bibliography"/>
      </w:pPr>
      <w:r>
        <w:lastRenderedPageBreak/>
        <w:t xml:space="preserve">55.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DF139FC" w:rsidR="000B43BF" w:rsidRDefault="00A40676" w:rsidP="007D1D19">
      <w:pPr>
        <w:pStyle w:val="Heading1"/>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r w:rsidRPr="006118BA">
              <w:rPr>
                <w:rFonts w:ascii="Calibri" w:eastAsia="Times New Roman" w:hAnsi="Calibri" w:cs="Times New Roman"/>
                <w:b/>
                <w:bCs/>
                <w:i/>
                <w:iCs/>
                <w:color w:val="000000"/>
                <w:sz w:val="22"/>
              </w:rPr>
              <w:t>Methanococcus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iMR544</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544</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1D77DCF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iMR544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4FED7C43"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iMR544 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455"/>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455"/>
      <w:r w:rsidR="00665411">
        <w:rPr>
          <w:rStyle w:val="CommentReference"/>
          <w:rFonts w:asciiTheme="minorHAnsi" w:hAnsiTheme="minorHAnsi"/>
          <w:b w:val="0"/>
          <w:bCs w:val="0"/>
          <w:color w:val="auto"/>
        </w:rPr>
        <w:commentReference w:id="455"/>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ins w:id="456" w:author="T L" w:date="2015-11-05T11:03:00Z"/>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22393BFE" w14:textId="77777777" w:rsidR="004021BA" w:rsidRDefault="004021BA">
      <w:pPr>
        <w:rPr>
          <w:ins w:id="457" w:author="T L" w:date="2015-11-05T11:03:00Z"/>
        </w:rPr>
        <w:pPrChange w:id="458" w:author="T L" w:date="2015-11-05T11:03:00Z">
          <w:pPr>
            <w:pStyle w:val="Caption"/>
          </w:pPr>
        </w:pPrChange>
      </w:pPr>
    </w:p>
    <w:p w14:paraId="55FEEACE" w14:textId="77777777" w:rsidR="004021BA" w:rsidRDefault="004021BA">
      <w:pPr>
        <w:rPr>
          <w:ins w:id="459" w:author="T L" w:date="2015-11-05T11:03:00Z"/>
        </w:rPr>
        <w:pPrChange w:id="460" w:author="T L" w:date="2015-11-05T11:03:00Z">
          <w:pPr>
            <w:pStyle w:val="Caption"/>
          </w:pPr>
        </w:pPrChange>
      </w:pPr>
    </w:p>
    <w:p w14:paraId="79D39EBF" w14:textId="77777777" w:rsidR="004021BA" w:rsidRDefault="004021BA" w:rsidP="004021BA">
      <w:pPr>
        <w:pStyle w:val="NormalWeb"/>
        <w:rPr>
          <w:ins w:id="461" w:author="T L" w:date="2015-11-05T11:03:00Z"/>
        </w:rPr>
      </w:pPr>
      <w:ins w:id="462" w:author="T L" w:date="2015-11-05T11:03:00Z">
        <w:r>
          <w:t xml:space="preserve">Ref1: </w:t>
        </w:r>
        <w:r>
          <w:rPr>
            <w:rFonts w:ascii="AdvTT3713a231" w:hAnsi="AdvTT3713a231"/>
            <w:color w:val="111111"/>
            <w:sz w:val="16"/>
            <w:szCs w:val="16"/>
          </w:rPr>
          <w:t>Climatic Change (2013) 118:609</w:t>
        </w:r>
        <w:r>
          <w:rPr>
            <w:rFonts w:ascii="AdvTT3713a231+20" w:hAnsi="AdvTT3713a231+20"/>
            <w:color w:val="111111"/>
            <w:sz w:val="16"/>
            <w:szCs w:val="16"/>
          </w:rPr>
          <w:t>–</w:t>
        </w:r>
        <w:r>
          <w:rPr>
            <w:rFonts w:ascii="AdvTT3713a231" w:hAnsi="AdvTT3713a231"/>
            <w:color w:val="111111"/>
            <w:sz w:val="16"/>
            <w:szCs w:val="16"/>
          </w:rPr>
          <w:t xml:space="preserve">623 </w:t>
        </w:r>
      </w:ins>
    </w:p>
    <w:p w14:paraId="13630B79" w14:textId="2B3F6084" w:rsidR="004021BA" w:rsidRPr="004021BA" w:rsidRDefault="002F7577">
      <w:pPr>
        <w:rPr>
          <w:b/>
          <w:rPrChange w:id="463" w:author="T L" w:date="2015-11-05T11:03:00Z">
            <w:rPr>
              <w:b w:val="0"/>
              <w:color w:val="auto"/>
              <w:sz w:val="20"/>
              <w:szCs w:val="20"/>
            </w:rPr>
          </w:rPrChange>
        </w:rPr>
        <w:pPrChange w:id="464" w:author="T L" w:date="2015-11-05T11:03:00Z">
          <w:pPr>
            <w:pStyle w:val="Caption"/>
          </w:pPr>
        </w:pPrChange>
      </w:pPr>
      <w:ins w:id="465" w:author="T L" w:date="2015-11-05T13:12:00Z">
        <w:r>
          <w:t>A detailed understanding of the diverse pathways of methanogenesis will allow for opportunities to metabolically engineer them to enhance methane production or produce commodity chemicals.</w:t>
        </w:r>
      </w:ins>
    </w:p>
    <w:sectPr w:rsidR="004021BA" w:rsidRPr="004021BA"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T L" w:date="2015-11-06T23:06:00Z" w:initials="TL">
    <w:p w14:paraId="5BD75771" w14:textId="210BA62F" w:rsidR="001657E5" w:rsidRDefault="001657E5">
      <w:pPr>
        <w:pStyle w:val="CommentText"/>
      </w:pPr>
      <w:r>
        <w:rPr>
          <w:rStyle w:val="CommentReference"/>
        </w:rPr>
        <w:annotationRef/>
      </w:r>
      <w:r>
        <w:t>I want to significantly tone down the cell factory and strain design and stress the importance of electron bifurcation and cells yields issue compared to the Singapore group which uses the linear pathway containing the methanophenazine which should give them great cell yields!!</w:t>
      </w:r>
    </w:p>
  </w:comment>
  <w:comment w:id="62" w:author="T L" w:date="2015-11-05T11:04:00Z" w:initials="TL">
    <w:p w14:paraId="11815CED" w14:textId="7423349A" w:rsidR="00DF679C" w:rsidRDefault="00DF679C">
      <w:pPr>
        <w:pStyle w:val="CommentText"/>
      </w:pPr>
      <w:r>
        <w:rPr>
          <w:rStyle w:val="CommentReference"/>
        </w:rPr>
        <w:annotationRef/>
      </w:r>
      <w:r>
        <w:t>Do we want this now?</w:t>
      </w:r>
    </w:p>
  </w:comment>
  <w:comment w:id="403" w:author="Administrator" w:date="2015-09-09T11:05:00Z" w:initials="A">
    <w:p w14:paraId="45684249" w14:textId="3FF7F29E" w:rsidR="00DF679C" w:rsidRDefault="00DF679C">
      <w:pPr>
        <w:pStyle w:val="CommentText"/>
      </w:pPr>
      <w:r>
        <w:rPr>
          <w:rStyle w:val="CommentReference"/>
        </w:rPr>
        <w:annotationRef/>
      </w:r>
      <w:r>
        <w:t>Hopefully this will change</w:t>
      </w:r>
    </w:p>
  </w:comment>
  <w:comment w:id="404" w:author="Administrator" w:date="2015-09-08T14:14:00Z" w:initials="A">
    <w:p w14:paraId="3FAB654A" w14:textId="25D57E8C" w:rsidR="00DF679C" w:rsidRDefault="00DF679C">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405" w:author="Administrator" w:date="2015-09-09T11:24:00Z" w:initials="A">
    <w:p w14:paraId="00FF6F85" w14:textId="7D97EB39" w:rsidR="00DF679C" w:rsidRDefault="00DF679C">
      <w:pPr>
        <w:pStyle w:val="CommentText"/>
      </w:pPr>
      <w:r>
        <w:rPr>
          <w:rStyle w:val="CommentReference"/>
        </w:rPr>
        <w:annotationRef/>
      </w:r>
      <w:r>
        <w:t>I might alter this part specifically, haven’t decided yet and probably won’t until it’s time to do the experiment</w:t>
      </w:r>
    </w:p>
  </w:comment>
  <w:comment w:id="446" w:author="Administrator" w:date="2015-09-09T11:33:00Z" w:initials="A">
    <w:p w14:paraId="7FDA85EB" w14:textId="20AECB2E" w:rsidR="00DF679C" w:rsidRDefault="00DF679C">
      <w:pPr>
        <w:pStyle w:val="CommentText"/>
      </w:pPr>
      <w:r>
        <w:rPr>
          <w:rStyle w:val="CommentReference"/>
        </w:rPr>
        <w:annotationRef/>
      </w:r>
      <w:r>
        <w:t xml:space="preserve">Possible I’d offend the other group? I can word this differently if so, I’m not attempting to put them down. </w:t>
      </w:r>
    </w:p>
  </w:comment>
  <w:comment w:id="447" w:author="Administrator" w:date="2015-09-09T12:07:00Z" w:initials="A">
    <w:p w14:paraId="1963DBB8" w14:textId="3B721CD3" w:rsidR="00DF679C" w:rsidRDefault="00DF679C">
      <w:pPr>
        <w:pStyle w:val="CommentText"/>
      </w:pPr>
      <w:r>
        <w:rPr>
          <w:rStyle w:val="CommentReference"/>
        </w:rPr>
        <w:annotationRef/>
      </w:r>
      <w:r>
        <w:t>I feel like there’s definitely a better way to put this, it’s escaping me at the moment. I’m open to suggestions</w:t>
      </w:r>
    </w:p>
  </w:comment>
  <w:comment w:id="448" w:author="Administrator" w:date="2015-09-09T12:08:00Z" w:initials="A">
    <w:p w14:paraId="0992E3F0" w14:textId="4E3BA2F2" w:rsidR="00DF679C" w:rsidRDefault="00DF679C">
      <w:pPr>
        <w:pStyle w:val="CommentText"/>
      </w:pPr>
      <w:r>
        <w:rPr>
          <w:rStyle w:val="CommentReference"/>
        </w:rPr>
        <w:annotationRef/>
      </w:r>
      <w:r>
        <w:t>Values highlighted in pink here are waiting for values to be inserted once we measure them. Same with those that follow on the next page</w:t>
      </w:r>
    </w:p>
  </w:comment>
  <w:comment w:id="449" w:author="Administrator" w:date="2015-09-09T12:09:00Z" w:initials="A">
    <w:p w14:paraId="52A365C0" w14:textId="6BB0B372" w:rsidR="00DF679C" w:rsidRDefault="00DF679C">
      <w:pPr>
        <w:pStyle w:val="CommentText"/>
      </w:pPr>
      <w:r>
        <w:rPr>
          <w:rStyle w:val="CommentReference"/>
        </w:rPr>
        <w:annotationRef/>
      </w:r>
      <w:r>
        <w:t>Good chance I think we’ll just measure under H2 conditions and assume it’s about the same for formate, but I’ve left it open-ended here</w:t>
      </w:r>
    </w:p>
  </w:comment>
  <w:comment w:id="450" w:author="Administrator" w:date="2015-09-03T13:52:00Z" w:initials="A">
    <w:p w14:paraId="6C9CD276" w14:textId="69E78D54" w:rsidR="00DF679C" w:rsidRDefault="00DF679C">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451" w:author="Administrator" w:date="2015-09-08T16:33:00Z" w:initials="A">
    <w:p w14:paraId="6B626597" w14:textId="0674677C" w:rsidR="00DF679C" w:rsidRDefault="00DF679C">
      <w:pPr>
        <w:pStyle w:val="CommentText"/>
      </w:pPr>
      <w:r>
        <w:rPr>
          <w:rStyle w:val="CommentReference"/>
        </w:rPr>
        <w:annotationRef/>
      </w:r>
      <w:r>
        <w:t>Is this common sense enough? Do I need a specific source here?</w:t>
      </w:r>
    </w:p>
  </w:comment>
  <w:comment w:id="452" w:author="Administrator" w:date="2015-09-09T12:16:00Z" w:initials="A">
    <w:p w14:paraId="2B29973C" w14:textId="18E14E10" w:rsidR="00DF679C" w:rsidRDefault="00DF679C">
      <w:pPr>
        <w:pStyle w:val="CommentText"/>
      </w:pPr>
      <w:r>
        <w:rPr>
          <w:rStyle w:val="CommentReference"/>
        </w:rPr>
        <w:annotationRef/>
      </w:r>
      <w:r>
        <w:t>Should I have a result and figure of running this code here? It seems like that might be missing right now</w:t>
      </w:r>
    </w:p>
  </w:comment>
  <w:comment w:id="453" w:author="Administrator" w:date="2015-09-09T12:18:00Z" w:initials="A">
    <w:p w14:paraId="49F11034" w14:textId="229FD3EA" w:rsidR="00DF679C" w:rsidRDefault="00DF679C">
      <w:pPr>
        <w:pStyle w:val="CommentText"/>
      </w:pPr>
      <w:r>
        <w:rPr>
          <w:rStyle w:val="CommentReference"/>
        </w:rPr>
        <w:annotationRef/>
      </w:r>
      <w:r>
        <w:t>This is very much a “Data Availability” type section; perhaps it deserves its own short section separate from Results?</w:t>
      </w:r>
    </w:p>
  </w:comment>
  <w:comment w:id="454" w:author="Administrator" w:date="2015-09-09T12:19:00Z" w:initials="A">
    <w:p w14:paraId="3FCB8553" w14:textId="2E6241A7" w:rsidR="00DF679C" w:rsidRDefault="00DF679C">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455" w:author="Administrator" w:date="2015-09-08T14:21:00Z" w:initials="A">
    <w:p w14:paraId="1E05CE63" w14:textId="2ABCE296" w:rsidR="00DF679C" w:rsidRDefault="00DF679C">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FAB91" w14:textId="77777777" w:rsidR="00EF4588" w:rsidRDefault="00EF4588" w:rsidP="00516D83">
      <w:pPr>
        <w:spacing w:after="0" w:line="240" w:lineRule="auto"/>
      </w:pPr>
      <w:r>
        <w:separator/>
      </w:r>
    </w:p>
  </w:endnote>
  <w:endnote w:type="continuationSeparator" w:id="0">
    <w:p w14:paraId="217E19CA" w14:textId="77777777" w:rsidR="00EF4588" w:rsidRDefault="00EF4588"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vTT3713a231">
    <w:altName w:val="Times New Roman"/>
    <w:panose1 w:val="00000000000000000000"/>
    <w:charset w:val="00"/>
    <w:family w:val="roman"/>
    <w:notTrueType/>
    <w:pitch w:val="default"/>
  </w:font>
  <w:font w:name="AdvTT3713a231+2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F679C" w:rsidRDefault="00DF679C">
        <w:pPr>
          <w:pStyle w:val="Footer"/>
          <w:jc w:val="center"/>
        </w:pPr>
        <w:r>
          <w:fldChar w:fldCharType="begin"/>
        </w:r>
        <w:r>
          <w:instrText xml:space="preserve"> PAGE   \* MERGEFORMAT </w:instrText>
        </w:r>
        <w:r>
          <w:fldChar w:fldCharType="separate"/>
        </w:r>
        <w:r w:rsidR="002607EE">
          <w:rPr>
            <w:noProof/>
          </w:rPr>
          <w:t>3</w:t>
        </w:r>
        <w:r>
          <w:rPr>
            <w:noProof/>
          </w:rPr>
          <w:fldChar w:fldCharType="end"/>
        </w:r>
      </w:p>
    </w:sdtContent>
  </w:sdt>
  <w:p w14:paraId="7DC31E85" w14:textId="77777777" w:rsidR="00DF679C" w:rsidRDefault="00DF6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6DA3D" w14:textId="77777777" w:rsidR="00EF4588" w:rsidRDefault="00EF4588" w:rsidP="00516D83">
      <w:pPr>
        <w:spacing w:after="0" w:line="240" w:lineRule="auto"/>
      </w:pPr>
      <w:r>
        <w:separator/>
      </w:r>
    </w:p>
  </w:footnote>
  <w:footnote w:type="continuationSeparator" w:id="0">
    <w:p w14:paraId="0ADB161C" w14:textId="77777777" w:rsidR="00EF4588" w:rsidRDefault="00EF4588"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11F78"/>
    <w:rsid w:val="00121FDF"/>
    <w:rsid w:val="001657E5"/>
    <w:rsid w:val="00166CBF"/>
    <w:rsid w:val="00172424"/>
    <w:rsid w:val="001801A5"/>
    <w:rsid w:val="00185D86"/>
    <w:rsid w:val="00197EC3"/>
    <w:rsid w:val="001A5358"/>
    <w:rsid w:val="001B65A0"/>
    <w:rsid w:val="001C0A06"/>
    <w:rsid w:val="001C201F"/>
    <w:rsid w:val="001C5798"/>
    <w:rsid w:val="001D1107"/>
    <w:rsid w:val="001E4B82"/>
    <w:rsid w:val="001E6ABD"/>
    <w:rsid w:val="001F26CD"/>
    <w:rsid w:val="001F417F"/>
    <w:rsid w:val="001F7E98"/>
    <w:rsid w:val="0021112D"/>
    <w:rsid w:val="00214692"/>
    <w:rsid w:val="002276C9"/>
    <w:rsid w:val="00230593"/>
    <w:rsid w:val="00231585"/>
    <w:rsid w:val="002607EE"/>
    <w:rsid w:val="00266387"/>
    <w:rsid w:val="0027696A"/>
    <w:rsid w:val="00277E47"/>
    <w:rsid w:val="0028794B"/>
    <w:rsid w:val="00292115"/>
    <w:rsid w:val="002C5D66"/>
    <w:rsid w:val="002E4EC0"/>
    <w:rsid w:val="002E5B7E"/>
    <w:rsid w:val="002F7577"/>
    <w:rsid w:val="00313809"/>
    <w:rsid w:val="00314946"/>
    <w:rsid w:val="003153D3"/>
    <w:rsid w:val="0031618C"/>
    <w:rsid w:val="00322F94"/>
    <w:rsid w:val="00323D79"/>
    <w:rsid w:val="0034629A"/>
    <w:rsid w:val="003512E9"/>
    <w:rsid w:val="00351533"/>
    <w:rsid w:val="003523DD"/>
    <w:rsid w:val="00360C55"/>
    <w:rsid w:val="003730CF"/>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F28CF"/>
    <w:rsid w:val="00501D70"/>
    <w:rsid w:val="005119EB"/>
    <w:rsid w:val="0051269C"/>
    <w:rsid w:val="0051683C"/>
    <w:rsid w:val="00516D83"/>
    <w:rsid w:val="00525248"/>
    <w:rsid w:val="00527D1A"/>
    <w:rsid w:val="00535032"/>
    <w:rsid w:val="00546886"/>
    <w:rsid w:val="00552DFC"/>
    <w:rsid w:val="00555D72"/>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81980"/>
    <w:rsid w:val="006A723F"/>
    <w:rsid w:val="006B0C00"/>
    <w:rsid w:val="006C011E"/>
    <w:rsid w:val="006C2CF1"/>
    <w:rsid w:val="006D6FE3"/>
    <w:rsid w:val="007032A7"/>
    <w:rsid w:val="00723D56"/>
    <w:rsid w:val="00737FF9"/>
    <w:rsid w:val="007643C9"/>
    <w:rsid w:val="0077549E"/>
    <w:rsid w:val="0078784F"/>
    <w:rsid w:val="007A2129"/>
    <w:rsid w:val="007A2B72"/>
    <w:rsid w:val="007A60D0"/>
    <w:rsid w:val="007C468E"/>
    <w:rsid w:val="007D1D19"/>
    <w:rsid w:val="007D68E6"/>
    <w:rsid w:val="007E1FB5"/>
    <w:rsid w:val="007F0F45"/>
    <w:rsid w:val="007F7F53"/>
    <w:rsid w:val="00815A63"/>
    <w:rsid w:val="008367FA"/>
    <w:rsid w:val="0084303B"/>
    <w:rsid w:val="0084390A"/>
    <w:rsid w:val="0087010F"/>
    <w:rsid w:val="00875625"/>
    <w:rsid w:val="00881F7B"/>
    <w:rsid w:val="00890FBC"/>
    <w:rsid w:val="008946EC"/>
    <w:rsid w:val="00896C21"/>
    <w:rsid w:val="00897640"/>
    <w:rsid w:val="008A1FB2"/>
    <w:rsid w:val="008C0862"/>
    <w:rsid w:val="008C3354"/>
    <w:rsid w:val="008D38C6"/>
    <w:rsid w:val="008D7AE6"/>
    <w:rsid w:val="008E0E07"/>
    <w:rsid w:val="008E6A11"/>
    <w:rsid w:val="00915E11"/>
    <w:rsid w:val="00920B05"/>
    <w:rsid w:val="009253F0"/>
    <w:rsid w:val="00940402"/>
    <w:rsid w:val="00941122"/>
    <w:rsid w:val="00941981"/>
    <w:rsid w:val="00941ECA"/>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273EF"/>
    <w:rsid w:val="00B36C33"/>
    <w:rsid w:val="00B37EA1"/>
    <w:rsid w:val="00B42019"/>
    <w:rsid w:val="00B42562"/>
    <w:rsid w:val="00B47A20"/>
    <w:rsid w:val="00B543C6"/>
    <w:rsid w:val="00B552F6"/>
    <w:rsid w:val="00B92236"/>
    <w:rsid w:val="00B97142"/>
    <w:rsid w:val="00BA12DD"/>
    <w:rsid w:val="00BB4897"/>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AA8"/>
    <w:rsid w:val="00C61E65"/>
    <w:rsid w:val="00C65346"/>
    <w:rsid w:val="00C7030E"/>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53674"/>
    <w:rsid w:val="00D547AF"/>
    <w:rsid w:val="00D64CB4"/>
    <w:rsid w:val="00D74FA7"/>
    <w:rsid w:val="00D926B5"/>
    <w:rsid w:val="00DA124D"/>
    <w:rsid w:val="00DB0DFC"/>
    <w:rsid w:val="00DB27A6"/>
    <w:rsid w:val="00DC05CC"/>
    <w:rsid w:val="00DC2671"/>
    <w:rsid w:val="00DC26B4"/>
    <w:rsid w:val="00DD75BA"/>
    <w:rsid w:val="00DE4C7D"/>
    <w:rsid w:val="00DF679C"/>
    <w:rsid w:val="00E02303"/>
    <w:rsid w:val="00E03BFB"/>
    <w:rsid w:val="00E11280"/>
    <w:rsid w:val="00E1148F"/>
    <w:rsid w:val="00E124F1"/>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EF4588"/>
    <w:rsid w:val="00F06110"/>
    <w:rsid w:val="00F123B8"/>
    <w:rsid w:val="00F134C6"/>
    <w:rsid w:val="00F14A7D"/>
    <w:rsid w:val="00F14B6D"/>
    <w:rsid w:val="00F239B0"/>
    <w:rsid w:val="00F27938"/>
    <w:rsid w:val="00F316DF"/>
    <w:rsid w:val="00F339FC"/>
    <w:rsid w:val="00F42364"/>
    <w:rsid w:val="00F45312"/>
    <w:rsid w:val="00F45C05"/>
    <w:rsid w:val="00F47CF8"/>
    <w:rsid w:val="00F819FC"/>
    <w:rsid w:val="00F846AE"/>
    <w:rsid w:val="00F9540D"/>
    <w:rsid w:val="00FA05D1"/>
    <w:rsid w:val="00FA45DE"/>
    <w:rsid w:val="00FA60EB"/>
    <w:rsid w:val="00FB24B3"/>
    <w:rsid w:val="00FB6A8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40798080"/>
        <c:axId val="40799616"/>
      </c:barChart>
      <c:catAx>
        <c:axId val="40798080"/>
        <c:scaling>
          <c:orientation val="minMax"/>
        </c:scaling>
        <c:delete val="0"/>
        <c:axPos val="b"/>
        <c:majorTickMark val="out"/>
        <c:minorTickMark val="none"/>
        <c:tickLblPos val="nextTo"/>
        <c:crossAx val="40799616"/>
        <c:crosses val="autoZero"/>
        <c:auto val="1"/>
        <c:lblAlgn val="ctr"/>
        <c:lblOffset val="100"/>
        <c:noMultiLvlLbl val="0"/>
      </c:catAx>
      <c:valAx>
        <c:axId val="40799616"/>
        <c:scaling>
          <c:orientation val="minMax"/>
        </c:scaling>
        <c:delete val="0"/>
        <c:axPos val="l"/>
        <c:majorGridlines/>
        <c:numFmt formatCode="General" sourceLinked="1"/>
        <c:majorTickMark val="out"/>
        <c:minorTickMark val="none"/>
        <c:tickLblPos val="nextTo"/>
        <c:crossAx val="40798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88B2-A844-43D9-9C31-3F6A94D8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36060</Words>
  <Characters>205544</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2015-11-07T07:06:00Z</dcterms:created>
  <dcterms:modified xsi:type="dcterms:W3CDTF">2015-11-09T17:03:00Z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id="dtmuwPf9"/&gt;&lt;style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