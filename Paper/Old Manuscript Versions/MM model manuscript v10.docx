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538DEC88"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commentRangeStart w:id="0"/>
      <w:ins w:id="1" w:author="Nathan Price" w:date="2016-05-04T22:22:00Z">
        <w:r w:rsidR="005A4C15">
          <w:rPr>
            <w:b/>
          </w:rPr>
          <w:t>Stephen W. Ragsdale</w:t>
        </w:r>
      </w:ins>
      <w:commentRangeEnd w:id="0"/>
      <w:r w:rsidR="008E7561">
        <w:rPr>
          <w:rStyle w:val="CommentReference"/>
          <w:rFonts w:ascii="Calibri" w:hAnsi="Calibri"/>
        </w:rPr>
        <w:commentReference w:id="0"/>
      </w:r>
      <w:ins w:id="2" w:author="Nathan Price" w:date="2016-05-04T22:22:00Z">
        <w:r w:rsidR="005A4C15">
          <w:rPr>
            <w:b/>
          </w:rPr>
          <w:t xml:space="preserve">, </w:t>
        </w:r>
      </w:ins>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10"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1"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4E5C43AE"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w:t>
      </w:r>
      <w:r w:rsidR="005A4C15">
        <w:t xml:space="preserve">metabolic </w:t>
      </w:r>
      <w:r w:rsidR="002A1DF2">
        <w:t xml:space="preserve">network uses recent </w:t>
      </w:r>
      <w:proofErr w:type="gramStart"/>
      <w:r w:rsidR="002A1DF2">
        <w:t xml:space="preserve">literature to not only </w:t>
      </w:r>
      <w:r w:rsidR="005A4C15">
        <w:t>represent</w:t>
      </w:r>
      <w:proofErr w:type="gramEnd"/>
      <w:r w:rsidR="005A4C15">
        <w:t xml:space="preserve"> </w:t>
      </w:r>
      <w:r w:rsidR="002A1DF2">
        <w:t xml:space="preserve">the central electron bifurcation reaction, but also </w:t>
      </w:r>
      <w:r w:rsidR="005A4C15">
        <w:t xml:space="preserve">to </w:t>
      </w:r>
      <w:r w:rsidR="002A1DF2">
        <w:t xml:space="preserve">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w:t>
      </w:r>
      <w:r w:rsidR="005A4C15">
        <w:t xml:space="preserve">metabolic network </w:t>
      </w:r>
      <w:r w:rsidR="00B03AFC">
        <w:t xml:space="preserve">reconstruction to probe </w:t>
      </w:r>
      <w:r w:rsidR="00B806A5">
        <w:t xml:space="preserve">the implications of </w:t>
      </w:r>
      <w:r w:rsidR="000E0E23">
        <w:t xml:space="preserve">electron </w:t>
      </w:r>
      <w:r w:rsidR="00B806A5">
        <w:t>bifurcation by showing its essentiality</w:t>
      </w:r>
      <w:r w:rsidR="005A4C15">
        <w:t>, as well as</w:t>
      </w:r>
      <w:r w:rsidR="00B806A5">
        <w:t xml:space="preserve"> investigating the effects of ferredoxin</w:t>
      </w:r>
      <w:r w:rsidR="00B03AFC">
        <w:t xml:space="preserve"> </w:t>
      </w:r>
      <w:r w:rsidR="00B806A5">
        <w:t>specificity</w:t>
      </w:r>
      <w:r w:rsidR="005F2447">
        <w:t xml:space="preserve"> on the network</w:t>
      </w:r>
      <w:r w:rsidR="00B806A5">
        <w:t xml:space="preserve">. </w:t>
      </w:r>
      <w:r w:rsidR="00B03AFC">
        <w:t>Additionally, we demonstrate a method of applying</w:t>
      </w:r>
      <w:r w:rsidR="009E4183">
        <w:t xml:space="preserve"> thermodynamic constraints </w:t>
      </w:r>
      <w:r w:rsidR="00B03AFC">
        <w:t>to a metabolic model to quickly estimate overall free energy</w:t>
      </w:r>
      <w:r w:rsidR="005A4C15">
        <w:t xml:space="preserve"> changes between what comes in and out of the cell</w:t>
      </w:r>
      <w:r w:rsidR="00B03AFC">
        <w:t xml:space="preserve">. Finally, we describe a </w:t>
      </w:r>
      <w:r w:rsidR="00081ADC">
        <w:t xml:space="preserve">novel </w:t>
      </w:r>
      <w:r w:rsidR="00B03AFC">
        <w:t xml:space="preserve">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2AB3A7D" w:rsidR="009E4183" w:rsidRPr="001143B5" w:rsidRDefault="001143B5" w:rsidP="005F2447">
      <w:pPr>
        <w:spacing w:line="480" w:lineRule="auto"/>
      </w:pPr>
      <w:r>
        <w:t xml:space="preserve">Understanding and applying hydrogenotrophic methanogenesis </w:t>
      </w:r>
      <w:r w:rsidR="005A4C15">
        <w:t>is a promising avenue</w:t>
      </w:r>
      <w:r>
        <w:t xml:space="preserve">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w:t>
      </w:r>
      <w:r w:rsidR="00796A48">
        <w:t xml:space="preserve">environmentally ubiquitous </w:t>
      </w:r>
      <w:r>
        <w:t xml:space="preserve">pathway, </w:t>
      </w:r>
      <w:r w:rsidR="009E4183">
        <w:t xml:space="preserve">existing methanogen models </w:t>
      </w:r>
      <w:r>
        <w:t xml:space="preserve">portray </w:t>
      </w:r>
      <w:r w:rsidR="00796A48">
        <w:t xml:space="preserve">the </w:t>
      </w:r>
      <w:r>
        <w:t xml:space="preserve">more traditional energy conservation mechanisms </w:t>
      </w:r>
      <w:r w:rsidR="00796A48">
        <w:t xml:space="preserve">that are </w:t>
      </w:r>
      <w:r>
        <w:t xml:space="preserve">found in other methanogens. We have constructed a genome-scale metabolic network of </w:t>
      </w:r>
      <w:r>
        <w:rPr>
          <w:i/>
        </w:rPr>
        <w:t xml:space="preserve">Methanococcus maripaludis </w:t>
      </w:r>
      <w:r>
        <w:t xml:space="preserve">that explicitly </w:t>
      </w:r>
      <w:r w:rsidR="00796A48">
        <w:t>accounts for all major reactions involved in hydrogenotrophic methanogenesis</w:t>
      </w:r>
      <w:r>
        <w:t xml:space="preserve">.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6D76D85E" w14:textId="69CAAF40" w:rsidR="008B123E" w:rsidRDefault="005A4C15" w:rsidP="00875DF4">
      <w:pPr>
        <w:spacing w:line="480" w:lineRule="auto"/>
      </w:pPr>
      <w:r>
        <w:t xml:space="preserve">Biologically produced methane is a topic of significant interest based on both environmental impacts and bio-energy uses. </w:t>
      </w:r>
      <w:r w:rsidR="00F316DF">
        <w:t>Methane</w:t>
      </w:r>
      <w:r w:rsidR="002607EE">
        <w:t xml:space="preserve"> </w:t>
      </w:r>
      <w:r w:rsidR="00DE3865">
        <w:t xml:space="preserve">is produced in the environment by biological and non-biological sources </w:t>
      </w:r>
      <w:r w:rsidR="00DE3865">
        <w:fldChar w:fldCharType="begin"/>
      </w:r>
      <w:r w:rsidR="00080B94">
        <w:instrText xml:space="preserve"> ADDIN ZOTERO_ITEM CSL_CITATION {"citationID":"2i8l86lem7","properties":{"formattedCitation":"(1)","plainCitation":"(1)"},"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DE3865">
        <w:fldChar w:fldCharType="separate"/>
      </w:r>
      <w:r w:rsidR="00080B94" w:rsidRPr="00080B94">
        <w:t>(1)</w:t>
      </w:r>
      <w:r w:rsidR="00DE3865">
        <w:fldChar w:fldCharType="end"/>
      </w:r>
      <w:r w:rsidR="00DE3865">
        <w:t xml:space="preserve"> and </w:t>
      </w:r>
      <w:r w:rsidR="00F316DF">
        <w:t>plays a critical role in the global carbon cycle</w:t>
      </w:r>
      <w:r w:rsidR="00DE3865">
        <w:t>.</w:t>
      </w:r>
      <w:r w:rsidR="00A24D89">
        <w:t xml:space="preserve"> </w:t>
      </w:r>
      <w:r>
        <w:t xml:space="preserve">For example, a </w:t>
      </w:r>
      <w:r w:rsidR="004B4269">
        <w:t>large proportion of anaerobic biomass metabolism is coupled to methanogenesis, which is responsible for the annual generation of 1 Gt of methane</w:t>
      </w:r>
      <w:r>
        <w:t xml:space="preserve"> in the biosphere</w:t>
      </w:r>
      <w:r w:rsidR="004B4269">
        <w:t xml:space="preserve"> </w:t>
      </w:r>
      <w:r w:rsidR="004B4269">
        <w:fldChar w:fldCharType="begin"/>
      </w:r>
      <w:r w:rsidR="004B4269">
        <w:instrText xml:space="preserve"> ADDIN ZOTERO_ITEM CSL_CITATION {"citationID":"12d9ngkfcj","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4B4269">
        <w:fldChar w:fldCharType="separate"/>
      </w:r>
      <w:r w:rsidR="004B4269" w:rsidRPr="00080B94">
        <w:t>(2)</w:t>
      </w:r>
      <w:r w:rsidR="004B4269">
        <w:fldChar w:fldCharType="end"/>
      </w:r>
      <w:r w:rsidR="004B4269">
        <w:t xml:space="preserve">. </w:t>
      </w:r>
      <w:r w:rsidR="00DD6CD3">
        <w:t xml:space="preserve">Methane is also the second most abundant greenhouse gas after carbon dioxide </w:t>
      </w:r>
      <w:r w:rsidR="00DD6CD3">
        <w:fldChar w:fldCharType="begin"/>
      </w:r>
      <w:r w:rsidR="000245DA">
        <w:instrText xml:space="preserve"> ADDIN ZOTERO_ITEM CSL_CITATION {"citationID":"17h7j3vmpb","properties":{"formattedCitation":"(3)","plainCitation":"(3)"},"citationItems":[{"id":832,"uris":["http://zotero.org/groups/450273/items/7M7PD6KD"],"uri":["http://zotero.org/groups/450273/items/7M7PD6KD"],"itemData":{"id":832,"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DD6CD3">
        <w:fldChar w:fldCharType="separate"/>
      </w:r>
      <w:r w:rsidR="000245DA" w:rsidRPr="000245DA">
        <w:t>(3)</w:t>
      </w:r>
      <w:r w:rsidR="00DD6CD3">
        <w:fldChar w:fldCharType="end"/>
      </w:r>
      <w:r w:rsidR="00DD6CD3">
        <w:t xml:space="preserve"> and is 21 times more potent than CO</w:t>
      </w:r>
      <w:r w:rsidR="00DD6CD3" w:rsidRPr="00775A14">
        <w:rPr>
          <w:vertAlign w:val="subscript"/>
        </w:rPr>
        <w:t>2</w:t>
      </w:r>
      <w:r w:rsidR="00DD6CD3">
        <w:t xml:space="preserve"> </w:t>
      </w:r>
      <w:r w:rsidR="00DD6CD3">
        <w:fldChar w:fldCharType="begin"/>
      </w:r>
      <w:r w:rsidR="000245DA">
        <w:instrText xml:space="preserve"> ADDIN ZOTERO_ITEM CSL_CITATION {"citationID":"CCfc157S","properties":{"formattedCitation":"(4)","plainCitation":"(4)"},"citationItems":[{"id":336,"uris":["http://zotero.org/users/2565720/items/72N8H4IW"],"uri":["http://zotero.org/users/2565720/items/72N8H4IW"],"itemData":{"id":336,"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DD6CD3">
        <w:fldChar w:fldCharType="separate"/>
      </w:r>
      <w:r w:rsidR="000245DA" w:rsidRPr="000245DA">
        <w:t>(4)</w:t>
      </w:r>
      <w:r w:rsidR="00DD6CD3">
        <w:fldChar w:fldCharType="end"/>
      </w:r>
      <w:r w:rsidR="00DD6CD3">
        <w:t xml:space="preserve"> in absorbing and emitting energy. In terms of methane’s role in bio-energy</w:t>
      </w:r>
      <w:r w:rsidR="004B4269">
        <w:t xml:space="preserve">, methane </w:t>
      </w:r>
      <w:r w:rsidR="00DD6CD3">
        <w:t xml:space="preserve">is </w:t>
      </w:r>
      <w:r w:rsidR="004B4269">
        <w:t>t</w:t>
      </w:r>
      <w:r w:rsidR="00875DF4" w:rsidRPr="00875DF4">
        <w:t>he major component (~87 percent) of natural gas, used as a heating fuel in 22% of US homes.</w:t>
      </w:r>
      <w:r w:rsidR="00DE3865">
        <w:t xml:space="preserve"> </w:t>
      </w:r>
      <w:r w:rsidR="004B4269">
        <w:t xml:space="preserve">It </w:t>
      </w:r>
      <w:r w:rsidR="00046038">
        <w:t>is</w:t>
      </w:r>
      <w:r w:rsidR="004B4269">
        <w:t xml:space="preserve"> </w:t>
      </w:r>
      <w:r w:rsidR="00DD6CD3">
        <w:t xml:space="preserve">also </w:t>
      </w:r>
      <w:r w:rsidR="00046038">
        <w:t xml:space="preserve">a candidate </w:t>
      </w:r>
      <w:commentRangeStart w:id="3"/>
      <w:r w:rsidR="00046038">
        <w:t>bridge fuel</w:t>
      </w:r>
      <w:r w:rsidR="00CB7EC1">
        <w:t xml:space="preserve"> </w:t>
      </w:r>
      <w:r w:rsidR="00CB7EC1">
        <w:fldChar w:fldCharType="begin"/>
      </w:r>
      <w:r w:rsidR="000245DA">
        <w:instrText xml:space="preserve"> ADDIN ZOTERO_ITEM CSL_CITATION {"citationID":"264k9f24me","properties":{"formattedCitation":"(5)","plainCitation":"(5)"},"citationItems":[{"id":440,"uris":["http://zotero.org/users/2565720/items/HM45N4HG"],"uri":["http://zotero.org/users/2565720/items/HM45N4HG"],"itemData":{"id":440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CB7EC1">
        <w:fldChar w:fldCharType="separate"/>
      </w:r>
      <w:r w:rsidR="000245DA" w:rsidRPr="000245DA">
        <w:t>(5)</w:t>
      </w:r>
      <w:r w:rsidR="00CB7EC1">
        <w:fldChar w:fldCharType="end"/>
      </w:r>
      <w:r w:rsidR="00CB7EC1">
        <w:t xml:space="preserve">—an energy source that aids the transition from traditional fossil fuels to fully renewable sources—because </w:t>
      </w:r>
      <w:commentRangeEnd w:id="3"/>
      <w:r w:rsidR="00DD6CD3">
        <w:rPr>
          <w:rStyle w:val="CommentReference"/>
          <w:rFonts w:ascii="Calibri" w:hAnsi="Calibri"/>
        </w:rPr>
        <w:commentReference w:id="3"/>
      </w:r>
      <w:r w:rsidR="00941981">
        <w:t xml:space="preserve">it </w:t>
      </w:r>
      <w:r w:rsidR="00DE3865">
        <w:t>p</w:t>
      </w:r>
      <w:r w:rsidR="00DE3865" w:rsidRPr="00875DF4">
        <w:t>roduc</w:t>
      </w:r>
      <w:r w:rsidR="00DE3865">
        <w:t>es</w:t>
      </w:r>
      <w:r w:rsidR="00DE3865" w:rsidRPr="00875DF4">
        <w:t xml:space="preserve"> more heat per mass unit (55.7 kJ/g) than any other hydrocarbon</w:t>
      </w:r>
      <w:r w:rsidR="00DE3865">
        <w:t xml:space="preserve"> and </w:t>
      </w:r>
      <w:r w:rsidR="00941981">
        <w:t xml:space="preserve">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0245DA">
        <w:instrText xml:space="preserve"> ADDIN ZOTERO_ITEM CSL_CITATION {"citationID":"dg3spae36","properties":{"formattedCitation":"(6)","plainCitation":"(6)"},"citationItems":[{"id":326,"uris":["http://zotero.org/users/2565720/items/KBNUMPHH"],"uri":["http://zotero.org/users/2565720/items/KBNUMPHH"],"itemData":{"id":326,"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0245DA" w:rsidRPr="000245DA">
        <w:t>(6)</w:t>
      </w:r>
      <w:r w:rsidR="00A36979">
        <w:fldChar w:fldCharType="end"/>
      </w:r>
      <w:r w:rsidR="00A447FE">
        <w:t>.</w:t>
      </w:r>
      <w:r w:rsidR="00CE40C8">
        <w:t xml:space="preserve"> </w:t>
      </w:r>
    </w:p>
    <w:p w14:paraId="14C34A6D" w14:textId="7DC1CBBA" w:rsidR="005119EB" w:rsidRDefault="00B92236" w:rsidP="00586344">
      <w:pPr>
        <w:spacing w:line="480" w:lineRule="auto"/>
      </w:pPr>
      <w:r>
        <w:t>Methanogens</w:t>
      </w:r>
      <w:r w:rsidR="008B123E">
        <w:t>, which</w:t>
      </w:r>
      <w:r w:rsidR="002F7577">
        <w:t xml:space="preserve"> </w:t>
      </w:r>
      <w:r w:rsidR="0084390A">
        <w:t>are the largest biological contributors of methane</w:t>
      </w:r>
      <w:r w:rsidR="008B123E">
        <w:t>,</w:t>
      </w:r>
      <w:r w:rsidR="0084390A">
        <w:t xml:space="preserve"> </w:t>
      </w:r>
      <w:r w:rsidR="008B123E">
        <w:t>are</w:t>
      </w:r>
      <w:r>
        <w:t xml:space="preserve"> microorganisms from the domain Archaea </w:t>
      </w:r>
      <w:r w:rsidR="008B123E">
        <w:t xml:space="preserve">that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308C9">
        <w:instrText xml:space="preserve"> ADDIN ZOTERO_ITEM CSL_CITATION {"citationID":"5hm6Uehc","properties":{"formattedCitation":"(7,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S."}],"issued":{"date-parts":[["1990"]]}},"label":"page"},{"id":1015,"uris":["http://zotero.org/groups/450273/items/XVKI3QU3"],"uri":["http://zotero.org/groups/450273/items/XVKI3QU3"],"itemData":{"id":1015,"type":"article-journal","title":"Structure and function of enzymes involved in the methanogenic pathway utilizing carbon dioxide and molecular hydrogen","container-title":"Journal of Bioscience and Bioengineering","page":"519-530","volume":"93","issue":"6","source":"ScienceDirect","abstract":"Methane is an end product of anaerobic degradation of organic compounds in fresh water environments such as lake sediments and the intestinal tract of animals. Methanogenic archaea produce methane from carbon dioxide and molecular hydrogen, acetate and C1 compounds such as methanol in an energy gaining process. The methanogenic pathway utilizing carbon dioxide and molecular hydrogen involves ten methanogen specific enzymes, which catalyze unique reactions using novel coenzymes. These enzymes have been purified and biochemically characterized. The genes encoding the enzymes have been cloned and sequenced. Recently, crystal structures of five methanogenic enzymes: formylmethanofuran : tetrahydromethanopterin formyltransferase, methenyltetrahydromethanopterin cyclohydrolase, methylenetetrahydromethanopterin reductase, F420H2: NADP oxidoreductase and methyl-coenzyme M reductase were reported. In this review, we describe the pathway utilizing carbon dioxide and molecular hydrogen and the catalytic mechanisms of the enzymes based on their crystal structures.","DOI":"10.1016/S1389-1723(02)80232-8","ISSN":"1389-1723","journalAbbreviation":"Journal of Bioscience and Bioengineering","author":[{"family":"Shima","given":"Seigo"},{"family":"Warkentin","given":"Eberhard"},{"family":"Thauer","given":"Rudolf K."},{"family":"Ermler","given":"Ulrich"}],"issued":{"date-parts":[["2002"]]}}}],"schema":"https://github.com/citation-style-language/schema/raw/master/csl-citation.json"} </w:instrText>
      </w:r>
      <w:r w:rsidR="00901F0A">
        <w:fldChar w:fldCharType="separate"/>
      </w:r>
      <w:r w:rsidR="007308C9" w:rsidRPr="007308C9">
        <w:t>(7, 8)</w:t>
      </w:r>
      <w:r w:rsidR="00901F0A">
        <w:fldChar w:fldCharType="end"/>
      </w:r>
      <w:r w:rsidR="00A557FB">
        <w:t>.</w:t>
      </w:r>
      <w:r w:rsidR="008B123E">
        <w:t xml:space="preserve"> </w:t>
      </w:r>
      <w:r w:rsidR="00C510BA">
        <w:t>Though</w:t>
      </w:r>
      <w:r w:rsidR="00527D1A">
        <w:t xml:space="preserve"> phylogenetically and metabolically </w:t>
      </w:r>
      <w:r w:rsidR="00C510BA">
        <w:t xml:space="preserve">diverse, </w:t>
      </w:r>
      <w:r w:rsidR="00073EBE">
        <w:t>methanogens</w:t>
      </w:r>
      <w:r w:rsidR="00C510BA">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080B94">
        <w:instrText xml:space="preserve"> ADDIN ZOTERO_ITEM CSL_CITATION {"citationID":"MZqwmgiM","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080B94" w:rsidRPr="00080B94">
        <w:t>(2)</w:t>
      </w:r>
      <w:r w:rsidR="0028794B">
        <w:fldChar w:fldCharType="end"/>
      </w:r>
      <w:r w:rsidR="0034629A">
        <w:t xml:space="preserve">. </w:t>
      </w:r>
      <w:r w:rsidR="00527D1A">
        <w:t>T</w:t>
      </w:r>
      <w:r w:rsidR="0034629A">
        <w:t>he cytochrome</w:t>
      </w:r>
      <w:r w:rsidR="00C510BA">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rsidR="00C510BA">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71AB4D17"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7C0A49">
        <w:instrText xml:space="preserve"> ADDIN ZOTERO_ITEM CSL_CITATION {"citationID":"jasiqqf1s","properties":{"formattedCitation":"(10, 11)","plainCitation":"(10, 11)"},"citationItems":[{"id":523,"uris":["http://zotero.org/groups/450273/items/IAPVUVF5"],"uri":["http://zotero.org/groups/450273/items/IAPVUVF5"],"itemData":{"id":523,"type":"article-journal","title":"Bioenergetics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7C0A49">
        <w:instrText xml:space="preserve"> ADDIN ZOTERO_ITEM CSL_CITATION {"citationID":"teQoczHo","properties":{"formattedCitation":"(12)","plainCitation":"(12)"},"citationItems":[{"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72FE1D0D" w:rsidR="00535032" w:rsidRDefault="00535032" w:rsidP="00586344">
      <w:pPr>
        <w:spacing w:line="480" w:lineRule="auto"/>
      </w:pPr>
      <w:r w:rsidRPr="009D0324">
        <w:rPr>
          <w:i/>
        </w:rPr>
        <w:t xml:space="preserve">Methanococcus maripaludis </w:t>
      </w:r>
      <w:r w:rsidR="009626B8">
        <w:fldChar w:fldCharType="begin"/>
      </w:r>
      <w:r w:rsidR="007C0A49">
        <w:instrText xml:space="preserve"> ADDIN ZOTERO_ITEM CSL_CITATION {"citationID":"RAdXQ6hK","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 xml:space="preserve">belongs to </w:t>
      </w:r>
      <w:r w:rsidR="00CC3AC4">
        <w:t xml:space="preserve">the </w:t>
      </w:r>
      <w:r w:rsidR="009626B8">
        <w:t xml:space="preserve">group of hydrogenotrophic </w:t>
      </w:r>
      <w:r w:rsidR="008B123E">
        <w:t xml:space="preserve">cytochrome-lacking </w:t>
      </w:r>
      <w:r w:rsidR="009626B8">
        <w:t xml:space="preserve">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9905DC">
        <w:instrText xml:space="preserve"> ADDIN ZOTERO_ITEM CSL_CITATION {"citationID":"MaN3Lu5R","properties":{"formattedCitation":"(14)","plainCitation":"(14)"},"citationItems":[{"id":11,"uris":["http://zotero.org/users/2565720/items/96U2HCBI"],"uri":["http://zotero.org/users/2565720/items/96U2HCBI"],"itemData":{"id":11,"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7C0A49">
        <w:instrText xml:space="preserve"> ADDIN ZOTERO_ITEM CSL_CITATION {"citationID":"fm08jrqff","properties":{"formattedCitation":"(13)","plainCitation":"(13)"},"citationItems":[{"id":5,"uris":["http://zotero.org/users/2565720/items/V5622QPW"],"uri":["http://zotero.org/users/2565720/items/V5622QPW"],"itemData":{"id":5,"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DA668C">
        <w:instrText xml:space="preserve"> ADDIN ZOTERO_ITEM CSL_CITATION {"citationID":"stcxaL50","properties":{"formattedCitation":"(15)","plainCitation":"(15)"},"citationItems":[{"id":901,"uris":["http://zotero.org/users/2565720/items/6GM9BC68"],"uri":["http://zotero.org/users/2565720/items/6GM9BC68"],"itemData":{"id":901,"type":"article-journal","title":"Genetic systems for hydrogenotrophic methanogens","container-title":"Methods in Enzymology","page":"43-73","volume":"494","source":"PubMed","abstract":"Methanogens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methanogens.","DOI":"10.1016/B978-0-12-385112-3.00003-2","ISSN":"1557-7988","note":"PMID: 21402209","journalAbbreviation":"Meth. Enzymol.","language":"eng","author":[{"family":"Sarmiento","given":"Felipe B."},{"family":"Leigh","given":"John A."},{"family":"Whitman","given":"William B."}],"issued":{"date-parts":[["2011"]]},"PMID":"21402209"}}],"schema":"https://github.com/citation-style-language/schema/raw/master/csl-citation.json"} </w:instrText>
      </w:r>
      <w:r w:rsidR="00E1148F">
        <w:fldChar w:fldCharType="separate"/>
      </w:r>
      <w:r w:rsidR="00DA668C" w:rsidRPr="00DA668C">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biosynthes</w:t>
      </w:r>
      <w:r w:rsidR="009905DC">
        <w:t>e</w:t>
      </w:r>
      <w:r w:rsidR="00D11FBC">
        <w:t>s</w:t>
      </w:r>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7C0A49">
        <w:instrText xml:space="preserve"> ADDIN ZOTERO_ITEM CSL_CITATION {"citationID":"4tezKyeL","properties":{"formattedCitation":"(17)","plainCitation":"(17)"},"citationItems":[{"id":516,"uris":["http://zotero.org/groups/450273/items/EZT77P75"],"uri":["http://zotero.org/groups/450273/items/EZT77P75"],"itemData":{"id":516,"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w:t>
      </w:r>
      <w:r w:rsidR="008B123E">
        <w:t xml:space="preserve"> </w:t>
      </w:r>
      <w:r w:rsidR="00EB3C27">
        <w:t xml:space="preserve">To avoid environmental </w:t>
      </w:r>
      <w:r w:rsidR="00EB3C27">
        <w:lastRenderedPageBreak/>
        <w:t xml:space="preserve">fluctuations that can affect gene regulation, a system for continuous culture of </w:t>
      </w:r>
      <w:r w:rsidR="00EB3C27">
        <w:rPr>
          <w:i/>
        </w:rPr>
        <w:t xml:space="preserve">M. maripaludis </w:t>
      </w:r>
      <w:r w:rsidR="00552A03">
        <w:rPr>
          <w:i/>
        </w:rPr>
        <w:fldChar w:fldCharType="begin"/>
      </w:r>
      <w:r w:rsidR="007C0A49">
        <w:rPr>
          <w:i/>
        </w:rPr>
        <w:instrText xml:space="preserve"> ADDIN ZOTERO_ITEM CSL_CITATION {"citationID":"vpeo3racb","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7C0A49">
        <w:instrText xml:space="preserve"> ADDIN ZOTERO_ITEM CSL_CITATION {"citationID":"ZrMuVLaX","properties":{"formattedCitation":"(19)","plainCitation":"(19)"},"citationItems":[{"id":761,"uris":["http://zotero.org/groups/450273/items/SV6DCFMW"],"uri":["http://zotero.org/groups/450273/items/SV6DCFMW"],"itemData":{"id":761,"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7C0A49">
        <w:instrText xml:space="preserve"> ADDIN ZOTERO_ITEM CSL_CITATION {"citationID":"gGq5Hep3","properties":{"formattedCitation":"(20)","plainCitation":"(20)"},"citationItems":[{"id":762,"uris":["http://zotero.org/groups/450273/items/UZXT7DFB"],"uri":["http://zotero.org/groups/450273/items/UZXT7DFB"],"itemData":{"id":762,"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7C0A49">
        <w:instrText xml:space="preserve"> ADDIN ZOTERO_ITEM CSL_CITATION {"citationID":"n9pNfWmr","properties":{"formattedCitation":"(21)","plainCitation":"(21)"},"citationItems":[{"id":517,"uris":["http://zotero.org/groups/450273/items/FJG2BX4U"],"uri":["http://zotero.org/groups/450273/items/FJG2BX4U"],"itemData":{"id":517,"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7C0A49">
        <w:instrText xml:space="preserve"> ADDIN ZOTERO_ITEM CSL_CITATION {"citationID":"79j4icn2u","properties":{"formattedCitation":"(22, 23)","plainCitation":"(22, 23)"},"citationItems":[{"id":758,"uris":["http://zotero.org/groups/450273/items/78WMV2VV"],"uri":["http://zotero.org/groups/450273/items/78WMV2VV"],"itemData":{"id":758,"type":"article-journal","title":"Coenzyme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760,"uris":["http://zotero.org/groups/450273/items/PKKPBRF6"],"uri":["http://zotero.org/groups/450273/items/PKKPBRF6"],"itemData":{"id":760,"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industrial use is </w:t>
      </w:r>
      <w:r w:rsidR="00DD6CD3">
        <w:t xml:space="preserve">a clear </w:t>
      </w:r>
      <w:r w:rsidR="0003090D">
        <w:t xml:space="preserve">next step. </w:t>
      </w:r>
    </w:p>
    <w:p w14:paraId="228CACAF" w14:textId="28F52650" w:rsidR="007F0F45" w:rsidRDefault="00467AD6" w:rsidP="00586344">
      <w:pPr>
        <w:spacing w:line="480" w:lineRule="auto"/>
      </w:pPr>
      <w:r>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7C0A49">
        <w:instrText xml:space="preserve"> ADDIN ZOTERO_ITEM CSL_CITATION {"citationID":"23mmrtdbtu","properties":{"formattedCitation":"(24)","plainCitation":"(24)"},"citationItems":[{"id":134,"uris":["http://zotero.org/users/2565720/items/ZR2D57BQ"],"uri":["http://zotero.org/users/2565720/items/ZR2D57BQ"],"itemData":{"id":134,"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industrial biochemical</w:t>
      </w:r>
      <w:r w:rsidR="00AE21C1">
        <w:t>s</w:t>
      </w:r>
      <w:r w:rsidR="00586344">
        <w:t xml:space="preserve"> in multiple organisms </w:t>
      </w:r>
      <w:r w:rsidR="00586344">
        <w:fldChar w:fldCharType="begin"/>
      </w:r>
      <w:r w:rsidR="007C0A49">
        <w:instrText xml:space="preserve"> ADDIN ZOTERO_ITEM CSL_CITATION {"citationID":"gMaZT752","properties":{"formattedCitation":"(25, 26)","plainCitation":"(25, 26)"},"citationItems":[{"id":378,"uris":["http://zotero.org/users/2565720/items/BTGH8QW4"],"uri":["http://zotero.org/users/2565720/items/BTGH8QW4"],"itemData":{"id":378,"type":"article-journal","title":"Genome-scale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D."}],"issued":{"date-parts":[["2015",1,13]]}}},{"id":46,"uris":["http://zotero.org/users/2565720/items/WHP5DFE9"],"uri":["http://zotero.org/users/2565720/items/WHP5DFE9"],"itemData":{"id":46,"type":"article-journal","title":"Accomplishments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7C0A49">
        <w:rPr>
          <w:i/>
        </w:rPr>
        <w:instrText xml:space="preserve"> ADDIN ZOTERO_ITEM CSL_CITATION {"citationID":"1af40venu5","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7C0A49">
        <w:instrText xml:space="preserve"> ADDIN ZOTERO_ITEM CSL_CITATION {"citationID":"Kogtrvcl","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AB4371" w:rsidRPr="008C00ED">
        <w:t xml:space="preserve">included </w:t>
      </w:r>
      <w:r w:rsidR="00775A14">
        <w:t>82 reactions and 72 intracellular metabolites</w:t>
      </w:r>
      <w:r w:rsidR="004259ED">
        <w:t xml:space="preserve"> </w:t>
      </w:r>
      <w:r w:rsidR="00AB4371" w:rsidRPr="008C00ED">
        <w:t>that</w:t>
      </w:r>
      <w:r w:rsidR="00AB4371">
        <w:rPr>
          <w:i/>
        </w:rPr>
        <w:t xml:space="preserve"> </w:t>
      </w:r>
      <w:r w:rsidR="00E76580">
        <w:t xml:space="preserve">represented only core metabolism and was used primarily to investigate interactions between the two different species rather than </w:t>
      </w:r>
      <w:r w:rsidR="00156A1D">
        <w:t>map out more comprehensively</w:t>
      </w:r>
      <w:r w:rsidR="00E76580">
        <w:t xml:space="preserve"> </w:t>
      </w:r>
      <w:r w:rsidR="009C1745">
        <w:t xml:space="preserve">the </w:t>
      </w:r>
      <w:r w:rsidR="00E76580">
        <w:t xml:space="preserve">organism’s metabolism </w:t>
      </w:r>
      <w:r w:rsidR="00E76580">
        <w:fldChar w:fldCharType="begin"/>
      </w:r>
      <w:r w:rsidR="007C0A49">
        <w:instrText xml:space="preserve"> ADDIN ZOTERO_ITEM CSL_CITATION {"citationID":"1dltmdo1v","properties":{"formattedCitation":"(27)","plainCitation":"(27)"},"citationItems":[{"id":302,"uris":["http://zotero.org/users/2565720/items/6F246S9P"],"uri":["http://zotero.org/users/2565720/items/6F246S9P"],"itemData":{"id":302,"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Biol.","language":"eng","author":[{"family":"Stolyar","given":"Sergey"},{"family":"Dien","given":"Steve","non-dropping-particle":"Van"},{"family":"Hillesland","given":"Kristina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4"/>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7C0A49">
        <w:instrText xml:space="preserve"> ADDIN ZOTERO_ITEM CSL_CITATION {"citationID":"1sdk81auok","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156A1D">
        <w:t xml:space="preserve"> though much work remains to fully map this complex network through close integration of experimental and computational efforts</w:t>
      </w:r>
      <w:r w:rsidR="000C35D5">
        <w:t>.</w:t>
      </w:r>
      <w:r w:rsidR="002E4EC0">
        <w:t xml:space="preserve"> </w:t>
      </w:r>
      <w:commentRangeEnd w:id="4"/>
      <w:r w:rsidR="009A114F">
        <w:rPr>
          <w:rStyle w:val="CommentReference"/>
          <w:rFonts w:ascii="Calibri" w:hAnsi="Calibri"/>
        </w:rPr>
        <w:commentReference w:id="4"/>
      </w:r>
    </w:p>
    <w:p w14:paraId="09C9774A" w14:textId="4F109346" w:rsidR="00414739" w:rsidRPr="0077549E" w:rsidRDefault="009C1745" w:rsidP="00B042B4">
      <w:pPr>
        <w:spacing w:line="480" w:lineRule="auto"/>
      </w:pPr>
      <w:r>
        <w:t xml:space="preserve">In </w:t>
      </w:r>
      <w:r w:rsidR="00744929">
        <w:t xml:space="preserve">this genome-scale </w:t>
      </w:r>
      <w:r w:rsidR="00775A14">
        <w:t>metabolic reconstruction</w:t>
      </w:r>
      <w:r>
        <w:t>,</w:t>
      </w:r>
      <w:r w:rsidR="007F0F45">
        <w:t xml:space="preserve"> </w:t>
      </w:r>
      <w:r w:rsidR="00B25F12">
        <w:t>iMR540</w:t>
      </w:r>
      <w:r w:rsidR="007F0F45">
        <w:t xml:space="preserve">, </w:t>
      </w:r>
      <w:r>
        <w:t xml:space="preserve">we </w:t>
      </w:r>
      <w:r w:rsidR="000A2563">
        <w:t xml:space="preserve">include </w:t>
      </w:r>
      <w:r w:rsidR="00744929">
        <w:t xml:space="preserve">540 genes and </w:t>
      </w:r>
      <w:r w:rsidR="00D22456">
        <w:t>694</w:t>
      </w:r>
      <w:r w:rsidR="000A2563">
        <w:t xml:space="preserve"> metabolic reactions </w:t>
      </w:r>
      <w:r w:rsidR="00744929">
        <w:t xml:space="preserve">spanning the vital catabolic and biosynthetic pathways important in the metabolism of </w:t>
      </w:r>
      <w:r w:rsidR="00744929">
        <w:rPr>
          <w:i/>
        </w:rPr>
        <w:t xml:space="preserve">M. maripaludis. </w:t>
      </w:r>
      <w:r w:rsidR="00744929">
        <w:t xml:space="preserve">We describe important updates, corrections, and refinements, based on recent literature, to the previous metabolic models. </w:t>
      </w:r>
      <w:r w:rsidR="00F819FC">
        <w:t xml:space="preserve">The most critical </w:t>
      </w:r>
      <w:r w:rsidR="00A2473D">
        <w:t xml:space="preserve">addition </w:t>
      </w:r>
      <w:r w:rsidR="00AB4371">
        <w:t xml:space="preserve">is </w:t>
      </w:r>
      <w:r w:rsidR="00F819FC">
        <w:t>the</w:t>
      </w:r>
      <w:r>
        <w:t xml:space="preserve"> </w:t>
      </w:r>
      <w:r w:rsidR="00F819FC">
        <w:t>electron bifurcation step</w:t>
      </w:r>
      <w:r w:rsidR="00AB4371">
        <w:t>,</w:t>
      </w:r>
      <w:r>
        <w:t xml:space="preserve"> </w:t>
      </w:r>
      <w:r w:rsidR="00AB4371">
        <w:t>which</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D22456">
        <w:t>This correction also</w:t>
      </w:r>
      <w:r w:rsidR="001304BB">
        <w:t xml:space="preserve"> </w:t>
      </w:r>
      <w:r w:rsidR="00D22456">
        <w:t>e</w:t>
      </w:r>
      <w:r w:rsidR="004B6D79">
        <w:t>liminat</w:t>
      </w:r>
      <w:r w:rsidR="00D22456">
        <w:t>ed</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080B94">
        <w:instrText xml:space="preserve"> ADDIN ZOTERO_ITEM CSL_CITATION {"citationID":"1a0pt8kc57","properties":{"formattedCitation":"(2)","plainCitation":"(2)"},"citationItems":[{"id":178,"uris":["http://zotero.org/users/2565720/items/ZD6TWET9"],"uri":["http://zotero.org/users/2565720/items/ZD6TWET9"],"itemData":{"id":178,"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080B94" w:rsidRPr="00080B94">
        <w:t>(2)</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7C0A49">
        <w:instrText xml:space="preserve"> ADDIN ZOTERO_ITEM CSL_CITATION {"citationID":"1h3qdse1eh","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A2473D">
        <w:t xml:space="preserve">the </w:t>
      </w:r>
      <w:r w:rsidR="00166CBF">
        <w:t xml:space="preserve">biosynthesis pathways for all of the unique coenzymes involved in methanogenesis </w:t>
      </w:r>
      <w:r w:rsidR="00166CBF">
        <w:fldChar w:fldCharType="begin"/>
      </w:r>
      <w:r w:rsidR="007C0A49">
        <w:instrText xml:space="preserve"> ADDIN ZOTERO_ITEM CSL_CITATION {"citationID":"27j6dj3qma","properties":{"formattedCitation":"(30)","plainCitation":"(30)"},"citationItems":[{"id":112,"uris":["http://zotero.org/users/2565720/items/HMTZVJ9H"],"uri":["http://zotero.org/users/2565720/items/HMTZVJ9H"],"itemData":{"id":112,"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w:t>
      </w:r>
      <w:r w:rsidR="001C6579">
        <w:t xml:space="preserve">recently-developed </w:t>
      </w:r>
      <w:r w:rsidR="00037BDF">
        <w:t xml:space="preserve">technique that fills reaction gaps based on </w:t>
      </w:r>
      <w:r w:rsidR="003E19FC">
        <w:t xml:space="preserve">gene homology </w:t>
      </w:r>
      <w:r w:rsidR="00037BDF">
        <w:t xml:space="preserve">rather than on parsimony </w:t>
      </w:r>
      <w:r w:rsidR="00037BDF">
        <w:fldChar w:fldCharType="begin"/>
      </w:r>
      <w:r w:rsidR="007C0A49">
        <w:instrText xml:space="preserve"> ADDIN ZOTERO_ITEM CSL_CITATION {"citationID":"25fukdkllf","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FA60EB">
        <w:t>Furthermore, we expanded the scope of our reconstruction beyond stoichiometr</w:t>
      </w:r>
      <w:r w:rsidR="00C55F46">
        <w:t>ic considerations</w:t>
      </w:r>
      <w:r w:rsidR="00FA60EB">
        <w:t xml:space="preserve"> by </w:t>
      </w:r>
      <w:r w:rsidR="00C31A11">
        <w:t xml:space="preserve">creating a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7C0A49">
        <w:instrText xml:space="preserve"> ADDIN ZOTERO_ITEM CSL_CITATION {"citationID":"3ufgh9csi","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w:t>
      </w:r>
      <w:r w:rsidR="00C073FF">
        <w:lastRenderedPageBreak/>
        <w:t xml:space="preserve">second law of thermodynamics to metabolic models to restrict reaction directionalities in the direction of negative free energy generation </w:t>
      </w:r>
      <w:r w:rsidR="00C073FF">
        <w:fldChar w:fldCharType="begin"/>
      </w:r>
      <w:r w:rsidR="007C0A49">
        <w:instrText xml:space="preserve"> ADDIN ZOTERO_ITEM CSL_CITATION {"citationID":"bifkhgkpm","properties":{"formattedCitation":"(33, 34)","plainCitation":"(33, 34)"},"citationItems":[{"id":147,"uris":["http://zotero.org/users/2565720/items/K56TQDNQ"],"uri":["http://zotero.org/users/2565720/items/K56TQDNQ"],"itemData":{"id":147,"type":"article-journal","title":"Thermodynamics-Based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161,"uris":["http://zotero.org/users/2565720/items/SMSZVUAX"],"uri":["http://zotero.org/users/2565720/items/SMSZVUAX"],"itemData":{"id":161,"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 xml:space="preserve">we </w:t>
      </w:r>
      <w:r w:rsidR="001C6579">
        <w:t>created a flux-balance accounting to estimate</w:t>
      </w:r>
      <w:r w:rsidR="00C073FF">
        <w:t xml:space="preserve"> overall free energy </w:t>
      </w:r>
      <w:r w:rsidR="001C6579">
        <w:t xml:space="preserve">change </w:t>
      </w:r>
      <w:r w:rsidR="00C073FF">
        <w:t>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 xml:space="preserve">combining </w:t>
      </w:r>
      <w:commentRangeStart w:id="5"/>
      <w:r w:rsidR="00C22C00">
        <w:t>these</w:t>
      </w:r>
      <w:commentRangeEnd w:id="5"/>
      <w:r w:rsidR="001C6579">
        <w:rPr>
          <w:rStyle w:val="CommentReference"/>
          <w:rFonts w:ascii="Calibri" w:hAnsi="Calibri"/>
        </w:rPr>
        <w:commentReference w:id="5"/>
      </w:r>
      <w:r w:rsidR="00C22C00">
        <w:t xml:space="preserve">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t>Methods</w:t>
      </w:r>
    </w:p>
    <w:p w14:paraId="317C384F" w14:textId="4233D95F" w:rsidR="00467AD6" w:rsidRDefault="00467AD6" w:rsidP="00467AD6">
      <w:pPr>
        <w:pStyle w:val="Heading2"/>
      </w:pPr>
      <w:r>
        <w:t xml:space="preserve">Genome </w:t>
      </w:r>
      <w:r w:rsidR="008E7561">
        <w:t>s</w:t>
      </w:r>
      <w:r>
        <w:t xml:space="preserve">cale </w:t>
      </w:r>
      <w:r w:rsidR="008E7561">
        <w:t>r</w:t>
      </w:r>
      <w:r>
        <w:t>econstruction</w:t>
      </w:r>
      <w:r w:rsidR="00875625">
        <w:t xml:space="preserve"> </w:t>
      </w:r>
      <w:r w:rsidR="008E7561">
        <w:t>p</w:t>
      </w:r>
      <w:r w:rsidR="00875625">
        <w:t>rocedure</w:t>
      </w:r>
    </w:p>
    <w:p w14:paraId="0588F762" w14:textId="2D88D2F6"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7C0A49">
        <w:instrText xml:space="preserve"> ADDIN ZOTERO_ITEM CSL_CITATION {"citationID":"s5ikv23n5","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7C0A49">
        <w:instrText xml:space="preserve"> ADDIN ZOTERO_ITEM CSL_CITATION {"citationID":"1p04ht0slc","properties":{"formattedCitation":"{\\rtf (36\\uc0\\u8211{}38)}","plainCitation":"(36–38)"},"citationItems":[{"id":100,"uris":["http://zotero.org/users/2565720/items/NMEMK8QT"],"uri":["http://zotero.org/users/2565720/items/NMEMK8QT"],"itemData":{"id":100,"type":"article-journal","title":"KEGG: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67,"uris":["http://zotero.org/users/2565720/items/MDA5KZBC"],"uri":["http://zotero.org/users/2565720/items/MDA5KZBC"],"itemData":{"id":67,"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7C0A49">
        <w:instrText xml:space="preserve"> ADDIN ZOTERO_ITEM CSL_CITATION {"citationID":"fi08jgict","properties":{"formattedCitation":"(38)","plainCitation":"(38)"},"citationItems":[{"id":97,"uris":["http://zotero.org/users/2565720/items/BXZADC9G"],"uri":["http://zotero.org/users/2565720/items/BXZADC9G"],"itemData":{"id":97,"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w:t>
      </w:r>
      <w:r w:rsidR="001C6579">
        <w:t xml:space="preserve">a </w:t>
      </w:r>
      <w:r w:rsidR="00E856C5">
        <w:t xml:space="preserve">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4F67146E" w:rsidR="00467AD6" w:rsidRDefault="00955999" w:rsidP="00467AD6">
      <w:pPr>
        <w:pStyle w:val="Heading2"/>
      </w:pPr>
      <w:r>
        <w:t>Model</w:t>
      </w:r>
      <w:r w:rsidR="008E7561">
        <w:t xml:space="preserve"> s</w:t>
      </w:r>
      <w:r w:rsidR="00467AD6">
        <w:t>imulations</w:t>
      </w:r>
      <w:r w:rsidR="00875625">
        <w:t xml:space="preserve"> with </w:t>
      </w:r>
      <w:r w:rsidR="008E7561">
        <w:t>flux b</w:t>
      </w:r>
      <w:r w:rsidR="00875625">
        <w:t xml:space="preserve">alance </w:t>
      </w:r>
      <w:r w:rsidR="008E7561">
        <w:t>a</w:t>
      </w:r>
      <w:r w:rsidR="00875625">
        <w:t>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w:t>
      </w:r>
      <w:r>
        <w:lastRenderedPageBreak/>
        <w:t>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7DB14139"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7C0A49">
        <w:instrText xml:space="preserve"> ADDIN ZOTERO_ITEM CSL_CITATION {"citationID":"2d9n7esulj","properties":{"formattedCitation":"(39)","plainCitation":"(39)"},"citationItems":[{"id":118,"uris":["http://zotero.org/users/2565720/items/SBSDG6FQ"],"uri":["http://zotero.org/users/2565720/items/SBSDG6FQ"],"itemData":{"id":118,"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7308C9"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673024A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7C0A49">
        <w:instrText xml:space="preserve"> ADDIN ZOTERO_ITEM CSL_CITATION {"citationID":"22fl0p9qes","properties":{"formattedCitation":"(40)","plainCitation":"(40)"},"citationItems":[{"id":136,"uris":["http://zotero.org/users/2565720/items/BGJUNAHR"],"uri":["http://zotero.org/users/2565720/items/BGJUNAHR"],"itemData":{"id":136,"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7C0A49">
        <w:instrText xml:space="preserve"> ADDIN ZOTERO_ITEM CSL_CITATION {"citationID":"1bn2iq8r9d","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 xml:space="preserve">MATLAB [7.14.0.739] (The </w:t>
      </w:r>
      <w:proofErr w:type="spellStart"/>
      <w:r w:rsidR="00643EEA">
        <w:t>MathWorks</w:t>
      </w:r>
      <w:proofErr w:type="spellEnd"/>
      <w:r w:rsidR="00643EEA">
        <w:t xml:space="preserve"> Inc., Natick, MA)</w:t>
      </w:r>
      <w:r w:rsidR="00650EC2">
        <w:t>.</w:t>
      </w:r>
      <w:r w:rsidR="00467AD6">
        <w:t xml:space="preserve"> </w:t>
      </w:r>
    </w:p>
    <w:p w14:paraId="7F5C7339" w14:textId="0F2C7F33" w:rsidR="00467AD6" w:rsidRDefault="00D057B6" w:rsidP="007A2129">
      <w:pPr>
        <w:spacing w:line="480" w:lineRule="auto"/>
      </w:pPr>
      <w:r>
        <w:t xml:space="preserve">To encourage model transparency </w:t>
      </w:r>
      <w:r>
        <w:fldChar w:fldCharType="begin"/>
      </w:r>
      <w:r w:rsidR="007C0A49">
        <w:instrText xml:space="preserve"> ADDIN ZOTERO_ITEM CSL_CITATION {"citationID":"1h957cjtvu","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7C0A49">
        <w:instrText xml:space="preserve"> ADDIN ZOTERO_ITEM CSL_CITATION {"citationID":"r4kr1jhdr","properties":{"formattedCitation":"(43)","plainCitation":"(43)"},"citationItems":[{"id":352,"uris":["http://zotero.org/users/2565720/items/8FNGF794"],"uri":["http://zotero.org/users/2565720/items/8FNGF794"],"itemData":{"id":352,"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3627FBA0" w:rsidR="00467AD6" w:rsidRDefault="008E7561" w:rsidP="00467AD6">
      <w:pPr>
        <w:pStyle w:val="Heading2"/>
      </w:pPr>
      <w:r>
        <w:t>Gene k</w:t>
      </w:r>
      <w:r w:rsidR="00467AD6">
        <w:t xml:space="preserve">nockout </w:t>
      </w:r>
      <w:r>
        <w:t>p</w:t>
      </w:r>
      <w:r w:rsidR="00467AD6">
        <w:t xml:space="preserve">henotype </w:t>
      </w:r>
      <w:r>
        <w:t>s</w:t>
      </w:r>
      <w:r w:rsidR="00467AD6">
        <w:t>imulations</w:t>
      </w:r>
    </w:p>
    <w:p w14:paraId="2E9AF065" w14:textId="46B2DBFE"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7C0A49">
        <w:instrText xml:space="preserve"> ADDIN ZOTERO_ITEM CSL_CITATION {"citationID":"23arsu02dt","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7C0A49">
        <w:instrText xml:space="preserve"> ADDIN ZOTERO_ITEM CSL_CITATION {"citationID":"5q8b5tpu8","properties":{"formattedCitation":"{\\rtf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w:t>
      </w:r>
      <w:r w:rsidR="00A86F5B">
        <w:lastRenderedPageBreak/>
        <w:t xml:space="preserve">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7C0A49">
        <w:instrText xml:space="preserve"> ADDIN ZOTERO_ITEM CSL_CITATION {"citationID":"2l8nkmudm4","properties":{"formattedCitation":"(50)","plainCitation":"(50)"},"citationItems":[{"id":292,"uris":["http://zotero.org/users/2565720/items/E6RZXU6R"],"uri":["http://zotero.org/users/2565720/items/E6RZXU6R"],"itemData":{"id":292,"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2776704A" w:rsidR="00467AD6" w:rsidRDefault="00467AD6" w:rsidP="00467AD6">
      <w:pPr>
        <w:pStyle w:val="Heading2"/>
      </w:pPr>
      <w:r>
        <w:t xml:space="preserve">Thermodynamic </w:t>
      </w:r>
      <w:r w:rsidR="008E7561">
        <w:t>c</w:t>
      </w:r>
      <w:r w:rsidR="00643EEA">
        <w:t>alculations</w:t>
      </w:r>
    </w:p>
    <w:p w14:paraId="47F9FAF9" w14:textId="1A85CB5D" w:rsidR="00266387" w:rsidRDefault="000245DA" w:rsidP="007A2129">
      <w:pPr>
        <w:spacing w:line="480" w:lineRule="auto"/>
      </w:pPr>
      <w:r>
        <w:t xml:space="preserve">When simulating optimal growth using a metabolic model, we expect that our system must necessarily have negative overall free energy to support growth.  </w:t>
      </w:r>
      <w:r w:rsidR="00A86F5B">
        <w:t xml:space="preserve">We </w:t>
      </w:r>
      <w:r w:rsidR="00650EC2">
        <w:t xml:space="preserve">added </w:t>
      </w:r>
      <w:r w:rsidR="00A86F5B">
        <w:t xml:space="preserve">standard </w:t>
      </w:r>
      <w:r w:rsidR="00650EC2">
        <w:t>free energies of formation</w:t>
      </w:r>
      <w:r w:rsidR="00A86F5B">
        <w:t xml:space="preserve"> (1 mM, 25ºC, 1 bar, pH=7, ionic strength = 0.1 M)</w:t>
      </w:r>
      <w:r w:rsidR="00643EEA">
        <w:t xml:space="preserve"> from the Equilibrator database </w:t>
      </w:r>
      <w:r w:rsidR="00643EEA">
        <w:fldChar w:fldCharType="begin"/>
      </w:r>
      <w:r w:rsidR="007C0A49">
        <w:instrText xml:space="preserve"> ADDIN ZOTERO_ITEM CSL_CITATION {"citationID":"1qrgs5kigv","properties":{"formattedCitation":"(51)","plainCitation":"(51)"},"citationItems":[{"id":90,"uris":["http://zotero.org/users/2565720/items/QZUSB3JR"],"uri":["http://zotero.org/users/2565720/items/QZUSB3JR"],"itemData":{"id":90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7C0A49">
        <w:instrText xml:space="preserve"> ADDIN ZOTERO_ITEM CSL_CITATION {"citationID":"2deksjdola","properties":{"formattedCitation":"(52)","plainCitation":"(52)"},"citationItems":[{"id":128,"uris":["http://zotero.org/users/2565720/items/8HT4RX6T"],"uri":["http://zotero.org/users/2565720/items/8HT4RX6T"],"itemData":{"id":128,"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These exchanges effectively represent the organism’s overall biochemical “reaction”; therefore it is reasonable to expect this overall reaction must produce a negative overall free energy to support growth. </w:t>
      </w:r>
      <w:r w:rsidR="00A86F5B">
        <w:t>To incorporate these values into our reconstruction, w</w:t>
      </w:r>
      <w:r w:rsidR="0021112D">
        <w:t>e expanded the standard</w:t>
      </w:r>
      <w:r w:rsidR="00464CF2">
        <w:t xml:space="preserve"> model</w:t>
      </w:r>
      <w:r w:rsidR="0021112D">
        <w:t xml:space="preserve"> structure</w:t>
      </w:r>
      <w:r w:rsidR="00A86F5B">
        <w:t xml:space="preserve"> </w:t>
      </w:r>
      <w:r w:rsidR="0021112D">
        <w:t>to include</w:t>
      </w:r>
      <w:r w:rsidR="00A86F5B">
        <w:t xml:space="preserve"> a “</w:t>
      </w:r>
      <w:proofErr w:type="spellStart"/>
      <w:r w:rsidR="00A86F5B">
        <w:t>freeEnergy</w:t>
      </w:r>
      <w:proofErr w:type="spellEnd"/>
      <w:r w:rsidR="00A86F5B">
        <w:t>” numerical array with length equal that of the “reactions” array. For calculating overall free energy of a flux distribution, we created an “</w:t>
      </w:r>
      <w:proofErr w:type="spellStart"/>
      <w:r w:rsidR="00A86F5B">
        <w:t>optimizeThermoModel.m</w:t>
      </w:r>
      <w:proofErr w:type="spellEnd"/>
      <w:r w:rsidR="00A86F5B">
        <w:t>” code (</w:t>
      </w:r>
      <w:r w:rsidR="00D52762">
        <w:t>Supplementary Materials</w:t>
      </w:r>
      <w:r w:rsidR="00A86F5B">
        <w:t xml:space="preserve">) that </w:t>
      </w:r>
      <w:r w:rsidR="001A5358">
        <w:t xml:space="preserve">is built around </w:t>
      </w:r>
      <w:r w:rsidR="00A86F5B">
        <w:t>the “</w:t>
      </w:r>
      <w:proofErr w:type="spellStart"/>
      <w:r w:rsidR="00A86F5B">
        <w:t>optimizeCbModel.m</w:t>
      </w:r>
      <w:proofErr w:type="spellEnd"/>
      <w:r w:rsidR="00A86F5B">
        <w:t xml:space="preserve">” code in the COBRA Toolbox 2.0 </w:t>
      </w:r>
      <w:r w:rsidR="00A86F5B">
        <w:fldChar w:fldCharType="begin"/>
      </w:r>
      <w:r w:rsidR="007C0A49">
        <w:instrText xml:space="preserve"> ADDIN ZOTERO_ITEM CSL_CITATION {"citationID":"25t4h6jo3r","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A86F5B">
        <w:fldChar w:fldCharType="separate"/>
      </w:r>
      <w:r w:rsidR="007C0A49" w:rsidRPr="007C0A49">
        <w:t>(41)</w:t>
      </w:r>
      <w:r w:rsidR="00A86F5B">
        <w:fldChar w:fldCharType="end"/>
      </w:r>
      <w:r w:rsidR="00A86F5B">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rsidR="00A86F5B">
        <w:t xml:space="preserve">Prior to </w:t>
      </w:r>
      <w:r w:rsidR="00266387">
        <w:t xml:space="preserve">performing FBA, we add these free energies </w:t>
      </w:r>
      <w:r w:rsidR="00A86F5B">
        <w:t>to the</w:t>
      </w:r>
      <w:r w:rsidR="00266387">
        <w:t xml:space="preserve"> exchange reactions, which </w:t>
      </w:r>
      <w:r w:rsidR="001A5358">
        <w:t xml:space="preserve">ordinarily </w:t>
      </w:r>
      <w:r w:rsidR="00266387">
        <w:t>have the form:</w:t>
      </w:r>
    </w:p>
    <w:p w14:paraId="5C1E08BC" w14:textId="77777777" w:rsidR="00266387" w:rsidRPr="00A20F0F" w:rsidRDefault="007308C9"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7308C9"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3DA523F0" w:rsidR="0077549E" w:rsidRDefault="0077549E" w:rsidP="007A2129">
      <w:pPr>
        <w:spacing w:line="480" w:lineRule="auto"/>
        <w:rPr>
          <w:rFonts w:eastAsia="MS Mincho"/>
        </w:rPr>
      </w:pPr>
      <w:r w:rsidRPr="00FA2B14">
        <w:rPr>
          <w:rFonts w:eastAsia="MS Mincho"/>
        </w:rPr>
        <w:t>Measuring the total</w:t>
      </w:r>
      <w:r w:rsidR="001A5358" w:rsidRPr="00FA2B14">
        <w:rPr>
          <w:rFonts w:eastAsia="MS Mincho"/>
        </w:rPr>
        <w:t xml:space="preserve"> flux of the exchange reaction </w:t>
      </w:r>
      <w:r w:rsidRPr="00FA2B14">
        <w:rPr>
          <w:rFonts w:eastAsia="MS Mincho"/>
        </w:rPr>
        <w:t xml:space="preserve">gives an estimation of total free energy being generated in an FBA solution on a per cell mass basis. We have incorporated this thermodynamic calculation into all of our available model simulations </w:t>
      </w:r>
      <w:r w:rsidRPr="00FA2B14">
        <w:rPr>
          <w:rFonts w:eastAsia="MS Mincho"/>
        </w:rPr>
        <w:lastRenderedPageBreak/>
        <w:t>(</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r w:rsidR="000245DA">
        <w:t>Optionally, this calculation can be used as an additional model constraint that restricts overall free energy to be negative, the equivalent of imposing the second law of thermodynamics on the organism itself.</w:t>
      </w:r>
    </w:p>
    <w:p w14:paraId="7AAF054E" w14:textId="391281BD" w:rsidR="00FB6A81" w:rsidRDefault="008E7561" w:rsidP="00FB6A81">
      <w:pPr>
        <w:pStyle w:val="Heading2"/>
      </w:pPr>
      <w:r>
        <w:t>Dry c</w:t>
      </w:r>
      <w:r w:rsidR="00464CF2">
        <w:t xml:space="preserve">ell </w:t>
      </w:r>
      <w:r>
        <w:t>w</w:t>
      </w:r>
      <w:r w:rsidR="00464CF2">
        <w:t xml:space="preserve">eight </w:t>
      </w:r>
      <w:r w:rsidR="00611963">
        <w:t xml:space="preserve">and </w:t>
      </w:r>
      <w:r>
        <w:t>growth y</w:t>
      </w:r>
      <w:r w:rsidR="00611963">
        <w:t xml:space="preserve">ield </w:t>
      </w:r>
      <w:r>
        <w:t>m</w:t>
      </w:r>
      <w:r w:rsidR="00FB6A81">
        <w:t>easurements</w:t>
      </w:r>
    </w:p>
    <w:p w14:paraId="276B8057" w14:textId="588DEEBB"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7C0A49">
        <w:instrText xml:space="preserve"> ADDIN ZOTERO_ITEM CSL_CITATION {"citationID":"1i23cacc4p","properties":{"formattedCitation":"(18)","plainCitation":"(18)"},"citationItems":[{"id":21,"uris":["http://zotero.org/users/2565720/items/DQ6NM29D"],"uri":["http://zotero.org/users/2565720/items/DQ6NM29D"],"itemData":{"id":21,"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we measured growth rate based on dilution rate and methane evolution rate via a combination of a bubble flow meter to assess total gas outflow and a Buck Scientific model 910 gas chromatograph equipped with a flame ionization detector to quantify methane fraction.</w:t>
      </w:r>
    </w:p>
    <w:p w14:paraId="62275EF2" w14:textId="7680E844"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proofErr w:type="spellStart"/>
      <w:r w:rsidR="007A2E27">
        <w:t>McCas</w:t>
      </w:r>
      <w:proofErr w:type="spellEnd"/>
      <w:r w:rsidR="007A2E27">
        <w:t xml:space="preserve"> medium (</w:t>
      </w:r>
      <w:proofErr w:type="spellStart"/>
      <w:r w:rsidR="007A2E27">
        <w:t>McNA</w:t>
      </w:r>
      <w:proofErr w:type="spellEnd"/>
      <w:r w:rsidR="007A2E27">
        <w:t xml:space="preserve"> plus </w:t>
      </w:r>
      <w:proofErr w:type="spellStart"/>
      <w:r w:rsidR="007A2E27">
        <w:t>casamino</w:t>
      </w:r>
      <w:proofErr w:type="spellEnd"/>
      <w:r w:rsidR="007A2E27">
        <w:t xml:space="preserve"> acids)</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18D4EC94"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Pr>
          <w:rFonts w:eastAsia="MS Mincho"/>
        </w:rPr>
        <w:instrText xml:space="preserve"> ADDIN ZOTERO_ITEM CSL_CITATION {"citationID":"53r13qfhr","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7308C9"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m:t>
              </m:r>
              <m:r>
                <w:rPr>
                  <w:rFonts w:ascii="Cambria Math" w:eastAsia="MS Mincho" w:hAnsi="Cambria Math"/>
                </w:rPr>
                <m:t>L</m:t>
              </m:r>
            </m:num>
            <m:den>
              <m:r>
                <w:rPr>
                  <w:rFonts w:ascii="Cambria Math" w:eastAsia="MS Mincho" w:hAnsi="Cambria Math"/>
                </w:rPr>
                <m:t>mol</m:t>
              </m:r>
            </m:den>
          </m:f>
        </m:oMath>
      </m:oMathPara>
    </w:p>
    <w:p w14:paraId="1B7265D9" w14:textId="59DEC849" w:rsidR="00883773" w:rsidRDefault="008E7561" w:rsidP="00883773">
      <w:pPr>
        <w:pStyle w:val="Heading2"/>
      </w:pPr>
      <w:r>
        <w:t>ATP m</w:t>
      </w:r>
      <w:r w:rsidR="00883773">
        <w:t>aintenance</w:t>
      </w:r>
      <w:r w:rsidR="00887D9C">
        <w:t xml:space="preserve"> and </w:t>
      </w:r>
      <w:r>
        <w:t>p</w:t>
      </w:r>
      <w:r w:rsidR="00887D9C">
        <w:t xml:space="preserve">redicted </w:t>
      </w:r>
      <w:r>
        <w:t>g</w:t>
      </w:r>
      <w:r w:rsidR="00887D9C">
        <w:t xml:space="preserve">rowth </w:t>
      </w:r>
      <w:r>
        <w:t>y</w:t>
      </w:r>
      <w:r w:rsidR="00887D9C">
        <w:t>ields</w:t>
      </w:r>
    </w:p>
    <w:p w14:paraId="0EB9F9F2" w14:textId="2C9C214C"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7C0A49">
        <w:instrText xml:space="preserve"> ADDIN ZOTERO_ITEM CSL_CITATION {"citationID":"fk9tj3jkj","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3383BB13"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w:t>
      </w:r>
      <w:r w:rsidR="00D414E0">
        <w:lastRenderedPageBreak/>
        <w:t xml:space="preserve">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7C0A49">
        <w:instrText xml:space="preserve"> ADDIN ZOTERO_ITEM CSL_CITATION {"citationID":"2qram37clk","properties":{"formattedCitation":"(35)","plainCitation":"(35)"},"citationItems":[{"id":84,"uris":["http://zotero.org/users/2565720/items/3JF6IXSW"],"uri":["http://zotero.org/users/2565720/items/3JF6IXSW"],"itemData":{"id":84,"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3D2BB771" w:rsidR="00692E06"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w:t>
      </w:r>
      <w:r w:rsidR="001C6579">
        <w:rPr>
          <w:rFonts w:eastAsia="MS Mincho"/>
        </w:rPr>
        <w:t xml:space="preserve">. To mitigate overfitting issues, we employed </w:t>
      </w:r>
      <w:r w:rsidR="00887D9C" w:rsidRPr="00FA2B14">
        <w:rPr>
          <w:rFonts w:eastAsia="MS Mincho"/>
        </w:rPr>
        <w:t>leave one out cross validation (LOOCV)</w:t>
      </w:r>
      <w:r w:rsidR="001C6579">
        <w:rPr>
          <w:rFonts w:eastAsia="MS Mincho"/>
        </w:rPr>
        <w:t xml:space="preserve"> in estimating and then testing effects of ATP maintenance estimation</w:t>
      </w:r>
      <w:r w:rsidR="00887D9C" w:rsidRPr="00FA2B14">
        <w:rPr>
          <w:rFonts w:eastAsia="MS Mincho"/>
        </w:rPr>
        <w:t>. In the LOOC</w:t>
      </w:r>
      <w:r w:rsidR="001B073B">
        <w:rPr>
          <w:rFonts w:eastAsia="MS Mincho"/>
        </w:rPr>
        <w:t>V approach, a set of N samples wa</w:t>
      </w:r>
      <w:r w:rsidR="00887D9C" w:rsidRPr="00FA2B14">
        <w:rPr>
          <w:rFonts w:eastAsia="MS Mincho"/>
        </w:rPr>
        <w:t xml:space="preserve">s divided into a training dataset of N-1 points and a test sample of 1 point. The model developed on the training set </w:t>
      </w:r>
      <w:r w:rsidR="00A77DDF">
        <w:rPr>
          <w:rFonts w:eastAsia="MS Mincho"/>
        </w:rPr>
        <w:t>wa</w:t>
      </w:r>
      <w:r w:rsidR="00887D9C" w:rsidRPr="00FA2B14">
        <w:rPr>
          <w:rFonts w:eastAsia="MS Mincho"/>
        </w:rPr>
        <w:t>s then tested on the remaining point that was left out of the training data. In employing this method</w:t>
      </w:r>
      <w:r w:rsidR="001304BB">
        <w:rPr>
          <w:rFonts w:eastAsia="MS Mincho"/>
        </w:rPr>
        <w:t xml:space="preserve"> for each of our 9 measurements, we </w:t>
      </w:r>
      <w:r w:rsidR="00887D9C" w:rsidRPr="00FA2B14">
        <w:rPr>
          <w:rFonts w:eastAsia="MS Mincho"/>
        </w:rPr>
        <w:t xml:space="preserve">determined ATP maintenance values for </w:t>
      </w:r>
      <w:r w:rsidR="001304BB">
        <w:rPr>
          <w:rFonts w:eastAsia="MS Mincho"/>
        </w:rPr>
        <w:t>the</w:t>
      </w:r>
      <w:r w:rsidR="00887D9C" w:rsidRPr="00FA2B14">
        <w:rPr>
          <w:rFonts w:eastAsia="MS Mincho"/>
        </w:rPr>
        <w:t xml:space="preserve">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1304BB">
        <w:rPr>
          <w:rFonts w:eastAsia="MS Mincho"/>
        </w:rPr>
        <w:t>.</w:t>
      </w:r>
    </w:p>
    <w:p w14:paraId="78B4EE8D" w14:textId="7B363398" w:rsidR="001B073B" w:rsidRDefault="008E7561" w:rsidP="001B073B">
      <w:pPr>
        <w:pStyle w:val="Heading2"/>
      </w:pPr>
      <w:r>
        <w:t>Reconstruction and m</w:t>
      </w:r>
      <w:r w:rsidR="001B073B">
        <w:t xml:space="preserve">odel </w:t>
      </w:r>
      <w:r>
        <w:t>a</w:t>
      </w:r>
      <w:r w:rsidR="001B073B">
        <w:t xml:space="preserve">vailability </w:t>
      </w:r>
    </w:p>
    <w:p w14:paraId="50308358" w14:textId="570E0A15" w:rsidR="001B073B" w:rsidRDefault="001B073B" w:rsidP="001B073B">
      <w:pPr>
        <w:spacing w:line="480" w:lineRule="auto"/>
      </w:pPr>
      <w:r>
        <w:t xml:space="preserve">Reconstructing a metabolic network is an iterative process; therefore, to encourage future updates and expansions, it is paramount that reconstructions be as clear as possible </w:t>
      </w:r>
      <w:r>
        <w:fldChar w:fldCharType="begin"/>
      </w:r>
      <w:r>
        <w:instrText xml:space="preserve"> ADDIN ZOTERO_ITEM CSL_CITATION {"citationID":"2q74n3gsc3","properties":{"formattedCitation":"(42)","plainCitation":"(42)"},"citationItems":[{"id":87,"uris":["http://zotero.org/users/2565720/items/J6WIU5F9"],"uri":["http://zotero.org/users/2565720/items/J6WIU5F9"],"itemData":{"id":87,"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Pr="007C0A49">
        <w:t>(42)</w:t>
      </w:r>
      <w:r>
        <w:fldChar w:fldCharType="end"/>
      </w:r>
      <w:r>
        <w:t xml:space="preserve">. We have strived for clarity in both our nomenclature and in our decision making process for including each reaction present in our reconstruction. Reactions and metabolites in our network are based upon identifiers and names found in </w:t>
      </w:r>
      <w:proofErr w:type="spellStart"/>
      <w:r>
        <w:t>Kbase</w:t>
      </w:r>
      <w:proofErr w:type="spellEnd"/>
      <w:r>
        <w:t xml:space="preserve">, but also include crosslinks to </w:t>
      </w:r>
      <w:proofErr w:type="spellStart"/>
      <w:r>
        <w:t>ChEBI</w:t>
      </w:r>
      <w:proofErr w:type="spellEnd"/>
      <w:r>
        <w:t xml:space="preserve"> </w:t>
      </w:r>
      <w:r>
        <w:fldChar w:fldCharType="begin"/>
      </w:r>
      <w:r w:rsidR="000245DA">
        <w:instrText xml:space="preserve"> ADDIN ZOTERO_ITEM CSL_CITATION {"citationID":"ousa9qvtq","properties":{"formattedCitation":"(54)","plainCitation":"(54)"},"citationItems":[{"id":406,"uris":["http://zotero.org/users/2565720/items/D7X4S8P3"],"uri":["http://zotero.org/users/2565720/items/D7X4S8P3"],"itemData":{"id":406,"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fldChar w:fldCharType="separate"/>
      </w:r>
      <w:r w:rsidR="000245DA" w:rsidRPr="000245DA">
        <w:t>(54)</w:t>
      </w:r>
      <w:r>
        <w:fldChar w:fldCharType="end"/>
      </w:r>
      <w:r>
        <w:t xml:space="preserve"> and KEGG identifiers </w:t>
      </w:r>
      <w:r>
        <w:fldChar w:fldCharType="begin"/>
      </w:r>
      <w:r>
        <w:instrText xml:space="preserve"> ADDIN ZOTERO_ITEM CSL_CITATION {"citationID":"1o8214b19b","properties":{"formattedCitation":"(36)","plainCitation":"(36)"},"citationItems":[{"id":100,"uris":["http://zotero.org/users/2565720/items/NMEMK8QT"],"uri":["http://zotero.org/users/2565720/items/NMEMK8QT"],"itemData":{"id":100,"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fldChar w:fldCharType="separate"/>
      </w:r>
      <w:r w:rsidRPr="007C0A49">
        <w:t>(36)</w:t>
      </w:r>
      <w:r>
        <w:fldChar w:fldCharType="end"/>
      </w:r>
      <w:r>
        <w:t xml:space="preserve">, enzyme commission numbers, and reaction subsystems where available. Each reaction in the reconstruction is also connected to its literature and/or database source, plus its reaction confidence score when applicable (Supplementary Materials). </w:t>
      </w:r>
    </w:p>
    <w:p w14:paraId="518A8790" w14:textId="12062344" w:rsidR="001B073B" w:rsidRPr="001B073B" w:rsidRDefault="001B073B" w:rsidP="00E124F1">
      <w:pPr>
        <w:spacing w:line="480" w:lineRule="auto"/>
      </w:pPr>
      <w:r>
        <w:t xml:space="preserve">Additionally, we have sought to maximize usability of both our reconstruction and our model. The systems biology markup language (SBML) is a standard medium for distributing metabolic reconstructions </w:t>
      </w:r>
      <w:r>
        <w:fldChar w:fldCharType="begin"/>
      </w:r>
      <w:r w:rsidR="000245DA">
        <w:instrText xml:space="preserve"> ADDIN ZOTERO_ITEM CSL_CITATION {"citationID":"mvn2s0n0e","properties":{"formattedCitation":"(55)","plainCitation":"(55)"},"citationItems":[{"id":19,"uris":["http://zotero.org/users/2565720/items/T2IVKTZH"],"uri":["http://zotero.org/users/2565720/items/T2IVKTZH"],"itemData":{"id":19,"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fldChar w:fldCharType="separate"/>
      </w:r>
      <w:r w:rsidR="000245DA" w:rsidRPr="000245DA">
        <w:t>(55)</w:t>
      </w:r>
      <w:r>
        <w:fldChar w:fldCharType="end"/>
      </w:r>
      <w:r>
        <w:t xml:space="preserve">; thus, we have included our reaction network in SBML level 2, the highest version currently supported by the COBRA Toolbox </w:t>
      </w:r>
      <w:r>
        <w:fldChar w:fldCharType="begin"/>
      </w:r>
      <w:r>
        <w:instrText xml:space="preserve"> ADDIN ZOTERO_ITEM CSL_CITATION {"citationID":"2or91em3fk","properties":{"formattedCitation":"(41)","plainCitation":"(41)"},"citationItems":[{"id":81,"uris":["http://zotero.org/users/2565720/items/XX4R24A3"],"uri":["http://zotero.org/users/2565720/items/XX4R24A3"],"itemData":{"id":81,"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Pr="007C0A49">
        <w:t>(41)</w:t>
      </w:r>
      <w:r>
        <w:fldChar w:fldCharType="end"/>
      </w:r>
      <w:r>
        <w:t xml:space="preserve">. In our experience using reconstructions from other groups, we have found a wide range of usability, from those that can easily be imported and simulated to those that are difficult to use and interpret. In the interest of making our simulations and results easy to reproduce, we have included our reconstruction in MATLAB data structure format and all of our codes for simulating model growth on different media and gene knockout phenotypes (Supplementary Materials).We have also made our codes and reconstruction available on </w:t>
      </w:r>
      <w:proofErr w:type="spellStart"/>
      <w:r>
        <w:t>Github</w:t>
      </w:r>
      <w:proofErr w:type="spellEnd"/>
      <w:r>
        <w:t xml:space="preserve"> (</w:t>
      </w:r>
      <w:r w:rsidRPr="00E515B0">
        <w:t>https://github.com/marichards/methanococcus</w:t>
      </w:r>
      <w:r>
        <w:t>).</w:t>
      </w:r>
    </w:p>
    <w:p w14:paraId="722EFC5E" w14:textId="77777777" w:rsidR="00414739" w:rsidRDefault="00414739" w:rsidP="00414739">
      <w:pPr>
        <w:pStyle w:val="Heading1"/>
      </w:pPr>
      <w:r>
        <w:lastRenderedPageBreak/>
        <w:t>Results</w:t>
      </w:r>
    </w:p>
    <w:p w14:paraId="0F94A341" w14:textId="0E3D5A20" w:rsidR="00920B05" w:rsidRPr="00920B05" w:rsidRDefault="008E7561" w:rsidP="00920B05">
      <w:pPr>
        <w:pStyle w:val="Heading2"/>
      </w:pPr>
      <w:r>
        <w:t>Basic r</w:t>
      </w:r>
      <w:commentRangeStart w:id="6"/>
      <w:r w:rsidR="009C1D8D">
        <w:t xml:space="preserve">econstruction </w:t>
      </w:r>
      <w:r>
        <w:t>s</w:t>
      </w:r>
      <w:r w:rsidR="00920B05">
        <w:t>tatistics</w:t>
      </w:r>
      <w:commentRangeEnd w:id="6"/>
      <w:r w:rsidR="008270DA" w:rsidRPr="00FA2B14">
        <w:rPr>
          <w:rStyle w:val="CommentReference"/>
          <w:rFonts w:ascii="Calibri" w:eastAsia="Calibri" w:hAnsi="Calibri"/>
          <w:b w:val="0"/>
          <w:bCs w:val="0"/>
          <w:color w:val="auto"/>
        </w:rPr>
        <w:commentReference w:id="6"/>
      </w:r>
    </w:p>
    <w:p w14:paraId="5447A6E4" w14:textId="2F1720FB"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w:t>
      </w:r>
      <w:r w:rsidR="004259ED">
        <w:t xml:space="preserve"> and</w:t>
      </w:r>
      <w:r w:rsidR="001908F4">
        <w:t xml:space="preserve"> 3) exchange reactions, which supply metabolites to or remove metabolites from the model. Of the 586 internal reactions in o</w:t>
      </w:r>
      <w:r w:rsidR="00091F35">
        <w:t xml:space="preserve">ur </w:t>
      </w:r>
      <w:r w:rsidR="009C1D8D">
        <w:t>network</w:t>
      </w:r>
      <w:r w:rsidR="00091F35">
        <w:t xml:space="preserve">, </w:t>
      </w:r>
      <w:r w:rsidR="001908F4">
        <w:t>85</w:t>
      </w:r>
      <w:r w:rsidR="00080B94">
        <w:t>.7</w:t>
      </w:r>
      <w:r w:rsidR="00091F35">
        <w:t xml:space="preserve">% </w:t>
      </w:r>
      <w:r w:rsidR="00522142">
        <w:t>have been</w:t>
      </w:r>
      <w:r w:rsidR="00091F35">
        <w:t xml:space="preserve"> </w:t>
      </w:r>
      <w:r w:rsidR="00522142">
        <w:t>assigned to</w:t>
      </w:r>
      <w:r w:rsidR="00091F35">
        <w:t xml:space="preserve"> at least one gene. </w:t>
      </w:r>
      <w:r w:rsidR="00522142">
        <w:t>This is a rather high percentage</w:t>
      </w:r>
      <w:r w:rsidR="00080B94">
        <w:t>, eclipsing that of</w:t>
      </w:r>
      <w:r w:rsidR="00F907B3">
        <w:t xml:space="preserve"> </w:t>
      </w:r>
      <w:r w:rsidR="00080B94">
        <w:t xml:space="preserve">the previous </w:t>
      </w:r>
      <w:r w:rsidR="00080B94">
        <w:rPr>
          <w:i/>
        </w:rPr>
        <w:t xml:space="preserve">M. maripaludis </w:t>
      </w:r>
      <w:r w:rsidR="00080B94">
        <w:t xml:space="preserve">reconstruction (81.4%) </w:t>
      </w:r>
      <w:r w:rsidR="009D741D">
        <w:fldChar w:fldCharType="begin"/>
      </w:r>
      <w:r w:rsidR="009D741D">
        <w:instrText xml:space="preserve"> ADDIN ZOTERO_ITEM CSL_CITATION {"citationID":"1lphvphb80","properties":{"formattedCitation":"(28)","plainCitation":"(28)"},"citationItems":[{"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9D741D">
        <w:fldChar w:fldCharType="separate"/>
      </w:r>
      <w:r w:rsidR="009D741D" w:rsidRPr="009D741D">
        <w:t>(28)</w:t>
      </w:r>
      <w:r w:rsidR="009D741D">
        <w:fldChar w:fldCharType="end"/>
      </w:r>
      <w:r w:rsidR="009D741D">
        <w:t xml:space="preserve"> </w:t>
      </w:r>
      <w:r w:rsidR="00080B94">
        <w:t xml:space="preserve">and comparing favorably to reconstructions of fellow methanogens, </w:t>
      </w:r>
      <w:proofErr w:type="spellStart"/>
      <w:r w:rsidR="00080B94">
        <w:rPr>
          <w:i/>
        </w:rPr>
        <w:t>Methanosarcina</w:t>
      </w:r>
      <w:proofErr w:type="spellEnd"/>
      <w:r w:rsidR="00080B94">
        <w:rPr>
          <w:i/>
        </w:rPr>
        <w:t xml:space="preserve"> </w:t>
      </w:r>
      <w:proofErr w:type="spellStart"/>
      <w:r w:rsidR="00080B94">
        <w:rPr>
          <w:i/>
        </w:rPr>
        <w:t>barkeri</w:t>
      </w:r>
      <w:proofErr w:type="spellEnd"/>
      <w:r w:rsidR="00080B94">
        <w:rPr>
          <w:i/>
        </w:rPr>
        <w:t xml:space="preserve"> </w:t>
      </w:r>
      <w:r w:rsidR="00080B94">
        <w:t xml:space="preserve">and </w:t>
      </w:r>
      <w:proofErr w:type="spellStart"/>
      <w:r w:rsidR="00080B94">
        <w:rPr>
          <w:i/>
        </w:rPr>
        <w:t>Methanosarcina</w:t>
      </w:r>
      <w:proofErr w:type="spellEnd"/>
      <w:r w:rsidR="00080B94">
        <w:rPr>
          <w:i/>
        </w:rPr>
        <w:t xml:space="preserve"> </w:t>
      </w:r>
      <w:proofErr w:type="spellStart"/>
      <w:r w:rsidR="00080B94">
        <w:rPr>
          <w:i/>
        </w:rPr>
        <w:t>acetivorans</w:t>
      </w:r>
      <w:proofErr w:type="spellEnd"/>
      <w:r w:rsidR="00080B94">
        <w:rPr>
          <w:i/>
        </w:rPr>
        <w:t xml:space="preserve"> </w:t>
      </w:r>
      <w:r w:rsidR="00080B94">
        <w:t>(85.7% and 85.1%, respectively)</w:t>
      </w:r>
      <w:r w:rsidR="009D741D">
        <w:t xml:space="preserve"> </w:t>
      </w:r>
      <w:r w:rsidR="009D741D">
        <w:fldChar w:fldCharType="begin"/>
      </w:r>
      <w:r w:rsidR="000245DA">
        <w:instrText xml:space="preserve"> ADDIN ZOTERO_ITEM CSL_CITATION {"citationID":"23g9fpta9n","properties":{"formattedCitation":"(56, 57)","plainCitation":"(56, 57)"},"citationItems":[{"id":18,"uris":["http://zotero.org/users/2565720/items/I8WP5J89"],"uri":["http://zotero.org/users/2565720/items/I8WP5J89"],"itemData":{"id":18,"type":"article-journal","title":"Genomically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D."}],"issued":{"date-parts":[["2012"]]}}}],"schema":"https://github.com/citation-style-language/schema/raw/master/csl-citation.json"} </w:instrText>
      </w:r>
      <w:r w:rsidR="009D741D">
        <w:fldChar w:fldCharType="separate"/>
      </w:r>
      <w:r w:rsidR="000245DA" w:rsidRPr="000245DA">
        <w:t>(56, 57)</w:t>
      </w:r>
      <w:r w:rsidR="009D741D">
        <w:fldChar w:fldCharType="end"/>
      </w:r>
      <w:r w:rsidR="00080B94">
        <w:t xml:space="preserve">. </w:t>
      </w:r>
      <w:r w:rsidR="00091F35">
        <w:t>We susp</w:t>
      </w:r>
      <w:r w:rsidR="00B25F12">
        <w:t xml:space="preserve">ect that a major reason for this high percentage of </w:t>
      </w:r>
      <w:r w:rsidR="00091F35">
        <w:t>gene-associated reactions was our use of likelihood based gap</w:t>
      </w:r>
      <w:r w:rsidR="00CD3E73">
        <w:t xml:space="preserve"> </w:t>
      </w:r>
      <w:r w:rsidR="00091F35">
        <w:t>filling</w:t>
      </w:r>
      <w:r w:rsidR="00080B94">
        <w:t xml:space="preserve"> </w:t>
      </w:r>
      <w:r w:rsidR="00080B94">
        <w:fldChar w:fldCharType="begin"/>
      </w:r>
      <w:r w:rsidR="00080B94">
        <w:instrText xml:space="preserve"> ADDIN ZOTERO_ITEM CSL_CITATION {"citationID":"1104caci9d","properties":{"formattedCitation":"(31)","plainCitation":"(31)"},"citationItems":[{"id":315,"uris":["http://zotero.org/users/2565720/items/5VCW6ZB7"],"uri":["http://zotero.org/users/2565720/items/5VCW6ZB7"],"itemData":{"id":315,"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80B94">
        <w:fldChar w:fldCharType="separate"/>
      </w:r>
      <w:r w:rsidR="00080B94" w:rsidRPr="00080B94">
        <w:t>(31)</w:t>
      </w:r>
      <w:r w:rsidR="00080B94">
        <w:fldChar w:fldCharType="end"/>
      </w:r>
      <w:r w:rsidR="00091F35">
        <w:t xml:space="preserve">,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080B94">
        <w:t xml:space="preserve">correctly annotated </w:t>
      </w:r>
      <w:r w:rsidR="00091F35">
        <w:t xml:space="preserve">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 xml:space="preserve">are the likely </w:t>
      </w:r>
      <w:r w:rsidR="00CE0906">
        <w:t xml:space="preserve">explanations </w:t>
      </w:r>
      <w:r w:rsidR="00F5100D">
        <w:t>for our</w:t>
      </w:r>
      <w:r w:rsidR="00091F35">
        <w:t xml:space="preserve"> </w:t>
      </w:r>
      <w:r w:rsidR="009C1D8D">
        <w:t>consistent ties to gene homology</w:t>
      </w:r>
      <w:r w:rsidR="00B25F12">
        <w:t>.</w:t>
      </w:r>
    </w:p>
    <w:p w14:paraId="5BDA4E18" w14:textId="188DC4EC"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2F2425">
        <w:t>Although</w:t>
      </w:r>
      <w:r w:rsidR="00D43FEF">
        <w:t xml:space="preserve"> </w:t>
      </w:r>
      <w:r w:rsidR="002F2425">
        <w:t xml:space="preserve">such </w:t>
      </w:r>
      <w:r w:rsidR="00650EC2">
        <w:t xml:space="preserve">metabolites and reactions </w:t>
      </w:r>
      <w:r w:rsidR="00E213B1">
        <w:t>cannot yet be included</w:t>
      </w:r>
      <w:r w:rsidR="00D43FEF">
        <w:t xml:space="preserve"> </w:t>
      </w:r>
      <w:r w:rsidR="00E213B1">
        <w:t>in</w:t>
      </w:r>
      <w:r w:rsidR="00650EC2">
        <w:t xml:space="preserve"> our </w:t>
      </w:r>
      <w:r w:rsidR="003730CF">
        <w:t>simulatable</w:t>
      </w:r>
      <w:r w:rsidR="00650EC2">
        <w:t xml:space="preserve"> model, </w:t>
      </w:r>
      <w:r w:rsidR="002F2425">
        <w:t>because they are all have at least one gene association</w:t>
      </w:r>
      <w:r w:rsidR="00E213B1" w:rsidRPr="00E213B1">
        <w:t xml:space="preserve"> </w:t>
      </w:r>
      <w:r w:rsidR="00E213B1">
        <w:t>supporting their involvement in metabolism</w:t>
      </w:r>
      <w:r w:rsidR="002F2425">
        <w:t xml:space="preserve">, </w:t>
      </w:r>
      <w:r w:rsidR="00650EC2">
        <w:t xml:space="preserve">we have included them in our </w:t>
      </w:r>
      <w:r w:rsidR="00E213B1">
        <w:t xml:space="preserve">metabolic </w:t>
      </w:r>
      <w:r w:rsidR="00650EC2">
        <w:t xml:space="preserve">reconstruction. They represent excellent candidates for further exploration of </w:t>
      </w:r>
      <w:r w:rsidR="00650EC2" w:rsidRPr="009C1D8D">
        <w:rPr>
          <w:i/>
        </w:rPr>
        <w:t>M</w:t>
      </w:r>
      <w:r w:rsidR="009C1D8D">
        <w:rPr>
          <w:i/>
        </w:rPr>
        <w:t>. maripaludis</w:t>
      </w:r>
      <w:r w:rsidR="00650EC2">
        <w:t xml:space="preserve"> metabolism, particularly as </w:t>
      </w:r>
      <w:r w:rsidR="00CF68A8">
        <w:t xml:space="preserve">full synthesis or consumption pathways are elucidated, allowing </w:t>
      </w:r>
      <w:r w:rsidR="00F5100D">
        <w:t>iMR540</w:t>
      </w:r>
      <w:r w:rsidR="00650EC2">
        <w:t xml:space="preserve"> </w:t>
      </w:r>
      <w:r w:rsidR="00CF68A8">
        <w:t xml:space="preserve">to be </w:t>
      </w:r>
      <w:r w:rsidR="00650EC2">
        <w:t xml:space="preserve">updated and expanded in the future. </w:t>
      </w:r>
    </w:p>
    <w:p w14:paraId="60F2E3AE" w14:textId="6E49699D"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rsidR="00CF68A8">
        <w:t xml:space="preserve">(including those without genes) </w:t>
      </w:r>
      <w:r>
        <w:t xml:space="preserve">fits into metabolism.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CF68A8">
        <w:t xml:space="preserve">“Unique Coenzyme Synthesis” </w:t>
      </w:r>
      <w:r w:rsidR="00516D83">
        <w:t>group</w:t>
      </w:r>
      <w:r w:rsidR="00D43FEF">
        <w:t>. T</w:t>
      </w:r>
      <w:r w:rsidR="00516D83">
        <w:t>he</w:t>
      </w:r>
      <w:r w:rsidR="00CF68A8">
        <w:t>se</w:t>
      </w:r>
      <w:r w:rsidR="00516D83">
        <w:t xml:space="preserve"> gap</w:t>
      </w:r>
      <w:r w:rsidR="00CD3E73">
        <w:t xml:space="preserve"> </w:t>
      </w:r>
      <w:r w:rsidR="00516D83">
        <w:t xml:space="preserve">filling reactions, much like dead end reactions and metabolites, </w:t>
      </w:r>
      <w:r w:rsidR="00516D83">
        <w:lastRenderedPageBreak/>
        <w:t xml:space="preserve">point toward </w:t>
      </w:r>
      <w:r w:rsidR="00D43FEF">
        <w:t xml:space="preserve">poorly-understood </w:t>
      </w:r>
      <w:r w:rsidR="00516D83">
        <w:t xml:space="preserve">areas of metabolism </w:t>
      </w:r>
      <w:r w:rsidR="00CF68A8">
        <w:t>that</w:t>
      </w:r>
      <w:r w:rsidR="00516D83">
        <w:t xml:space="preserve"> require more investigation</w:t>
      </w:r>
      <w:r w:rsidR="00D43FEF">
        <w:t xml:space="preserve"> into both the reaction pathways and their associated genes</w:t>
      </w:r>
      <w:r w:rsidR="00516D83">
        <w:t xml:space="preserve">. </w:t>
      </w:r>
    </w:p>
    <w:p w14:paraId="611578CE" w14:textId="155EAE7B"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w:t>
      </w:r>
      <w:r w:rsidR="00F4030E">
        <w:t xml:space="preserve">both </w:t>
      </w:r>
      <w:r w:rsidR="004F28CF">
        <w:t>on</w:t>
      </w:r>
      <w:r w:rsidR="001F7E98">
        <w:t xml:space="preserve"> reactions that lack genes and gene-associated reactions</w:t>
      </w:r>
      <w:r w:rsidR="004F28CF">
        <w:t xml:space="preserve"> with low gene homology as possible targets for </w:t>
      </w:r>
      <w:r w:rsidR="00F4030E">
        <w:t xml:space="preserve">future </w:t>
      </w:r>
      <w:r w:rsidR="004F28CF">
        <w:t>experimental investigation</w:t>
      </w:r>
      <w:r w:rsidR="00F4030E">
        <w:t xml:space="preserve">s and for </w:t>
      </w:r>
      <w:r w:rsidR="009253F0">
        <w:t>expand</w:t>
      </w:r>
      <w:r w:rsidR="00F4030E">
        <w:t>ing</w:t>
      </w:r>
      <w:r w:rsidR="009253F0">
        <w:t xml:space="preserve"> upon and </w:t>
      </w:r>
      <w:r w:rsidR="00F4030E">
        <w:t xml:space="preserve">improving </w:t>
      </w:r>
      <w:r w:rsidR="009253F0">
        <w:t xml:space="preserve">the existing reconstruction. </w:t>
      </w:r>
    </w:p>
    <w:p w14:paraId="0FC85493" w14:textId="3D437ADC" w:rsidR="00EF5BC0" w:rsidRDefault="001B073B" w:rsidP="00EF5BC0">
      <w:pPr>
        <w:pStyle w:val="Heading2"/>
      </w:pPr>
      <w:commentRangeStart w:id="7"/>
      <w:r>
        <w:t>Model</w:t>
      </w:r>
      <w:commentRangeEnd w:id="7"/>
      <w:r>
        <w:rPr>
          <w:rStyle w:val="CommentReference"/>
          <w:rFonts w:ascii="Calibri" w:eastAsia="Calibri" w:hAnsi="Calibri"/>
          <w:b w:val="0"/>
          <w:bCs w:val="0"/>
          <w:color w:val="auto"/>
        </w:rPr>
        <w:commentReference w:id="7"/>
      </w:r>
      <w:r>
        <w:t xml:space="preserve"> prediction of the essentiality of electron bifurcation in hydrogenotrophic methanogenesis</w:t>
      </w:r>
      <w:r w:rsidR="00EF5BC0">
        <w:t xml:space="preserve"> </w:t>
      </w:r>
    </w:p>
    <w:p w14:paraId="46E3082A" w14:textId="520081A2" w:rsid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w:t>
      </w:r>
      <w:r w:rsidR="003A0B8B">
        <w:t>Our model incorporates the more recent depiction of methanogenesis as a cyclic</w:t>
      </w:r>
      <w:r w:rsidR="00111FA8">
        <w:t>al</w:t>
      </w:r>
      <w:r w:rsidR="003A0B8B">
        <w:t xml:space="preserve"> process</w:t>
      </w:r>
      <w:r w:rsidR="00111FA8">
        <w:t xml:space="preserve"> </w:t>
      </w:r>
      <w:r w:rsidR="00111FA8">
        <w:fldChar w:fldCharType="begin"/>
      </w:r>
      <w:r w:rsidR="000245DA">
        <w:instrText xml:space="preserve"> ADDIN ZOTERO_ITEM CSL_CITATION {"citationID":"iqBtti8T","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111FA8">
        <w:fldChar w:fldCharType="separate"/>
      </w:r>
      <w:r w:rsidR="000245DA" w:rsidRPr="000245DA">
        <w:t>(58)</w:t>
      </w:r>
      <w:r w:rsidR="00111FA8">
        <w:fldChar w:fldCharType="end"/>
      </w:r>
      <w:r w:rsidR="009D741D">
        <w:t xml:space="preserve">, </w:t>
      </w:r>
      <w:r w:rsidR="00111FA8">
        <w:t>in which</w:t>
      </w:r>
      <w:r w:rsidR="009D741D">
        <w:t xml:space="preserve"> </w:t>
      </w:r>
      <w:r w:rsidR="00111FA8">
        <w:t>heterodisulfide reductase is still the final step but follows a different energy conservation mechanism</w:t>
      </w:r>
      <w:r w:rsidR="003A0B8B">
        <w:t xml:space="preserve">. </w:t>
      </w:r>
      <w:r w:rsidR="00111FA8">
        <w:t>In cytochrome-containing methanogens, t</w:t>
      </w:r>
      <w:r w:rsidR="00D61662">
        <w:t>his</w:t>
      </w:r>
      <w:r w:rsidR="001F3FCA">
        <w:t xml:space="preserve"> </w:t>
      </w:r>
      <w:r w:rsidR="00FA6B3D">
        <w:t>reaction is</w:t>
      </w:r>
      <w:r w:rsidR="00D61662">
        <w:t xml:space="preserve"> mediated by </w:t>
      </w:r>
      <w:r w:rsidR="00C96BB0">
        <w:t>methanophenazine-</w:t>
      </w:r>
      <w:r w:rsidR="00D61662">
        <w:t xml:space="preserve">dependent </w:t>
      </w:r>
      <w:r w:rsidR="00C96BB0">
        <w:t>membrane-</w:t>
      </w:r>
      <w:r w:rsidR="00D61662">
        <w:t xml:space="preserve">bound heterodisulfide </w:t>
      </w:r>
      <w:r w:rsidR="00827A2A">
        <w:t>r</w:t>
      </w:r>
      <w:r w:rsidR="00C96BB0">
        <w:t xml:space="preserve">eductase </w:t>
      </w:r>
      <w:r w:rsidR="00D61662">
        <w:t>(</w:t>
      </w:r>
      <w:proofErr w:type="spellStart"/>
      <w:r w:rsidR="00D61662">
        <w:t>HdrDE</w:t>
      </w:r>
      <w:proofErr w:type="spellEnd"/>
      <w:r w:rsidR="00D61662">
        <w:t xml:space="preserve">) </w:t>
      </w:r>
      <w:r w:rsidR="00270FE5">
        <w:fldChar w:fldCharType="begin"/>
      </w:r>
      <w:r w:rsidR="009D741D">
        <w:instrText xml:space="preserve"> ADDIN ZOTERO_ITEM CSL_CITATION {"citationID":"DrY7qnYu","properties":{"formattedCitation":"(10, 11)","plainCitation":"(10, 11)"},"citationItems":[{"id":489,"uris":["http://zotero.org/groups/450273/items/GPI82GGR"],"uri":["http://zotero.org/groups/450273/items/GPI82GGR"],"itemData":{"id":489,"type":"article-journal","title":"Purification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K."}],"issued":{"date-parts":[["1993",4,1]]}}},{"id":523,"uris":["http://zotero.org/groups/450273/items/IAPVUVF5"],"uri":["http://zotero.org/groups/450273/items/IAPVUVF5"],"itemData":{"id":523,"type":"article-journal","title":"Bioenergetics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9D741D" w:rsidRPr="009D741D">
        <w:t>(10, 11)</w:t>
      </w:r>
      <w:r w:rsidR="00270FE5">
        <w:fldChar w:fldCharType="end"/>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FC0F74">
        <w:t>do not contain</w:t>
      </w:r>
      <w:r w:rsidR="00D61662">
        <w:t xml:space="preserve"> the</w:t>
      </w:r>
      <w:r w:rsidR="004A29F8">
        <w:t xml:space="preserve"> </w:t>
      </w:r>
      <w:r w:rsidR="00407143">
        <w:t xml:space="preserve">membrane associated </w:t>
      </w:r>
      <w:r w:rsidR="00827A2A">
        <w:t xml:space="preserve">hemoprotein </w:t>
      </w:r>
      <w:proofErr w:type="spellStart"/>
      <w:r w:rsidR="00C96BB0">
        <w:t>Hdr</w:t>
      </w:r>
      <w:r w:rsidR="00827A2A">
        <w:t>DE</w:t>
      </w:r>
      <w:proofErr w:type="spellEnd"/>
      <w:r w:rsidR="001F3FCA">
        <w:t xml:space="preserve"> </w:t>
      </w:r>
      <w:r w:rsidR="00FC0F74">
        <w:t>but,</w:t>
      </w:r>
      <w:r w:rsidR="00827A2A">
        <w:t xml:space="preserve"> </w:t>
      </w:r>
      <w:r w:rsidR="001F3FCA">
        <w:t>instead</w:t>
      </w:r>
      <w:r w:rsidR="00FC0F74">
        <w:t>,</w:t>
      </w:r>
      <w:r w:rsidR="001F3FCA">
        <w:t xml:space="preserve"> </w:t>
      </w:r>
      <w:r w:rsidR="00FC0F74">
        <w:t>use</w:t>
      </w:r>
      <w:r w:rsidR="00827A2A">
        <w:t xml:space="preserve"> a cytoplasmic</w:t>
      </w:r>
      <w:r w:rsidR="00111FA8">
        <w:t xml:space="preserve"> three-subunit </w:t>
      </w:r>
      <w:proofErr w:type="spellStart"/>
      <w:r w:rsidR="00111FA8">
        <w:t>HdrABC</w:t>
      </w:r>
      <w:proofErr w:type="spellEnd"/>
      <w:r w:rsidR="00111FA8">
        <w:t xml:space="preserve"> complex that lacks </w:t>
      </w:r>
      <w:proofErr w:type="spellStart"/>
      <w:r w:rsidR="00111FA8">
        <w:t>heme</w:t>
      </w:r>
      <w:proofErr w:type="spellEnd"/>
      <w:r w:rsidR="00111FA8">
        <w:t xml:space="preserve">, but contains </w:t>
      </w:r>
      <w:proofErr w:type="spellStart"/>
      <w:r w:rsidR="00111FA8">
        <w:t>flavin</w:t>
      </w:r>
      <w:proofErr w:type="spellEnd"/>
      <w:r w:rsidR="00111FA8">
        <w:t xml:space="preserve"> adenine dinucleotide (FAD)</w:t>
      </w:r>
      <w:r w:rsidR="001F3FCA">
        <w:t xml:space="preserve"> </w:t>
      </w:r>
      <w:r w:rsidR="001F3FCA">
        <w:fldChar w:fldCharType="begin"/>
      </w:r>
      <w:r w:rsidR="007308C9">
        <w:instrText xml:space="preserve"> ADDIN ZOTERO_ITEM CSL_CITATION {"citationID":"2oz5C7RP","properties":{"formattedCitation":"{\\rtf (59\\uc0\\u8211{}61)}","plainCitation":"(59–61)"},"citationItems":[{"id":509,"uris":["http://zotero.org/groups/450273/items/AHFUEX3X"],"uri":["http://zotero.org/groups/450273/items/AHFUEX3X"],"itemData":{"id":509,"type":"article-journal","title":"H2: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K."}],"issued":{"date-parts":[["1994",2,1]]}},"label":"page"},{"id":493,"uris":["http://zotero.org/groups/450273/items/2N6KBQIF"],"uri":["http://zotero.org/groups/450273/items/2N6KBQIF"],"itemData":{"id":493,"type":"article-journal","title":"Methanogenic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id":970,"uris":["http://zotero.org/users/2565720/items/7UNA2XSK"],"uri":["http://zotero.org/users/2565720/items/7UNA2XSK"],"itemData":{"id":970,"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donor.","DOI":"10.1016/0014-5793(88)81339-5","ISSN":"1873-3468","language":"en","author":[{"family":"Hedderich","given":"R."},{"family":"Thauer","given":"Rudolph K."}],"issued":{"date-parts":[["1988",7,4]]}}}],"schema":"https://github.com/citation-style-language/schema/raw/master/csl-citation.json"} </w:instrText>
      </w:r>
      <w:r w:rsidR="001F3FCA">
        <w:fldChar w:fldCharType="separate"/>
      </w:r>
      <w:r w:rsidR="007308C9" w:rsidRPr="007308C9">
        <w:rPr>
          <w:szCs w:val="24"/>
        </w:rPr>
        <w:t>(59–61)</w:t>
      </w:r>
      <w:r w:rsidR="001F3FCA">
        <w:fldChar w:fldCharType="end"/>
      </w:r>
      <w:r w:rsidR="00111FA8">
        <w:t>. F</w:t>
      </w:r>
      <w:r w:rsidR="00FC0F74">
        <w:t>AD</w:t>
      </w:r>
      <w:r w:rsidR="00111FA8">
        <w:t>-containing enzymes</w:t>
      </w:r>
      <w:r w:rsidR="00FC0F74">
        <w:t xml:space="preserve"> ha</w:t>
      </w:r>
      <w:r w:rsidR="00111FA8">
        <w:t>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r w:rsidR="00DB6DBF">
        <w:t xml:space="preserve">a </w:t>
      </w:r>
      <w:r w:rsidR="00B93B51">
        <w:t>two-</w:t>
      </w:r>
      <w:r w:rsidR="007A2E27">
        <w:t>step</w:t>
      </w:r>
      <w:r w:rsidR="000433A3">
        <w:t xml:space="preserve"> </w:t>
      </w:r>
      <w:r w:rsidR="00B93B51">
        <w:t xml:space="preserve">electron </w:t>
      </w:r>
      <w:bookmarkStart w:id="8" w:name="_GoBack"/>
      <w:r w:rsidR="007A2E27">
        <w:t xml:space="preserve">transfer </w:t>
      </w:r>
      <w:r w:rsidR="000433A3">
        <w:fldChar w:fldCharType="begin"/>
      </w:r>
      <w:r w:rsidR="00B74602">
        <w:instrText xml:space="preserve"> ADDIN ZOTERO_ITEM CSL_CITATION {"citationID":"22gbus05qu","properties":{"formattedCitation":"(62, 63)","plainCitation":"(62, 63)"},"citationItems":[{"id":1012,"uris":["http://zotero.org/groups/450273/items/IPGBE92G"],"uri":["http://zotero.org/groups/450273/items/IPGBE92G"],"itemData":{"id":1012,"type":"article-journal","title":"Redox bifurcations: Mechanisms and importance to life now, and at its origin","container-title":"BioEssays","page":"106-109","volume":"34","issue":"2","source":"Wiley Online Library","DOI":"10.1002/bies.201100134","ISSN":"1521-1878","shortTitle":"Redox bifurcations","journalAbbreviation":"Bioessays","language":"en","author":[{"family":"Nitschke","given":"Wolfgang"},{"family":"Russell","given":"Michael J."}],"issued":{"date-parts":[["2012",2,1]]}},"label":"page"},{"id":824,"uris":["http://zotero.org/groups/450273/items/DGADW4CN"],"uri":["http://zotero.org/groups/450273/items/DGADW4CN"],"itemData":{"id":824,"type":"article-journal","title":"Energy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0245DA" w:rsidRPr="000245DA">
        <w:t>(62, 63)</w:t>
      </w:r>
      <w:r w:rsidR="000433A3">
        <w:fldChar w:fldCharType="end"/>
      </w:r>
      <w:bookmarkEnd w:id="8"/>
      <w:r w:rsidR="005E7FDF">
        <w:t>.</w:t>
      </w:r>
      <w:r w:rsidR="007C0A49">
        <w:t xml:space="preserve"> </w:t>
      </w:r>
      <w:r w:rsidR="005E7FDF">
        <w:t xml:space="preserve"> </w:t>
      </w:r>
      <w:r w:rsidR="00FA6B3D">
        <w:t xml:space="preserve">As shown in Figure 2, </w:t>
      </w:r>
      <w:proofErr w:type="spellStart"/>
      <w:r w:rsidR="00FC0F74">
        <w:t>HdrABC</w:t>
      </w:r>
      <w:proofErr w:type="spellEnd"/>
      <w:r w:rsidR="00126BCF">
        <w:t xml:space="preserve"> mediate</w:t>
      </w:r>
      <w:r w:rsidR="00274688">
        <w:t>s</w:t>
      </w:r>
      <w:r w:rsidR="00126BCF">
        <w:t xml:space="preserve"> the coupling of exergonic </w:t>
      </w:r>
      <w:r w:rsidR="002D7B41">
        <w:t xml:space="preserve">heterodisulfide reduction with endergonic </w:t>
      </w:r>
      <w:r w:rsidR="00FA6B3D">
        <w:t xml:space="preserve">reduction of </w:t>
      </w:r>
      <w:r w:rsidR="002D7B41">
        <w:t xml:space="preserve">ferredoxin </w:t>
      </w:r>
      <w:r w:rsidR="00FC0F74">
        <w:fldChar w:fldCharType="begin"/>
      </w:r>
      <w:r w:rsidR="000245DA">
        <w:instrText xml:space="preserve"> ADDIN ZOTERO_ITEM CSL_CITATION {"citationID":"1d59omksa9","properties":{"formattedCitation":"(12, 64)","plainCitation":"(12, 64)"},"citationItems":[{"id":555,"uris":["http://zotero.org/groups/450273/items/XD7MVJX3"],"uri":["http://zotero.org/groups/450273/items/XD7MVJX3"],"itemData":{"id":555,"type":"article-journal","title":"Protein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A."}],"issued":{"date-parts":[["2010",6,15]]}},"label":"page"},{"id":540,"uris":["http://zotero.org/groups/450273/items/TB6URJN6"],"uri":["http://zotero.org/groups/450273/items/TB6URJN6"],"itemData":{"id":540,"type":"article-journal","title":"Coupling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FC0F74">
        <w:fldChar w:fldCharType="separate"/>
      </w:r>
      <w:r w:rsidR="000245DA" w:rsidRPr="000245DA">
        <w:t>(12, 64)</w:t>
      </w:r>
      <w:r w:rsidR="00FC0F74">
        <w:fldChar w:fldCharType="end"/>
      </w:r>
      <w:r w:rsidR="00FA6B3D">
        <w:t>, which</w:t>
      </w:r>
      <w:r w:rsidR="007C0A49">
        <w:t xml:space="preserve"> </w:t>
      </w:r>
      <w:r w:rsidR="002D7B41">
        <w:t xml:space="preserve">is used for </w:t>
      </w:r>
      <w:r w:rsidR="00FA6B3D">
        <w:t>CO</w:t>
      </w:r>
      <w:r w:rsidR="00FA6B3D" w:rsidRPr="006F5195">
        <w:rPr>
          <w:vertAlign w:val="subscript"/>
        </w:rPr>
        <w:t>2</w:t>
      </w:r>
      <w:r w:rsidR="00FA6B3D">
        <w:t xml:space="preserve"> </w:t>
      </w:r>
      <w:r w:rsidR="002D7B41">
        <w:t xml:space="preserve">reduction via </w:t>
      </w:r>
      <w:proofErr w:type="spellStart"/>
      <w:r w:rsidR="002D7B41">
        <w:t>Fwd</w:t>
      </w:r>
      <w:proofErr w:type="spellEnd"/>
      <w:r w:rsidR="00FA6B3D">
        <w:t>,</w:t>
      </w:r>
      <w:r w:rsidR="002D7B41">
        <w:t xml:space="preserve"> thereby linking the last </w:t>
      </w:r>
      <w:r w:rsidR="007644BF">
        <w:t xml:space="preserve">to the first </w:t>
      </w:r>
      <w:r w:rsidR="002D7B41">
        <w:t>step of methanogen</w:t>
      </w:r>
      <w:r w:rsidR="0095782E">
        <w:t>e</w:t>
      </w:r>
      <w:r w:rsidR="002D7B41">
        <w:t>sis in a cyclical fashion</w:t>
      </w:r>
      <w:r w:rsidR="005A081E">
        <w:t xml:space="preserve"> </w:t>
      </w:r>
      <w:r w:rsidR="002D7B41">
        <w:fldChar w:fldCharType="begin"/>
      </w:r>
      <w:r w:rsidR="000245DA">
        <w:instrText xml:space="preserve"> ADDIN ZOTERO_ITEM CSL_CITATION {"citationID":"hIQcRX3F","properties":{"formattedCitation":"(58)","plainCitation":"(58)"},"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0245DA" w:rsidRPr="000245DA">
        <w:t>(58)</w:t>
      </w:r>
      <w:r w:rsidR="002D7B41">
        <w:fldChar w:fldCharType="end"/>
      </w:r>
      <w:r w:rsidR="003A0B8B">
        <w:t>.</w:t>
      </w:r>
      <w:r w:rsidR="00316621">
        <w:rPr>
          <w:rStyle w:val="CommentReference"/>
          <w:rFonts w:ascii="Calibri" w:hAnsi="Calibri"/>
        </w:rPr>
        <w:commentReference w:id="9"/>
      </w:r>
    </w:p>
    <w:p w14:paraId="0A01B619" w14:textId="09AB1320" w:rsidR="001B073B" w:rsidRPr="00F155A9" w:rsidRDefault="001B073B" w:rsidP="001B073B">
      <w:pPr>
        <w:spacing w:line="480" w:lineRule="auto"/>
        <w:jc w:val="center"/>
      </w:pPr>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red</m:t>
            </m:r>
          </m:sub>
        </m:sSub>
        <m:r>
          <w:rPr>
            <w:rFonts w:ascii="Cambria Math" w:hAnsi="Cambria Math"/>
          </w:rPr>
          <m:t xml:space="preserve"> </m:t>
        </m:r>
      </m:oMath>
      <w:r>
        <w:t xml:space="preserve"> (Reaction 1)</w:t>
      </w:r>
    </w:p>
    <w:p w14:paraId="0C69484E" w14:textId="06DC3271" w:rsidR="00EF5BC0" w:rsidRPr="001B073B" w:rsidRDefault="008D1D61" w:rsidP="00E75F12">
      <w:pPr>
        <w:spacing w:line="480" w:lineRule="auto"/>
      </w:pPr>
      <w:r>
        <w:t xml:space="preserve">Recasting energy metabolism in </w:t>
      </w:r>
      <w:r>
        <w:rPr>
          <w:i/>
        </w:rPr>
        <w:t>M. maripaludis</w:t>
      </w:r>
      <w:r>
        <w:t xml:space="preserve"> as a cyclic electron bifurcating pathway </w:t>
      </w:r>
      <w:r w:rsidR="00AB74CE">
        <w:t>that omits methanophenazine</w:t>
      </w:r>
      <w:r w:rsidR="00111FA8">
        <w:t xml:space="preserve">—which </w:t>
      </w:r>
      <w:r w:rsidR="00AB74CE">
        <w:t xml:space="preserve">is </w:t>
      </w:r>
      <w:r w:rsidR="005519FA">
        <w:t>absent from</w:t>
      </w:r>
      <w:r w:rsidR="00AB74CE">
        <w:t xml:space="preserve"> hydrogenotrophic methanogens</w:t>
      </w:r>
      <w:r w:rsidR="005519FA">
        <w:t xml:space="preserve">—and </w:t>
      </w:r>
      <w:r w:rsidR="00AB74CE">
        <w:t>links H</w:t>
      </w:r>
      <w:r w:rsidR="00AB74CE" w:rsidRPr="000F6195">
        <w:rPr>
          <w:vertAlign w:val="subscript"/>
        </w:rPr>
        <w:t>2</w:t>
      </w:r>
      <w:r w:rsidR="00AB74CE">
        <w:t xml:space="preserve">–dependent </w:t>
      </w:r>
      <w:proofErr w:type="spellStart"/>
      <w:r w:rsidR="00AB74CE">
        <w:t>Hdr</w:t>
      </w:r>
      <w:proofErr w:type="spellEnd"/>
      <w:r w:rsidR="00AB74CE">
        <w:t xml:space="preserve"> reduction to CO</w:t>
      </w:r>
      <w:r w:rsidR="00AB74CE" w:rsidRPr="009D741D">
        <w:rPr>
          <w:vertAlign w:val="subscript"/>
        </w:rPr>
        <w:t>2</w:t>
      </w:r>
      <w:r w:rsidR="00AB74CE">
        <w:t xml:space="preserve"> reduction via reduced ferredoxin </w:t>
      </w:r>
      <w:r>
        <w:t>is in line with recent studies of hydrogenotrophic methanogenesis</w:t>
      </w:r>
      <w:r w:rsidR="00111FA8">
        <w:t>. Moreover, it</w:t>
      </w:r>
      <w:r>
        <w:t xml:space="preserve"> significantly improves</w:t>
      </w:r>
      <w:r w:rsidR="00EF5BC0">
        <w:t xml:space="preserve"> the </w:t>
      </w:r>
      <w:r>
        <w:t xml:space="preserve">predictions of the </w:t>
      </w:r>
      <w:r w:rsidR="00EF5BC0">
        <w:t xml:space="preserve">metabolic </w:t>
      </w:r>
      <w:r w:rsidR="004C3845">
        <w:t>model</w:t>
      </w:r>
      <w:r>
        <w:t xml:space="preserve">. </w:t>
      </w:r>
      <w:r w:rsidR="00EF5BC0">
        <w:t xml:space="preserve">To demonstrate </w:t>
      </w:r>
      <w:r w:rsidR="00184019">
        <w:t xml:space="preserve">that the linear pathway cannot support growth of </w:t>
      </w:r>
      <w:r w:rsidR="00184019" w:rsidRPr="003E19FC">
        <w:rPr>
          <w:i/>
        </w:rPr>
        <w:t>M. maripaludis</w:t>
      </w:r>
      <w:r w:rsidR="001F1D6B">
        <w:rPr>
          <w:i/>
        </w:rPr>
        <w:t xml:space="preserve"> </w:t>
      </w:r>
      <w:r w:rsidR="001F1D6B">
        <w:t xml:space="preserve">in the absence of the methanophenazine-dependent </w:t>
      </w:r>
      <w:proofErr w:type="spellStart"/>
      <w:r w:rsidR="001F1D6B">
        <w:t>HdrDE</w:t>
      </w:r>
      <w:proofErr w:type="spellEnd"/>
      <w:r w:rsidR="001F1D6B">
        <w:t xml:space="preserve"> complex</w:t>
      </w:r>
      <w:r w:rsidR="00184019">
        <w:t>,</w:t>
      </w:r>
      <w:r w:rsidR="001F1D6B">
        <w:t xml:space="preserve"> </w:t>
      </w:r>
      <w:r w:rsidR="007C259C">
        <w:t>we</w:t>
      </w:r>
      <w:r w:rsidR="00713837">
        <w:t xml:space="preserve"> altered the </w:t>
      </w:r>
      <w:r w:rsidR="008C0DD5">
        <w:t>native</w:t>
      </w:r>
      <w:r w:rsidR="00713837">
        <w:t xml:space="preserve"> </w:t>
      </w:r>
      <w:r w:rsidR="00E65B39">
        <w:t xml:space="preserve">electron </w:t>
      </w:r>
      <w:r w:rsidR="00713837">
        <w:t xml:space="preserve">bifurcating </w:t>
      </w:r>
      <w:proofErr w:type="spellStart"/>
      <w:r w:rsidR="00E75F12">
        <w:t>HdrABC</w:t>
      </w:r>
      <w:proofErr w:type="spellEnd"/>
      <w:r w:rsidR="00E75F12">
        <w:t xml:space="preserve"> </w:t>
      </w:r>
      <w:r w:rsidR="00713837">
        <w:t>reaction</w:t>
      </w:r>
      <w:r w:rsidR="001F1D6B">
        <w:t xml:space="preserve"> (Reaction </w:t>
      </w:r>
      <w:r w:rsidR="00316621">
        <w:t>1</w:t>
      </w:r>
      <w:r w:rsidR="001F1D6B">
        <w:t>).</w:t>
      </w:r>
      <w:r w:rsidR="00316621">
        <w:t xml:space="preserve"> </w:t>
      </w:r>
      <w:r w:rsidR="001F1D6B">
        <w:t>We removed electron bifurcation from this reaction b</w:t>
      </w:r>
      <w:r w:rsidR="008C0DD5">
        <w:t xml:space="preserve">y removing ferredoxin, </w:t>
      </w:r>
      <w:r w:rsidR="00713837">
        <w:t>balancing mass and charge to yield</w:t>
      </w:r>
      <w:r w:rsidR="00316621">
        <w:t xml:space="preserve"> </w:t>
      </w:r>
      <w:r w:rsidR="001F1D6B">
        <w:t>an altered reaction (</w:t>
      </w:r>
      <w:r w:rsidR="00E36B6B">
        <w:t>Reaction</w:t>
      </w:r>
      <w:r w:rsidR="00316621">
        <w:t xml:space="preserve"> 2</w:t>
      </w:r>
      <w:r w:rsidR="001F1D6B">
        <w:t>)</w:t>
      </w:r>
      <w:r w:rsidR="00316621">
        <w:t>.</w:t>
      </w:r>
    </w:p>
    <w:p w14:paraId="222934D4" w14:textId="186FA6B9" w:rsidR="001F1D6B" w:rsidRPr="00A20F0F" w:rsidRDefault="001F1D6B" w:rsidP="001F1D6B">
      <w:pPr>
        <w:spacing w:line="480" w:lineRule="auto"/>
        <w:jc w:val="center"/>
        <w:rPr>
          <w:rFonts w:eastAsia="MS Mincho"/>
        </w:rPr>
      </w:pPr>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w:r>
        <w:rPr>
          <w:rFonts w:eastAsia="MS Mincho"/>
        </w:rPr>
        <w:t>(Reaction 2)</w:t>
      </w:r>
    </w:p>
    <w:p w14:paraId="3E07812C" w14:textId="3A3171DC"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w:t>
      </w:r>
      <w:r w:rsidR="00105926">
        <w:rPr>
          <w:i/>
        </w:rPr>
        <w:lastRenderedPageBreak/>
        <w:t xml:space="preserve">silico </w:t>
      </w:r>
      <w:r w:rsidR="00105926">
        <w:t xml:space="preserve">growth, </w:t>
      </w:r>
      <w:r w:rsidR="00CF5D54">
        <w:t>supporting the observation</w:t>
      </w:r>
      <w:r w:rsidR="00105926">
        <w:t xml:space="preserve"> that the ferredoxin reduction via electron bifurcation is an essential part of our netw</w:t>
      </w:r>
      <w:r w:rsidR="008C0DD5">
        <w:t xml:space="preserve">ork. Lack of growth </w:t>
      </w:r>
      <w:r w:rsidR="00416B2F">
        <w:t xml:space="preserve">in our model </w:t>
      </w:r>
      <w:r w:rsidR="008C0DD5">
        <w:t>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7C0A49">
        <w:instrText xml:space="preserve"> ADDIN ZOTERO_ITEM CSL_CITATION {"citationID":"2dljuucmmq","properties":{"formattedCitation":"(45)","plainCitation":"(45)"},"citationItems":[{"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0D63EE1E" w:rsidR="00F877E6" w:rsidRPr="005C4FC4" w:rsidRDefault="00F877E6" w:rsidP="00EF5BC0">
      <w:pPr>
        <w:spacing w:line="480" w:lineRule="auto"/>
      </w:pPr>
      <w:r>
        <w:t xml:space="preserve">Taking this analysis one step further, we used our reconstruction to probe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0245DA">
        <w:instrText xml:space="preserve"> ADDIN ZOTERO_ITEM CSL_CITATION {"citationID":"mg5us3ref","properties":{"formattedCitation":"(65)","plainCitation":"(65)"},"citationItems":[{"id":450,"uris":["http://zotero.org/users/2565720/items/MVBZ2QJT"],"uri":["http://zotero.org/users/2565720/items/MVBZ2QJT"],"itemData":{"id":450,"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0245DA" w:rsidRPr="000245DA">
        <w:t>(65)</w:t>
      </w:r>
      <w:r w:rsidR="00276128">
        <w:fldChar w:fldCharType="end"/>
      </w:r>
      <w:r w:rsidR="00276128">
        <w:t xml:space="preserve">. This </w:t>
      </w:r>
      <w:r w:rsidR="00BC69E7">
        <w:t>contrasts</w:t>
      </w:r>
      <w:r w:rsidR="00276128">
        <w:t xml:space="preserve"> </w:t>
      </w:r>
      <w:r w:rsidR="00BC69E7">
        <w:t xml:space="preserve">the situation in </w:t>
      </w:r>
      <w:r w:rsidR="008C0DD5">
        <w:t>methylotrophic</w:t>
      </w:r>
      <w:r w:rsidR="00276128">
        <w:t xml:space="preserve"> methanogens such as </w:t>
      </w:r>
      <w:proofErr w:type="spellStart"/>
      <w:r w:rsidR="00276128">
        <w:rPr>
          <w:i/>
        </w:rPr>
        <w:t>Methanosarcina</w:t>
      </w:r>
      <w:proofErr w:type="spellEnd"/>
      <w:r w:rsidR="00276128">
        <w:rPr>
          <w:i/>
        </w:rPr>
        <w:t xml:space="preserve"> </w:t>
      </w:r>
      <w:proofErr w:type="spellStart"/>
      <w:r w:rsidR="00276128">
        <w:rPr>
          <w:i/>
        </w:rPr>
        <w:t>barkeri</w:t>
      </w:r>
      <w:proofErr w:type="spellEnd"/>
      <w:r w:rsidR="008C0DD5">
        <w:t xml:space="preserve"> that</w:t>
      </w:r>
      <w:r w:rsidR="00276128">
        <w:t xml:space="preserve"> can subsist using solely the </w:t>
      </w:r>
      <w:proofErr w:type="spellStart"/>
      <w:r w:rsidR="00276128">
        <w:t>aceticlastic</w:t>
      </w:r>
      <w:proofErr w:type="spellEnd"/>
      <w:r w:rsidR="00276128">
        <w:t xml:space="preserve"> pathway </w:t>
      </w:r>
      <w:r w:rsidR="00276128">
        <w:fldChar w:fldCharType="begin"/>
      </w:r>
      <w:r w:rsidR="000245DA">
        <w:instrText xml:space="preserve"> ADDIN ZOTERO_ITEM CSL_CITATION {"citationID":"1bs1pkv7m0","properties":{"formattedCitation":"(66)","plainCitation":"(66)"},"citationItems":[{"id":138,"uris":["http://zotero.org/users/2565720/items/DB3AGUAB"],"uri":["http://zotero.org/users/2565720/items/DB3AGUAB"],"itemData":{"id":138,"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0245DA" w:rsidRPr="000245DA">
        <w:t>(66)</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grow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w:t>
      </w:r>
      <w:proofErr w:type="spellStart"/>
      <w:r w:rsidR="005C4FC4">
        <w:rPr>
          <w:i/>
        </w:rPr>
        <w:t>barkeri</w:t>
      </w:r>
      <w:proofErr w:type="spellEnd"/>
      <w:r w:rsidR="005C4FC4">
        <w:rPr>
          <w:i/>
        </w:rPr>
        <w:t xml:space="preserve">, </w:t>
      </w:r>
      <w:r w:rsidR="00773758">
        <w:t xml:space="preserve">an </w:t>
      </w:r>
      <w:proofErr w:type="spellStart"/>
      <w:r w:rsidR="00773758">
        <w:t>aceticlastic</w:t>
      </w:r>
      <w:proofErr w:type="spellEnd"/>
      <w:r w:rsidR="00773758">
        <w:t xml:space="preserve">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A77DDF">
        <w:t>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w:t>
      </w:r>
      <w:r w:rsidR="00EA1E5C">
        <w:t>mol</w:t>
      </w:r>
      <w:r w:rsidR="00E2618A">
        <w:t>e</w:t>
      </w:r>
      <w:r w:rsidR="00EA1E5C">
        <w:t xml:space="preserve"> of </w:t>
      </w:r>
      <w:r w:rsidR="005C4FC4">
        <w:t>methane produced</w:t>
      </w:r>
      <w:r w:rsidR="00A77DDF">
        <w:t xml:space="preserve"> (Figure 4)</w:t>
      </w:r>
      <w:r w:rsidR="005C4FC4">
        <w:t xml:space="preserve">.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cannot assume a central role in methanogenesis. </w:t>
      </w:r>
      <w:r w:rsidR="007232F3">
        <w:t xml:space="preserve">In keeping with </w:t>
      </w:r>
      <w:r w:rsidR="00EA1E5C">
        <w:t>these results</w:t>
      </w:r>
      <w:r w:rsidR="007232F3">
        <w:t xml:space="preserve">,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19A8F9DF" w14:textId="349A2BB3" w:rsidR="001F7E98" w:rsidRDefault="001F7E98" w:rsidP="001F7E98">
      <w:pPr>
        <w:pStyle w:val="Heading2"/>
      </w:pPr>
      <w:commentRangeStart w:id="10"/>
      <w:r>
        <w:t>Improvements</w:t>
      </w:r>
      <w:r w:rsidR="001B073B">
        <w:t xml:space="preserve"> </w:t>
      </w:r>
      <w:commentRangeEnd w:id="10"/>
      <w:r w:rsidR="008E7561">
        <w:rPr>
          <w:rStyle w:val="CommentReference"/>
          <w:rFonts w:ascii="Calibri" w:eastAsia="Calibri" w:hAnsi="Calibri"/>
          <w:b w:val="0"/>
          <w:bCs w:val="0"/>
          <w:color w:val="auto"/>
        </w:rPr>
        <w:commentReference w:id="10"/>
      </w:r>
      <w:r w:rsidR="001B073B">
        <w:t>to other biochemical pathways</w:t>
      </w:r>
    </w:p>
    <w:p w14:paraId="0286AD1E" w14:textId="29D01A3B" w:rsidR="00230593" w:rsidRDefault="00AF3DA5" w:rsidP="007A2129">
      <w:pPr>
        <w:spacing w:line="480" w:lineRule="auto"/>
      </w:pPr>
      <w:r>
        <w:t xml:space="preserve">A major part of our manual curation was adding </w:t>
      </w:r>
      <w:r w:rsidR="00485C00">
        <w:t xml:space="preserve">biosynthetic </w:t>
      </w:r>
      <w:r>
        <w:t>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0245DA">
        <w:instrText xml:space="preserve"> ADDIN ZOTERO_ITEM CSL_CITATION {"citationID":"kesh5maA","properties":{"formattedCitation":"(67)","plainCitation":"(67)"},"citationItems":[{"id":166,"uris":["http://zotero.org/users/2565720/items/UJKJVT7G"],"uri":["http://zotero.org/users/2565720/items/UJKJVT7G"],"itemData":{"id":166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0245DA" w:rsidRPr="000245DA">
        <w:t>(67)</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0245DA">
        <w:instrText xml:space="preserve"> ADDIN ZOTERO_ITEM CSL_CITATION {"citationID":"2i84i863d3","properties":{"formattedCitation":"(68)","plainCitation":"(68)"},"citationItems":[{"id":385,"uris":["http://zotero.org/users/2565720/items/E6HZ3AAE"],"uri":["http://zotero.org/users/2565720/items/E6HZ3AAE"],"itemData":{"id":385,"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0245DA" w:rsidRPr="000245DA">
        <w:t>(68)</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0245DA">
        <w:instrText xml:space="preserve"> ADDIN ZOTERO_ITEM CSL_CITATION {"citationID":"1v1bfrvejb","properties":{"formattedCitation":"(69)","plainCitation":"(69)"},"citationItems":[{"id":389,"uris":["http://zotero.org/users/2565720/items/4VZ7MNXM"],"uri":["http://zotero.org/users/2565720/items/4VZ7MNXM"],"itemData":{"id":389,"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0245DA" w:rsidRPr="000245DA">
        <w:t>(69)</w:t>
      </w:r>
      <w:r w:rsidR="00F45312">
        <w:fldChar w:fldCharType="end"/>
      </w:r>
      <w:r w:rsidR="00F45312">
        <w:t xml:space="preserve">. </w:t>
      </w:r>
      <w:r w:rsidR="00BF0803">
        <w:t xml:space="preserve">None of these pathways were included in our draft reconstruction and few were completely </w:t>
      </w:r>
      <w:r w:rsidR="00BF0803">
        <w:lastRenderedPageBreak/>
        <w:t>present in the Model SEED database</w:t>
      </w:r>
      <w:r w:rsidR="000B047B">
        <w:t xml:space="preserve"> </w:t>
      </w:r>
      <w:r w:rsidR="000B047B">
        <w:fldChar w:fldCharType="begin"/>
      </w:r>
      <w:r w:rsidR="000245DA">
        <w:instrText xml:space="preserve"> ADDIN ZOTERO_ITEM CSL_CITATION {"citationID":"OHWVYp2f","properties":{"formattedCitation":"(70)","plainCitation":"(70)"},"citationItems":[{"id":724,"uris":["http://zotero.org/users/2565720/items/A5A3CC7K"],"uri":["http://zotero.org/users/2565720/items/A5A3CC7K"],"itemData":{"id":724,"type":"article-journal","title":"The subsystems approach to genome annotation and its use in the project to annotate 1000 genomes","container-title":"Nucleic Acids Research","page":"5691-5702","volume":"33","issue":"17","source":"PubMed","abstract":"The release of the 1000th complete microbial genome will occur in the next two to three years. In anticipation of this milestone, the Fellowship for Interpretation of Genomes (FIG) launched the Project to Annotate 1000 Genomes. The project is built around the principle that the key to improved accuracy in high-throughput annotation technology is to have experts annotate single subsystems over the complete collection of genomes, rather than having an annotation expert attempt to annotate all of the genes in a single genome. Using the subsystems approach, all of the genes implementing the subsystem are analyzed by an expert in that subsystem. An annotation environment was created where populated subsystems are curated and projected to new genomes. A portable notion of a populated subsystem was defined, and tools developed for exchanging and curating these objects. Tools were also developed to resolve conflicts between populated subsystems. The SEED is the first annotation environment that supports this model of annotation. Here, we describe the subsystem approach, and offer the first release of our growing library of populated subsystems. The initial release of data includes 180 177 distinct proteins with 2133 distinct functional roles. This data comes from 173 subsystems and 383 different organisms.","DOI":"10.1093/nar/gki866","ISSN":"1362-4962","note":"PMID: 16214803\nPMCID: PMC1251668","journalAbbreviation":"Nucleic Acids Res.","language":"eng","author":[{"family":"Overbeek","given":"Ross"},{"family":"Begley","given":"Tadhg"},{"family":"Butler","given":"Ralph M."},{"family":"Choudhuri","given":"Jomuna V."},{"family":"Chuang","given":"Han-Yu"},{"family":"Cohoon","given":"Matthew"},{"family":"Crécy-Lagard","given":"Valérie","non-dropping-particle":"de"},{"family":"Diaz","given":"Naryttza"},{"family":"Disz","given":"Terry"},{"family":"Edwards","given":"Robert"},{"family":"Fonstein","given":"Michael"},{"family":"Frank","given":"Ed D."},{"family":"Gerdes","given":"Svetlana"},{"family":"Glass","given":"Elizabeth M."},{"family":"Goesmann","given":"Alexander"},{"family":"Hanson","given":"Andrew"},{"family":"Iwata-Reuyl","given":"Dirk"},{"family":"Jensen","given":"Roy"},{"family":"Jamshidi","given":"Neema"},{"family":"Krause","given":"Lutz"},{"family":"Kubal","given":"Michael"},{"family":"Larsen","given":"Niels"},{"family":"Linke","given":"Burkhard"},{"family":"McHardy","given":"Alice C."},{"family":"Meyer","given":"Folker"},{"family":"Neuweger","given":"Heiko"},{"family":"Olsen","given":"Gary"},{"family":"Olson","given":"Robert"},{"family":"Osterman","given":"Andrei"},{"family":"Portnoy","given":"Vasiliy"},{"family":"Pusch","given":"Gordon D."},{"family":"Rodionov","given":"Dmitry A."},{"family":"Rückert","given":"Christian"},{"family":"Steiner","given":"Jason"},{"family":"Stevens","given":"Rick"},{"family":"Thiele","given":"Ines"},{"family":"Vassieva","given":"Olga"},{"family":"Ye","given":"Yuzhen"},{"family":"Zagnitko","given":"Olga"},{"family":"Vonstein","given":"Veronika"}],"issued":{"date-parts":[["2005"]]},"PMID":"16214803","PMCID":"PMC1251668"}}],"schema":"https://github.com/citation-style-language/schema/raw/master/csl-citation.json"} </w:instrText>
      </w:r>
      <w:r w:rsidR="000B047B">
        <w:fldChar w:fldCharType="separate"/>
      </w:r>
      <w:r w:rsidR="000245DA" w:rsidRPr="000245DA">
        <w:t>(70)</w:t>
      </w:r>
      <w:r w:rsidR="000B047B">
        <w:fldChar w:fldCharType="end"/>
      </w:r>
      <w:r w:rsidR="00BF0803">
        <w:t xml:space="preserve">, thus the bulk of these reactions were added manually. </w:t>
      </w:r>
      <w:r w:rsidR="00F45312">
        <w:t xml:space="preserve">These </w:t>
      </w:r>
      <w:r w:rsidR="00A923BB">
        <w:t xml:space="preserve">biosynthetic </w:t>
      </w:r>
      <w:r w:rsidR="00F45312">
        <w:t xml:space="preserve">pathways, particularly for coenzymes, are </w:t>
      </w:r>
      <w:r w:rsidR="00A923BB">
        <w:t xml:space="preserve">required biomass components </w:t>
      </w:r>
      <w:r w:rsidR="00F45312">
        <w:t xml:space="preserve">of </w:t>
      </w:r>
      <w:r w:rsidR="00F45312">
        <w:rPr>
          <w:i/>
        </w:rPr>
        <w:t xml:space="preserve">M. maripaludis </w:t>
      </w:r>
      <w:r w:rsidR="00F45312">
        <w:t>metabolism</w:t>
      </w:r>
      <w:r w:rsidR="00BF0803">
        <w:t xml:space="preserve"> that set it apart from the vast majority of known biochemistry</w:t>
      </w:r>
      <w:r w:rsidR="00A923BB">
        <w:t xml:space="preserve"> and are</w:t>
      </w:r>
      <w:r w:rsidR="00BF0803">
        <w:t xml:space="preserve"> crucial for distinguishing our reconstruction from existing networks. </w:t>
      </w:r>
    </w:p>
    <w:p w14:paraId="03AC07DB" w14:textId="0C5B59B6"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0245DA">
        <w:instrText xml:space="preserve"> ADDIN ZOTERO_ITEM CSL_CITATION {"citationID":"1pmtfiqdui","properties":{"formattedCitation":"(71)","plainCitation":"(71)"},"citationItems":[{"id":233,"uris":["http://zotero.org/users/2565720/items/X25BNH5A"],"uri":["http://zotero.org/users/2565720/items/X25BNH5A"],"itemData":{"id":233,"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0245DA" w:rsidRPr="000245DA">
        <w:t>(71)</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M. maripaludis</w:t>
      </w:r>
      <w:r w:rsidR="00895FB4">
        <w:rPr>
          <w:i/>
        </w:rPr>
        <w:t xml:space="preserve"> </w:t>
      </w:r>
      <w:commentRangeStart w:id="11"/>
      <w:r w:rsidR="00895FB4">
        <w:rPr>
          <w:i/>
        </w:rPr>
        <w:fldChar w:fldCharType="begin"/>
      </w:r>
      <w:r w:rsidR="000245DA">
        <w:rPr>
          <w:i/>
        </w:rPr>
        <w:instrText xml:space="preserve"> ADDIN ZOTERO_ITEM CSL_CITATION {"citationID":"2ivqp2ppq6","properties":{"formattedCitation":"(72)","plainCitation":"(72)"},"citationItems":[{"id":911,"uris":["http://zotero.org/users/2565720/items/IJK4CC3X"],"uri":["http://zotero.org/users/2565720/items/IJK4CC3X"],"itemData":{"id":911,"type":"article-journal","title":"Methanogens: a window into ancient sulfur metabolism","container-title":"Trends in Microbiology","page":"251-258","volume":"20","issue":"5","source":"PubMed","abstract":"Methanogenesis is an ancient metabolism that originated on the early anoxic Earth. The buildup of O(2) about 2.4 billion years ago led to formation of a large oceanic sulfate pool, the onset of widespread sulfate reduction and the marginalization of methanogens to anoxic and sulfate-poor niches. Contemporary methanogens are restricted to anaerobic habitats and may have retained some metabolic relics that were common in early anaerobic life. Consistent with this hypothesis, methanogens do not utilize sulfate as a sulfur source, Cys is not utilized as a sulfur donor for Fe-S cluster and Met biosynthesis, and Cys biosynthesis uses an unusual tRNA-dependent pathway.","DOI":"10.1016/j.tim.2012.02.002","ISSN":"1878-4380","note":"PMID: 22406173","shortTitle":"Methanogens","journalAbbreviation":"Trends Microbiol.","language":"eng","author":[{"family":"Liu","given":"Yuchen"},{"family":"Beer","given":"Laura L."},{"family":"Whitman","given":"William B."}],"issued":{"date-parts":[["2012",5]]},"PMID":"22406173"}}],"schema":"https://github.com/citation-style-language/schema/raw/master/csl-citation.json"} </w:instrText>
      </w:r>
      <w:r w:rsidR="00895FB4">
        <w:rPr>
          <w:i/>
        </w:rPr>
        <w:fldChar w:fldCharType="separate"/>
      </w:r>
      <w:r w:rsidR="000245DA" w:rsidRPr="000245DA">
        <w:t>(72)</w:t>
      </w:r>
      <w:r w:rsidR="00895FB4">
        <w:rPr>
          <w:i/>
        </w:rPr>
        <w:fldChar w:fldCharType="end"/>
      </w:r>
      <w:commentRangeEnd w:id="11"/>
      <w:r w:rsidR="009F44C4">
        <w:rPr>
          <w:rStyle w:val="CommentReference"/>
          <w:rFonts w:ascii="Calibri" w:hAnsi="Calibri"/>
        </w:rPr>
        <w:commentReference w:id="11"/>
      </w:r>
      <w:r w:rsidR="008E0E07">
        <w:rPr>
          <w:i/>
        </w:rPr>
        <w:t xml:space="preserve">.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t>diss</w:t>
      </w:r>
      <w:r w:rsidR="006B0C00" w:rsidRPr="00BB4897">
        <w:t>imilatory sulfite reductase</w:t>
      </w:r>
      <w:r w:rsidR="00895FB4">
        <w:t>-</w:t>
      </w:r>
      <w:r w:rsidR="006B0C00" w:rsidRPr="00BB4897">
        <w:t>like protein</w:t>
      </w:r>
      <w:r w:rsidR="006B0C00">
        <w:t xml:space="preserve"> </w:t>
      </w:r>
      <w:r w:rsidR="006B0C00">
        <w:fldChar w:fldCharType="begin"/>
      </w:r>
      <w:r w:rsidR="007C0A49">
        <w:instrText xml:space="preserve"> ADDIN ZOTERO_ITEM CSL_CITATION {"citationID":"b0qbtb0ku","properties":{"formattedCitation":"(29)","plainCitation":"(29)"},"citationItems":[{"id":190,"uris":["http://zotero.org/users/2565720/items/3FHVI5Z6"],"uri":["http://zotero.org/users/2565720/items/3FHVI5Z6"],"itemData":{"id":190,"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w:t>
      </w:r>
    </w:p>
    <w:p w14:paraId="79B619A0" w14:textId="25FED877" w:rsidR="00B36C33" w:rsidRDefault="00F960CA" w:rsidP="00B36C33">
      <w:pPr>
        <w:pStyle w:val="Heading2"/>
      </w:pPr>
      <w:r>
        <w:t xml:space="preserve">Growth </w:t>
      </w:r>
      <w:r w:rsidR="008E7561">
        <w:t>y</w:t>
      </w:r>
      <w:r>
        <w:t xml:space="preserve">ield </w:t>
      </w:r>
      <w:r w:rsidR="008E7561">
        <w:t>v</w:t>
      </w:r>
      <w:r w:rsidR="00B36C33">
        <w:t>alidation</w:t>
      </w:r>
      <w:r>
        <w:t xml:space="preserve"> and ATP </w:t>
      </w:r>
      <w:r w:rsidR="008E7561">
        <w:t>m</w:t>
      </w:r>
      <w:r>
        <w:t>aintenance</w:t>
      </w:r>
    </w:p>
    <w:p w14:paraId="5A020161" w14:textId="111522FA"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w:t>
      </w:r>
      <w:r w:rsidR="00D96104">
        <w:t>standard</w:t>
      </w:r>
      <w:r w:rsidR="00650EC2">
        <w:t xml:space="preserve"> </w:t>
      </w:r>
      <w:r w:rsidR="00D96104">
        <w:t>way to</w:t>
      </w:r>
      <w:r w:rsidR="00650EC2">
        <w:t xml:space="preserve"> </w:t>
      </w:r>
      <w:r>
        <w:t xml:space="preserve">quantitatively </w:t>
      </w:r>
      <w:r w:rsidR="00650EC2">
        <w:t>e</w:t>
      </w:r>
      <w:r w:rsidR="00D96104">
        <w:t>valuate</w:t>
      </w:r>
      <w:r>
        <w:t xml:space="preserve"> the resulting model is to simulate maximum cell growth under steady-</w:t>
      </w:r>
      <w:r w:rsidR="00EC4669">
        <w:t>state conditions and compare</w:t>
      </w:r>
      <w:r w:rsidR="00650EC2">
        <w:t xml:space="preserve"> growth yield predictions to experimentally-determined values. </w:t>
      </w:r>
      <w:r w:rsidR="007544AE">
        <w:t>There is scarce</w:t>
      </w:r>
      <w:r w:rsidR="00650EC2">
        <w:t xml:space="preserve"> </w:t>
      </w:r>
      <w:r w:rsidR="007544AE">
        <w:t xml:space="preserve">published </w:t>
      </w:r>
      <w:r w:rsidR="00D56916">
        <w:t xml:space="preserve">growth yield data for </w:t>
      </w:r>
      <w:r w:rsidR="007544AE" w:rsidRPr="00FD6ACE">
        <w:rPr>
          <w:i/>
        </w:rPr>
        <w:t>M. maripaludi</w:t>
      </w:r>
      <w:r w:rsidR="00FD6ACE">
        <w:rPr>
          <w:i/>
        </w:rPr>
        <w:t xml:space="preserve">s; </w:t>
      </w:r>
      <w:r w:rsidR="00FD6ACE">
        <w:t>thus</w:t>
      </w:r>
      <w:r w:rsidR="000B047B">
        <w:t xml:space="preserve"> we generated our own experimental growth yield measurements</w:t>
      </w:r>
      <w:r w:rsidR="007544AE">
        <w:t>.</w:t>
      </w:r>
      <w:r w:rsidR="00D56916">
        <w:t xml:space="preserve"> </w:t>
      </w:r>
      <w:r w:rsidR="007544AE">
        <w:t>W</w:t>
      </w:r>
      <w:r w:rsidR="00D56916">
        <w:t>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7C0A49">
        <w:instrText xml:space="preserve"> ADDIN ZOTERO_ITEM CSL_CITATION {"citationID":"vqfbkr6og","properties":{"formattedCitation":"(53)","plainCitation":"(53)"},"citationItems":[{"id":73,"uris":["http://zotero.org/users/2565720/items/T5C439F9"],"uri":["http://zotero.org/users/2565720/items/T5C439F9"],"itemData":{"id":73,"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w:t>
      </w:r>
      <w:r w:rsidR="007544AE">
        <w:t xml:space="preserve">as </w:t>
      </w:r>
      <w:r w:rsidR="00D56916">
        <w:t xml:space="preserve">optical density (OD) </w:t>
      </w:r>
      <w:r w:rsidR="007544AE">
        <w:t>at 660 nm. Previous measurements at 600 nm determined a conversion factor of</w:t>
      </w:r>
      <w:r w:rsidR="00966C6C">
        <w:t xml:space="preserve">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7C0A49">
        <w:instrText xml:space="preserve"> ADDIN ZOTERO_ITEM CSL_CITATION {"citationID":"asci2795q","properties":{"formattedCitation":"(46)","plainCitation":"(46)"},"citationItems":[{"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xml:space="preserve">. </w:t>
      </w:r>
      <w:r w:rsidR="007544AE">
        <w:t>U</w:t>
      </w:r>
      <w:r w:rsidR="00D56916">
        <w:t>sing a combination of centrifugation and</w:t>
      </w:r>
      <w:r w:rsidR="00FF158A">
        <w:t xml:space="preserve"> vacuum filtering (</w:t>
      </w:r>
      <w:r w:rsidR="00D52762">
        <w:t>Methods</w:t>
      </w:r>
      <w:r w:rsidR="00FF158A">
        <w:t>)</w:t>
      </w:r>
      <w:r w:rsidR="007544AE">
        <w:t>,</w:t>
      </w:r>
      <w:r w:rsidR="00FF158A">
        <w:t xml:space="preserve"> </w:t>
      </w:r>
      <w:r w:rsidR="007544AE">
        <w:t xml:space="preserve">we </w:t>
      </w:r>
      <w:r w:rsidR="00FF158A">
        <w:t xml:space="preserve">plotted a new </w:t>
      </w:r>
      <w:r w:rsidR="00D52762">
        <w:t>calibration curve (</w:t>
      </w:r>
      <w:r w:rsidR="00966C6C">
        <w:t>Supplementary</w:t>
      </w:r>
      <w:r w:rsidR="00A24A0D">
        <w:t xml:space="preserve"> </w:t>
      </w:r>
      <w:r w:rsidR="00D52762">
        <w:t>Materials</w:t>
      </w:r>
      <w:r w:rsidR="00966C6C">
        <w:t>)</w:t>
      </w:r>
      <w:r w:rsidR="007544AE">
        <w:t xml:space="preserve"> and</w:t>
      </w:r>
      <w:r w:rsidR="00FF158A">
        <w:t xml:space="preserve"> </w:t>
      </w:r>
      <w:r w:rsidR="007544AE">
        <w:t xml:space="preserve">determined </w:t>
      </w:r>
      <w:r w:rsidR="00966C6C">
        <w:t>that OD</w:t>
      </w:r>
      <w:r w:rsidR="00966C6C" w:rsidRPr="00966C6C">
        <w:rPr>
          <w:vertAlign w:val="subscript"/>
        </w:rPr>
        <w:t>660</w:t>
      </w:r>
      <w:r w:rsidR="00966C6C">
        <w:t>=1 correspond</w:t>
      </w:r>
      <w:r w:rsidR="007544AE">
        <w:t>s</w:t>
      </w:r>
      <w:r w:rsidR="00966C6C">
        <w:t xml:space="preserve"> to 0.4</w:t>
      </w:r>
      <w:r w:rsidR="00F960CA">
        <w:t>62 ± 0.015</w:t>
      </w:r>
      <w:r w:rsidR="00966C6C">
        <w:t xml:space="preserve"> </w:t>
      </w:r>
      <w:proofErr w:type="gramStart"/>
      <w:r w:rsidR="00966C6C">
        <w:t>mg(</w:t>
      </w:r>
      <w:proofErr w:type="gramEnd"/>
      <w:r w:rsidR="00966C6C">
        <w:t>dry weight)∙ml</w:t>
      </w:r>
      <w:r w:rsidR="00966C6C" w:rsidRPr="006A723F">
        <w:rPr>
          <w:vertAlign w:val="superscript"/>
        </w:rPr>
        <w:t>-1</w:t>
      </w:r>
      <w:r w:rsidR="00966C6C">
        <w:t xml:space="preserve">. </w:t>
      </w:r>
      <w:r w:rsidR="00D52089">
        <w:t xml:space="preserve"> Using this value, we </w:t>
      </w:r>
      <w:r w:rsidR="007544AE">
        <w:t>determined</w:t>
      </w:r>
      <w:r w:rsidR="00D52089">
        <w:t xml:space="preserve"> growth yields </w:t>
      </w:r>
      <w:r w:rsidR="007544AE">
        <w:t>and</w:t>
      </w:r>
      <w:r w:rsidR="006B7DE9">
        <w:t xml:space="preserve"> </w:t>
      </w:r>
      <w:r w:rsidR="00D52089">
        <w:t xml:space="preserve">growth rates (equal to dilution rates) and </w:t>
      </w:r>
      <w:r w:rsidR="007544AE">
        <w:t xml:space="preserve">compared them to </w:t>
      </w:r>
      <w:r w:rsidR="00D52089">
        <w:t>measured methane evolution rates</w:t>
      </w:r>
      <w:r w:rsidR="00B156F4">
        <w:t xml:space="preserve"> (Methods)</w:t>
      </w:r>
      <w:r w:rsidR="00D52089">
        <w:t xml:space="preserve">.  Measured growth yields </w:t>
      </w:r>
      <w:r w:rsidR="00B66D3A">
        <w:t xml:space="preserve">for nine independent steady state time points </w:t>
      </w:r>
      <w:r w:rsidR="00D52089">
        <w:t xml:space="preserve">are plotted in Figure </w:t>
      </w:r>
      <w:r w:rsidR="009C00DF">
        <w:t>4</w:t>
      </w:r>
      <w:r w:rsidR="00D52089">
        <w:t>.</w:t>
      </w:r>
    </w:p>
    <w:p w14:paraId="19FBD74F" w14:textId="165D9F52" w:rsidR="00C82E52" w:rsidRDefault="00083FBB" w:rsidP="007A2129">
      <w:pPr>
        <w:spacing w:line="480" w:lineRule="auto"/>
      </w:pPr>
      <w:r>
        <w:t>We then tested our model by generating growth yield predictions and comparing them to measured growth yields.</w:t>
      </w:r>
      <w:r w:rsidR="00966C6C">
        <w:t xml:space="preserve"> </w:t>
      </w:r>
      <w:r w:rsidR="004A4F97">
        <w:t xml:space="preserve">Growth yield predictions depend </w:t>
      </w:r>
      <w:r w:rsidR="009C21F5">
        <w:t>both</w:t>
      </w:r>
      <w:r w:rsidR="004A4F97">
        <w:t xml:space="preserve"> on metabolic steps wh</w:t>
      </w:r>
      <w:r w:rsidR="00144FF8">
        <w:t>ere ATP is generated or hydrolyz</w:t>
      </w:r>
      <w:r w:rsidR="004A4F97">
        <w:t>ed</w:t>
      </w:r>
      <w:r w:rsidR="009C21F5">
        <w:t xml:space="preserve"> and</w:t>
      </w:r>
      <w:r w:rsidR="004A4F97">
        <w:t xml:space="preserve"> on ATP maintenance energies </w:t>
      </w:r>
      <w:r w:rsidR="004A4F97">
        <w:fldChar w:fldCharType="begin"/>
      </w:r>
      <w:r w:rsidR="000245DA">
        <w:instrText xml:space="preserve"> ADDIN ZOTERO_ITEM CSL_CITATION {"citationID":"uin4blve5","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0245DA" w:rsidRPr="000245DA">
        <w:t>(56)</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w:t>
      </w:r>
      <w:r w:rsidR="00B65741">
        <w:lastRenderedPageBreak/>
        <w:t>draft reconstruction</w:t>
      </w:r>
      <w:r w:rsidR="00966C6C">
        <w:t xml:space="preserve">. </w:t>
      </w:r>
      <w:r w:rsidR="004A4F97">
        <w:t>Thus</w:t>
      </w:r>
      <w:r w:rsidR="009C21F5">
        <w:t>,</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w:t>
      </w:r>
      <w:r w:rsidR="009C21F5">
        <w:t>“</w:t>
      </w:r>
      <w:r w:rsidR="00B65741">
        <w:t>leave one out</w:t>
      </w:r>
      <w:r w:rsidR="009C21F5">
        <w:t>”</w:t>
      </w:r>
      <w:r w:rsidR="00B65741">
        <w:t xml:space="preserve">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then used that ATP maintenance value in our calculation of predicted growth </w:t>
      </w:r>
      <w:r w:rsidR="007179CE">
        <w:t>yield</w:t>
      </w:r>
      <w:r w:rsidR="005936E7">
        <w:t xml:space="preserve"> for the </w:t>
      </w:r>
      <w:r w:rsidR="007179CE">
        <w:t xml:space="preserve">given growth rate. </w:t>
      </w:r>
      <w:r w:rsidR="009C21F5">
        <w:t>T</w:t>
      </w:r>
      <w:r w:rsidR="00B65741">
        <w: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p>
    <w:p w14:paraId="6D7FA8D8" w14:textId="2D43F6C8"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w:t>
      </w:r>
      <w:r w:rsidR="009C21F5">
        <w:t xml:space="preserve">how much </w:t>
      </w:r>
      <w:r w:rsidR="00AE2151">
        <w:t xml:space="preserve">ATP hydrolysis </w:t>
      </w:r>
      <w:r w:rsidR="009C21F5">
        <w:t xml:space="preserve">is </w:t>
      </w:r>
      <w:r w:rsidR="00AE2151">
        <w:t xml:space="preserve">required to support growth-related processes and NGAM represents </w:t>
      </w:r>
      <w:r w:rsidR="009C21F5">
        <w:t xml:space="preserve">how much </w:t>
      </w:r>
      <w:r w:rsidR="00AE2151">
        <w:t xml:space="preserve">ATP hydrolysis </w:t>
      </w:r>
      <w:r w:rsidR="009C21F5">
        <w:t xml:space="preserve">is </w:t>
      </w:r>
      <w:r w:rsidR="00AE2151">
        <w:t xml:space="preserve">required for non-growth associated cellular upkeep. </w:t>
      </w:r>
      <w:r w:rsidR="005B4979">
        <w:t xml:space="preserve">GAM was originally set </w:t>
      </w:r>
      <w:r w:rsidR="008D38C6">
        <w:t>as 40.11 (</w:t>
      </w:r>
      <w:proofErr w:type="spellStart"/>
      <w:r w:rsidR="008D38C6">
        <w:t>mmol</w:t>
      </w:r>
      <w:proofErr w:type="spellEnd"/>
      <w:r w:rsidR="008D38C6">
        <w:t xml:space="preserve"> per grams [cell mass])</w:t>
      </w:r>
      <w:r w:rsidR="005B4979">
        <w:t>, a relatively low value when compared with that of a fast-growing bacterial species</w:t>
      </w:r>
      <w:r w:rsidR="009C21F5">
        <w:t>; for example,</w:t>
      </w:r>
      <w:r w:rsidR="005B4979">
        <w:t xml:space="preserve"> the GAM</w:t>
      </w:r>
      <w:r w:rsidR="009C21F5">
        <w:t xml:space="preserve"> for</w:t>
      </w:r>
      <w:r w:rsidR="005B4979">
        <w:t xml:space="preserve"> </w:t>
      </w:r>
      <w:r w:rsidR="009C21F5">
        <w:rPr>
          <w:i/>
        </w:rPr>
        <w:t xml:space="preserve">E. coli </w:t>
      </w:r>
      <w:r w:rsidR="009C21F5">
        <w:t xml:space="preserve">is </w:t>
      </w:r>
      <w:r w:rsidR="005B4979">
        <w:t xml:space="preserve">59.81 </w:t>
      </w:r>
      <w:r w:rsidR="005B4979">
        <w:rPr>
          <w:i/>
        </w:rPr>
        <w:fldChar w:fldCharType="begin"/>
      </w:r>
      <w:r w:rsidR="000245DA">
        <w:rPr>
          <w:i/>
        </w:rPr>
        <w:instrText xml:space="preserve"> ADDIN ZOTERO_ITEM CSL_CITATION {"citationID":"Bcn0Pkvz","properties":{"formattedCitation":"(73)","plainCitation":"(73)"},"citationItems":[{"id":449,"uris":["http://zotero.org/users/2565720/items/MPABTFNK"],"uri":["http://zotero.org/users/2565720/items/MPABTFNK"],"itemData":{"id":449,"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0245DA" w:rsidRPr="000245DA">
        <w:t>(73)</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 xml:space="preserve">169.9 </w:t>
      </w:r>
      <w:r w:rsidRPr="00E11896">
        <w:t xml:space="preserve"> </w:t>
      </w:r>
      <w:proofErr w:type="spellStart"/>
      <w:r>
        <w:t>mmol</w:t>
      </w:r>
      <w:proofErr w:type="spellEnd"/>
      <w:r>
        <w:t xml:space="preserve"> ATP per gram [cell mass] </w:t>
      </w:r>
      <w:r w:rsidR="006B3255">
        <w:t>and 5.0</w:t>
      </w:r>
      <w:r w:rsidR="005B4979">
        <w:t xml:space="preserve"> </w:t>
      </w:r>
      <w:proofErr w:type="spellStart"/>
      <w:r w:rsidR="00C75D13">
        <w:t>mmol</w:t>
      </w:r>
      <w:proofErr w:type="spellEnd"/>
      <w:r w:rsidR="00C75D13">
        <w:t xml:space="preserve"> ATP per gram [cell mass] h</w:t>
      </w:r>
      <w:r w:rsidR="00C75D13" w:rsidRPr="00B236BD">
        <w:rPr>
          <w:vertAlign w:val="superscript"/>
        </w:rPr>
        <w:t>-1</w:t>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proofErr w:type="spellStart"/>
      <w:r w:rsidR="00066B7A">
        <w:rPr>
          <w:i/>
        </w:rPr>
        <w:t>Methanosarcina</w:t>
      </w:r>
      <w:proofErr w:type="spellEnd"/>
      <w:r w:rsidR="00066B7A">
        <w:rPr>
          <w:i/>
        </w:rPr>
        <w:t xml:space="preserve"> </w:t>
      </w:r>
      <w:proofErr w:type="spellStart"/>
      <w:r w:rsidR="00066B7A">
        <w:rPr>
          <w:i/>
        </w:rPr>
        <w:t>barkeri</w:t>
      </w:r>
      <w:proofErr w:type="spellEnd"/>
      <w:r w:rsidR="00066B7A">
        <w:rPr>
          <w:i/>
        </w:rPr>
        <w:t xml:space="preserve"> </w:t>
      </w:r>
      <w:r w:rsidR="00552A03">
        <w:t>was</w:t>
      </w:r>
      <w:r w:rsidR="00066B7A">
        <w:t xml:space="preserve"> reported to have a GAM of</w:t>
      </w:r>
      <w:r w:rsidR="00552A03">
        <w:t xml:space="preserve"> </w:t>
      </w:r>
      <w:r w:rsidR="00066B7A">
        <w:t>65.00 (</w:t>
      </w:r>
      <w:proofErr w:type="spellStart"/>
      <w:r w:rsidR="00066B7A">
        <w:t>mmol</w:t>
      </w:r>
      <w:proofErr w:type="spellEnd"/>
      <w:r w:rsidR="00066B7A">
        <w:t xml:space="preserve"> per grams [cell mass])</w:t>
      </w:r>
      <w:r w:rsidR="00676337">
        <w:t xml:space="preserve"> </w:t>
      </w:r>
      <w:r w:rsidR="00676337">
        <w:fldChar w:fldCharType="begin"/>
      </w:r>
      <w:r w:rsidR="000245DA">
        <w:instrText xml:space="preserve"> ADDIN ZOTERO_ITEM CSL_CITATION {"citationID":"e6tuams2n","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0245DA" w:rsidRPr="000245DA">
        <w:t>(56)</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w:t>
      </w:r>
      <w:proofErr w:type="spellStart"/>
      <w:r w:rsidR="00676337">
        <w:rPr>
          <w:i/>
        </w:rPr>
        <w:t>barkeri</w:t>
      </w:r>
      <w:proofErr w:type="spellEnd"/>
      <w:r w:rsidR="00676337">
        <w:rPr>
          <w:i/>
        </w:rPr>
        <w:t xml:space="preserve"> </w:t>
      </w:r>
      <w:r w:rsidR="00676337">
        <w:rPr>
          <w:i/>
        </w:rPr>
        <w:fldChar w:fldCharType="begin"/>
      </w:r>
      <w:r w:rsidR="000245DA">
        <w:rPr>
          <w:i/>
        </w:rPr>
        <w:instrText xml:space="preserve"> ADDIN ZOTERO_ITEM CSL_CITATION {"citationID":"2n2e4ku1kr","properties":{"formattedCitation":"(56)","plainCitation":"(56)"},"citationItems":[{"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0245DA" w:rsidRPr="000245DA">
        <w:t>(56)</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75A81D9B" w:rsidR="00F960CA" w:rsidRDefault="008E7561" w:rsidP="004D255E">
      <w:pPr>
        <w:pStyle w:val="Heading2"/>
      </w:pPr>
      <w:r>
        <w:t>Gene k</w:t>
      </w:r>
      <w:r w:rsidR="00F960CA">
        <w:t xml:space="preserve">nockout </w:t>
      </w:r>
      <w:r>
        <w:t>v</w:t>
      </w:r>
      <w:r w:rsidR="00F960CA">
        <w:t>alidation</w:t>
      </w:r>
    </w:p>
    <w:p w14:paraId="557D5AAE" w14:textId="55D7D2AE" w:rsidR="00270704" w:rsidRDefault="00AD6208" w:rsidP="007A2129">
      <w:pPr>
        <w:spacing w:line="480" w:lineRule="auto"/>
      </w:pPr>
      <w:r>
        <w:t xml:space="preserve">Gene knockout experiments present a </w:t>
      </w:r>
      <w:r w:rsidR="00584373">
        <w:t>different method</w:t>
      </w:r>
      <w:r>
        <w:t xml:space="preserve"> for validating a metabolic reconstruction.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w:t>
      </w:r>
      <w:r w:rsidR="00D60118">
        <w:t>. Unlike a</w:t>
      </w:r>
      <w:r w:rsidR="00584373">
        <w:t xml:space="preserve"> traditional model organism </w:t>
      </w:r>
      <w:r>
        <w:t xml:space="preserve">such as </w:t>
      </w:r>
      <w:r w:rsidR="00D60118">
        <w:rPr>
          <w:i/>
        </w:rPr>
        <w:t xml:space="preserve">E. </w:t>
      </w:r>
      <w:r>
        <w:rPr>
          <w:i/>
        </w:rPr>
        <w:t xml:space="preserve">coli </w:t>
      </w:r>
      <w:r w:rsidR="00584373">
        <w:rPr>
          <w:i/>
        </w:rPr>
        <w:fldChar w:fldCharType="begin"/>
      </w:r>
      <w:r w:rsidR="000245DA">
        <w:rPr>
          <w:i/>
        </w:rPr>
        <w:instrText xml:space="preserve"> ADDIN ZOTERO_ITEM CSL_CITATION {"citationID":"26th8g5t52","properties":{"formattedCitation":"(74)","plainCitation":"(74)"},"citationItems":[{"id":392,"uris":["http://zotero.org/users/2565720/items/23MX95KI"],"uri":["http://zotero.org/users/2565720/items/23MX95KI"],"itemData":{"id":392,"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0245DA" w:rsidRPr="000245DA">
        <w:t>(74)</w:t>
      </w:r>
      <w:r w:rsidR="00584373">
        <w:rPr>
          <w:i/>
        </w:rPr>
        <w:fldChar w:fldCharType="end"/>
      </w:r>
      <w:r w:rsidR="00D60118">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gene knockout data</w:t>
      </w:r>
      <w:r w:rsidR="00D60118">
        <w:t>; however,</w:t>
      </w:r>
      <w:r w:rsidR="00676337">
        <w:t xml:space="preserve"> </w:t>
      </w:r>
      <w:r w:rsidR="00D60118">
        <w:t>it has been</w:t>
      </w:r>
      <w:r w:rsidR="00676337">
        <w:t xml:space="preserve">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0245DA">
        <w:rPr>
          <w:i/>
        </w:rPr>
        <w:instrText xml:space="preserve"> ADDIN ZOTERO_ITEM CSL_CITATION {"citationID":"289b8k3usl","properties":{"formattedCitation":"(75)","plainCitation":"(75)"},"citationItems":[{"id":56,"uris":["http://zotero.org/users/2565720/items/ARVWTIRD"],"uri":["http://zotero.org/users/2565720/items/ARVWTIRD"],"itemData":{"id":56,"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0245DA" w:rsidRPr="000245DA">
        <w:t>(75)</w:t>
      </w:r>
      <w:r w:rsidR="001E6ABD">
        <w:rPr>
          <w:i/>
        </w:rPr>
        <w:fldChar w:fldCharType="end"/>
      </w:r>
      <w:r w:rsidR="00676337">
        <w:rPr>
          <w:i/>
        </w:rPr>
        <w:t>.</w:t>
      </w:r>
      <w:r w:rsidR="00243CF0">
        <w:t xml:space="preserve"> </w:t>
      </w:r>
      <w:r w:rsidR="00676337">
        <w:t xml:space="preserve">Although this dataset does not contain the same </w:t>
      </w:r>
      <w:r w:rsidR="00676337">
        <w:lastRenderedPageBreak/>
        <w:t xml:space="preserve">quality of knockout data as actual knockout experiments, </w:t>
      </w:r>
      <w:r w:rsidR="00D808B7" w:rsidRPr="00172A43">
        <w:t>essentiality index</w:t>
      </w:r>
      <w:r w:rsidR="00FD6ACE">
        <w:t xml:space="preserve"> provides a valuable “first pass” test set for gene essentiality of our model. Results of comparing</w:t>
      </w:r>
      <w:r w:rsidR="00D808B7" w:rsidRPr="00172A43">
        <w:t xml:space="preserve"> our model</w:t>
      </w:r>
      <w:r w:rsidR="00FD6ACE">
        <w:t xml:space="preserve">’s predictions to this dataset can be found in </w:t>
      </w:r>
      <w:r w:rsidR="00D808B7" w:rsidRPr="00172A43">
        <w:t>Supplemental Material).</w:t>
      </w:r>
    </w:p>
    <w:p w14:paraId="2D64C450" w14:textId="7E64E8F5" w:rsidR="00AE2151" w:rsidRDefault="00DF447E" w:rsidP="007A2129">
      <w:pPr>
        <w:spacing w:line="480" w:lineRule="auto"/>
      </w:pPr>
      <w:r>
        <w:t>T</w:t>
      </w:r>
      <w:r w:rsidR="00F42364">
        <w:t xml:space="preserve">he bulk of available gene knockout data involves hydrogenase knockouts on different media. </w:t>
      </w:r>
      <w:r w:rsidR="001E6ABD">
        <w:t xml:space="preserve">For our </w:t>
      </w:r>
      <w:r w:rsidR="00F42364">
        <w:t>test set</w:t>
      </w:r>
      <w:r w:rsidR="001E6ABD">
        <w:t xml:space="preserve">, </w:t>
      </w:r>
      <w:r w:rsidR="00650EC2">
        <w:t>we assemble</w:t>
      </w:r>
      <w:r w:rsidR="006930D0">
        <w:t>d</w:t>
      </w:r>
      <w:r w:rsidR="00650EC2">
        <w:t xml:space="preserve"> a knockout panel of 30 </w:t>
      </w:r>
      <w:r w:rsidR="00F42364">
        <w:t xml:space="preserve">binary growth phenotypes </w:t>
      </w:r>
      <w:r w:rsidR="00DA668C">
        <w:t>from previous work</w:t>
      </w:r>
      <w:r w:rsidR="00F42364">
        <w:fldChar w:fldCharType="begin"/>
      </w:r>
      <w:r w:rsidR="007C0A49">
        <w:instrText xml:space="preserve"> ADDIN ZOTERO_ITEM CSL_CITATION {"citationID":"pNaGrqI1","properties":{"formattedCitation":"{\\rtf (44\\uc0\\u8211{}49)}","plainCitation":"(44–49)"},"citationItems":[{"id":358,"uris":["http://zotero.org/users/2565720/items/7SS9Q56S"],"uri":["http://zotero.org/users/2565720/items/7SS9Q56S"],"itemData":{"id":358,"type":"article-journal","title":"Disruption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B."}],"issued":{"date-parts":[["2006",2,15]]},"PMID":"16452419"}},{"id":354,"uris":["http://zotero.org/users/2565720/items/IDJDZ2SU"],"uri":["http://zotero.org/users/2565720/items/IDJDZ2SU"],"itemData":{"id":354,"type":"article-journal","title":"Essential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A."}],"issued":{"date-parts":[["2012",9,18]]},"PMID":"22872868"}},{"id":25,"uris":["http://zotero.org/users/2565720/items/WZA4SPA5"],"uri":["http://zotero.org/users/2565720/items/WZA4SPA5"],"itemData":{"id":25,"type":"article-journal","title":"Formate-Dependent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A."}],"issued":{"date-parts":[["2013",5,1]]},"PMID":"23443005"}},{"id":362,"uris":["http://zotero.org/users/2565720/items/RK2ZM9JE"],"uri":["http://zotero.org/users/2565720/items/RK2ZM9JE"],"itemData":{"id":362,"type":"article-journal","title":"Protein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A."}],"issued":{"date-parts":[["2010",6,15]]},"PMID":"20534465"}},{"id":104,"uris":["http://zotero.org/users/2565720/items/GDJNQU3B"],"uri":["http://zotero.org/users/2565720/items/GDJNQU3B"],"itemData":{"id":104,"type":"article-journal","title":"Roles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7C0A49" w:rsidRPr="007C0A49">
        <w:rPr>
          <w:szCs w:val="24"/>
        </w:rPr>
        <w:t>(44–49)</w:t>
      </w:r>
      <w:r w:rsidR="00F42364">
        <w:fldChar w:fldCharType="end"/>
      </w:r>
      <w:r w:rsidR="00650EC2">
        <w:t>. Th</w:t>
      </w:r>
      <w:r w:rsidR="00F42364">
        <w:t xml:space="preserve">ough the breadth of these knockout genotypes is limited, they are all vital pieces of </w:t>
      </w:r>
      <w:r w:rsidR="00650EC2">
        <w:t>central carbon metabolism</w:t>
      </w:r>
      <w:r w:rsidR="006930D0">
        <w:t>;</w:t>
      </w:r>
      <w:r w:rsidR="00650EC2">
        <w:t xml:space="preserve"> </w:t>
      </w:r>
      <w:r w:rsidR="00F42364">
        <w:t>therefore</w:t>
      </w:r>
      <w:r w:rsidR="00650EC2">
        <w:t xml:space="preserve">, they </w:t>
      </w:r>
      <w:r w:rsidR="006930D0">
        <w:t>provide</w:t>
      </w:r>
      <w:r w:rsidR="00650EC2">
        <w:t xml:space="preserve"> a good idea of how well our model can predict knockouts in central catabolism. In comparing with these data, </w:t>
      </w:r>
      <w:r w:rsidR="00F53CE5">
        <w:t xml:space="preserve">as shown in Figure </w:t>
      </w:r>
      <w:r w:rsidR="009C00DF">
        <w:t>5</w:t>
      </w:r>
      <w:r w:rsidR="009D69A7">
        <w:t xml:space="preserve">, </w:t>
      </w:r>
      <w:r w:rsidR="00F42364">
        <w:t>our model achieved 90% prediction accuracy and a Matthew’s c</w:t>
      </w:r>
      <w:r w:rsidR="00924A91">
        <w:t>orrelation coefficient (MCC) of 0.67</w:t>
      </w:r>
      <w:commentRangeStart w:id="12"/>
      <w:r w:rsidR="00924A91">
        <w:t xml:space="preserve">. </w:t>
      </w:r>
      <w:r w:rsidR="00616AC1">
        <w:t xml:space="preserve">This MCC compares quite favorably with </w:t>
      </w:r>
      <w:r w:rsidR="00924A91">
        <w:t xml:space="preserve"> the single gene deletion overall MCCs</w:t>
      </w:r>
      <w:r w:rsidR="00616AC1">
        <w:t xml:space="preserve"> for</w:t>
      </w:r>
      <w:r w:rsidR="00924A91">
        <w:t xml:space="preserve"> </w:t>
      </w:r>
      <w:r w:rsidR="00924A91">
        <w:rPr>
          <w:i/>
        </w:rPr>
        <w:t>Saccharomyces cerevisiae</w:t>
      </w:r>
      <w:r w:rsidR="00924A91">
        <w:t xml:space="preserve"> models—among the best curated and most revised models to date—</w:t>
      </w:r>
      <w:r w:rsidR="00616AC1">
        <w:t>that range</w:t>
      </w:r>
      <w:r w:rsidR="00924A91">
        <w:t xml:space="preserve"> from 0.38-0.62 </w:t>
      </w:r>
      <w:r w:rsidR="00924A91">
        <w:fldChar w:fldCharType="begin"/>
      </w:r>
      <w:r w:rsidR="00924A91">
        <w:instrText xml:space="preserve"> ADDIN ZOTERO_ITEM CSL_CITATION {"citationID":"2abtfng30j","properties":{"formattedCitation":"(76)","plainCitation":"(76)"},"citationItems":[{"id":441,"uris":["http://zotero.org/users/2565720/items/5P3GDUGB"],"uri":["http://zotero.org/users/2565720/items/5P3GDUGB"],"itemData":{"id":441,"type":"article-journal","title":"Comparative Analysis of Yeast Metabolic Network Models Highlights Progress, Opportunities for Metabolic Reconstruction","container-title":"PLoS Comput Biol","page":"e1004530","volume":"11","issue":"11","source":"PLoS Journals","abstract":"Author Summary Scientists have been mapping the chemical reactions cells use to grow and manage waste since before enzymes were first identified more than 150 years ago. The model yeast Saccharomyces cerevisiae has one of the most extensively studied metabolic networks, including at least 25 metabolic network models published since 2003. If iterative model improvement refines the metabolic network map, we would expect eventual convergence to a full, accurate metabolic network reconstruction. In this study, we looked for evidence of such convergence through comparative analysis of 12 genome-scale yeast models. We conducted simulations and evaluated model features such as predictive accuracy, genomic coverage and the included metabolites and reactions. We found that no single metric for evaluating models can adequately summarize important aspects of model quality. In some cases, we observed tradeoffs between model predictive accuracy and network coverage. We found evidence of incremental changes to the network reconstruction, but not marked shifts in model predictive ability or other metrics clearly arising from changes to the network alone. This work has broader implications to computational reconstruction of metabolic networks for any organism, and suggests that there is opportunity for refocusing the model building process to better support mapping cellular metabolic networks.","DOI":"10.1371/journal.pcbi.1004530","journalAbbreviation":"PLoS Comput Biol","author":[{"family":"Heavner","given":"Benjamin D."},{"family":"Price","given":"Nathan D."}],"issued":{"date-parts":[["2015",11,13]]}}}],"schema":"https://github.com/citation-style-language/schema/raw/master/csl-citation.json"} </w:instrText>
      </w:r>
      <w:r w:rsidR="00924A91">
        <w:fldChar w:fldCharType="separate"/>
      </w:r>
      <w:r w:rsidR="00924A91" w:rsidRPr="00924A91">
        <w:t>(76)</w:t>
      </w:r>
      <w:r w:rsidR="00924A91">
        <w:fldChar w:fldCharType="end"/>
      </w:r>
      <w:r w:rsidR="00924A91">
        <w:t>. Our model’s comparatively</w:t>
      </w:r>
      <w:r w:rsidR="00F42364">
        <w:t xml:space="preserve"> high </w:t>
      </w:r>
      <w:r w:rsidR="00924A91">
        <w:t>correlation with experimental knockouts</w:t>
      </w:r>
      <w:r w:rsidR="00F42364">
        <w:t xml:space="preserve"> suggested that our model is an excellent predictor of growth phenotype based on genotype changes in central carbon metabolism. </w:t>
      </w:r>
      <w:commentRangeEnd w:id="12"/>
      <w:r w:rsidR="00616AC1">
        <w:rPr>
          <w:rStyle w:val="CommentReference"/>
          <w:rFonts w:ascii="Calibri" w:hAnsi="Calibri"/>
        </w:rPr>
        <w:commentReference w:id="12"/>
      </w:r>
      <w:r w:rsidR="00F42364">
        <w:t xml:space="preserve">This result was particularly encouraging because we avoided training our model on this dataset in the interest of preventing overfitting our model to the validation set. </w:t>
      </w:r>
    </w:p>
    <w:p w14:paraId="51A7DEF2" w14:textId="14678839" w:rsidR="00051CB0" w:rsidRPr="000D73AB" w:rsidRDefault="00DA668C" w:rsidP="00051CB0">
      <w:pPr>
        <w:spacing w:line="480" w:lineRule="auto"/>
      </w:pPr>
      <w:r>
        <w:t>As shown by Figure 5, our model incorrectly predicts knockout lethality for 3 cases; all of these incorrect predictions have similar bases in the model.</w:t>
      </w:r>
      <w:r w:rsidR="00860C6C" w:rsidRPr="00172A43">
        <w:t xml:space="preserve">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00860C6C" w:rsidRPr="00172A43">
        <w:t>Methanogensis</w:t>
      </w:r>
      <w:proofErr w:type="spellEnd"/>
      <w:r w:rsidR="00860C6C" w:rsidRPr="00172A43">
        <w:t xml:space="preserve"> cannot be expected to operate at 100% enzyme efficiency, as some of substrates and electron carriers will not react</w:t>
      </w:r>
      <w:r w:rsidR="006930D0">
        <w:t>;</w:t>
      </w:r>
      <w:r w:rsidR="00860C6C" w:rsidRPr="00172A43">
        <w:t xml:space="preserve"> thus</w:t>
      </w:r>
      <w:r w:rsidR="006930D0">
        <w:t>,</w:t>
      </w:r>
      <w:r w:rsidR="00860C6C" w:rsidRPr="00172A43">
        <w:t xml:space="preserve"> it can be considered as a “leaky” process where a portion of the metabolites are </w:t>
      </w:r>
      <w:r w:rsidR="00860C6C">
        <w:t>unused</w:t>
      </w:r>
      <w:r w:rsidR="00860C6C" w:rsidRPr="00172A43">
        <w:t xml:space="preserve"> in every cycle. </w:t>
      </w:r>
      <w:r w:rsidR="00BD779D">
        <w:t>Specifically</w:t>
      </w:r>
      <w:r w:rsidR="00860C6C" w:rsidRPr="00172A43">
        <w:t xml:space="preserve">, </w:t>
      </w:r>
      <w:r w:rsidR="00BD779D">
        <w:t xml:space="preserve">in </w:t>
      </w:r>
      <w:r w:rsidR="00860C6C" w:rsidRPr="00172A43">
        <w:t>the Δ5H</w:t>
      </w:r>
      <w:r w:rsidR="00860C6C" w:rsidRPr="00172A43">
        <w:rPr>
          <w:vertAlign w:val="subscript"/>
        </w:rPr>
        <w:t>2</w:t>
      </w:r>
      <w:r w:rsidR="00860C6C" w:rsidRPr="00172A43">
        <w:t>ase and Δ6H</w:t>
      </w:r>
      <w:r w:rsidR="00860C6C" w:rsidRPr="00172A43">
        <w:rPr>
          <w:vertAlign w:val="subscript"/>
        </w:rPr>
        <w:t>2</w:t>
      </w:r>
      <w:r w:rsidR="00860C6C" w:rsidRPr="00172A43">
        <w:t>ase knockouts</w:t>
      </w:r>
      <w:r>
        <w:t xml:space="preserve"> (see Figure 5)</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00860C6C" w:rsidRPr="00172A43">
        <w:t xml:space="preserve"> </w:t>
      </w:r>
      <w:proofErr w:type="spellStart"/>
      <w:r w:rsidR="00860C6C" w:rsidRPr="00172A43">
        <w:t>Eha</w:t>
      </w:r>
      <w:proofErr w:type="spellEnd"/>
      <w:r w:rsidR="00860C6C" w:rsidRPr="00172A43">
        <w:t xml:space="preserve"> hydrogenase remains active in each mutant and can use </w:t>
      </w:r>
      <w:r w:rsidR="0097575B">
        <w:t>H</w:t>
      </w:r>
      <w:r w:rsidR="0097575B" w:rsidRPr="00F44ADB">
        <w:rPr>
          <w:vertAlign w:val="subscript"/>
        </w:rPr>
        <w:t>2</w:t>
      </w:r>
      <w:r w:rsidR="00BD779D">
        <w:t xml:space="preserve"> </w:t>
      </w:r>
      <w:r w:rsidR="00860C6C" w:rsidRPr="00172A43">
        <w:t>to supply anaplerotic reduced ferredoxin for methanogenesis. However, in reality</w:t>
      </w:r>
      <w:r w:rsidR="0097575B">
        <w:t>,</w:t>
      </w:r>
      <w:r w:rsidR="00860C6C" w:rsidRPr="00172A43">
        <w:t xml:space="preserve"> </w:t>
      </w:r>
      <w:r w:rsidR="00860C6C">
        <w:t>a</w:t>
      </w:r>
      <w:r w:rsidR="009E1452">
        <w:t>n additional</w:t>
      </w:r>
      <w:r w:rsidR="00860C6C">
        <w:t xml:space="preserve"> non-stoichiometric</w:t>
      </w:r>
      <w:r w:rsidR="00860C6C" w:rsidRPr="00172A43">
        <w:t xml:space="preserve"> amount of hydrogen </w:t>
      </w:r>
      <w:r w:rsidR="00BD779D">
        <w:t>is required</w:t>
      </w:r>
      <w:r w:rsidR="00860C6C" w:rsidRPr="00172A43">
        <w:t>. Thus, the</w:t>
      </w:r>
      <w:r w:rsidR="00860C6C">
        <w:t xml:space="preserve"> actual</w:t>
      </w:r>
      <w:r w:rsidR="00860C6C"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051CB0">
        <w:instrText xml:space="preserve"> ADDIN ZOTERO_ITEM CSL_CITATION {"citationID":"1g40jb2fml","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051CB0">
        <w:instrText xml:space="preserve"> ADDIN ZOTERO_ITEM CSL_CITATION {"citationID":"rhj5v57i","properties":{"formattedCitation":"(47)","plainCitation":"(47)"},"citationItems":[{"id":52,"uris":["http://zotero.org/users/2565720/items/U4KKPEB7"],"uri":["http://zotero.org/users/2565720/items/U4KKPEB7"],"itemData":{"id":52,"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46B0B065" w14:textId="77777777" w:rsidR="00414739" w:rsidRDefault="00414739" w:rsidP="00414739">
      <w:pPr>
        <w:pStyle w:val="Heading1"/>
      </w:pPr>
      <w:r>
        <w:lastRenderedPageBreak/>
        <w:t>Discussion</w:t>
      </w:r>
    </w:p>
    <w:p w14:paraId="036BEDE2" w14:textId="34E436B4"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used likelihood based gap</w:t>
      </w:r>
      <w:r w:rsidR="00D96104">
        <w:t>-</w:t>
      </w:r>
      <w:r>
        <w:t>filling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073CEE6C"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0245DA">
        <w:instrText xml:space="preserve"> ADDIN ZOTERO_ITEM CSL_CITATION {"citationID":"1dnlomru60","properties":{"formattedCitation":"(28, 56, 57)","plainCitation":"(28, 56, 57)"},"citationItems":[{"id":158,"uris":["http://zotero.org/users/2565720/items/RF9EGGTT"],"uri":["http://zotero.org/users/2565720/items/RF9EGGTT"],"itemData":{"id":158,"type":"article-journal","title":"Genome-Scale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D."}],"issued":{"date-parts":[["2012"]]}}},{"id":18,"uris":["http://zotero.org/users/2565720/items/I8WP5J89"],"uri":["http://zotero.org/users/2565720/items/I8WP5J89"],"itemData":{"id":18,"type":"article-journal","title":"Genomically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D."}],"issued":{"date-parts":[["2013",9]]}}},{"id":15,"uris":["http://zotero.org/users/2565720/items/WKTSDSE2"],"uri":["http://zotero.org/users/2565720/items/WKTSDSE2"],"itemData":{"id":15,"type":"article-journal","title":"A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0245DA" w:rsidRPr="000245DA">
        <w:t>(28, 56, 57)</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946BFB">
        <w:t xml:space="preserve">Interestingly, there is evidence that </w:t>
      </w:r>
      <w:r w:rsidR="00946BFB">
        <w:rPr>
          <w:i/>
        </w:rPr>
        <w:t xml:space="preserve">M. maripaludis </w:t>
      </w:r>
      <w:r w:rsidR="00946BFB">
        <w:t>uses multiple forms of ferredoxin as electron carriers and may require discrete ferredoxins for certain reactions, such as electron bifurcation, reduction of CO</w:t>
      </w:r>
      <w:r w:rsidR="00946BFB" w:rsidRPr="00B236BD">
        <w:rPr>
          <w:vertAlign w:val="subscript"/>
        </w:rPr>
        <w:t>2</w:t>
      </w:r>
      <w:r w:rsidR="00946BFB">
        <w:t xml:space="preserve"> to </w:t>
      </w:r>
      <w:proofErr w:type="spellStart"/>
      <w:r w:rsidR="00946BFB">
        <w:t>formylmethanofuran</w:t>
      </w:r>
      <w:proofErr w:type="spellEnd"/>
      <w:r w:rsidR="00946BFB">
        <w:t xml:space="preserve">, and some biosynthetic reactions </w:t>
      </w:r>
      <w:r w:rsidR="00946BFB">
        <w:fldChar w:fldCharType="begin"/>
      </w:r>
      <w:r w:rsidR="00924A91">
        <w:instrText xml:space="preserve"> ADDIN ZOTERO_ITEM CSL_CITATION {"citationID":"2g2qvo6ckt","properties":{"formattedCitation":"(77)","plainCitation":"(77)"},"citationItems":[{"id":377,"uris":["http://zotero.org/users/2565720/items/V9R7CQTA"],"uri":["http://zotero.org/users/2565720/items/V9R7CQTA"],"itemData":{"id":377,"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rsidR="00946BFB">
        <w:fldChar w:fldCharType="separate"/>
      </w:r>
      <w:r w:rsidR="00924A91" w:rsidRPr="00924A91">
        <w:t>(77)</w:t>
      </w:r>
      <w:r w:rsidR="00946BFB">
        <w:fldChar w:fldCharType="end"/>
      </w:r>
      <w:r w:rsidR="00946BFB">
        <w:t>. Ferredoxin specificity for these and other reactions remains an open question that could profoundly affect electron carrier utilization and have implications in native and mutant genotypes, a possibility we have acknowledged by allowing either promiscuous or specific ferredoxins in our reconstruction (see Supplemental Materials). Using this function theoretically tightens the coupling between the aforementioned reactions by restricting each set to one pool of electron carriers; however, this change currently has minimal effects on predicted growth yields and fluxes. T</w:t>
      </w:r>
      <w:r w:rsidR="00A20472">
        <w:t>he difficulty</w:t>
      </w:r>
      <w:r w:rsidR="00946BFB">
        <w:t xml:space="preserve"> of implementing ferredoxin specificity</w:t>
      </w:r>
      <w:r w:rsidR="00A20472">
        <w:t xml:space="preserve"> in iMR540</w:t>
      </w:r>
      <w:r w:rsidR="00946BFB">
        <w:t xml:space="preserve"> </w:t>
      </w:r>
      <w:r w:rsidR="00A20472">
        <w:t>illustrates</w:t>
      </w:r>
      <w:r w:rsidR="00946BFB">
        <w:t xml:space="preserve"> a need for future studies </w:t>
      </w:r>
      <w:r w:rsidR="00A20472">
        <w:t>to</w:t>
      </w:r>
      <w:r w:rsidR="00946BFB">
        <w:t xml:space="preserve"> demystify the roles of different ferredoxin species</w:t>
      </w:r>
      <w:r w:rsidR="00A20472">
        <w:t xml:space="preserve"> </w:t>
      </w:r>
      <w:r w:rsidR="00A20472">
        <w:rPr>
          <w:i/>
        </w:rPr>
        <w:t xml:space="preserve">M. maripaludis </w:t>
      </w:r>
      <w:r w:rsidR="00A20472">
        <w:t>metabolism, particularly</w:t>
      </w:r>
      <w:r w:rsidR="00946BFB">
        <w:t xml:space="preserve"> in electron bifurcation</w:t>
      </w:r>
      <w:r w:rsidR="00A20472">
        <w:t xml:space="preserve">. A clearer picture of ferredoxin promiscuity </w:t>
      </w:r>
      <w:r w:rsidR="00946BFB">
        <w:t>could notably impact predicted flux distributions and gene knockout phenotypes</w:t>
      </w:r>
      <w:r w:rsidR="00A20472">
        <w:t xml:space="preserve"> and</w:t>
      </w:r>
      <w:r w:rsidR="00946BFB">
        <w:t xml:space="preserve"> have important implications for hypothesizing strain designs, thus including multiple ferredoxins could be vital for effective metabolic engineering. </w:t>
      </w:r>
    </w:p>
    <w:p w14:paraId="159D1DB1" w14:textId="536AB947"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A20472">
        <w:t xml:space="preserve">These modifications demonstrated the need for rigorous manual curation to add known biochemical pathways that were not part of the automated reconstruction and remove pathways that are known not to function in the organism. By employing these methods and by working collaboratively with </w:t>
      </w:r>
      <w:r w:rsidR="00A20472">
        <w:rPr>
          <w:i/>
        </w:rPr>
        <w:t>M. maripaludis</w:t>
      </w:r>
      <w:r w:rsidR="00A20472">
        <w:t xml:space="preserve"> experts, we have created a reconstruction that maximizes consistency with biochemical literature of our organism. </w:t>
      </w:r>
      <w:r w:rsidR="008E7561">
        <w:t>The efficacy of these methods is shown not only in the qualitative accuracy of our reconstruction, but also in the formidable quantitative capabilities of the resulting model. Our model performed well in a LOOCV analysis of growth yield data and compared favorably with experimental gene knockout data, suggesting a high propensity for generating predictions that are consistent with observed biology.</w:t>
      </w:r>
      <w:r w:rsidR="008E7561" w:rsidRPr="008E7561">
        <w:t xml:space="preserve"> </w:t>
      </w:r>
      <w:r w:rsidR="008E7561">
        <w:t>Though growth yield validation is not an absolute measure of model performance, our model’s ability to closely reproduce experimental results in a LOOCV setting that mitigated overfitting suggested a high propensity for generating viable growth predictions. Moreover, the relative consistency between measured and predicted values indicated our model’s robustness for predicting growth yields across a range of different dilution and methane secretion rates.</w:t>
      </w:r>
    </w:p>
    <w:p w14:paraId="4788BDE8" w14:textId="658D9005"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w:t>
      </w:r>
      <w:r w:rsidR="008E7561">
        <w:t xml:space="preserve">We expect that this straightforward calculation (Methods) will be a useful addition to our model, particularly as we aim to use it as a platform for generating possible strain designs. With regard to free energy, methanogens are particularly notable in that they subsist close to the thermodynamic limit to support growth </w:t>
      </w:r>
      <w:r w:rsidR="008E7561">
        <w:fldChar w:fldCharType="begin"/>
      </w:r>
      <w:r w:rsidR="008E7561">
        <w:instrText xml:space="preserve"> ADDIN ZOTERO_ITEM CSL_CITATION {"citationID":"1dpvgoc3al","properties":{"formattedCitation":"(32)","plainCitation":"(32)"},"citationItems":[{"id":312,"uris":["http://zotero.org/users/2565720/items/RRE8QV7S"],"uri":["http://zotero.org/users/2565720/items/RRE8QV7S"],"itemData":{"id":312,"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8E7561">
        <w:fldChar w:fldCharType="separate"/>
      </w:r>
      <w:r w:rsidR="008E7561" w:rsidRPr="007C0A49">
        <w:t>(32)</w:t>
      </w:r>
      <w:r w:rsidR="008E7561">
        <w:fldChar w:fldCharType="end"/>
      </w:r>
      <w:r w:rsidR="008E7561">
        <w:t>. It follows that for any potential strain design, we must pay particular attention to the overall free energy of our system, lest it dip below this vital threshold. It may also provide a metric for differentiating between multiple feasible strain designs by ranking them in order of thermodynamic feasibility. At the very least, it serves as an additional capability of our model and as a checkpoint to ensure that our overall stoichiometry matches up with overall free energy.</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w:t>
      </w:r>
      <w:r w:rsidR="00752D4E">
        <w:lastRenderedPageBreak/>
        <w:t xml:space="preserve">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7AB48255" w14:textId="02D087CA" w:rsidR="000245DA" w:rsidRPr="00DA7656" w:rsidRDefault="003E2C91" w:rsidP="00BC5E1E">
      <w:pPr>
        <w:spacing w:line="480" w:lineRule="auto"/>
      </w:pPr>
      <w:r>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w:t>
      </w:r>
      <w:r w:rsidR="008E7561">
        <w:t xml:space="preserve">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79C40050" w14:textId="77777777" w:rsidR="007308C9" w:rsidRDefault="00A40676" w:rsidP="007308C9">
      <w:pPr>
        <w:pStyle w:val="Bibliography"/>
      </w:pPr>
      <w:r>
        <w:fldChar w:fldCharType="begin"/>
      </w:r>
      <w:r w:rsidR="00B74602">
        <w:instrText xml:space="preserve"> ADDIN ZOTERO_BIBL {"custom":[]} CSL_BIBLIOGRAPHY </w:instrText>
      </w:r>
      <w:r>
        <w:fldChar w:fldCharType="separate"/>
      </w:r>
      <w:r w:rsidR="007308C9">
        <w:t xml:space="preserve">1. </w:t>
      </w:r>
      <w:r w:rsidR="007308C9">
        <w:tab/>
      </w:r>
      <w:proofErr w:type="spellStart"/>
      <w:r w:rsidR="007308C9">
        <w:t>Kirschke</w:t>
      </w:r>
      <w:proofErr w:type="spellEnd"/>
      <w:r w:rsidR="007308C9">
        <w:t xml:space="preserve"> S, </w:t>
      </w:r>
      <w:proofErr w:type="spellStart"/>
      <w:r w:rsidR="007308C9">
        <w:t>Bousquet</w:t>
      </w:r>
      <w:proofErr w:type="spellEnd"/>
      <w:r w:rsidR="007308C9">
        <w:t xml:space="preserve"> P, </w:t>
      </w:r>
      <w:proofErr w:type="spellStart"/>
      <w:r w:rsidR="007308C9">
        <w:t>Ciais</w:t>
      </w:r>
      <w:proofErr w:type="spellEnd"/>
      <w:r w:rsidR="007308C9">
        <w:t xml:space="preserve"> P, </w:t>
      </w:r>
      <w:proofErr w:type="spellStart"/>
      <w:r w:rsidR="007308C9">
        <w:t>Saunois</w:t>
      </w:r>
      <w:proofErr w:type="spellEnd"/>
      <w:r w:rsidR="007308C9">
        <w:t xml:space="preserve"> M, </w:t>
      </w:r>
      <w:proofErr w:type="spellStart"/>
      <w:r w:rsidR="007308C9">
        <w:t>Canadell</w:t>
      </w:r>
      <w:proofErr w:type="spellEnd"/>
      <w:r w:rsidR="007308C9">
        <w:t xml:space="preserve"> JG, </w:t>
      </w:r>
      <w:proofErr w:type="spellStart"/>
      <w:r w:rsidR="007308C9">
        <w:t>Dlugokencky</w:t>
      </w:r>
      <w:proofErr w:type="spellEnd"/>
      <w:r w:rsidR="007308C9">
        <w:t xml:space="preserve"> EJ, Bergamaschi P, Bergmann D, Blake DR, </w:t>
      </w:r>
      <w:proofErr w:type="spellStart"/>
      <w:r w:rsidR="007308C9">
        <w:t>Bruhwiler</w:t>
      </w:r>
      <w:proofErr w:type="spellEnd"/>
      <w:r w:rsidR="007308C9">
        <w:t xml:space="preserve"> L, Cameron-Smith P, </w:t>
      </w:r>
      <w:proofErr w:type="spellStart"/>
      <w:r w:rsidR="007308C9">
        <w:t>Castaldi</w:t>
      </w:r>
      <w:proofErr w:type="spellEnd"/>
      <w:r w:rsidR="007308C9">
        <w:t xml:space="preserve"> S, </w:t>
      </w:r>
      <w:proofErr w:type="spellStart"/>
      <w:r w:rsidR="007308C9">
        <w:t>Chevallier</w:t>
      </w:r>
      <w:proofErr w:type="spellEnd"/>
      <w:r w:rsidR="007308C9">
        <w:t xml:space="preserve"> F, Feng L, Fraser A, </w:t>
      </w:r>
      <w:proofErr w:type="spellStart"/>
      <w:r w:rsidR="007308C9">
        <w:t>Heimann</w:t>
      </w:r>
      <w:proofErr w:type="spellEnd"/>
      <w:r w:rsidR="007308C9">
        <w:t xml:space="preserve"> M, </w:t>
      </w:r>
      <w:proofErr w:type="spellStart"/>
      <w:r w:rsidR="007308C9">
        <w:t>Hodson</w:t>
      </w:r>
      <w:proofErr w:type="spellEnd"/>
      <w:r w:rsidR="007308C9">
        <w:t xml:space="preserve"> EL, </w:t>
      </w:r>
      <w:proofErr w:type="spellStart"/>
      <w:r w:rsidR="007308C9">
        <w:t>Houweling</w:t>
      </w:r>
      <w:proofErr w:type="spellEnd"/>
      <w:r w:rsidR="007308C9">
        <w:t xml:space="preserve"> S, </w:t>
      </w:r>
      <w:proofErr w:type="spellStart"/>
      <w:r w:rsidR="007308C9">
        <w:t>Josse</w:t>
      </w:r>
      <w:proofErr w:type="spellEnd"/>
      <w:r w:rsidR="007308C9">
        <w:t xml:space="preserve"> B, Fraser PJ, </w:t>
      </w:r>
      <w:proofErr w:type="spellStart"/>
      <w:r w:rsidR="007308C9">
        <w:t>Krummel</w:t>
      </w:r>
      <w:proofErr w:type="spellEnd"/>
      <w:r w:rsidR="007308C9">
        <w:t xml:space="preserve"> PB, </w:t>
      </w:r>
      <w:proofErr w:type="spellStart"/>
      <w:r w:rsidR="007308C9">
        <w:t>Lamarque</w:t>
      </w:r>
      <w:proofErr w:type="spellEnd"/>
      <w:r w:rsidR="007308C9">
        <w:t xml:space="preserve"> J-F, </w:t>
      </w:r>
      <w:proofErr w:type="spellStart"/>
      <w:r w:rsidR="007308C9">
        <w:t>Langenfelds</w:t>
      </w:r>
      <w:proofErr w:type="spellEnd"/>
      <w:r w:rsidR="007308C9">
        <w:t xml:space="preserve"> RL, Le </w:t>
      </w:r>
      <w:proofErr w:type="spellStart"/>
      <w:r w:rsidR="007308C9">
        <w:t>Quéré</w:t>
      </w:r>
      <w:proofErr w:type="spellEnd"/>
      <w:r w:rsidR="007308C9">
        <w:t xml:space="preserve"> C, </w:t>
      </w:r>
      <w:proofErr w:type="spellStart"/>
      <w:r w:rsidR="007308C9">
        <w:t>Naik</w:t>
      </w:r>
      <w:proofErr w:type="spellEnd"/>
      <w:r w:rsidR="007308C9">
        <w:t xml:space="preserve"> V, </w:t>
      </w:r>
      <w:proofErr w:type="spellStart"/>
      <w:r w:rsidR="007308C9">
        <w:t>O’Doherty</w:t>
      </w:r>
      <w:proofErr w:type="spellEnd"/>
      <w:r w:rsidR="007308C9">
        <w:t xml:space="preserve"> S, Palmer PI, </w:t>
      </w:r>
      <w:proofErr w:type="spellStart"/>
      <w:r w:rsidR="007308C9">
        <w:t>Pison</w:t>
      </w:r>
      <w:proofErr w:type="spellEnd"/>
      <w:r w:rsidR="007308C9">
        <w:t xml:space="preserve"> I, Plummer D, </w:t>
      </w:r>
      <w:proofErr w:type="spellStart"/>
      <w:r w:rsidR="007308C9">
        <w:t>Poulter</w:t>
      </w:r>
      <w:proofErr w:type="spellEnd"/>
      <w:r w:rsidR="007308C9">
        <w:t xml:space="preserve"> B, </w:t>
      </w:r>
      <w:proofErr w:type="spellStart"/>
      <w:r w:rsidR="007308C9">
        <w:t>Prinn</w:t>
      </w:r>
      <w:proofErr w:type="spellEnd"/>
      <w:r w:rsidR="007308C9">
        <w:t xml:space="preserve"> RG, Rigby M, </w:t>
      </w:r>
      <w:proofErr w:type="spellStart"/>
      <w:r w:rsidR="007308C9">
        <w:t>Ringeval</w:t>
      </w:r>
      <w:proofErr w:type="spellEnd"/>
      <w:r w:rsidR="007308C9">
        <w:t xml:space="preserve"> B, </w:t>
      </w:r>
      <w:proofErr w:type="spellStart"/>
      <w:r w:rsidR="007308C9">
        <w:t>Santini</w:t>
      </w:r>
      <w:proofErr w:type="spellEnd"/>
      <w:r w:rsidR="007308C9">
        <w:t xml:space="preserve"> M, Schmidt M, </w:t>
      </w:r>
      <w:proofErr w:type="spellStart"/>
      <w:r w:rsidR="007308C9">
        <w:t>Shindell</w:t>
      </w:r>
      <w:proofErr w:type="spellEnd"/>
      <w:r w:rsidR="007308C9">
        <w:t xml:space="preserve"> DT, Simpson IJ, </w:t>
      </w:r>
      <w:proofErr w:type="spellStart"/>
      <w:r w:rsidR="007308C9">
        <w:t>Spahni</w:t>
      </w:r>
      <w:proofErr w:type="spellEnd"/>
      <w:r w:rsidR="007308C9">
        <w:t xml:space="preserve"> R, Steele LP, Strode SA, </w:t>
      </w:r>
      <w:proofErr w:type="spellStart"/>
      <w:r w:rsidR="007308C9">
        <w:t>Sudo</w:t>
      </w:r>
      <w:proofErr w:type="spellEnd"/>
      <w:r w:rsidR="007308C9">
        <w:t xml:space="preserve"> K, </w:t>
      </w:r>
      <w:proofErr w:type="spellStart"/>
      <w:r w:rsidR="007308C9">
        <w:t>Szopa</w:t>
      </w:r>
      <w:proofErr w:type="spellEnd"/>
      <w:r w:rsidR="007308C9">
        <w:t xml:space="preserve"> S, van der </w:t>
      </w:r>
      <w:proofErr w:type="spellStart"/>
      <w:r w:rsidR="007308C9">
        <w:t>Werf</w:t>
      </w:r>
      <w:proofErr w:type="spellEnd"/>
      <w:r w:rsidR="007308C9">
        <w:t xml:space="preserve"> GR, </w:t>
      </w:r>
      <w:proofErr w:type="spellStart"/>
      <w:r w:rsidR="007308C9">
        <w:t>Voulgarakis</w:t>
      </w:r>
      <w:proofErr w:type="spellEnd"/>
      <w:r w:rsidR="007308C9">
        <w:t xml:space="preserve"> A, van </w:t>
      </w:r>
      <w:proofErr w:type="spellStart"/>
      <w:r w:rsidR="007308C9">
        <w:t>Weele</w:t>
      </w:r>
      <w:proofErr w:type="spellEnd"/>
      <w:r w:rsidR="007308C9">
        <w:t xml:space="preserve"> M, Weiss RF, Williams JE, Zeng G. 2013. Three decades of global methane sources and sinks. Nat </w:t>
      </w:r>
      <w:proofErr w:type="spellStart"/>
      <w:r w:rsidR="007308C9">
        <w:t>Geosci</w:t>
      </w:r>
      <w:proofErr w:type="spellEnd"/>
      <w:r w:rsidR="007308C9">
        <w:t xml:space="preserve"> 6:813–823.</w:t>
      </w:r>
    </w:p>
    <w:p w14:paraId="6F4D026F" w14:textId="77777777" w:rsidR="007308C9" w:rsidRDefault="007308C9" w:rsidP="007308C9">
      <w:pPr>
        <w:pStyle w:val="Bibliography"/>
      </w:pPr>
      <w:r>
        <w:lastRenderedPageBreak/>
        <w:t xml:space="preserve">2.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78634273" w14:textId="77777777" w:rsidR="007308C9" w:rsidRDefault="007308C9" w:rsidP="007308C9">
      <w:pPr>
        <w:pStyle w:val="Bibliography"/>
      </w:pPr>
      <w:r>
        <w:t xml:space="preserve">3. </w:t>
      </w:r>
      <w:r>
        <w:tab/>
      </w:r>
      <w:proofErr w:type="spellStart"/>
      <w:r>
        <w:t>Montzka</w:t>
      </w:r>
      <w:proofErr w:type="spellEnd"/>
      <w:r>
        <w:t xml:space="preserve"> SA, </w:t>
      </w:r>
      <w:proofErr w:type="spellStart"/>
      <w:r>
        <w:t>Dlugokencky</w:t>
      </w:r>
      <w:proofErr w:type="spellEnd"/>
      <w:r>
        <w:t xml:space="preserve"> EJ, Butler JH. 2011. Non-CO2 greenhouse gases and climate change. Nature 476:43–50.</w:t>
      </w:r>
    </w:p>
    <w:p w14:paraId="12F925CC" w14:textId="77777777" w:rsidR="007308C9" w:rsidRDefault="007308C9" w:rsidP="007308C9">
      <w:pPr>
        <w:pStyle w:val="Bibliography"/>
      </w:pPr>
      <w:r>
        <w:t xml:space="preserve">4. </w:t>
      </w:r>
      <w:r>
        <w:tab/>
        <w:t xml:space="preserve">Haynes CA, Gonzalez R. 2014. </w:t>
      </w:r>
      <w:proofErr w:type="gramStart"/>
      <w:r>
        <w:t>Rethinking biological activation of methane and conversion to liquid fuels.</w:t>
      </w:r>
      <w:proofErr w:type="gramEnd"/>
      <w:r>
        <w:t xml:space="preserve"> Nat </w:t>
      </w:r>
      <w:proofErr w:type="spellStart"/>
      <w:r>
        <w:t>Chem</w:t>
      </w:r>
      <w:proofErr w:type="spellEnd"/>
      <w:r>
        <w:t xml:space="preserve"> </w:t>
      </w:r>
      <w:proofErr w:type="spellStart"/>
      <w:r>
        <w:t>Biol</w:t>
      </w:r>
      <w:proofErr w:type="spellEnd"/>
      <w:r>
        <w:t xml:space="preserve"> 10:331–339.</w:t>
      </w:r>
    </w:p>
    <w:p w14:paraId="7B2BCBDD" w14:textId="77777777" w:rsidR="007308C9" w:rsidRDefault="007308C9" w:rsidP="007308C9">
      <w:pPr>
        <w:pStyle w:val="Bibliography"/>
      </w:pPr>
      <w:r>
        <w:t xml:space="preserve">5. </w:t>
      </w:r>
      <w:r>
        <w:tab/>
        <w:t xml:space="preserve">Levi M. 2013. </w:t>
      </w:r>
      <w:proofErr w:type="gramStart"/>
      <w:r>
        <w:t>Climate consequences of natural gas as a bridge fuel.</w:t>
      </w:r>
      <w:proofErr w:type="gramEnd"/>
      <w:r>
        <w:t xml:space="preserve"> </w:t>
      </w:r>
      <w:proofErr w:type="spellStart"/>
      <w:r>
        <w:t>Clim</w:t>
      </w:r>
      <w:proofErr w:type="spellEnd"/>
      <w:r>
        <w:t xml:space="preserve"> Change 118:609–623.</w:t>
      </w:r>
    </w:p>
    <w:p w14:paraId="5A38C56F" w14:textId="77777777" w:rsidR="007308C9" w:rsidRDefault="007308C9" w:rsidP="007308C9">
      <w:pPr>
        <w:pStyle w:val="Bibliography"/>
      </w:pPr>
      <w:r>
        <w:t xml:space="preserve">6. </w:t>
      </w:r>
      <w:r>
        <w:tab/>
        <w:t xml:space="preserve">Mueller TJ, </w:t>
      </w:r>
      <w:proofErr w:type="spellStart"/>
      <w:r>
        <w:t>Grisewood</w:t>
      </w:r>
      <w:proofErr w:type="spellEnd"/>
      <w:r>
        <w:t xml:space="preserve"> MJ, Nazem-</w:t>
      </w:r>
      <w:proofErr w:type="spellStart"/>
      <w:r>
        <w:t>Bokaee</w:t>
      </w:r>
      <w:proofErr w:type="spellEnd"/>
      <w:r>
        <w:t xml:space="preserve"> H, </w:t>
      </w:r>
      <w:proofErr w:type="spellStart"/>
      <w:r>
        <w:t>Gopalakrishnan</w:t>
      </w:r>
      <w:proofErr w:type="spellEnd"/>
      <w:r>
        <w:t xml:space="preserve"> S, Ferry JG, Wood TK, </w:t>
      </w:r>
      <w:proofErr w:type="spellStart"/>
      <w:r>
        <w:t>Maranas</w:t>
      </w:r>
      <w:proofErr w:type="spellEnd"/>
      <w:r>
        <w:t xml:space="preserve"> CD. 2014. Methane oxidation by anaerobic archaea for conversion to liquid fuels.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42:391–401.</w:t>
      </w:r>
    </w:p>
    <w:p w14:paraId="4EFB1F98" w14:textId="77777777" w:rsidR="007308C9" w:rsidRDefault="007308C9" w:rsidP="007308C9">
      <w:pPr>
        <w:pStyle w:val="Bibliography"/>
      </w:pPr>
      <w:r>
        <w:t xml:space="preserve">7.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12F7F61E" w14:textId="77777777" w:rsidR="007308C9" w:rsidRDefault="007308C9" w:rsidP="007308C9">
      <w:pPr>
        <w:pStyle w:val="Bibliography"/>
      </w:pPr>
      <w:r>
        <w:t xml:space="preserve">8. </w:t>
      </w:r>
      <w:r>
        <w:tab/>
      </w:r>
      <w:proofErr w:type="spellStart"/>
      <w:r>
        <w:t>Shima</w:t>
      </w:r>
      <w:proofErr w:type="spellEnd"/>
      <w:r>
        <w:t xml:space="preserve"> S, </w:t>
      </w:r>
      <w:proofErr w:type="spellStart"/>
      <w:r>
        <w:t>Warkentin</w:t>
      </w:r>
      <w:proofErr w:type="spellEnd"/>
      <w:r>
        <w:t xml:space="preserve"> E, </w:t>
      </w:r>
      <w:proofErr w:type="spellStart"/>
      <w:r>
        <w:t>Thauer</w:t>
      </w:r>
      <w:proofErr w:type="spellEnd"/>
      <w:r>
        <w:t xml:space="preserve"> RK, </w:t>
      </w:r>
      <w:proofErr w:type="spellStart"/>
      <w:r>
        <w:t>Ermler</w:t>
      </w:r>
      <w:proofErr w:type="spellEnd"/>
      <w:r>
        <w:t xml:space="preserve"> U. 2002. Structure and function of enzymes involved in the methanogenic pathway utilizing carbon dioxide and molecular hydrogen. J </w:t>
      </w:r>
      <w:proofErr w:type="spellStart"/>
      <w:r>
        <w:t>Biosci</w:t>
      </w:r>
      <w:proofErr w:type="spellEnd"/>
      <w:r>
        <w:t xml:space="preserve"> </w:t>
      </w:r>
      <w:proofErr w:type="spellStart"/>
      <w:r>
        <w:t>Bioeng</w:t>
      </w:r>
      <w:proofErr w:type="spellEnd"/>
      <w:r>
        <w:t xml:space="preserve"> 93:519–530.</w:t>
      </w:r>
    </w:p>
    <w:p w14:paraId="4DA9A5F4" w14:textId="77777777" w:rsidR="007308C9" w:rsidRDefault="007308C9" w:rsidP="007308C9">
      <w:pPr>
        <w:pStyle w:val="Bibliography"/>
      </w:pPr>
      <w:r>
        <w:t xml:space="preserve">9. </w:t>
      </w:r>
      <w:r>
        <w:tab/>
        <w:t xml:space="preserve">Costa KC, Leigh JA. 2014. Metabolic versatility in methanogens.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29:70–75.</w:t>
      </w:r>
    </w:p>
    <w:p w14:paraId="00505F4E" w14:textId="77777777" w:rsidR="007308C9" w:rsidRDefault="007308C9" w:rsidP="007308C9">
      <w:pPr>
        <w:pStyle w:val="Bibliography"/>
      </w:pPr>
      <w:r>
        <w:t xml:space="preserve">10. </w:t>
      </w:r>
      <w:r>
        <w:tab/>
      </w:r>
      <w:proofErr w:type="spellStart"/>
      <w:r>
        <w:t>Welte</w:t>
      </w:r>
      <w:proofErr w:type="spellEnd"/>
      <w:r>
        <w:t xml:space="preserve"> C, </w:t>
      </w:r>
      <w:proofErr w:type="spellStart"/>
      <w:r>
        <w:t>Deppenmeier</w:t>
      </w:r>
      <w:proofErr w:type="spellEnd"/>
      <w:r>
        <w:t xml:space="preserve"> U. 2014. </w:t>
      </w:r>
      <w:proofErr w:type="gramStart"/>
      <w:r>
        <w:t xml:space="preserve">Bioenergetics and anaerobic respiratory chains of </w:t>
      </w:r>
      <w:proofErr w:type="spellStart"/>
      <w:r>
        <w:t>aceticlastic</w:t>
      </w:r>
      <w:proofErr w:type="spellEnd"/>
      <w:r>
        <w:t xml:space="preserve"> methanogens.</w:t>
      </w:r>
      <w:proofErr w:type="gramEnd"/>
      <w:r>
        <w:t xml:space="preserv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w:t>
      </w:r>
      <w:proofErr w:type="spellStart"/>
      <w:r>
        <w:t>Bioenerg</w:t>
      </w:r>
      <w:proofErr w:type="spellEnd"/>
      <w:r>
        <w:t xml:space="preserve"> 1837:1130–1147.</w:t>
      </w:r>
    </w:p>
    <w:p w14:paraId="2664E8C3" w14:textId="77777777" w:rsidR="007308C9" w:rsidRDefault="007308C9" w:rsidP="007308C9">
      <w:pPr>
        <w:pStyle w:val="Bibliography"/>
      </w:pPr>
      <w:r>
        <w:t xml:space="preserve">11. </w:t>
      </w:r>
      <w:r>
        <w:tab/>
      </w:r>
      <w:proofErr w:type="spellStart"/>
      <w:r>
        <w:t>Heiden</w:t>
      </w:r>
      <w:proofErr w:type="spellEnd"/>
      <w:r>
        <w:t xml:space="preserve"> S, </w:t>
      </w:r>
      <w:proofErr w:type="spellStart"/>
      <w:r>
        <w:t>Hedderich</w:t>
      </w:r>
      <w:proofErr w:type="spellEnd"/>
      <w:r>
        <w:t xml:space="preserve"> R, </w:t>
      </w:r>
      <w:proofErr w:type="spellStart"/>
      <w:r>
        <w:t>Setzke</w:t>
      </w:r>
      <w:proofErr w:type="spellEnd"/>
      <w:r>
        <w:t xml:space="preserve"> E, </w:t>
      </w:r>
      <w:proofErr w:type="spellStart"/>
      <w:r>
        <w:t>Thauer</w:t>
      </w:r>
      <w:proofErr w:type="spellEnd"/>
      <w:r>
        <w:t xml:space="preserve"> RK. 1993. Purification of a cytochrome b containing H2</w:t>
      </w:r>
      <w:proofErr w:type="gramStart"/>
      <w:r>
        <w:t>:heterodisulfide</w:t>
      </w:r>
      <w:proofErr w:type="gramEnd"/>
      <w:r>
        <w:t xml:space="preserve"> oxidoreductase complex from membranes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Eur</w:t>
      </w:r>
      <w:proofErr w:type="spellEnd"/>
      <w:r>
        <w:t xml:space="preserve"> J </w:t>
      </w:r>
      <w:proofErr w:type="spellStart"/>
      <w:r>
        <w:t>Biochem</w:t>
      </w:r>
      <w:proofErr w:type="spellEnd"/>
      <w:r>
        <w:t xml:space="preserve"> 213:529–535.</w:t>
      </w:r>
    </w:p>
    <w:p w14:paraId="084247E1" w14:textId="77777777" w:rsidR="007308C9" w:rsidRDefault="007308C9" w:rsidP="007308C9">
      <w:pPr>
        <w:pStyle w:val="Bibliography"/>
      </w:pPr>
      <w:r>
        <w:t xml:space="preserve">12. </w:t>
      </w:r>
      <w:r>
        <w:tab/>
      </w:r>
      <w:proofErr w:type="spellStart"/>
      <w:r>
        <w:t>Kaster</w:t>
      </w:r>
      <w:proofErr w:type="spellEnd"/>
      <w:r>
        <w:t xml:space="preserve"> A-K, Moll J, </w:t>
      </w:r>
      <w:proofErr w:type="spellStart"/>
      <w:r>
        <w:t>Parey</w:t>
      </w:r>
      <w:proofErr w:type="spellEnd"/>
      <w:r>
        <w:t xml:space="preserve"> K, </w:t>
      </w:r>
      <w:proofErr w:type="spellStart"/>
      <w:r>
        <w:t>Thauer</w:t>
      </w:r>
      <w:proofErr w:type="spellEnd"/>
      <w:r>
        <w:t xml:space="preserve"> RK. 2011. Coupling of ferredoxin and heterodisulfide reduction via electron bifurcation in hydrogenotrophic methanogenic archaea. Proc Natl </w:t>
      </w:r>
      <w:proofErr w:type="spellStart"/>
      <w:r>
        <w:t>Acad</w:t>
      </w:r>
      <w:proofErr w:type="spellEnd"/>
      <w:r>
        <w:t xml:space="preserve"> </w:t>
      </w:r>
      <w:proofErr w:type="spellStart"/>
      <w:r>
        <w:t>Sci</w:t>
      </w:r>
      <w:proofErr w:type="spellEnd"/>
      <w:r>
        <w:t xml:space="preserve"> 108:2981–2986.</w:t>
      </w:r>
    </w:p>
    <w:p w14:paraId="71CC25BA" w14:textId="77777777" w:rsidR="007308C9" w:rsidRDefault="007308C9" w:rsidP="007308C9">
      <w:pPr>
        <w:pStyle w:val="Bibliography"/>
      </w:pPr>
      <w:r>
        <w:t xml:space="preserve">13. </w:t>
      </w:r>
      <w:r>
        <w:tab/>
        <w:t xml:space="preserve">Jones WJ, Paynter MJB, Gupta R. 1983. Characterization of </w:t>
      </w:r>
      <w:proofErr w:type="spellStart"/>
      <w:r>
        <w:rPr>
          <w:i/>
          <w:iCs/>
        </w:rPr>
        <w:t>Methanococcus</w:t>
      </w:r>
      <w:proofErr w:type="spellEnd"/>
      <w:r>
        <w:rPr>
          <w:i/>
          <w:iCs/>
        </w:rPr>
        <w:t xml:space="preserve"> maripaludis</w:t>
      </w:r>
      <w:r>
        <w:t xml:space="preserve"> sp. </w:t>
      </w:r>
      <w:proofErr w:type="spellStart"/>
      <w:proofErr w:type="gramStart"/>
      <w:r>
        <w:t>nov</w:t>
      </w:r>
      <w:proofErr w:type="gramEnd"/>
      <w:r>
        <w:t>.</w:t>
      </w:r>
      <w:proofErr w:type="spellEnd"/>
      <w:r>
        <w:t xml:space="preserve">, a new methanogen isolated from salt marsh sediment. Arch </w:t>
      </w:r>
      <w:proofErr w:type="spellStart"/>
      <w:r>
        <w:t>Microbiol</w:t>
      </w:r>
      <w:proofErr w:type="spellEnd"/>
      <w:r>
        <w:t xml:space="preserve"> 135:91–97.</w:t>
      </w:r>
    </w:p>
    <w:p w14:paraId="3FD04A1B" w14:textId="77777777" w:rsidR="007308C9" w:rsidRDefault="007308C9" w:rsidP="007308C9">
      <w:pPr>
        <w:pStyle w:val="Bibliography"/>
      </w:pPr>
      <w:r>
        <w:t xml:space="preserve">14. </w:t>
      </w:r>
      <w:r>
        <w:tab/>
        <w:t xml:space="preserve">Hendrickson EL, </w:t>
      </w:r>
      <w:proofErr w:type="spellStart"/>
      <w:r>
        <w:t>Kaul</w:t>
      </w:r>
      <w:proofErr w:type="spellEnd"/>
      <w:r>
        <w:t xml:space="preserve"> R, Zhou Y, </w:t>
      </w:r>
      <w:proofErr w:type="spellStart"/>
      <w:r>
        <w:t>Bovee</w:t>
      </w:r>
      <w:proofErr w:type="spellEnd"/>
      <w:r>
        <w:t xml:space="preserve"> D, Chapman P, Chung J, </w:t>
      </w:r>
      <w:proofErr w:type="spellStart"/>
      <w:r>
        <w:t>Macario</w:t>
      </w:r>
      <w:proofErr w:type="spellEnd"/>
      <w:r>
        <w:t xml:space="preserve"> EC de, </w:t>
      </w:r>
      <w:proofErr w:type="spellStart"/>
      <w:r>
        <w:t>Dodsworth</w:t>
      </w:r>
      <w:proofErr w:type="spellEnd"/>
      <w:r>
        <w:t xml:space="preserve"> JA, Gillett W, Graham DE, Hackett M, Haydock AK, Kang A, Land ML, Levy R, Lie TJ, Major TA, Moore BC, </w:t>
      </w:r>
      <w:proofErr w:type="spellStart"/>
      <w:r>
        <w:t>Porat</w:t>
      </w:r>
      <w:proofErr w:type="spellEnd"/>
      <w:r>
        <w:t xml:space="preserve"> I, </w:t>
      </w:r>
      <w:proofErr w:type="spellStart"/>
      <w:r>
        <w:t>Palmeiri</w:t>
      </w:r>
      <w:proofErr w:type="spellEnd"/>
      <w:r>
        <w:t xml:space="preserve"> A, Rouse G, </w:t>
      </w:r>
      <w:proofErr w:type="spellStart"/>
      <w:r>
        <w:t>Saenphimmachak</w:t>
      </w:r>
      <w:proofErr w:type="spellEnd"/>
      <w:r>
        <w:t xml:space="preserve"> C, </w:t>
      </w:r>
      <w:proofErr w:type="spellStart"/>
      <w:r>
        <w:t>Söll</w:t>
      </w:r>
      <w:proofErr w:type="spellEnd"/>
      <w:r>
        <w:t xml:space="preserve"> D, </w:t>
      </w:r>
      <w:proofErr w:type="spellStart"/>
      <w:r>
        <w:t>Dien</w:t>
      </w:r>
      <w:proofErr w:type="spellEnd"/>
      <w:r>
        <w:t xml:space="preserve"> SV, Wang T, Whitman WB, Xia Q, Zhang Y, Larimer FW, Olson MV, Leigh JA. 2004. Complete Genome Sequence of the Genetically Tractable Hydrogenotrophic Methanogen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186:6956–6969.</w:t>
      </w:r>
    </w:p>
    <w:p w14:paraId="34B7B91D" w14:textId="77777777" w:rsidR="007308C9" w:rsidRDefault="007308C9" w:rsidP="007308C9">
      <w:pPr>
        <w:pStyle w:val="Bibliography"/>
      </w:pPr>
      <w:r>
        <w:t xml:space="preserve">15. </w:t>
      </w:r>
      <w:r>
        <w:tab/>
        <w:t xml:space="preserve">Sarmiento FB, Leigh JA, Whitman WB. 2011. Genetic systems for hydrogenotrophic methanogens. Methods </w:t>
      </w:r>
      <w:proofErr w:type="spellStart"/>
      <w:r>
        <w:t>Enzymol</w:t>
      </w:r>
      <w:proofErr w:type="spellEnd"/>
      <w:r>
        <w:t xml:space="preserve"> 494:43–73.</w:t>
      </w:r>
    </w:p>
    <w:p w14:paraId="07455612" w14:textId="77777777" w:rsidR="007308C9" w:rsidRDefault="007308C9" w:rsidP="007308C9">
      <w:pPr>
        <w:pStyle w:val="Bibliography"/>
      </w:pPr>
      <w:r>
        <w:t xml:space="preserve">16. </w:t>
      </w:r>
      <w:r>
        <w:tab/>
        <w:t>Graham DE, White RH. 2002. Elucidation of methanogenic coenzyme biosyntheses: from spectroscopy to genomics. Nat Prod Rep 19:133–147.</w:t>
      </w:r>
    </w:p>
    <w:p w14:paraId="0A039D6D" w14:textId="77777777" w:rsidR="007308C9" w:rsidRDefault="007308C9" w:rsidP="007308C9">
      <w:pPr>
        <w:pStyle w:val="Bibliography"/>
      </w:pPr>
      <w:r>
        <w:t xml:space="preserve">17. </w:t>
      </w:r>
      <w:r>
        <w:tab/>
        <w:t xml:space="preserve">Stock T, </w:t>
      </w:r>
      <w:proofErr w:type="spellStart"/>
      <w:r>
        <w:t>Selzer</w:t>
      </w:r>
      <w:proofErr w:type="spellEnd"/>
      <w:r>
        <w:t xml:space="preserve"> M, Connery S, </w:t>
      </w:r>
      <w:proofErr w:type="spellStart"/>
      <w:r>
        <w:t>Seyhan</w:t>
      </w:r>
      <w:proofErr w:type="spellEnd"/>
      <w:r>
        <w:t xml:space="preserve"> D, Resch A, </w:t>
      </w:r>
      <w:proofErr w:type="spellStart"/>
      <w:r>
        <w:t>Rother</w:t>
      </w:r>
      <w:proofErr w:type="spellEnd"/>
      <w:r>
        <w:t xml:space="preserve"> M. 2011. Disruption and complementation of the </w:t>
      </w:r>
      <w:proofErr w:type="spellStart"/>
      <w:r>
        <w:t>selenocysteine</w:t>
      </w:r>
      <w:proofErr w:type="spellEnd"/>
      <w:r>
        <w:t xml:space="preserve"> biosynthesis pathway reveals a hierarchy of </w:t>
      </w:r>
      <w:proofErr w:type="spellStart"/>
      <w:r>
        <w:t>selenoprotein</w:t>
      </w:r>
      <w:proofErr w:type="spellEnd"/>
      <w:r>
        <w:t xml:space="preserve"> gene expression in the archaeon </w:t>
      </w:r>
      <w:proofErr w:type="spellStart"/>
      <w:r>
        <w:rPr>
          <w:i/>
          <w:iCs/>
        </w:rPr>
        <w:t>Methanococcus</w:t>
      </w:r>
      <w:proofErr w:type="spellEnd"/>
      <w:r>
        <w:rPr>
          <w:i/>
          <w:iCs/>
        </w:rPr>
        <w:t xml:space="preserve"> maripaludis</w:t>
      </w:r>
      <w:r>
        <w:t xml:space="preserve">. </w:t>
      </w:r>
      <w:proofErr w:type="spellStart"/>
      <w:r>
        <w:t>Mol</w:t>
      </w:r>
      <w:proofErr w:type="spellEnd"/>
      <w:r>
        <w:t xml:space="preserve"> </w:t>
      </w:r>
      <w:proofErr w:type="spellStart"/>
      <w:r>
        <w:t>Microbiol</w:t>
      </w:r>
      <w:proofErr w:type="spellEnd"/>
      <w:r>
        <w:t xml:space="preserve"> 82:734–747.</w:t>
      </w:r>
    </w:p>
    <w:p w14:paraId="47BB0A81" w14:textId="77777777" w:rsidR="007308C9" w:rsidRDefault="007308C9" w:rsidP="007308C9">
      <w:pPr>
        <w:pStyle w:val="Bibliography"/>
      </w:pPr>
      <w:r>
        <w:t xml:space="preserve">18. </w:t>
      </w:r>
      <w:r>
        <w:tab/>
        <w:t xml:space="preserve">Haydock AK, </w:t>
      </w:r>
      <w:proofErr w:type="spellStart"/>
      <w:r>
        <w:t>Porat</w:t>
      </w:r>
      <w:proofErr w:type="spellEnd"/>
      <w:r>
        <w:t xml:space="preserve"> I, Whitman WB, Leigh JA. 2004. Continuous culture of </w:t>
      </w:r>
      <w:proofErr w:type="spellStart"/>
      <w:r>
        <w:rPr>
          <w:i/>
          <w:iCs/>
        </w:rPr>
        <w:t>Methanococcus</w:t>
      </w:r>
      <w:proofErr w:type="spellEnd"/>
      <w:r>
        <w:rPr>
          <w:i/>
          <w:iCs/>
        </w:rPr>
        <w:t xml:space="preserve"> maripaludis</w:t>
      </w:r>
      <w:r>
        <w:t xml:space="preserve"> under defined nutrient conditions. FEMS </w:t>
      </w:r>
      <w:proofErr w:type="spellStart"/>
      <w:r>
        <w:t>Microbiol</w:t>
      </w:r>
      <w:proofErr w:type="spellEnd"/>
      <w:r>
        <w:t xml:space="preserve"> Lett 238:85–91.</w:t>
      </w:r>
    </w:p>
    <w:p w14:paraId="6D8EE1A2" w14:textId="77777777" w:rsidR="007308C9" w:rsidRDefault="007308C9" w:rsidP="007308C9">
      <w:pPr>
        <w:pStyle w:val="Bibliography"/>
      </w:pPr>
      <w:r>
        <w:t xml:space="preserve">19. </w:t>
      </w:r>
      <w:r>
        <w:tab/>
        <w:t xml:space="preserve">Hendrickson EL, Liu Y, Rosas-Sandoval G, </w:t>
      </w:r>
      <w:proofErr w:type="spellStart"/>
      <w:r>
        <w:t>Porat</w:t>
      </w:r>
      <w:proofErr w:type="spellEnd"/>
      <w:r>
        <w:t xml:space="preserve"> I, Soll D, Whitman WB, Leigh JA. 2008. Global Responses of </w:t>
      </w:r>
      <w:proofErr w:type="spellStart"/>
      <w:r>
        <w:t>Methanococcus</w:t>
      </w:r>
      <w:proofErr w:type="spellEnd"/>
      <w:r>
        <w:t xml:space="preserve"> maripaludis to Specific Nutrient Limitations and Growth Rate. J </w:t>
      </w:r>
      <w:proofErr w:type="spellStart"/>
      <w:r>
        <w:t>Bacteriol</w:t>
      </w:r>
      <w:proofErr w:type="spellEnd"/>
      <w:r>
        <w:t xml:space="preserve"> 190:2198–2205.</w:t>
      </w:r>
    </w:p>
    <w:p w14:paraId="1D72FDD6" w14:textId="77777777" w:rsidR="007308C9" w:rsidRDefault="007308C9" w:rsidP="007308C9">
      <w:pPr>
        <w:pStyle w:val="Bibliography"/>
      </w:pPr>
      <w:r>
        <w:t xml:space="preserve">20. </w:t>
      </w:r>
      <w:r>
        <w:tab/>
        <w:t xml:space="preserve">Xia Q, Wang T, Hendrickson EL, Lie TJ, Hackett M, Leigh JA. 2009. Quantitative proteomics of nutrient limitation in the hydrogenotrophic methanogen </w:t>
      </w:r>
      <w:proofErr w:type="spellStart"/>
      <w:r>
        <w:t>Methanococcus</w:t>
      </w:r>
      <w:proofErr w:type="spellEnd"/>
      <w:r>
        <w:t xml:space="preserve"> maripaludis. BMC </w:t>
      </w:r>
      <w:proofErr w:type="spellStart"/>
      <w:r>
        <w:t>Microbiol</w:t>
      </w:r>
      <w:proofErr w:type="spellEnd"/>
      <w:r>
        <w:t xml:space="preserve"> 9:149.</w:t>
      </w:r>
    </w:p>
    <w:p w14:paraId="5F80C97D" w14:textId="77777777" w:rsidR="007308C9" w:rsidRDefault="007308C9" w:rsidP="007308C9">
      <w:pPr>
        <w:pStyle w:val="Bibliography"/>
      </w:pPr>
      <w:r>
        <w:t xml:space="preserve">21. </w:t>
      </w:r>
      <w:r>
        <w:tab/>
        <w:t xml:space="preserve">Yoon SH, </w:t>
      </w:r>
      <w:proofErr w:type="spellStart"/>
      <w:r>
        <w:t>Turkarslan</w:t>
      </w:r>
      <w:proofErr w:type="spellEnd"/>
      <w:r>
        <w:t xml:space="preserve"> S, Reiss DJ, Pan </w:t>
      </w:r>
      <w:proofErr w:type="spellStart"/>
      <w:r>
        <w:t>M</w:t>
      </w:r>
      <w:proofErr w:type="spellEnd"/>
      <w:r>
        <w:t xml:space="preserve">, Burn JA, Costa KC, Lie TJ, </w:t>
      </w:r>
      <w:proofErr w:type="spellStart"/>
      <w:r>
        <w:t>Slagel</w:t>
      </w:r>
      <w:proofErr w:type="spellEnd"/>
      <w:r>
        <w:t xml:space="preserve"> J, Moritz RL, Hackett M, Leigh JA, </w:t>
      </w:r>
      <w:proofErr w:type="spellStart"/>
      <w:r>
        <w:t>Baliga</w:t>
      </w:r>
      <w:proofErr w:type="spellEnd"/>
      <w:r>
        <w:t xml:space="preserve"> NS. 2013. A systems level predictive model for global gene regulation of methanogenesis in a hydrogenotrophic methanogen. Genome Res 23:1839–1851.</w:t>
      </w:r>
    </w:p>
    <w:p w14:paraId="6ABEBCF0" w14:textId="77777777" w:rsidR="007308C9" w:rsidRDefault="007308C9" w:rsidP="007308C9">
      <w:pPr>
        <w:pStyle w:val="Bibliography"/>
      </w:pPr>
      <w:r>
        <w:lastRenderedPageBreak/>
        <w:t xml:space="preserve">22. </w:t>
      </w:r>
      <w:r>
        <w:tab/>
        <w:t xml:space="preserve">Johnson EF, </w:t>
      </w:r>
      <w:proofErr w:type="spellStart"/>
      <w:r>
        <w:t>Mukhopadhyay</w:t>
      </w:r>
      <w:proofErr w:type="spellEnd"/>
      <w:r>
        <w:t xml:space="preserve"> B. 2008. </w:t>
      </w:r>
      <w:proofErr w:type="gramStart"/>
      <w:r>
        <w:t xml:space="preserve">Coenzyme F420-Dependent Sulfite Reductase-Enabled Sulfite Detoxification and Use of Sulfite as a Sole Sulfur Source by </w:t>
      </w:r>
      <w:proofErr w:type="spellStart"/>
      <w:r>
        <w:t>Methanococcus</w:t>
      </w:r>
      <w:proofErr w:type="spellEnd"/>
      <w:r>
        <w:t xml:space="preserve"> maripaludis.</w:t>
      </w:r>
      <w:proofErr w:type="gramEnd"/>
      <w:r>
        <w:t xml:space="preserve"> </w:t>
      </w:r>
      <w:proofErr w:type="spellStart"/>
      <w:r>
        <w:t>Appl</w:t>
      </w:r>
      <w:proofErr w:type="spellEnd"/>
      <w:r>
        <w:t xml:space="preserve"> Environ </w:t>
      </w:r>
      <w:proofErr w:type="spellStart"/>
      <w:r>
        <w:t>Microbiol</w:t>
      </w:r>
      <w:proofErr w:type="spellEnd"/>
      <w:r>
        <w:t xml:space="preserve"> 74:3591–3595.</w:t>
      </w:r>
    </w:p>
    <w:p w14:paraId="32633F0C" w14:textId="77777777" w:rsidR="007308C9" w:rsidRDefault="007308C9" w:rsidP="007308C9">
      <w:pPr>
        <w:pStyle w:val="Bibliography"/>
      </w:pPr>
      <w:proofErr w:type="gramStart"/>
      <w:r>
        <w:t xml:space="preserve">23. </w:t>
      </w:r>
      <w:r>
        <w:tab/>
        <w:t>Lie</w:t>
      </w:r>
      <w:proofErr w:type="gramEnd"/>
      <w:r>
        <w:t xml:space="preserve"> TJ, </w:t>
      </w:r>
      <w:proofErr w:type="spellStart"/>
      <w:r>
        <w:t>Dodsworth</w:t>
      </w:r>
      <w:proofErr w:type="spellEnd"/>
      <w:r>
        <w:t xml:space="preserve"> JA, Nickle DC, Leigh JA. 2007. Diverse homologues of the archaeal repressor </w:t>
      </w:r>
      <w:proofErr w:type="spellStart"/>
      <w:r>
        <w:t>NrpR</w:t>
      </w:r>
      <w:proofErr w:type="spellEnd"/>
      <w:r>
        <w:t xml:space="preserve"> function similarly in nitrogen regulation. FEMS </w:t>
      </w:r>
      <w:proofErr w:type="spellStart"/>
      <w:r>
        <w:t>Microbiol</w:t>
      </w:r>
      <w:proofErr w:type="spellEnd"/>
      <w:r>
        <w:t xml:space="preserve"> Lett 271:281–288.</w:t>
      </w:r>
    </w:p>
    <w:p w14:paraId="24766C81" w14:textId="77777777" w:rsidR="007308C9" w:rsidRDefault="007308C9" w:rsidP="007308C9">
      <w:pPr>
        <w:pStyle w:val="Bibliography"/>
      </w:pPr>
      <w:r>
        <w:t xml:space="preserve">24. </w:t>
      </w:r>
      <w:r>
        <w:tab/>
        <w:t xml:space="preserve">Kauffman KJ, Prakash P, Edwards JS. 2003. Advances in flux balance analysis.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14:491–496.</w:t>
      </w:r>
    </w:p>
    <w:p w14:paraId="6E2D4CBA" w14:textId="77777777" w:rsidR="007308C9" w:rsidRDefault="007308C9" w:rsidP="007308C9">
      <w:pPr>
        <w:pStyle w:val="Bibliography"/>
      </w:pPr>
      <w:r>
        <w:t xml:space="preserve">25. </w:t>
      </w:r>
      <w:r>
        <w:tab/>
      </w:r>
      <w:proofErr w:type="spellStart"/>
      <w:r>
        <w:t>Simeonidis</w:t>
      </w:r>
      <w:proofErr w:type="spellEnd"/>
      <w:r>
        <w:t xml:space="preserve"> E, Price ND. 2015. Genome-scale modeling for metabolic engineering. J </w:t>
      </w:r>
      <w:proofErr w:type="spellStart"/>
      <w:r>
        <w:t>Ind</w:t>
      </w:r>
      <w:proofErr w:type="spellEnd"/>
      <w:r>
        <w:t xml:space="preserve"> </w:t>
      </w:r>
      <w:proofErr w:type="spellStart"/>
      <w:r>
        <w:t>Microbiol</w:t>
      </w:r>
      <w:proofErr w:type="spellEnd"/>
      <w:r>
        <w:t xml:space="preserve"> </w:t>
      </w:r>
      <w:proofErr w:type="spellStart"/>
      <w:r>
        <w:t>Biotechnol</w:t>
      </w:r>
      <w:proofErr w:type="spellEnd"/>
      <w:r>
        <w:t xml:space="preserve"> 42:327–338.</w:t>
      </w:r>
    </w:p>
    <w:p w14:paraId="5AE580CB" w14:textId="77777777" w:rsidR="007308C9" w:rsidRDefault="007308C9" w:rsidP="007308C9">
      <w:pPr>
        <w:pStyle w:val="Bibliography"/>
      </w:pPr>
      <w:r>
        <w:t xml:space="preserve">26. </w:t>
      </w:r>
      <w:r>
        <w:tab/>
        <w:t xml:space="preserve">Milne CB, Kim P-J, Eddy JA, Price ND. 2009. Accomplishments in genome-scale in silico modeling for industrial and medical biotechnology. </w:t>
      </w:r>
      <w:proofErr w:type="spellStart"/>
      <w:r>
        <w:t>Biotechnol</w:t>
      </w:r>
      <w:proofErr w:type="spellEnd"/>
      <w:r>
        <w:t xml:space="preserve"> J 4:1653–1670.</w:t>
      </w:r>
    </w:p>
    <w:p w14:paraId="318AC3F0" w14:textId="77777777" w:rsidR="007308C9" w:rsidRDefault="007308C9" w:rsidP="007308C9">
      <w:pPr>
        <w:pStyle w:val="Bibliography"/>
      </w:pPr>
      <w:r>
        <w:t xml:space="preserve">27. </w:t>
      </w:r>
      <w:r>
        <w:tab/>
      </w:r>
      <w:proofErr w:type="spellStart"/>
      <w:r>
        <w:t>Stolyar</w:t>
      </w:r>
      <w:proofErr w:type="spellEnd"/>
      <w:r>
        <w:t xml:space="preserve"> S, Van </w:t>
      </w:r>
      <w:proofErr w:type="spellStart"/>
      <w:r>
        <w:t>Dien</w:t>
      </w:r>
      <w:proofErr w:type="spellEnd"/>
      <w:r>
        <w:t xml:space="preserve"> S, Hillesland KL, </w:t>
      </w:r>
      <w:proofErr w:type="spellStart"/>
      <w:r>
        <w:t>Pinel</w:t>
      </w:r>
      <w:proofErr w:type="spellEnd"/>
      <w:r>
        <w:t xml:space="preserve"> N, Lie TJ, Leigh JA, Stahl DA. 2007. Metabolic modeling of a mutualistic microbial community.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3:92.</w:t>
      </w:r>
    </w:p>
    <w:p w14:paraId="338BA003" w14:textId="77777777" w:rsidR="007308C9" w:rsidRDefault="007308C9" w:rsidP="007308C9">
      <w:pPr>
        <w:pStyle w:val="Bibliography"/>
      </w:pPr>
      <w:r>
        <w:t xml:space="preserve">28. </w:t>
      </w:r>
      <w:r>
        <w:tab/>
        <w:t xml:space="preserve">Goyal N, </w:t>
      </w:r>
      <w:proofErr w:type="spellStart"/>
      <w:r>
        <w:t>Widiastuti</w:t>
      </w:r>
      <w:proofErr w:type="spellEnd"/>
      <w:r>
        <w:t xml:space="preserve"> H, </w:t>
      </w:r>
      <w:proofErr w:type="spellStart"/>
      <w:r>
        <w:t>Karimi</w:t>
      </w:r>
      <w:proofErr w:type="spellEnd"/>
      <w:r>
        <w:t xml:space="preserve"> IA, Zhou Z. 2014. </w:t>
      </w:r>
      <w:proofErr w:type="gramStart"/>
      <w:r>
        <w:t xml:space="preserve">A genome-scale metabolic model of </w:t>
      </w:r>
      <w:proofErr w:type="spellStart"/>
      <w:r>
        <w:rPr>
          <w:i/>
          <w:iCs/>
        </w:rPr>
        <w:t>Methanococcus</w:t>
      </w:r>
      <w:proofErr w:type="spellEnd"/>
      <w:r>
        <w:rPr>
          <w:i/>
          <w:iCs/>
        </w:rPr>
        <w:t xml:space="preserve"> maripaludis S2</w:t>
      </w:r>
      <w:r>
        <w:t xml:space="preserve"> for CO2 capture and conversion to methane.</w:t>
      </w:r>
      <w:proofErr w:type="gramEnd"/>
      <w:r>
        <w:t xml:space="preserve"> </w:t>
      </w:r>
      <w:proofErr w:type="spellStart"/>
      <w:r>
        <w:t>Mol</w:t>
      </w:r>
      <w:proofErr w:type="spellEnd"/>
      <w:r>
        <w:t xml:space="preserve"> </w:t>
      </w:r>
      <w:proofErr w:type="spellStart"/>
      <w:r>
        <w:t>Biosyst</w:t>
      </w:r>
      <w:proofErr w:type="spellEnd"/>
      <w:r>
        <w:t xml:space="preserve"> 10:1043–1054.</w:t>
      </w:r>
    </w:p>
    <w:p w14:paraId="0E86540E" w14:textId="77777777" w:rsidR="007308C9" w:rsidRDefault="007308C9" w:rsidP="007308C9">
      <w:pPr>
        <w:pStyle w:val="Bibliography"/>
      </w:pPr>
      <w:r>
        <w:t xml:space="preserve">29. </w:t>
      </w:r>
      <w:r>
        <w:tab/>
      </w:r>
      <w:proofErr w:type="spellStart"/>
      <w:r>
        <w:t>Susanti</w:t>
      </w:r>
      <w:proofErr w:type="spellEnd"/>
      <w:r>
        <w:t xml:space="preserve"> D, </w:t>
      </w:r>
      <w:proofErr w:type="spellStart"/>
      <w:r>
        <w:t>Mukhopadhyay</w:t>
      </w:r>
      <w:proofErr w:type="spellEnd"/>
      <w:r>
        <w:t xml:space="preserve"> B. 2012. </w:t>
      </w:r>
      <w:proofErr w:type="gramStart"/>
      <w:r>
        <w:t>An Intertwined Evolutionary History of Methanogenic Archaea and Sulfate Reduction.</w:t>
      </w:r>
      <w:proofErr w:type="gramEnd"/>
      <w:r>
        <w:t xml:space="preserve"> </w:t>
      </w:r>
      <w:proofErr w:type="spellStart"/>
      <w:r>
        <w:t>PLoS</w:t>
      </w:r>
      <w:proofErr w:type="spellEnd"/>
      <w:r>
        <w:t xml:space="preserve"> ONE 7:e45313.</w:t>
      </w:r>
    </w:p>
    <w:p w14:paraId="52536311" w14:textId="77777777" w:rsidR="007308C9" w:rsidRDefault="007308C9" w:rsidP="007308C9">
      <w:pPr>
        <w:pStyle w:val="Bibliography"/>
      </w:pPr>
      <w:r>
        <w:t xml:space="preserve">30. </w:t>
      </w:r>
      <w:r>
        <w:tab/>
        <w:t>Graham DE, White RH. 2002. Elucidation of methanogenic coenzyme biosyntheses: from spectroscopy to genomics. Nat Prod Rep 19:133–147.</w:t>
      </w:r>
    </w:p>
    <w:p w14:paraId="640C760A" w14:textId="77777777" w:rsidR="007308C9" w:rsidRDefault="007308C9" w:rsidP="007308C9">
      <w:pPr>
        <w:pStyle w:val="Bibliography"/>
      </w:pPr>
      <w:r>
        <w:t xml:space="preserve">31. </w:t>
      </w:r>
      <w:r>
        <w:tab/>
        <w:t xml:space="preserve">Benedict MN, Mundy MB, Henry CS, Chia N, Price ND. 2014. Likelihood-Based Gene Annotations for Gap Filling and Quality Assessment in Genome-Scale Metabolic Models.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10:e1003882.</w:t>
      </w:r>
    </w:p>
    <w:p w14:paraId="4D1948EE" w14:textId="77777777" w:rsidR="007308C9" w:rsidRDefault="007308C9" w:rsidP="007308C9">
      <w:pPr>
        <w:pStyle w:val="Bibliography"/>
      </w:pPr>
      <w:r>
        <w:t xml:space="preserve">32. </w:t>
      </w:r>
      <w:r>
        <w:tab/>
        <w:t xml:space="preserve">Jackson </w:t>
      </w:r>
      <w:proofErr w:type="gramStart"/>
      <w:r>
        <w:t>BE</w:t>
      </w:r>
      <w:proofErr w:type="gramEnd"/>
      <w:r>
        <w:t xml:space="preserve">, </w:t>
      </w:r>
      <w:proofErr w:type="spellStart"/>
      <w:r>
        <w:t>McInerney</w:t>
      </w:r>
      <w:proofErr w:type="spellEnd"/>
      <w:r>
        <w:t xml:space="preserve"> MJ. 2002. Anaerobic microbial metabolism can proceed close to thermodynamic limits. Nature 415:454–456.</w:t>
      </w:r>
    </w:p>
    <w:p w14:paraId="5E0FB07F" w14:textId="77777777" w:rsidR="007308C9" w:rsidRDefault="007308C9" w:rsidP="007308C9">
      <w:pPr>
        <w:pStyle w:val="Bibliography"/>
      </w:pPr>
      <w:r>
        <w:t xml:space="preserve">33. </w:t>
      </w:r>
      <w:r>
        <w:tab/>
        <w:t xml:space="preserve">Henry CS, </w:t>
      </w:r>
      <w:proofErr w:type="spellStart"/>
      <w:r>
        <w:t>Broadbelt</w:t>
      </w:r>
      <w:proofErr w:type="spellEnd"/>
      <w:r>
        <w:t xml:space="preserve"> LJ, </w:t>
      </w:r>
      <w:proofErr w:type="spellStart"/>
      <w:r>
        <w:t>Hatzimanikatis</w:t>
      </w:r>
      <w:proofErr w:type="spellEnd"/>
      <w:r>
        <w:t xml:space="preserve"> V. 2007. </w:t>
      </w:r>
      <w:proofErr w:type="gramStart"/>
      <w:r>
        <w:t>Thermodynamics-Based Metabolic Flux Analysis.</w:t>
      </w:r>
      <w:proofErr w:type="gramEnd"/>
      <w:r>
        <w:t xml:space="preserve"> </w:t>
      </w:r>
      <w:proofErr w:type="spellStart"/>
      <w:r>
        <w:t>Biophys</w:t>
      </w:r>
      <w:proofErr w:type="spellEnd"/>
      <w:r>
        <w:t xml:space="preserve"> J 92:1792–1805.</w:t>
      </w:r>
    </w:p>
    <w:p w14:paraId="1AF2D068" w14:textId="77777777" w:rsidR="007308C9" w:rsidRDefault="007308C9" w:rsidP="007308C9">
      <w:pPr>
        <w:pStyle w:val="Bibliography"/>
      </w:pPr>
      <w:r>
        <w:t xml:space="preserve">34. </w:t>
      </w:r>
      <w:r>
        <w:tab/>
        <w:t xml:space="preserve">Hoppe A, Hoffmann S, </w:t>
      </w:r>
      <w:proofErr w:type="spellStart"/>
      <w:r>
        <w:t>Holzhütter</w:t>
      </w:r>
      <w:proofErr w:type="spellEnd"/>
      <w:r>
        <w:t xml:space="preserve"> H-G. 2007. Including metabolite concentrations into flux balance analysis: thermodynamic </w:t>
      </w:r>
      <w:proofErr w:type="spellStart"/>
      <w:r>
        <w:t>realizability</w:t>
      </w:r>
      <w:proofErr w:type="spellEnd"/>
      <w:r>
        <w:t xml:space="preserve"> as a constraint on flux distributions in metabolic networks. BMC </w:t>
      </w:r>
      <w:proofErr w:type="spellStart"/>
      <w:r>
        <w:t>Syst</w:t>
      </w:r>
      <w:proofErr w:type="spellEnd"/>
      <w:r>
        <w:t xml:space="preserve"> </w:t>
      </w:r>
      <w:proofErr w:type="spellStart"/>
      <w:r>
        <w:t>Biol</w:t>
      </w:r>
      <w:proofErr w:type="spellEnd"/>
      <w:r>
        <w:t xml:space="preserve"> 1:23.</w:t>
      </w:r>
    </w:p>
    <w:p w14:paraId="7031D835" w14:textId="77777777" w:rsidR="007308C9" w:rsidRDefault="007308C9" w:rsidP="007308C9">
      <w:pPr>
        <w:pStyle w:val="Bibliography"/>
      </w:pPr>
      <w:r>
        <w:t xml:space="preserve">35. </w:t>
      </w:r>
      <w:r>
        <w:tab/>
        <w:t xml:space="preserve">Thiele I, </w:t>
      </w:r>
      <w:proofErr w:type="spellStart"/>
      <w:r>
        <w:t>Palsson</w:t>
      </w:r>
      <w:proofErr w:type="spellEnd"/>
      <w:r>
        <w:t xml:space="preserve"> BØ. 2010. A protocol for generating a high-quality genome-scale metabolic reconstruction. Nat </w:t>
      </w:r>
      <w:proofErr w:type="spellStart"/>
      <w:r>
        <w:t>Protoc</w:t>
      </w:r>
      <w:proofErr w:type="spellEnd"/>
      <w:r>
        <w:t xml:space="preserve"> 5:93–121.</w:t>
      </w:r>
    </w:p>
    <w:p w14:paraId="43404C76" w14:textId="77777777" w:rsidR="007308C9" w:rsidRDefault="007308C9" w:rsidP="007308C9">
      <w:pPr>
        <w:pStyle w:val="Bibliography"/>
      </w:pPr>
      <w:r>
        <w:t xml:space="preserve">36. </w:t>
      </w:r>
      <w:r>
        <w:tab/>
      </w:r>
      <w:proofErr w:type="spellStart"/>
      <w:r>
        <w:t>Kanehisa</w:t>
      </w:r>
      <w:proofErr w:type="spellEnd"/>
      <w:r>
        <w:t xml:space="preserve"> M, </w:t>
      </w:r>
      <w:proofErr w:type="spellStart"/>
      <w:r>
        <w:t>Goto</w:t>
      </w:r>
      <w:proofErr w:type="spellEnd"/>
      <w:r>
        <w:t xml:space="preserve"> S. 2000. KEGG: Kyoto Encyclopedia of Genes and Genomes. Nucleic Acids Res 28:27–30.</w:t>
      </w:r>
    </w:p>
    <w:p w14:paraId="14C2113A" w14:textId="77777777" w:rsidR="007308C9" w:rsidRDefault="007308C9" w:rsidP="007308C9">
      <w:pPr>
        <w:pStyle w:val="Bibliography"/>
      </w:pPr>
      <w:r>
        <w:t xml:space="preserve">37. </w:t>
      </w:r>
      <w:r>
        <w:tab/>
      </w:r>
      <w:proofErr w:type="spellStart"/>
      <w:r>
        <w:t>Caspi</w:t>
      </w:r>
      <w:proofErr w:type="spellEnd"/>
      <w:r>
        <w:t xml:space="preserve"> R, Altman T, Dale JM, </w:t>
      </w:r>
      <w:proofErr w:type="spellStart"/>
      <w:r>
        <w:t>Dreher</w:t>
      </w:r>
      <w:proofErr w:type="spellEnd"/>
      <w:r>
        <w:t xml:space="preserve"> K, Fulcher CA, Gilham F, </w:t>
      </w:r>
      <w:proofErr w:type="spellStart"/>
      <w:r>
        <w:t>Kaipa</w:t>
      </w:r>
      <w:proofErr w:type="spellEnd"/>
      <w:r>
        <w:t xml:space="preserve"> P, </w:t>
      </w:r>
      <w:proofErr w:type="spellStart"/>
      <w:r>
        <w:t>Karthikeyan</w:t>
      </w:r>
      <w:proofErr w:type="spellEnd"/>
      <w:r>
        <w:t xml:space="preserve"> AS, Kothari A, </w:t>
      </w:r>
      <w:proofErr w:type="spellStart"/>
      <w:r>
        <w:t>Krummenacker</w:t>
      </w:r>
      <w:proofErr w:type="spellEnd"/>
      <w:r>
        <w:t xml:space="preserve"> M, </w:t>
      </w:r>
      <w:proofErr w:type="spellStart"/>
      <w:r>
        <w:t>Latendresse</w:t>
      </w:r>
      <w:proofErr w:type="spellEnd"/>
      <w:r>
        <w:t xml:space="preserve"> M, Mueller LA, Paley S, </w:t>
      </w:r>
      <w:proofErr w:type="spellStart"/>
      <w:r>
        <w:t>Popescu</w:t>
      </w:r>
      <w:proofErr w:type="spellEnd"/>
      <w:r>
        <w:t xml:space="preserve"> L, </w:t>
      </w:r>
      <w:proofErr w:type="spellStart"/>
      <w:r>
        <w:t>Pujar</w:t>
      </w:r>
      <w:proofErr w:type="spellEnd"/>
      <w:r>
        <w:t xml:space="preserve"> A, Shearer AG, Zhang P, Karp PD. 2010. </w:t>
      </w:r>
      <w:proofErr w:type="gramStart"/>
      <w:r>
        <w:t xml:space="preserve">The </w:t>
      </w:r>
      <w:proofErr w:type="spellStart"/>
      <w:r>
        <w:t>MetaCyc</w:t>
      </w:r>
      <w:proofErr w:type="spellEnd"/>
      <w:r>
        <w:t xml:space="preserve"> database of metabolic pathways and enzymes and the </w:t>
      </w:r>
      <w:proofErr w:type="spellStart"/>
      <w:r>
        <w:t>BioCyc</w:t>
      </w:r>
      <w:proofErr w:type="spellEnd"/>
      <w:r>
        <w:t xml:space="preserve"> collection of pathway/genome databases.</w:t>
      </w:r>
      <w:proofErr w:type="gramEnd"/>
      <w:r>
        <w:t xml:space="preserve"> Nucleic Acids Res 38:D473–D479.</w:t>
      </w:r>
    </w:p>
    <w:p w14:paraId="741BA70C" w14:textId="77777777" w:rsidR="007308C9" w:rsidRDefault="007308C9" w:rsidP="007308C9">
      <w:pPr>
        <w:pStyle w:val="Bibliography"/>
      </w:pPr>
      <w:r>
        <w:t xml:space="preserve">38. </w:t>
      </w:r>
      <w:r>
        <w:tab/>
        <w:t xml:space="preserve">Henry CS, </w:t>
      </w:r>
      <w:proofErr w:type="spellStart"/>
      <w:r>
        <w:t>DeJongh</w:t>
      </w:r>
      <w:proofErr w:type="spellEnd"/>
      <w:r>
        <w:t xml:space="preserve"> M, Best AA, </w:t>
      </w:r>
      <w:proofErr w:type="spellStart"/>
      <w:r>
        <w:t>Frybarger</w:t>
      </w:r>
      <w:proofErr w:type="spellEnd"/>
      <w:r>
        <w:t xml:space="preserve"> PM, </w:t>
      </w:r>
      <w:proofErr w:type="spellStart"/>
      <w:r>
        <w:t>Linsay</w:t>
      </w:r>
      <w:proofErr w:type="spellEnd"/>
      <w:r>
        <w:t xml:space="preserve"> B, Stevens RL. 2010. High-throughput generation, optimization and analysis of genome-scale metabolic models. Nat </w:t>
      </w:r>
      <w:proofErr w:type="spellStart"/>
      <w:r>
        <w:t>Biotechnol</w:t>
      </w:r>
      <w:proofErr w:type="spellEnd"/>
      <w:r>
        <w:t xml:space="preserve"> 28:977–982.</w:t>
      </w:r>
    </w:p>
    <w:p w14:paraId="63E4746A" w14:textId="77777777" w:rsidR="007308C9" w:rsidRDefault="007308C9" w:rsidP="007308C9">
      <w:pPr>
        <w:pStyle w:val="Bibliography"/>
      </w:pPr>
      <w:r>
        <w:t xml:space="preserve">39. </w:t>
      </w:r>
      <w:r>
        <w:tab/>
        <w:t xml:space="preserve">Price ND, Reed JL, </w:t>
      </w:r>
      <w:proofErr w:type="spellStart"/>
      <w:r>
        <w:t>Palsson</w:t>
      </w:r>
      <w:proofErr w:type="spellEnd"/>
      <w:r>
        <w:t xml:space="preserve"> BØ. 2004. Genome-scale models of microbial cells: evaluating the consequences of constraints. Nat Rev </w:t>
      </w:r>
      <w:proofErr w:type="spellStart"/>
      <w:r>
        <w:t>Microbiol</w:t>
      </w:r>
      <w:proofErr w:type="spellEnd"/>
      <w:r>
        <w:t xml:space="preserve"> 2:886–897.</w:t>
      </w:r>
    </w:p>
    <w:p w14:paraId="4E52E67E" w14:textId="77777777" w:rsidR="007308C9" w:rsidRDefault="007308C9" w:rsidP="007308C9">
      <w:pPr>
        <w:pStyle w:val="Bibliography"/>
      </w:pPr>
      <w:r>
        <w:t xml:space="preserve">40. </w:t>
      </w:r>
      <w:r>
        <w:tab/>
        <w:t xml:space="preserve">Feist </w:t>
      </w:r>
      <w:proofErr w:type="gramStart"/>
      <w:r>
        <w:t>AM</w:t>
      </w:r>
      <w:proofErr w:type="gramEnd"/>
      <w:r>
        <w:t xml:space="preserve">, </w:t>
      </w:r>
      <w:proofErr w:type="spellStart"/>
      <w:r>
        <w:t>Palsson</w:t>
      </w:r>
      <w:proofErr w:type="spellEnd"/>
      <w:r>
        <w:t xml:space="preserve"> BO. 2010. The biomass objective function. </w:t>
      </w:r>
      <w:proofErr w:type="spellStart"/>
      <w:r>
        <w:t>Curr</w:t>
      </w:r>
      <w:proofErr w:type="spellEnd"/>
      <w:r>
        <w:t xml:space="preserve"> </w:t>
      </w:r>
      <w:proofErr w:type="spellStart"/>
      <w:r>
        <w:t>Opin</w:t>
      </w:r>
      <w:proofErr w:type="spellEnd"/>
      <w:r>
        <w:t xml:space="preserve"> </w:t>
      </w:r>
      <w:proofErr w:type="spellStart"/>
      <w:r>
        <w:t>Microbiol</w:t>
      </w:r>
      <w:proofErr w:type="spellEnd"/>
      <w:r>
        <w:t xml:space="preserve"> 13:344–349.</w:t>
      </w:r>
    </w:p>
    <w:p w14:paraId="5D613D66" w14:textId="77777777" w:rsidR="007308C9" w:rsidRDefault="007308C9" w:rsidP="007308C9">
      <w:pPr>
        <w:pStyle w:val="Bibliography"/>
      </w:pPr>
      <w:r>
        <w:t xml:space="preserve">41. </w:t>
      </w:r>
      <w:r>
        <w:tab/>
      </w:r>
      <w:proofErr w:type="spellStart"/>
      <w:r>
        <w:t>Schellenberger</w:t>
      </w:r>
      <w:proofErr w:type="spellEnd"/>
      <w:r>
        <w:t xml:space="preserve"> J, Que R, Fleming RMT, Thiele I, Orth JD, Feist AM, Zielinski DC, </w:t>
      </w:r>
      <w:proofErr w:type="spellStart"/>
      <w:r>
        <w:t>Bordbar</w:t>
      </w:r>
      <w:proofErr w:type="spellEnd"/>
      <w:r>
        <w:t xml:space="preserve"> A, Lewis NE, </w:t>
      </w:r>
      <w:proofErr w:type="spellStart"/>
      <w:r>
        <w:t>Rahmanian</w:t>
      </w:r>
      <w:proofErr w:type="spellEnd"/>
      <w:r>
        <w:t xml:space="preserve"> S, Kang J, </w:t>
      </w:r>
      <w:proofErr w:type="spellStart"/>
      <w:r>
        <w:t>Hyduke</w:t>
      </w:r>
      <w:proofErr w:type="spellEnd"/>
      <w:r>
        <w:t xml:space="preserve"> DR, </w:t>
      </w:r>
      <w:proofErr w:type="spellStart"/>
      <w:r>
        <w:t>Palsson</w:t>
      </w:r>
      <w:proofErr w:type="spellEnd"/>
      <w:r>
        <w:t xml:space="preserve"> BØ. 2011. Quantitative prediction of cellular metabolism with constraint-based models: the COBRA Toolbox v2.0. Nat </w:t>
      </w:r>
      <w:proofErr w:type="spellStart"/>
      <w:r>
        <w:t>Protoc</w:t>
      </w:r>
      <w:proofErr w:type="spellEnd"/>
      <w:r>
        <w:t xml:space="preserve"> 6:1290–1307.</w:t>
      </w:r>
    </w:p>
    <w:p w14:paraId="767D52C9" w14:textId="77777777" w:rsidR="007308C9" w:rsidRDefault="007308C9" w:rsidP="007308C9">
      <w:pPr>
        <w:pStyle w:val="Bibliography"/>
      </w:pPr>
      <w:r>
        <w:lastRenderedPageBreak/>
        <w:t xml:space="preserve">42. </w:t>
      </w:r>
      <w:r>
        <w:tab/>
      </w:r>
      <w:proofErr w:type="spellStart"/>
      <w:r>
        <w:t>Heavner</w:t>
      </w:r>
      <w:proofErr w:type="spellEnd"/>
      <w:r>
        <w:t xml:space="preserve"> BD, Price ND. 2015. Transparency in metabolic network reconstruction enables scalable biological discovery. </w:t>
      </w:r>
      <w:proofErr w:type="spellStart"/>
      <w:r>
        <w:t>Curr</w:t>
      </w:r>
      <w:proofErr w:type="spellEnd"/>
      <w:r>
        <w:t xml:space="preserve"> </w:t>
      </w:r>
      <w:proofErr w:type="spellStart"/>
      <w:r>
        <w:t>Opin</w:t>
      </w:r>
      <w:proofErr w:type="spellEnd"/>
      <w:r>
        <w:t xml:space="preserve"> </w:t>
      </w:r>
      <w:proofErr w:type="spellStart"/>
      <w:r>
        <w:t>Biotechnol</w:t>
      </w:r>
      <w:proofErr w:type="spellEnd"/>
      <w:r>
        <w:t xml:space="preserve"> 34:105–109.</w:t>
      </w:r>
    </w:p>
    <w:p w14:paraId="40DDD5F7" w14:textId="77777777" w:rsidR="007308C9" w:rsidRDefault="007308C9" w:rsidP="007308C9">
      <w:pPr>
        <w:pStyle w:val="Bibliography"/>
      </w:pPr>
      <w:r>
        <w:t xml:space="preserve">43. </w:t>
      </w:r>
      <w:r>
        <w:tab/>
      </w:r>
      <w:proofErr w:type="spellStart"/>
      <w:r>
        <w:t>Kostromins</w:t>
      </w:r>
      <w:proofErr w:type="spellEnd"/>
      <w:r>
        <w:t xml:space="preserve"> A, </w:t>
      </w:r>
      <w:proofErr w:type="spellStart"/>
      <w:r>
        <w:t>Stalidzans</w:t>
      </w:r>
      <w:proofErr w:type="spellEnd"/>
      <w:r>
        <w:t xml:space="preserve"> E. 2012. Paint4Net: COBRA Toolbox extension for visualization of stoichiometric models of metabolism. Biosystems 109:233–239.</w:t>
      </w:r>
    </w:p>
    <w:p w14:paraId="1966429E" w14:textId="77777777" w:rsidR="007308C9" w:rsidRDefault="007308C9" w:rsidP="007308C9">
      <w:pPr>
        <w:pStyle w:val="Bibliography"/>
      </w:pPr>
      <w:r>
        <w:t xml:space="preserve">44. </w:t>
      </w:r>
      <w:r>
        <w:tab/>
      </w:r>
      <w:proofErr w:type="spellStart"/>
      <w:r>
        <w:t>Porat</w:t>
      </w:r>
      <w:proofErr w:type="spellEnd"/>
      <w:r>
        <w:t xml:space="preserve"> I, Kim W, Hendrickson EL, Xia Q, Zhang Y, Wang T, </w:t>
      </w:r>
      <w:proofErr w:type="spellStart"/>
      <w:r>
        <w:t>Taub</w:t>
      </w:r>
      <w:proofErr w:type="spellEnd"/>
      <w:r>
        <w:t xml:space="preserve"> F, Moore BC, Anderson IJ, Hackett M, Leigh JA, Whitman WB. 2006. Disruption of the Operon Encoding </w:t>
      </w:r>
      <w:proofErr w:type="spellStart"/>
      <w:r>
        <w:t>Ehb</w:t>
      </w:r>
      <w:proofErr w:type="spellEnd"/>
      <w:r>
        <w:t xml:space="preserve"> Hydrogenase Limits Anabolic CO2 Assimilation in the Archaeon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188:1373–1380.</w:t>
      </w:r>
    </w:p>
    <w:p w14:paraId="031671BB" w14:textId="77777777" w:rsidR="007308C9" w:rsidRDefault="007308C9" w:rsidP="007308C9">
      <w:pPr>
        <w:pStyle w:val="Bibliography"/>
      </w:pPr>
      <w:r>
        <w:t xml:space="preserve">45. </w:t>
      </w:r>
      <w:r>
        <w:tab/>
        <w:t xml:space="preserve">Lie TJ, Costa KC, </w:t>
      </w:r>
      <w:proofErr w:type="spellStart"/>
      <w:r>
        <w:t>Lupa</w:t>
      </w:r>
      <w:proofErr w:type="spellEnd"/>
      <w:r>
        <w:t xml:space="preserve"> B, </w:t>
      </w:r>
      <w:proofErr w:type="spellStart"/>
      <w:r>
        <w:t>Korpole</w:t>
      </w:r>
      <w:proofErr w:type="spellEnd"/>
      <w:r>
        <w:t xml:space="preserve"> S, Whitman WB, Leigh JA. 2012. Essential anaplerotic role for the energy-converting hydrogenase </w:t>
      </w:r>
      <w:proofErr w:type="spellStart"/>
      <w:r>
        <w:t>Eha</w:t>
      </w:r>
      <w:proofErr w:type="spellEnd"/>
      <w:r>
        <w:t xml:space="preserve"> in hydrogenotrophic methanogenesis. Proc Natl </w:t>
      </w:r>
      <w:proofErr w:type="spellStart"/>
      <w:r>
        <w:t>Acad</w:t>
      </w:r>
      <w:proofErr w:type="spellEnd"/>
      <w:r>
        <w:t xml:space="preserve"> </w:t>
      </w:r>
      <w:proofErr w:type="spellStart"/>
      <w:r>
        <w:t>Sci</w:t>
      </w:r>
      <w:proofErr w:type="spellEnd"/>
      <w:r>
        <w:t xml:space="preserve"> 109:15473–15478.</w:t>
      </w:r>
    </w:p>
    <w:p w14:paraId="0F15CD9B" w14:textId="77777777" w:rsidR="007308C9" w:rsidRDefault="007308C9" w:rsidP="007308C9">
      <w:pPr>
        <w:pStyle w:val="Bibliography"/>
      </w:pPr>
      <w:r>
        <w:t xml:space="preserve">46. </w:t>
      </w:r>
      <w:r>
        <w:tab/>
      </w:r>
      <w:proofErr w:type="spellStart"/>
      <w:r>
        <w:t>Lupa</w:t>
      </w:r>
      <w:proofErr w:type="spellEnd"/>
      <w:r>
        <w:t xml:space="preserve"> B, Hendrickson EL, Leigh JA, Whitman WB. 2008. Formate-Dependent H2 Production by the Mesophilic Methanogen </w:t>
      </w:r>
      <w:proofErr w:type="spellStart"/>
      <w:r>
        <w:rPr>
          <w:i/>
          <w:iCs/>
        </w:rPr>
        <w:t>Methanococcus</w:t>
      </w:r>
      <w:proofErr w:type="spellEnd"/>
      <w:r>
        <w:rPr>
          <w:i/>
          <w:iCs/>
        </w:rPr>
        <w:t xml:space="preserve"> maripaludis</w:t>
      </w:r>
      <w:r>
        <w:t xml:space="preserve">. </w:t>
      </w:r>
      <w:proofErr w:type="spellStart"/>
      <w:r>
        <w:t>Appl</w:t>
      </w:r>
      <w:proofErr w:type="spellEnd"/>
      <w:r>
        <w:t xml:space="preserve"> Environ </w:t>
      </w:r>
      <w:proofErr w:type="spellStart"/>
      <w:r>
        <w:t>Microbiol</w:t>
      </w:r>
      <w:proofErr w:type="spellEnd"/>
      <w:r>
        <w:t xml:space="preserve"> 74:6584–6590.</w:t>
      </w:r>
    </w:p>
    <w:p w14:paraId="527D6F67" w14:textId="77777777" w:rsidR="007308C9" w:rsidRDefault="007308C9" w:rsidP="007308C9">
      <w:pPr>
        <w:pStyle w:val="Bibliography"/>
      </w:pPr>
      <w:r>
        <w:t xml:space="preserve">47. </w:t>
      </w:r>
      <w:r>
        <w:tab/>
        <w:t xml:space="preserve">Costa KC, Lie TJ, Jacobs MA, Leigh JA. 2013. H2-Independent Growth of the Hydrogenotrophic Methanogen </w:t>
      </w:r>
      <w:proofErr w:type="spellStart"/>
      <w:r>
        <w:rPr>
          <w:i/>
          <w:iCs/>
        </w:rPr>
        <w:t>Methanococcus</w:t>
      </w:r>
      <w:proofErr w:type="spellEnd"/>
      <w:r>
        <w:rPr>
          <w:i/>
          <w:iCs/>
        </w:rPr>
        <w:t xml:space="preserve"> maripaludis</w:t>
      </w:r>
      <w:r>
        <w:t xml:space="preserve">. </w:t>
      </w:r>
      <w:proofErr w:type="spellStart"/>
      <w:proofErr w:type="gramStart"/>
      <w:r>
        <w:t>mBio</w:t>
      </w:r>
      <w:proofErr w:type="spellEnd"/>
      <w:proofErr w:type="gramEnd"/>
      <w:r>
        <w:t xml:space="preserve"> 4:e00062–13.</w:t>
      </w:r>
    </w:p>
    <w:p w14:paraId="3127A6D3" w14:textId="77777777" w:rsidR="007308C9" w:rsidRDefault="007308C9" w:rsidP="007308C9">
      <w:pPr>
        <w:pStyle w:val="Bibliography"/>
      </w:pPr>
      <w:r>
        <w:t xml:space="preserve">48.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5937AF6A" w14:textId="77777777" w:rsidR="007308C9" w:rsidRDefault="007308C9" w:rsidP="007308C9">
      <w:pPr>
        <w:pStyle w:val="Bibliography"/>
      </w:pPr>
      <w:r>
        <w:t xml:space="preserve">49. </w:t>
      </w:r>
      <w:r>
        <w:tab/>
        <w:t xml:space="preserve">Hendrickson EL, Leigh JA. 2008. Roles of Coenzyme F420-Reducing Hydrogenases and Hydrogen- and F420-Dependent </w:t>
      </w:r>
      <w:proofErr w:type="spellStart"/>
      <w:r>
        <w:t>Methylenetetrahydromethanopterin</w:t>
      </w:r>
      <w:proofErr w:type="spellEnd"/>
      <w:r>
        <w:t xml:space="preserve"> Dehydrogenases in Reduction of F420 and Production of Hydrogen during Methanogenesis. J </w:t>
      </w:r>
      <w:proofErr w:type="spellStart"/>
      <w:r>
        <w:t>Bacteriol</w:t>
      </w:r>
      <w:proofErr w:type="spellEnd"/>
      <w:r>
        <w:t xml:space="preserve"> 190:4818–4821.</w:t>
      </w:r>
    </w:p>
    <w:p w14:paraId="48514947" w14:textId="77777777" w:rsidR="007308C9" w:rsidRDefault="007308C9" w:rsidP="007308C9">
      <w:pPr>
        <w:pStyle w:val="Bibliography"/>
      </w:pPr>
      <w:r>
        <w:t xml:space="preserve">50. </w:t>
      </w:r>
      <w:r>
        <w:tab/>
        <w:t xml:space="preserve">Matthews BW. 1975. Comparison of the predicted and observed secondary structure of T4 phage lysozyme. </w:t>
      </w:r>
      <w:proofErr w:type="spellStart"/>
      <w:r>
        <w:t>Biochim</w:t>
      </w:r>
      <w:proofErr w:type="spellEnd"/>
      <w:r>
        <w:t xml:space="preserve"> </w:t>
      </w:r>
      <w:proofErr w:type="spellStart"/>
      <w:r>
        <w:t>Biophys</w:t>
      </w:r>
      <w:proofErr w:type="spellEnd"/>
      <w:r>
        <w:t xml:space="preserve"> </w:t>
      </w:r>
      <w:proofErr w:type="spellStart"/>
      <w:r>
        <w:t>Acta</w:t>
      </w:r>
      <w:proofErr w:type="spellEnd"/>
      <w:r>
        <w:t xml:space="preserve"> BBA - Protein </w:t>
      </w:r>
      <w:proofErr w:type="spellStart"/>
      <w:r>
        <w:t>Struct</w:t>
      </w:r>
      <w:proofErr w:type="spellEnd"/>
      <w:r>
        <w:t xml:space="preserve"> 405:442–451.</w:t>
      </w:r>
    </w:p>
    <w:p w14:paraId="7175057A" w14:textId="77777777" w:rsidR="007308C9" w:rsidRDefault="007308C9" w:rsidP="007308C9">
      <w:pPr>
        <w:pStyle w:val="Bibliography"/>
      </w:pPr>
      <w:r>
        <w:t xml:space="preserve">51. </w:t>
      </w:r>
      <w:r>
        <w:tab/>
      </w:r>
      <w:proofErr w:type="spellStart"/>
      <w:r>
        <w:t>Flamholz</w:t>
      </w:r>
      <w:proofErr w:type="spellEnd"/>
      <w:r>
        <w:t xml:space="preserve"> A, Noor E, Bar-Even A, Milo R. 2011. </w:t>
      </w:r>
      <w:proofErr w:type="spellStart"/>
      <w:proofErr w:type="gramStart"/>
      <w:r>
        <w:t>eQuilibrator</w:t>
      </w:r>
      <w:proofErr w:type="spellEnd"/>
      <w:r>
        <w:t>—</w:t>
      </w:r>
      <w:proofErr w:type="gramEnd"/>
      <w:r>
        <w:t xml:space="preserve">the biochemical thermodynamics calculator. </w:t>
      </w:r>
      <w:proofErr w:type="gramStart"/>
      <w:r>
        <w:t>Nucleic Acids Res gkr874.</w:t>
      </w:r>
      <w:proofErr w:type="gramEnd"/>
    </w:p>
    <w:p w14:paraId="31600D9C" w14:textId="77777777" w:rsidR="007308C9" w:rsidRDefault="007308C9" w:rsidP="007308C9">
      <w:pPr>
        <w:pStyle w:val="Bibliography"/>
      </w:pPr>
      <w:r>
        <w:t xml:space="preserve">52. </w:t>
      </w:r>
      <w:r>
        <w:tab/>
        <w:t xml:space="preserve">Jankowski MD, Henry CS, </w:t>
      </w:r>
      <w:proofErr w:type="spellStart"/>
      <w:r>
        <w:t>Broadbelt</w:t>
      </w:r>
      <w:proofErr w:type="spellEnd"/>
      <w:r>
        <w:t xml:space="preserve"> LJ, </w:t>
      </w:r>
      <w:proofErr w:type="spellStart"/>
      <w:r>
        <w:t>Hatzimanikatis</w:t>
      </w:r>
      <w:proofErr w:type="spellEnd"/>
      <w:r>
        <w:t xml:space="preserve"> V. 2008. </w:t>
      </w:r>
      <w:proofErr w:type="gramStart"/>
      <w:r>
        <w:t>Group Contribution Method for Thermodynamic Analysis of Complex Metabolic Networks.</w:t>
      </w:r>
      <w:proofErr w:type="gramEnd"/>
      <w:r>
        <w:t xml:space="preserve"> </w:t>
      </w:r>
      <w:proofErr w:type="spellStart"/>
      <w:r>
        <w:t>Biophys</w:t>
      </w:r>
      <w:proofErr w:type="spellEnd"/>
      <w:r>
        <w:t xml:space="preserve"> J 95:1487–1499.</w:t>
      </w:r>
    </w:p>
    <w:p w14:paraId="4CF6EFEA" w14:textId="77777777" w:rsidR="007308C9" w:rsidRDefault="007308C9" w:rsidP="007308C9">
      <w:pPr>
        <w:pStyle w:val="Bibliography"/>
      </w:pPr>
      <w:r>
        <w:t xml:space="preserve">53. </w:t>
      </w:r>
      <w:r>
        <w:tab/>
        <w:t xml:space="preserve">Costa KC, Yoon SH, Pan </w:t>
      </w:r>
      <w:proofErr w:type="spellStart"/>
      <w:r>
        <w:t>M</w:t>
      </w:r>
      <w:proofErr w:type="spellEnd"/>
      <w:r>
        <w:t xml:space="preserve">, Burn JA, </w:t>
      </w:r>
      <w:proofErr w:type="spellStart"/>
      <w:r>
        <w:t>Baliga</w:t>
      </w:r>
      <w:proofErr w:type="spellEnd"/>
      <w:r>
        <w:t xml:space="preserve"> NS, Leigh JA. 2013. Effects of H2 and Formate on Growth Yield and Regulation of Methanogenesis in </w:t>
      </w:r>
      <w:proofErr w:type="spellStart"/>
      <w:r>
        <w:rPr>
          <w:i/>
          <w:iCs/>
        </w:rPr>
        <w:t>Methanococcus</w:t>
      </w:r>
      <w:proofErr w:type="spellEnd"/>
      <w:r>
        <w:rPr>
          <w:i/>
          <w:iCs/>
        </w:rPr>
        <w:t xml:space="preserve"> maripaludis</w:t>
      </w:r>
      <w:r>
        <w:t xml:space="preserve">. J </w:t>
      </w:r>
      <w:proofErr w:type="spellStart"/>
      <w:r>
        <w:t>Bacteriol</w:t>
      </w:r>
      <w:proofErr w:type="spellEnd"/>
      <w:r>
        <w:t xml:space="preserve"> 195:1456–1462.</w:t>
      </w:r>
    </w:p>
    <w:p w14:paraId="385EC078" w14:textId="77777777" w:rsidR="007308C9" w:rsidRDefault="007308C9" w:rsidP="007308C9">
      <w:pPr>
        <w:pStyle w:val="Bibliography"/>
      </w:pPr>
      <w:r>
        <w:t xml:space="preserve">54. </w:t>
      </w:r>
      <w:r>
        <w:tab/>
      </w:r>
      <w:proofErr w:type="spellStart"/>
      <w:r>
        <w:t>Degtyarenko</w:t>
      </w:r>
      <w:proofErr w:type="spellEnd"/>
      <w:r>
        <w:t xml:space="preserve"> K, Matos P de, Ennis M, Hastings J, </w:t>
      </w:r>
      <w:proofErr w:type="spellStart"/>
      <w:r>
        <w:t>Zbinden</w:t>
      </w:r>
      <w:proofErr w:type="spellEnd"/>
      <w:r>
        <w:t xml:space="preserve"> M, </w:t>
      </w:r>
      <w:proofErr w:type="spellStart"/>
      <w:r>
        <w:t>McNaught</w:t>
      </w:r>
      <w:proofErr w:type="spellEnd"/>
      <w:r>
        <w:t xml:space="preserve"> A, </w:t>
      </w:r>
      <w:proofErr w:type="spellStart"/>
      <w:r>
        <w:t>Alcántara</w:t>
      </w:r>
      <w:proofErr w:type="spellEnd"/>
      <w:r>
        <w:t xml:space="preserve"> R, </w:t>
      </w:r>
      <w:proofErr w:type="spellStart"/>
      <w:r>
        <w:t>Darsow</w:t>
      </w:r>
      <w:proofErr w:type="spellEnd"/>
      <w:r>
        <w:t xml:space="preserve"> M, </w:t>
      </w:r>
      <w:proofErr w:type="spellStart"/>
      <w:r>
        <w:t>Guedj</w:t>
      </w:r>
      <w:proofErr w:type="spellEnd"/>
      <w:r>
        <w:t xml:space="preserve"> M, </w:t>
      </w:r>
      <w:proofErr w:type="spellStart"/>
      <w:r>
        <w:t>Ashburner</w:t>
      </w:r>
      <w:proofErr w:type="spellEnd"/>
      <w:r>
        <w:t xml:space="preserve"> M. 2008. </w:t>
      </w:r>
      <w:proofErr w:type="spellStart"/>
      <w:r>
        <w:t>ChEBI</w:t>
      </w:r>
      <w:proofErr w:type="spellEnd"/>
      <w:r>
        <w:t>: a database and ontology for chemical entities of biological interest. Nucleic Acids Res 36:D344–D350.</w:t>
      </w:r>
    </w:p>
    <w:p w14:paraId="260A9AFB" w14:textId="77777777" w:rsidR="007308C9" w:rsidRDefault="007308C9" w:rsidP="007308C9">
      <w:pPr>
        <w:pStyle w:val="Bibliography"/>
      </w:pPr>
      <w:r>
        <w:t xml:space="preserve">55. </w:t>
      </w:r>
      <w:r>
        <w:tab/>
      </w:r>
      <w:proofErr w:type="spellStart"/>
      <w:r>
        <w:t>Hucka</w:t>
      </w:r>
      <w:proofErr w:type="spellEnd"/>
      <w:r>
        <w:t xml:space="preserve"> M, Finney A, </w:t>
      </w:r>
      <w:proofErr w:type="spellStart"/>
      <w:r>
        <w:t>Sauro</w:t>
      </w:r>
      <w:proofErr w:type="spellEnd"/>
      <w:r>
        <w:t xml:space="preserve"> HM, </w:t>
      </w:r>
      <w:proofErr w:type="spellStart"/>
      <w:r>
        <w:t>Bolouri</w:t>
      </w:r>
      <w:proofErr w:type="spellEnd"/>
      <w:r>
        <w:t xml:space="preserve"> H, Doyle JC, Kitano H, Forum  and the rest of the S, Arkin AP, Bornstein BJ, Bray D, Cornish-Bowden A, Cuellar AA, </w:t>
      </w:r>
      <w:proofErr w:type="spellStart"/>
      <w:r>
        <w:t>Dronov</w:t>
      </w:r>
      <w:proofErr w:type="spellEnd"/>
      <w:r>
        <w:t xml:space="preserve"> S, Gilles ED, </w:t>
      </w:r>
      <w:proofErr w:type="spellStart"/>
      <w:r>
        <w:t>Ginkel</w:t>
      </w:r>
      <w:proofErr w:type="spellEnd"/>
      <w:r>
        <w:t xml:space="preserve"> M, </w:t>
      </w:r>
      <w:proofErr w:type="spellStart"/>
      <w:r>
        <w:t>Gor</w:t>
      </w:r>
      <w:proofErr w:type="spellEnd"/>
      <w:r>
        <w:t xml:space="preserve"> V, </w:t>
      </w:r>
      <w:proofErr w:type="spellStart"/>
      <w:r>
        <w:t>Goryanin</w:t>
      </w:r>
      <w:proofErr w:type="spellEnd"/>
      <w:r>
        <w:t xml:space="preserve"> II, Hedley WJ, </w:t>
      </w:r>
      <w:proofErr w:type="spellStart"/>
      <w:r>
        <w:t>Hodgman</w:t>
      </w:r>
      <w:proofErr w:type="spellEnd"/>
      <w:r>
        <w:t xml:space="preserve"> TC, </w:t>
      </w:r>
      <w:proofErr w:type="spellStart"/>
      <w:r>
        <w:t>Hofmeyr</w:t>
      </w:r>
      <w:proofErr w:type="spellEnd"/>
      <w:r>
        <w:t xml:space="preserve"> J-H, Hunter PJ, </w:t>
      </w:r>
      <w:proofErr w:type="spellStart"/>
      <w:r>
        <w:t>Juty</w:t>
      </w:r>
      <w:proofErr w:type="spellEnd"/>
      <w:r>
        <w:t xml:space="preserve"> NS, </w:t>
      </w:r>
      <w:proofErr w:type="spellStart"/>
      <w:r>
        <w:t>Kasberger</w:t>
      </w:r>
      <w:proofErr w:type="spellEnd"/>
      <w:r>
        <w:t xml:space="preserve"> JL, </w:t>
      </w:r>
      <w:proofErr w:type="spellStart"/>
      <w:r>
        <w:t>Kremling</w:t>
      </w:r>
      <w:proofErr w:type="spellEnd"/>
      <w:r>
        <w:t xml:space="preserve"> A, </w:t>
      </w:r>
      <w:proofErr w:type="spellStart"/>
      <w:r>
        <w:t>Kummer</w:t>
      </w:r>
      <w:proofErr w:type="spellEnd"/>
      <w:r>
        <w:t xml:space="preserve"> U, </w:t>
      </w:r>
      <w:proofErr w:type="spellStart"/>
      <w:r>
        <w:t>Novère</w:t>
      </w:r>
      <w:proofErr w:type="spellEnd"/>
      <w:r>
        <w:t xml:space="preserve"> NL, Loew LM, Lucio D, Mendes P, Minch E, </w:t>
      </w:r>
      <w:proofErr w:type="spellStart"/>
      <w:r>
        <w:t>Mjolsness</w:t>
      </w:r>
      <w:proofErr w:type="spellEnd"/>
      <w:r>
        <w:t xml:space="preserve"> ED, Nakayama Y, Nelson MR, Nielsen PF, Sakurada T, </w:t>
      </w:r>
      <w:proofErr w:type="spellStart"/>
      <w:r>
        <w:t>Schaff</w:t>
      </w:r>
      <w:proofErr w:type="spellEnd"/>
      <w:r>
        <w:t xml:space="preserve"> JC, Shapiro BE, Shimizu TS, Spence HD, </w:t>
      </w:r>
      <w:proofErr w:type="spellStart"/>
      <w:r>
        <w:t>Stelling</w:t>
      </w:r>
      <w:proofErr w:type="spellEnd"/>
      <w:r>
        <w:t xml:space="preserve"> J, Takahashi K, Tomita M, Wagner J, Wang J. 2003. The systems biology markup language (SBML): a medium for representation and exchange of biochemical network models. Bioinformatics 19:524–531.</w:t>
      </w:r>
    </w:p>
    <w:p w14:paraId="7FE84B6C" w14:textId="77777777" w:rsidR="007308C9" w:rsidRDefault="007308C9" w:rsidP="007308C9">
      <w:pPr>
        <w:pStyle w:val="Bibliography"/>
      </w:pPr>
      <w:r>
        <w:t xml:space="preserve">56. </w:t>
      </w:r>
      <w:r>
        <w:tab/>
      </w:r>
      <w:proofErr w:type="spellStart"/>
      <w:r>
        <w:t>Gonnerman</w:t>
      </w:r>
      <w:proofErr w:type="spellEnd"/>
      <w:r>
        <w:t xml:space="preserve"> MC, Benedict MN, Feist AM, Metcalf WW, Price ND. 2013. </w:t>
      </w:r>
      <w:proofErr w:type="spellStart"/>
      <w:r>
        <w:t>Genomically</w:t>
      </w:r>
      <w:proofErr w:type="spellEnd"/>
      <w:r>
        <w:t xml:space="preserve"> and biochemically accurate metabolic reconstruction of </w:t>
      </w:r>
      <w:proofErr w:type="spellStart"/>
      <w:r>
        <w:rPr>
          <w:i/>
          <w:iCs/>
        </w:rPr>
        <w:t>Methanosarcina</w:t>
      </w:r>
      <w:proofErr w:type="spellEnd"/>
      <w:r>
        <w:rPr>
          <w:i/>
          <w:iCs/>
        </w:rPr>
        <w:t xml:space="preserve"> </w:t>
      </w:r>
      <w:proofErr w:type="spellStart"/>
      <w:r>
        <w:rPr>
          <w:i/>
          <w:iCs/>
        </w:rPr>
        <w:t>barkeri</w:t>
      </w:r>
      <w:proofErr w:type="spellEnd"/>
      <w:r>
        <w:t xml:space="preserve"> </w:t>
      </w:r>
      <w:proofErr w:type="spellStart"/>
      <w:r>
        <w:t>Fusaro</w:t>
      </w:r>
      <w:proofErr w:type="spellEnd"/>
      <w:r>
        <w:t xml:space="preserve">, iMG746. </w:t>
      </w:r>
      <w:proofErr w:type="spellStart"/>
      <w:r>
        <w:t>Biotechnol</w:t>
      </w:r>
      <w:proofErr w:type="spellEnd"/>
      <w:r>
        <w:t xml:space="preserve"> J 8:1070–1079.</w:t>
      </w:r>
    </w:p>
    <w:p w14:paraId="0DA26FF0" w14:textId="77777777" w:rsidR="007308C9" w:rsidRDefault="007308C9" w:rsidP="007308C9">
      <w:pPr>
        <w:pStyle w:val="Bibliography"/>
      </w:pPr>
      <w:r>
        <w:t xml:space="preserve">57. </w:t>
      </w:r>
      <w:r>
        <w:tab/>
        <w:t xml:space="preserve">Benedict MN, </w:t>
      </w:r>
      <w:proofErr w:type="spellStart"/>
      <w:r>
        <w:t>Gonnerman</w:t>
      </w:r>
      <w:proofErr w:type="spellEnd"/>
      <w:r>
        <w:t xml:space="preserve"> MC, Metcalf WW, Price ND. 2012. Genome-Scale Metabolic Reconstruction and Hypothesis Testing in the Methanogenic Archaeon </w:t>
      </w:r>
      <w:proofErr w:type="spellStart"/>
      <w:r>
        <w:rPr>
          <w:i/>
          <w:iCs/>
        </w:rPr>
        <w:t>Methanosarcina</w:t>
      </w:r>
      <w:proofErr w:type="spellEnd"/>
      <w:r>
        <w:rPr>
          <w:i/>
          <w:iCs/>
        </w:rPr>
        <w:t xml:space="preserve"> </w:t>
      </w:r>
      <w:proofErr w:type="spellStart"/>
      <w:r>
        <w:rPr>
          <w:i/>
          <w:iCs/>
        </w:rPr>
        <w:t>acetivorans</w:t>
      </w:r>
      <w:proofErr w:type="spellEnd"/>
      <w:r>
        <w:t xml:space="preserve"> C2A. J </w:t>
      </w:r>
      <w:proofErr w:type="spellStart"/>
      <w:r>
        <w:t>Bacteriol</w:t>
      </w:r>
      <w:proofErr w:type="spellEnd"/>
      <w:r>
        <w:t xml:space="preserve"> 194:855–865.</w:t>
      </w:r>
    </w:p>
    <w:p w14:paraId="2BAD0DD9" w14:textId="77777777" w:rsidR="007308C9" w:rsidRDefault="007308C9" w:rsidP="007308C9">
      <w:pPr>
        <w:pStyle w:val="Bibliography"/>
      </w:pPr>
      <w:r>
        <w:t xml:space="preserve">58. </w:t>
      </w:r>
      <w:r>
        <w:tab/>
      </w:r>
      <w:proofErr w:type="spellStart"/>
      <w:r>
        <w:t>Thauer</w:t>
      </w:r>
      <w:proofErr w:type="spellEnd"/>
      <w:r>
        <w:t xml:space="preserve"> RK. 2012. The Wolfe cycle comes full circle. Proc Natl </w:t>
      </w:r>
      <w:proofErr w:type="spellStart"/>
      <w:r>
        <w:t>Acad</w:t>
      </w:r>
      <w:proofErr w:type="spellEnd"/>
      <w:r>
        <w:t xml:space="preserve"> </w:t>
      </w:r>
      <w:proofErr w:type="spellStart"/>
      <w:r>
        <w:t>Sci</w:t>
      </w:r>
      <w:proofErr w:type="spellEnd"/>
      <w:r>
        <w:t xml:space="preserve"> 109:15084–15085.</w:t>
      </w:r>
    </w:p>
    <w:p w14:paraId="28F9187F" w14:textId="77777777" w:rsidR="007308C9" w:rsidRDefault="007308C9" w:rsidP="007308C9">
      <w:pPr>
        <w:pStyle w:val="Bibliography"/>
      </w:pPr>
      <w:r>
        <w:lastRenderedPageBreak/>
        <w:t xml:space="preserve">59. </w:t>
      </w:r>
      <w:r>
        <w:tab/>
      </w:r>
      <w:proofErr w:type="spellStart"/>
      <w:r>
        <w:t>Setzke</w:t>
      </w:r>
      <w:proofErr w:type="spellEnd"/>
      <w:r>
        <w:t xml:space="preserve"> E, </w:t>
      </w:r>
      <w:proofErr w:type="spellStart"/>
      <w:r>
        <w:t>Hedderich</w:t>
      </w:r>
      <w:proofErr w:type="spellEnd"/>
      <w:r>
        <w:t xml:space="preserve"> R, </w:t>
      </w:r>
      <w:proofErr w:type="spellStart"/>
      <w:r>
        <w:t>Heiden</w:t>
      </w:r>
      <w:proofErr w:type="spellEnd"/>
      <w:r>
        <w:t xml:space="preserve"> S, </w:t>
      </w:r>
      <w:proofErr w:type="spellStart"/>
      <w:r>
        <w:t>Thauer</w:t>
      </w:r>
      <w:proofErr w:type="spellEnd"/>
      <w:r>
        <w:t xml:space="preserve"> RK. 1994. H2: heterodisulfide oxidoreductase complex from </w:t>
      </w:r>
      <w:proofErr w:type="spellStart"/>
      <w:r>
        <w:rPr>
          <w:i/>
          <w:iCs/>
        </w:rPr>
        <w:t>Methanobacterium</w:t>
      </w:r>
      <w:proofErr w:type="spellEnd"/>
      <w:r>
        <w:rPr>
          <w:i/>
          <w:iCs/>
        </w:rPr>
        <w:t xml:space="preserve"> </w:t>
      </w:r>
      <w:proofErr w:type="spellStart"/>
      <w:r>
        <w:rPr>
          <w:i/>
          <w:iCs/>
        </w:rPr>
        <w:t>thermoautotrophicum</w:t>
      </w:r>
      <w:proofErr w:type="spellEnd"/>
      <w:r>
        <w:t xml:space="preserve">. </w:t>
      </w:r>
      <w:proofErr w:type="spellStart"/>
      <w:r>
        <w:t>Eur</w:t>
      </w:r>
      <w:proofErr w:type="spellEnd"/>
      <w:r>
        <w:t xml:space="preserve"> J </w:t>
      </w:r>
      <w:proofErr w:type="spellStart"/>
      <w:r>
        <w:t>Biochem</w:t>
      </w:r>
      <w:proofErr w:type="spellEnd"/>
      <w:r>
        <w:t xml:space="preserve"> 220:139–148.</w:t>
      </w:r>
    </w:p>
    <w:p w14:paraId="772D91BB" w14:textId="77777777" w:rsidR="007308C9" w:rsidRDefault="007308C9" w:rsidP="007308C9">
      <w:pPr>
        <w:pStyle w:val="Bibliography"/>
      </w:pPr>
      <w:r>
        <w:t xml:space="preserve">60. </w:t>
      </w:r>
      <w:r>
        <w:tab/>
      </w:r>
      <w:proofErr w:type="spellStart"/>
      <w:r>
        <w:t>Thauer</w:t>
      </w:r>
      <w:proofErr w:type="spellEnd"/>
      <w:r>
        <w:t xml:space="preserve"> RK, </w:t>
      </w:r>
      <w:proofErr w:type="spellStart"/>
      <w:r>
        <w:t>Kaster</w:t>
      </w:r>
      <w:proofErr w:type="spellEnd"/>
      <w:r>
        <w:t xml:space="preserve"> A-K, </w:t>
      </w:r>
      <w:proofErr w:type="spellStart"/>
      <w:r>
        <w:t>Seedorf</w:t>
      </w:r>
      <w:proofErr w:type="spellEnd"/>
      <w:r>
        <w:t xml:space="preserve"> H, </w:t>
      </w:r>
      <w:proofErr w:type="spellStart"/>
      <w:r>
        <w:t>Buckel</w:t>
      </w:r>
      <w:proofErr w:type="spellEnd"/>
      <w:r>
        <w:t xml:space="preserve"> W, </w:t>
      </w:r>
      <w:proofErr w:type="spellStart"/>
      <w:r>
        <w:t>Hedderich</w:t>
      </w:r>
      <w:proofErr w:type="spellEnd"/>
      <w:r>
        <w:t xml:space="preserve"> R. 2008. Methanogenic archaea: ecologically relevant differences in energy conservation. Nat Rev </w:t>
      </w:r>
      <w:proofErr w:type="spellStart"/>
      <w:r>
        <w:t>Microbiol</w:t>
      </w:r>
      <w:proofErr w:type="spellEnd"/>
      <w:r>
        <w:t xml:space="preserve"> 6:579–591.</w:t>
      </w:r>
    </w:p>
    <w:p w14:paraId="2A3CABB8" w14:textId="77777777" w:rsidR="007308C9" w:rsidRDefault="007308C9" w:rsidP="007308C9">
      <w:pPr>
        <w:pStyle w:val="Bibliography"/>
      </w:pPr>
      <w:r>
        <w:t xml:space="preserve">61. </w:t>
      </w:r>
      <w:r>
        <w:tab/>
      </w:r>
      <w:proofErr w:type="spellStart"/>
      <w:r>
        <w:t>Hedderich</w:t>
      </w:r>
      <w:proofErr w:type="spellEnd"/>
      <w:r>
        <w:t xml:space="preserve"> R, </w:t>
      </w:r>
      <w:proofErr w:type="spellStart"/>
      <w:r>
        <w:t>Thauer</w:t>
      </w:r>
      <w:proofErr w:type="spellEnd"/>
      <w:r>
        <w:t xml:space="preserve"> RK. 1988. </w:t>
      </w:r>
      <w:proofErr w:type="spellStart"/>
      <w:r>
        <w:t>Methanobacterium</w:t>
      </w:r>
      <w:proofErr w:type="spellEnd"/>
      <w:r>
        <w:t xml:space="preserve"> </w:t>
      </w:r>
      <w:proofErr w:type="spellStart"/>
      <w:r>
        <w:t>thermoautotrophicum</w:t>
      </w:r>
      <w:proofErr w:type="spellEnd"/>
      <w:r>
        <w:t xml:space="preserve"> contains a soluble enzyme system that specifically catalyzes the reduction of the heterodisulfide of coenzyme M and 7-mercaptoheptanoylthreonine phosphate with H2. FEBS Lett 234:223–227.</w:t>
      </w:r>
    </w:p>
    <w:p w14:paraId="74948430" w14:textId="77777777" w:rsidR="007308C9" w:rsidRDefault="007308C9" w:rsidP="007308C9">
      <w:pPr>
        <w:pStyle w:val="Bibliography"/>
      </w:pPr>
      <w:r>
        <w:t xml:space="preserve">62. </w:t>
      </w:r>
      <w:r>
        <w:tab/>
      </w:r>
      <w:proofErr w:type="spellStart"/>
      <w:r>
        <w:t>Nitschke</w:t>
      </w:r>
      <w:proofErr w:type="spellEnd"/>
      <w:r>
        <w:t xml:space="preserve"> W, Russell MJ. 2012. Redox bifurcations: Mechanisms and importance to life now, and at its origin. </w:t>
      </w:r>
      <w:proofErr w:type="spellStart"/>
      <w:r>
        <w:t>BioEssays</w:t>
      </w:r>
      <w:proofErr w:type="spellEnd"/>
      <w:r>
        <w:t xml:space="preserve"> 34:106–109.</w:t>
      </w:r>
    </w:p>
    <w:p w14:paraId="00A0172F" w14:textId="77777777" w:rsidR="007308C9" w:rsidRDefault="007308C9" w:rsidP="007308C9">
      <w:pPr>
        <w:pStyle w:val="Bibliography"/>
      </w:pPr>
      <w:r>
        <w:t xml:space="preserve">63. </w:t>
      </w:r>
      <w:r>
        <w:tab/>
        <w:t xml:space="preserve">Herrmann G, </w:t>
      </w:r>
      <w:proofErr w:type="spellStart"/>
      <w:r>
        <w:t>Jayamani</w:t>
      </w:r>
      <w:proofErr w:type="spellEnd"/>
      <w:r>
        <w:t xml:space="preserve"> E, Mai G, </w:t>
      </w:r>
      <w:proofErr w:type="spellStart"/>
      <w:r>
        <w:t>Buckel</w:t>
      </w:r>
      <w:proofErr w:type="spellEnd"/>
      <w:r>
        <w:t xml:space="preserve"> W. 2008. </w:t>
      </w:r>
      <w:proofErr w:type="gramStart"/>
      <w:r>
        <w:t xml:space="preserve">Energy Conservation via Electron-Transferring </w:t>
      </w:r>
      <w:proofErr w:type="spellStart"/>
      <w:r>
        <w:t>Flavoprotein</w:t>
      </w:r>
      <w:proofErr w:type="spellEnd"/>
      <w:r>
        <w:t xml:space="preserve"> in Anaerobic Bacteria.</w:t>
      </w:r>
      <w:proofErr w:type="gramEnd"/>
      <w:r>
        <w:t xml:space="preserve"> J </w:t>
      </w:r>
      <w:proofErr w:type="spellStart"/>
      <w:r>
        <w:t>Bacteriol</w:t>
      </w:r>
      <w:proofErr w:type="spellEnd"/>
      <w:r>
        <w:t xml:space="preserve"> 190:784–791.</w:t>
      </w:r>
    </w:p>
    <w:p w14:paraId="18A60F36" w14:textId="77777777" w:rsidR="007308C9" w:rsidRDefault="007308C9" w:rsidP="007308C9">
      <w:pPr>
        <w:pStyle w:val="Bibliography"/>
      </w:pPr>
      <w:r>
        <w:t xml:space="preserve">64. </w:t>
      </w:r>
      <w:r>
        <w:tab/>
        <w:t xml:space="preserve">Costa KC, Wong PM, Wang T, Lie TJ, </w:t>
      </w:r>
      <w:proofErr w:type="spellStart"/>
      <w:r>
        <w:t>Dodsworth</w:t>
      </w:r>
      <w:proofErr w:type="spellEnd"/>
      <w:r>
        <w:t xml:space="preserve"> JA, Swanson I, Burn JA, Hackett M, Leigh JA. 2010. Protein complexing in a methanogen suggests electron bifurcation and electron delivery from formate to heterodisulfide reductase. Proc Natl </w:t>
      </w:r>
      <w:proofErr w:type="spellStart"/>
      <w:r>
        <w:t>Acad</w:t>
      </w:r>
      <w:proofErr w:type="spellEnd"/>
      <w:r>
        <w:t xml:space="preserve"> </w:t>
      </w:r>
      <w:proofErr w:type="spellStart"/>
      <w:r>
        <w:t>Sci</w:t>
      </w:r>
      <w:proofErr w:type="spellEnd"/>
      <w:r>
        <w:t xml:space="preserve"> 107:11050–11055.</w:t>
      </w:r>
    </w:p>
    <w:p w14:paraId="35A259BE" w14:textId="77777777" w:rsidR="007308C9" w:rsidRDefault="007308C9" w:rsidP="007308C9">
      <w:pPr>
        <w:pStyle w:val="Bibliography"/>
      </w:pPr>
      <w:r>
        <w:t xml:space="preserve">65. </w:t>
      </w:r>
      <w:r>
        <w:tab/>
        <w:t xml:space="preserve">Shieh JS, Whitman WB. 1987. Pathway of acetate assimilation in autotrophic and heterotrophic </w:t>
      </w:r>
      <w:proofErr w:type="spellStart"/>
      <w:r>
        <w:t>methanococci</w:t>
      </w:r>
      <w:proofErr w:type="spellEnd"/>
      <w:r>
        <w:t xml:space="preserve">. J </w:t>
      </w:r>
      <w:proofErr w:type="spellStart"/>
      <w:r>
        <w:t>Bacteriol</w:t>
      </w:r>
      <w:proofErr w:type="spellEnd"/>
      <w:r>
        <w:t xml:space="preserve"> 169:5327–5329.</w:t>
      </w:r>
    </w:p>
    <w:p w14:paraId="3059AC2C" w14:textId="77777777" w:rsidR="007308C9" w:rsidRDefault="007308C9" w:rsidP="007308C9">
      <w:pPr>
        <w:pStyle w:val="Bibliography"/>
      </w:pPr>
      <w:r>
        <w:t xml:space="preserve">66. </w:t>
      </w:r>
      <w:r>
        <w:tab/>
      </w:r>
      <w:proofErr w:type="spellStart"/>
      <w:r>
        <w:t>Welander</w:t>
      </w:r>
      <w:proofErr w:type="spellEnd"/>
      <w:r>
        <w:t xml:space="preserve"> PV, Metcalf WW. 2005. Loss of the </w:t>
      </w:r>
      <w:proofErr w:type="spellStart"/>
      <w:r>
        <w:rPr>
          <w:i/>
          <w:iCs/>
        </w:rPr>
        <w:t>mtr</w:t>
      </w:r>
      <w:proofErr w:type="spellEnd"/>
      <w:r>
        <w:t xml:space="preserve"> operon in </w:t>
      </w:r>
      <w:proofErr w:type="spellStart"/>
      <w:r>
        <w:rPr>
          <w:i/>
          <w:iCs/>
        </w:rPr>
        <w:t>Methanosarcina</w:t>
      </w:r>
      <w:proofErr w:type="spellEnd"/>
      <w:r>
        <w:t xml:space="preserve"> blocks growth on methanol, but not methanogenesis, and reveals an unknown methanogenic pathway. Proc Natl </w:t>
      </w:r>
      <w:proofErr w:type="spellStart"/>
      <w:r>
        <w:t>Acad</w:t>
      </w:r>
      <w:proofErr w:type="spellEnd"/>
      <w:r>
        <w:t xml:space="preserve"> </w:t>
      </w:r>
      <w:proofErr w:type="spellStart"/>
      <w:r>
        <w:t>Sci</w:t>
      </w:r>
      <w:proofErr w:type="spellEnd"/>
      <w:r>
        <w:t xml:space="preserve"> U S </w:t>
      </w:r>
      <w:proofErr w:type="gramStart"/>
      <w:r>
        <w:t>A</w:t>
      </w:r>
      <w:proofErr w:type="gramEnd"/>
      <w:r>
        <w:t xml:space="preserve"> 102:10664–10669.</w:t>
      </w:r>
    </w:p>
    <w:p w14:paraId="7B2EE38E" w14:textId="77777777" w:rsidR="007308C9" w:rsidRDefault="007308C9" w:rsidP="007308C9">
      <w:pPr>
        <w:pStyle w:val="Bibliography"/>
      </w:pPr>
      <w:r>
        <w:t xml:space="preserve">67. </w:t>
      </w:r>
      <w:r>
        <w:tab/>
      </w:r>
      <w:proofErr w:type="spellStart"/>
      <w:r>
        <w:t>DiMarco</w:t>
      </w:r>
      <w:proofErr w:type="spellEnd"/>
      <w:r>
        <w:t xml:space="preserve"> AA, </w:t>
      </w:r>
      <w:proofErr w:type="spellStart"/>
      <w:r>
        <w:t>Bobik</w:t>
      </w:r>
      <w:proofErr w:type="spellEnd"/>
      <w:r>
        <w:t xml:space="preserve"> TA, Wolfe RS. 1990. Unusual coenzymes of methanogenesis. </w:t>
      </w:r>
      <w:proofErr w:type="spellStart"/>
      <w:r>
        <w:t>Annu</w:t>
      </w:r>
      <w:proofErr w:type="spellEnd"/>
      <w:r>
        <w:t xml:space="preserve"> Rev </w:t>
      </w:r>
      <w:proofErr w:type="spellStart"/>
      <w:r>
        <w:t>Biochem</w:t>
      </w:r>
      <w:proofErr w:type="spellEnd"/>
      <w:r>
        <w:t xml:space="preserve"> 59:355–394.</w:t>
      </w:r>
    </w:p>
    <w:p w14:paraId="50DCBB0B" w14:textId="77777777" w:rsidR="007308C9" w:rsidRDefault="007308C9" w:rsidP="007308C9">
      <w:pPr>
        <w:pStyle w:val="Bibliography"/>
      </w:pPr>
      <w:r>
        <w:t xml:space="preserve">68. </w:t>
      </w:r>
      <w:r>
        <w:tab/>
        <w:t xml:space="preserve">Siu S, </w:t>
      </w:r>
      <w:proofErr w:type="spellStart"/>
      <w:r>
        <w:t>Robotham</w:t>
      </w:r>
      <w:proofErr w:type="spellEnd"/>
      <w:r>
        <w:t xml:space="preserve"> A, Logan SM, Kelly JF, Uchida K, </w:t>
      </w:r>
      <w:proofErr w:type="spellStart"/>
      <w:r>
        <w:t>Aizawa</w:t>
      </w:r>
      <w:proofErr w:type="spellEnd"/>
      <w:r>
        <w:t xml:space="preserve"> S-I, Jarrell KF. 2015. Evidence that Biosynthesis of the Second and Third Sugars of the </w:t>
      </w:r>
      <w:proofErr w:type="spellStart"/>
      <w:r>
        <w:t>Archaellin</w:t>
      </w:r>
      <w:proofErr w:type="spellEnd"/>
      <w:r>
        <w:t xml:space="preserve"> </w:t>
      </w:r>
      <w:proofErr w:type="spellStart"/>
      <w:r>
        <w:t>Tetrasaccharide</w:t>
      </w:r>
      <w:proofErr w:type="spellEnd"/>
      <w:r>
        <w:t xml:space="preserve"> in the Archaeon </w:t>
      </w:r>
      <w:proofErr w:type="spellStart"/>
      <w:r>
        <w:rPr>
          <w:i/>
          <w:iCs/>
        </w:rPr>
        <w:t>Methanococcus</w:t>
      </w:r>
      <w:proofErr w:type="spellEnd"/>
      <w:r>
        <w:rPr>
          <w:i/>
          <w:iCs/>
        </w:rPr>
        <w:t xml:space="preserve"> maripaludis</w:t>
      </w:r>
      <w:r>
        <w:t xml:space="preserve"> </w:t>
      </w:r>
      <w:proofErr w:type="gramStart"/>
      <w:r>
        <w:t>Occurs</w:t>
      </w:r>
      <w:proofErr w:type="gramEnd"/>
      <w:r>
        <w:t xml:space="preserve"> by the Same Pathway Used by </w:t>
      </w:r>
      <w:r>
        <w:rPr>
          <w:i/>
          <w:iCs/>
        </w:rPr>
        <w:t>Pseudomonas aeruginosa</w:t>
      </w:r>
      <w:r>
        <w:t xml:space="preserve"> To Make a Di-N-Acetylated Sugar. J </w:t>
      </w:r>
      <w:proofErr w:type="spellStart"/>
      <w:r>
        <w:t>Bacteriol</w:t>
      </w:r>
      <w:proofErr w:type="spellEnd"/>
      <w:r>
        <w:t xml:space="preserve"> 197:1668–1680.</w:t>
      </w:r>
    </w:p>
    <w:p w14:paraId="3F006399" w14:textId="77777777" w:rsidR="007308C9" w:rsidRDefault="007308C9" w:rsidP="007308C9">
      <w:pPr>
        <w:pStyle w:val="Bibliography"/>
      </w:pPr>
      <w:r>
        <w:t xml:space="preserve">69. </w:t>
      </w:r>
      <w:r>
        <w:tab/>
        <w:t xml:space="preserve">Jain S, </w:t>
      </w:r>
      <w:proofErr w:type="spellStart"/>
      <w:r>
        <w:t>Caforio</w:t>
      </w:r>
      <w:proofErr w:type="spellEnd"/>
      <w:r>
        <w:t xml:space="preserve"> A, </w:t>
      </w:r>
      <w:proofErr w:type="spellStart"/>
      <w:r>
        <w:t>Driessen</w:t>
      </w:r>
      <w:proofErr w:type="spellEnd"/>
      <w:r>
        <w:t xml:space="preserve"> AJM. 2014. Biosynthesis of archaeal membrane ether lipids. Front </w:t>
      </w:r>
      <w:proofErr w:type="spellStart"/>
      <w:r>
        <w:t>Microbiol</w:t>
      </w:r>
      <w:proofErr w:type="spellEnd"/>
      <w:r>
        <w:t xml:space="preserve"> 5.</w:t>
      </w:r>
    </w:p>
    <w:p w14:paraId="0CF9ACD1" w14:textId="77777777" w:rsidR="007308C9" w:rsidRDefault="007308C9" w:rsidP="007308C9">
      <w:pPr>
        <w:pStyle w:val="Bibliography"/>
      </w:pPr>
      <w:r>
        <w:t xml:space="preserve">70. </w:t>
      </w:r>
      <w:r>
        <w:tab/>
      </w:r>
      <w:proofErr w:type="spellStart"/>
      <w:r>
        <w:t>Overbeek</w:t>
      </w:r>
      <w:proofErr w:type="spellEnd"/>
      <w:r>
        <w:t xml:space="preserve"> R, Begley T, Butler RM, </w:t>
      </w:r>
      <w:proofErr w:type="spellStart"/>
      <w:r>
        <w:t>Choudhuri</w:t>
      </w:r>
      <w:proofErr w:type="spellEnd"/>
      <w:r>
        <w:t xml:space="preserve"> JV, Chuang H-Y, </w:t>
      </w:r>
      <w:proofErr w:type="spellStart"/>
      <w:r>
        <w:t>Cohoon</w:t>
      </w:r>
      <w:proofErr w:type="spellEnd"/>
      <w:r>
        <w:t xml:space="preserve"> M, de </w:t>
      </w:r>
      <w:proofErr w:type="spellStart"/>
      <w:r>
        <w:t>Crécy-Lagard</w:t>
      </w:r>
      <w:proofErr w:type="spellEnd"/>
      <w:r>
        <w:t xml:space="preserve"> V, Diaz N, </w:t>
      </w:r>
      <w:proofErr w:type="spellStart"/>
      <w:r>
        <w:t>Disz</w:t>
      </w:r>
      <w:proofErr w:type="spellEnd"/>
      <w:r>
        <w:t xml:space="preserve"> T, Edwards R, </w:t>
      </w:r>
      <w:proofErr w:type="spellStart"/>
      <w:r>
        <w:t>Fonstein</w:t>
      </w:r>
      <w:proofErr w:type="spellEnd"/>
      <w:r>
        <w:t xml:space="preserve"> M, Frank ED, </w:t>
      </w:r>
      <w:proofErr w:type="spellStart"/>
      <w:r>
        <w:t>Gerdes</w:t>
      </w:r>
      <w:proofErr w:type="spellEnd"/>
      <w:r>
        <w:t xml:space="preserve"> S, Glass EM, </w:t>
      </w:r>
      <w:proofErr w:type="spellStart"/>
      <w:r>
        <w:t>Goesmann</w:t>
      </w:r>
      <w:proofErr w:type="spellEnd"/>
      <w:r>
        <w:t xml:space="preserve"> A, Hanson A, Iwata-</w:t>
      </w:r>
      <w:proofErr w:type="spellStart"/>
      <w:r>
        <w:t>Reuyl</w:t>
      </w:r>
      <w:proofErr w:type="spellEnd"/>
      <w:r>
        <w:t xml:space="preserve"> D, Jensen R, </w:t>
      </w:r>
      <w:proofErr w:type="spellStart"/>
      <w:r>
        <w:t>Jamshidi</w:t>
      </w:r>
      <w:proofErr w:type="spellEnd"/>
      <w:r>
        <w:t xml:space="preserve"> N, Krause L, </w:t>
      </w:r>
      <w:proofErr w:type="spellStart"/>
      <w:r>
        <w:t>Kubal</w:t>
      </w:r>
      <w:proofErr w:type="spellEnd"/>
      <w:r>
        <w:t xml:space="preserve"> M, Larsen N, </w:t>
      </w:r>
      <w:proofErr w:type="spellStart"/>
      <w:r>
        <w:t>Linke</w:t>
      </w:r>
      <w:proofErr w:type="spellEnd"/>
      <w:r>
        <w:t xml:space="preserve"> B, </w:t>
      </w:r>
      <w:proofErr w:type="spellStart"/>
      <w:r>
        <w:t>McHardy</w:t>
      </w:r>
      <w:proofErr w:type="spellEnd"/>
      <w:r>
        <w:t xml:space="preserve"> AC, Meyer F, </w:t>
      </w:r>
      <w:proofErr w:type="spellStart"/>
      <w:r>
        <w:t>Neuweger</w:t>
      </w:r>
      <w:proofErr w:type="spellEnd"/>
      <w:r>
        <w:t xml:space="preserve"> H, Olsen G, Olson R, Osterman A, Portnoy V, </w:t>
      </w:r>
      <w:proofErr w:type="spellStart"/>
      <w:r>
        <w:t>Pusch</w:t>
      </w:r>
      <w:proofErr w:type="spellEnd"/>
      <w:r>
        <w:t xml:space="preserve"> GD, </w:t>
      </w:r>
      <w:proofErr w:type="spellStart"/>
      <w:r>
        <w:t>Rodionov</w:t>
      </w:r>
      <w:proofErr w:type="spellEnd"/>
      <w:r>
        <w:t xml:space="preserve"> DA, </w:t>
      </w:r>
      <w:proofErr w:type="spellStart"/>
      <w:r>
        <w:t>Rückert</w:t>
      </w:r>
      <w:proofErr w:type="spellEnd"/>
      <w:r>
        <w:t xml:space="preserve"> C, Steiner J, Stevens R, Thiele I, </w:t>
      </w:r>
      <w:proofErr w:type="spellStart"/>
      <w:r>
        <w:t>Vassieva</w:t>
      </w:r>
      <w:proofErr w:type="spellEnd"/>
      <w:r>
        <w:t xml:space="preserve"> O, Ye Y, </w:t>
      </w:r>
      <w:proofErr w:type="spellStart"/>
      <w:r>
        <w:t>Zagnitko</w:t>
      </w:r>
      <w:proofErr w:type="spellEnd"/>
      <w:r>
        <w:t xml:space="preserve"> O, </w:t>
      </w:r>
      <w:proofErr w:type="spellStart"/>
      <w:r>
        <w:t>Vonstein</w:t>
      </w:r>
      <w:proofErr w:type="spellEnd"/>
      <w:r>
        <w:t xml:space="preserve"> V. 2005. The subsystems approach to genome annotation and its use in the project to annotate 1000 genomes. Nucleic Acids Res 33:5691–5702.</w:t>
      </w:r>
    </w:p>
    <w:p w14:paraId="6167854C" w14:textId="77777777" w:rsidR="007308C9" w:rsidRDefault="007308C9" w:rsidP="007308C9">
      <w:pPr>
        <w:pStyle w:val="Bibliography"/>
      </w:pPr>
      <w:r>
        <w:t xml:space="preserve">71. </w:t>
      </w:r>
      <w:r>
        <w:tab/>
      </w:r>
      <w:proofErr w:type="spellStart"/>
      <w:r>
        <w:t>Balderston</w:t>
      </w:r>
      <w:proofErr w:type="spellEnd"/>
      <w:r>
        <w:t xml:space="preserve"> WL, Payne WJ. 1976. Inhibition of methanogenesis in salt marsh sediments and whole-cell suspensions of methanogenic bacteria by nitrogen oxides. </w:t>
      </w:r>
      <w:proofErr w:type="spellStart"/>
      <w:r>
        <w:t>Appl</w:t>
      </w:r>
      <w:proofErr w:type="spellEnd"/>
      <w:r>
        <w:t xml:space="preserve"> Environ </w:t>
      </w:r>
      <w:proofErr w:type="spellStart"/>
      <w:r>
        <w:t>Microbiol</w:t>
      </w:r>
      <w:proofErr w:type="spellEnd"/>
      <w:r>
        <w:t xml:space="preserve"> 32:264–269.</w:t>
      </w:r>
    </w:p>
    <w:p w14:paraId="5B71975D" w14:textId="77777777" w:rsidR="007308C9" w:rsidRDefault="007308C9" w:rsidP="007308C9">
      <w:pPr>
        <w:pStyle w:val="Bibliography"/>
      </w:pPr>
      <w:r>
        <w:t xml:space="preserve">72. </w:t>
      </w:r>
      <w:r>
        <w:tab/>
        <w:t xml:space="preserve">Liu Y, Beer LL, Whitman WB. 2012. Methanogens: a window into ancient sulfur metabolism. </w:t>
      </w:r>
      <w:proofErr w:type="gramStart"/>
      <w:r>
        <w:t xml:space="preserve">Trends </w:t>
      </w:r>
      <w:proofErr w:type="spellStart"/>
      <w:r>
        <w:t>Microbiol</w:t>
      </w:r>
      <w:proofErr w:type="spellEnd"/>
      <w:r>
        <w:t xml:space="preserve"> 20:251–258.</w:t>
      </w:r>
      <w:proofErr w:type="gramEnd"/>
    </w:p>
    <w:p w14:paraId="2FC8B410" w14:textId="77777777" w:rsidR="007308C9" w:rsidRDefault="007308C9" w:rsidP="007308C9">
      <w:pPr>
        <w:pStyle w:val="Bibliography"/>
      </w:pPr>
      <w:r>
        <w:t xml:space="preserve">73. </w:t>
      </w:r>
      <w:r>
        <w:tab/>
        <w:t xml:space="preserve">Feist </w:t>
      </w:r>
      <w:proofErr w:type="gramStart"/>
      <w:r>
        <w:t>AM</w:t>
      </w:r>
      <w:proofErr w:type="gramEnd"/>
      <w:r>
        <w:t xml:space="preserve">, Henry CS, Reed JL, </w:t>
      </w:r>
      <w:proofErr w:type="spellStart"/>
      <w:r>
        <w:t>Krummenacker</w:t>
      </w:r>
      <w:proofErr w:type="spellEnd"/>
      <w:r>
        <w:t xml:space="preserve"> M, Joyce AR, Karp PD, </w:t>
      </w:r>
      <w:proofErr w:type="spellStart"/>
      <w:r>
        <w:t>Broadbelt</w:t>
      </w:r>
      <w:proofErr w:type="spellEnd"/>
      <w:r>
        <w:t xml:space="preserve"> LJ, </w:t>
      </w:r>
      <w:proofErr w:type="spellStart"/>
      <w:r>
        <w:t>Hatzimanikatis</w:t>
      </w:r>
      <w:proofErr w:type="spellEnd"/>
      <w:r>
        <w:t xml:space="preserve"> V, </w:t>
      </w:r>
      <w:proofErr w:type="spellStart"/>
      <w:r>
        <w:t>Palsson</w:t>
      </w:r>
      <w:proofErr w:type="spellEnd"/>
      <w:r>
        <w:t xml:space="preserve"> BØ. 2007. A genome-scale metabolic reconstruction for Escherichia coli K-12 MG1655 that accounts for 1260 ORFs and thermodynamic information. </w:t>
      </w:r>
      <w:proofErr w:type="spellStart"/>
      <w:proofErr w:type="gramStart"/>
      <w:r>
        <w:t>Mol</w:t>
      </w:r>
      <w:proofErr w:type="spellEnd"/>
      <w:r>
        <w:t xml:space="preserve"> </w:t>
      </w:r>
      <w:proofErr w:type="spellStart"/>
      <w:r>
        <w:t>Syst</w:t>
      </w:r>
      <w:proofErr w:type="spellEnd"/>
      <w:r>
        <w:t xml:space="preserve"> </w:t>
      </w:r>
      <w:proofErr w:type="spellStart"/>
      <w:r>
        <w:t>Biol</w:t>
      </w:r>
      <w:proofErr w:type="spellEnd"/>
      <w:r>
        <w:t xml:space="preserve"> 3.</w:t>
      </w:r>
      <w:proofErr w:type="gramEnd"/>
    </w:p>
    <w:p w14:paraId="41B08528" w14:textId="77777777" w:rsidR="007308C9" w:rsidRDefault="007308C9" w:rsidP="007308C9">
      <w:pPr>
        <w:pStyle w:val="Bibliography"/>
      </w:pPr>
      <w:r>
        <w:t xml:space="preserve">74. </w:t>
      </w:r>
      <w:r>
        <w:tab/>
        <w:t xml:space="preserve">Orth JD, Conrad TM, Na J, </w:t>
      </w:r>
      <w:proofErr w:type="spellStart"/>
      <w:r>
        <w:t>Lerman</w:t>
      </w:r>
      <w:proofErr w:type="spellEnd"/>
      <w:r>
        <w:t xml:space="preserve"> JA, Nam H, Feist AM, </w:t>
      </w:r>
      <w:proofErr w:type="spellStart"/>
      <w:r>
        <w:t>Palsson</w:t>
      </w:r>
      <w:proofErr w:type="spellEnd"/>
      <w:r>
        <w:t xml:space="preserve"> BO. 2014. A comprehensive genome-scale reconstruction of </w:t>
      </w:r>
      <w:r>
        <w:rPr>
          <w:i/>
          <w:iCs/>
        </w:rPr>
        <w:t>Escherichia coli</w:t>
      </w:r>
      <w:r>
        <w:t xml:space="preserve"> metabolism--2011. </w:t>
      </w:r>
      <w:proofErr w:type="spellStart"/>
      <w:r>
        <w:t>Mol</w:t>
      </w:r>
      <w:proofErr w:type="spellEnd"/>
      <w:r>
        <w:t xml:space="preserve"> </w:t>
      </w:r>
      <w:proofErr w:type="spellStart"/>
      <w:r>
        <w:t>Syst</w:t>
      </w:r>
      <w:proofErr w:type="spellEnd"/>
      <w:r>
        <w:t xml:space="preserve"> </w:t>
      </w:r>
      <w:proofErr w:type="spellStart"/>
      <w:r>
        <w:t>Biol</w:t>
      </w:r>
      <w:proofErr w:type="spellEnd"/>
      <w:r>
        <w:t xml:space="preserve"> 7:535–535.</w:t>
      </w:r>
    </w:p>
    <w:p w14:paraId="2BF123FA" w14:textId="77777777" w:rsidR="007308C9" w:rsidRDefault="007308C9" w:rsidP="007308C9">
      <w:pPr>
        <w:pStyle w:val="Bibliography"/>
      </w:pPr>
      <w:r>
        <w:t xml:space="preserve">75. </w:t>
      </w:r>
      <w:r>
        <w:tab/>
        <w:t xml:space="preserve">Sarmiento F, </w:t>
      </w:r>
      <w:proofErr w:type="spellStart"/>
      <w:r>
        <w:t>Mrázek</w:t>
      </w:r>
      <w:proofErr w:type="spellEnd"/>
      <w:r>
        <w:t xml:space="preserve"> J, Whitman WB. 2013. Genome-scale analysis of gene function in the hydrogenotrophic methanogenic archaeon </w:t>
      </w:r>
      <w:proofErr w:type="spellStart"/>
      <w:r>
        <w:rPr>
          <w:i/>
          <w:iCs/>
        </w:rPr>
        <w:t>Methanococcus</w:t>
      </w:r>
      <w:proofErr w:type="spellEnd"/>
      <w:r>
        <w:rPr>
          <w:i/>
          <w:iCs/>
        </w:rPr>
        <w:t xml:space="preserve"> maripaludis</w:t>
      </w:r>
      <w:r>
        <w:t xml:space="preserve">. Proc Natl </w:t>
      </w:r>
      <w:proofErr w:type="spellStart"/>
      <w:r>
        <w:t>Acad</w:t>
      </w:r>
      <w:proofErr w:type="spellEnd"/>
      <w:r>
        <w:t xml:space="preserve"> </w:t>
      </w:r>
      <w:proofErr w:type="spellStart"/>
      <w:r>
        <w:t>Sci</w:t>
      </w:r>
      <w:proofErr w:type="spellEnd"/>
      <w:r>
        <w:t xml:space="preserve"> 110:4726–4731.</w:t>
      </w:r>
    </w:p>
    <w:p w14:paraId="5CFDFC7E" w14:textId="77777777" w:rsidR="007308C9" w:rsidRDefault="007308C9" w:rsidP="007308C9">
      <w:pPr>
        <w:pStyle w:val="Bibliography"/>
      </w:pPr>
      <w:r>
        <w:t xml:space="preserve">76. </w:t>
      </w:r>
      <w:r>
        <w:tab/>
      </w:r>
      <w:proofErr w:type="spellStart"/>
      <w:r>
        <w:t>Heavner</w:t>
      </w:r>
      <w:proofErr w:type="spellEnd"/>
      <w:r>
        <w:t xml:space="preserve"> BD, Price ND. 2015. Comparative Analysis of Yeast Metabolic Network Models Highlights Progress, Opportunities for Metabolic Reconstruction.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11:e1004530.</w:t>
      </w:r>
    </w:p>
    <w:p w14:paraId="16CC6357" w14:textId="77777777" w:rsidR="007308C9" w:rsidRDefault="007308C9" w:rsidP="007308C9">
      <w:pPr>
        <w:pStyle w:val="Bibliography"/>
      </w:pPr>
      <w:r>
        <w:lastRenderedPageBreak/>
        <w:t xml:space="preserve">77. </w:t>
      </w:r>
      <w:r>
        <w:tab/>
      </w:r>
      <w:proofErr w:type="spellStart"/>
      <w:r>
        <w:t>Kaster</w:t>
      </w:r>
      <w:proofErr w:type="spellEnd"/>
      <w:r>
        <w:t xml:space="preserve"> A-K, </w:t>
      </w:r>
      <w:proofErr w:type="spellStart"/>
      <w:r>
        <w:t>Goenrich</w:t>
      </w:r>
      <w:proofErr w:type="spellEnd"/>
      <w:r>
        <w:t xml:space="preserve"> M, </w:t>
      </w:r>
      <w:proofErr w:type="spellStart"/>
      <w:r>
        <w:t>Seedorf</w:t>
      </w:r>
      <w:proofErr w:type="spellEnd"/>
      <w:r>
        <w:t xml:space="preserve"> H, </w:t>
      </w:r>
      <w:proofErr w:type="spellStart"/>
      <w:r>
        <w:t>Liesegang</w:t>
      </w:r>
      <w:proofErr w:type="spellEnd"/>
      <w:r>
        <w:t xml:space="preserve"> H, </w:t>
      </w:r>
      <w:proofErr w:type="spellStart"/>
      <w:r>
        <w:t>Wollherr</w:t>
      </w:r>
      <w:proofErr w:type="spellEnd"/>
      <w:r>
        <w:t xml:space="preserve"> A, Gottschalk G, </w:t>
      </w:r>
      <w:proofErr w:type="spellStart"/>
      <w:r>
        <w:t>Thauer</w:t>
      </w:r>
      <w:proofErr w:type="spellEnd"/>
      <w:r>
        <w:t xml:space="preserve"> RK. 2011. More Than 200 Genes Required for Methane Formation from H2 and CO2 and Energy Conservation Are Present in </w:t>
      </w:r>
      <w:proofErr w:type="spellStart"/>
      <w:r>
        <w:rPr>
          <w:i/>
          <w:iCs/>
        </w:rPr>
        <w:t>Methanothermobacter</w:t>
      </w:r>
      <w:proofErr w:type="spellEnd"/>
      <w:r>
        <w:rPr>
          <w:i/>
          <w:iCs/>
        </w:rPr>
        <w:t xml:space="preserve"> </w:t>
      </w:r>
      <w:proofErr w:type="spellStart"/>
      <w:r>
        <w:rPr>
          <w:i/>
          <w:iCs/>
        </w:rPr>
        <w:t>marburgensis</w:t>
      </w:r>
      <w:proofErr w:type="spellEnd"/>
      <w:r>
        <w:t xml:space="preserve"> and </w:t>
      </w:r>
      <w:proofErr w:type="spellStart"/>
      <w:r>
        <w:rPr>
          <w:i/>
          <w:iCs/>
        </w:rPr>
        <w:t>Methanothermobacter</w:t>
      </w:r>
      <w:proofErr w:type="spellEnd"/>
      <w:r>
        <w:rPr>
          <w:i/>
          <w:iCs/>
        </w:rPr>
        <w:t xml:space="preserve"> </w:t>
      </w:r>
      <w:proofErr w:type="spellStart"/>
      <w:r>
        <w:rPr>
          <w:i/>
          <w:iCs/>
        </w:rPr>
        <w:t>thermautotrophicus</w:t>
      </w:r>
      <w:proofErr w:type="spellEnd"/>
      <w:r>
        <w:t>. Archaea 2011:1–23.</w:t>
      </w:r>
    </w:p>
    <w:p w14:paraId="662D5F5E" w14:textId="787A185D"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6-05-16T16:48:00Z" w:initials="A">
    <w:p w14:paraId="65B3F001" w14:textId="40391794" w:rsidR="007308C9" w:rsidRDefault="007308C9">
      <w:pPr>
        <w:pStyle w:val="CommentText"/>
      </w:pPr>
      <w:r>
        <w:rPr>
          <w:rStyle w:val="CommentReference"/>
        </w:rPr>
        <w:annotationRef/>
      </w:r>
      <w:r>
        <w:t xml:space="preserve">Pending what Steve thinks; in any case, I’m deeply appreciative of his suggested edits and have strived to incorporate most of them. </w:t>
      </w:r>
    </w:p>
  </w:comment>
  <w:comment w:id="3" w:author="Nathan Price" w:date="2016-05-16T12:09:00Z" w:initials="NP">
    <w:p w14:paraId="0B2A61AD" w14:textId="53D812EA" w:rsidR="007308C9" w:rsidRDefault="007308C9">
      <w:pPr>
        <w:pStyle w:val="CommentText"/>
      </w:pPr>
      <w:r>
        <w:rPr>
          <w:rStyle w:val="CommentReference"/>
        </w:rPr>
        <w:annotationRef/>
      </w:r>
      <w:r>
        <w:t>Can we add a short clause explaining to the reader what a bridge fuel means – i.e. just make this more explicit</w:t>
      </w:r>
    </w:p>
    <w:p w14:paraId="217310F6" w14:textId="77777777" w:rsidR="007308C9" w:rsidRDefault="007308C9">
      <w:pPr>
        <w:pStyle w:val="CommentText"/>
      </w:pPr>
    </w:p>
    <w:p w14:paraId="22B489F8" w14:textId="443C5BE1" w:rsidR="007308C9" w:rsidRPr="00CB7EC1" w:rsidRDefault="007308C9">
      <w:pPr>
        <w:pStyle w:val="CommentText"/>
        <w:rPr>
          <w:b/>
        </w:rPr>
      </w:pPr>
      <w:r>
        <w:rPr>
          <w:b/>
        </w:rPr>
        <w:t>MR: I’ve added a clause to clarify…is this what you had in mind?</w:t>
      </w:r>
    </w:p>
  </w:comment>
  <w:comment w:id="4" w:author="John Leigh" w:date="2016-05-16T12:11:00Z" w:initials="JL">
    <w:p w14:paraId="0A393E0A" w14:textId="02F64299" w:rsidR="007308C9" w:rsidRDefault="007308C9">
      <w:pPr>
        <w:pStyle w:val="CommentText"/>
      </w:pPr>
      <w:r>
        <w:rPr>
          <w:rStyle w:val="CommentReference"/>
        </w:rPr>
        <w:annotationRef/>
      </w:r>
      <w:r>
        <w:t xml:space="preserve">You are being kind here.  In our cover letter we might want to describe the deficiencies of that study. I agree, but you might also make a couple of statements here in the paper that underpin the need for this new model. </w:t>
      </w:r>
    </w:p>
    <w:p w14:paraId="7815DB56" w14:textId="77777777" w:rsidR="007308C9" w:rsidRDefault="007308C9">
      <w:pPr>
        <w:pStyle w:val="CommentText"/>
      </w:pPr>
    </w:p>
    <w:p w14:paraId="310A0BDC" w14:textId="29223AF3" w:rsidR="007308C9" w:rsidRDefault="007308C9">
      <w:pPr>
        <w:pStyle w:val="CommentText"/>
      </w:pPr>
      <w:r w:rsidRPr="00DD6CD3">
        <w:rPr>
          <w:b/>
        </w:rPr>
        <w:t>NP</w:t>
      </w:r>
      <w:r>
        <w:t>:  Yes, we should make these distinctions crystal clear in the cover letter.  The first reconstruction had many serious deficiencies.</w:t>
      </w:r>
    </w:p>
    <w:p w14:paraId="2512EC5E" w14:textId="77777777" w:rsidR="007308C9" w:rsidRDefault="007308C9">
      <w:pPr>
        <w:pStyle w:val="CommentText"/>
      </w:pPr>
    </w:p>
    <w:p w14:paraId="0BBFA140" w14:textId="4AFC25D8" w:rsidR="007308C9" w:rsidRPr="00C45463" w:rsidRDefault="007308C9">
      <w:pPr>
        <w:pStyle w:val="CommentText"/>
        <w:rPr>
          <w:b/>
        </w:rPr>
      </w:pPr>
      <w:r>
        <w:rPr>
          <w:b/>
        </w:rPr>
        <w:t xml:space="preserve">MR: Got it; I’m inclined to err on the kind side here and explain the deficiencies in the cover letter. </w:t>
      </w:r>
    </w:p>
  </w:comment>
  <w:comment w:id="5" w:author="Nathan Price" w:date="2016-05-16T16:50:00Z" w:initials="NP">
    <w:p w14:paraId="4D8683F5" w14:textId="48D1E5BC" w:rsidR="007308C9" w:rsidRDefault="007308C9">
      <w:pPr>
        <w:pStyle w:val="CommentText"/>
      </w:pPr>
      <w:r>
        <w:rPr>
          <w:rStyle w:val="CommentReference"/>
        </w:rPr>
        <w:annotationRef/>
      </w:r>
      <w:r>
        <w:t>I want to be a bit careful not to over claim.  I know you developed new code to do this, but the reviewers will know that free energy drop across the whole bioconversion process of an organism must be negative etc. and so I don’t want to emphasize novelty overly much here…just state the approach we use and how it was done</w:t>
      </w:r>
    </w:p>
    <w:p w14:paraId="0A8EB10B" w14:textId="77777777" w:rsidR="007308C9" w:rsidRDefault="007308C9">
      <w:pPr>
        <w:pStyle w:val="CommentText"/>
      </w:pPr>
    </w:p>
    <w:p w14:paraId="14000724" w14:textId="001834F8" w:rsidR="007308C9" w:rsidRPr="008E7561" w:rsidRDefault="007308C9">
      <w:pPr>
        <w:pStyle w:val="CommentText"/>
        <w:rPr>
          <w:b/>
        </w:rPr>
      </w:pPr>
      <w:r>
        <w:rPr>
          <w:b/>
        </w:rPr>
        <w:t>MR: I went ahead and removed the section from results; there’s a blurb in “Methods” now and another in “Discussion” that suggests how it might be useful down the road for strain design</w:t>
      </w:r>
    </w:p>
  </w:comment>
  <w:comment w:id="6" w:author="Administrator" w:date="2016-05-16T15:27:00Z" w:initials="A">
    <w:p w14:paraId="7949D5C1" w14:textId="5FAA36C5" w:rsidR="007308C9" w:rsidRDefault="007308C9">
      <w:pPr>
        <w:pStyle w:val="CommentText"/>
      </w:pPr>
      <w:r>
        <w:rPr>
          <w:rStyle w:val="CommentReference"/>
        </w:rPr>
        <w:annotationRef/>
      </w:r>
      <w:r>
        <w:t xml:space="preserve">Note to myself to double check all these numbers and those in Table 1 before submitting. </w:t>
      </w:r>
    </w:p>
  </w:comment>
  <w:comment w:id="7" w:author="Administrator" w:date="2016-05-16T15:19:00Z" w:initials="A">
    <w:p w14:paraId="0899EA4D" w14:textId="440075B9" w:rsidR="007308C9" w:rsidRDefault="007308C9">
      <w:pPr>
        <w:pStyle w:val="CommentText"/>
      </w:pPr>
      <w:r>
        <w:rPr>
          <w:rStyle w:val="CommentReference"/>
        </w:rPr>
        <w:annotationRef/>
      </w:r>
      <w:r>
        <w:t>I agreed with changing this subtitle, as recommended by Steve/Nathan</w:t>
      </w:r>
    </w:p>
  </w:comment>
  <w:comment w:id="9" w:author="Stephen Ragsdale" w:date="2016-05-16T15:23:00Z" w:initials="SR">
    <w:p w14:paraId="70FF9B43" w14:textId="1C377316" w:rsidR="007308C9" w:rsidRDefault="007308C9">
      <w:pPr>
        <w:pStyle w:val="CommentText"/>
      </w:pPr>
      <w:r>
        <w:rPr>
          <w:rStyle w:val="CommentReference"/>
        </w:rPr>
        <w:annotationRef/>
      </w:r>
      <w:r>
        <w:t xml:space="preserve">I think that the equations for the two reactions should be shown here. </w:t>
      </w:r>
    </w:p>
    <w:p w14:paraId="39084415" w14:textId="77777777" w:rsidR="007308C9" w:rsidRDefault="007308C9">
      <w:pPr>
        <w:pStyle w:val="CommentText"/>
      </w:pPr>
    </w:p>
    <w:p w14:paraId="107CBAF2" w14:textId="3A917BBE" w:rsidR="007308C9" w:rsidRDefault="007308C9">
      <w:pPr>
        <w:pStyle w:val="CommentText"/>
        <w:rPr>
          <w:b/>
        </w:rPr>
      </w:pPr>
      <w:r>
        <w:rPr>
          <w:b/>
        </w:rPr>
        <w:t xml:space="preserve">MR: I partially agree; putting the first reaction here makes sense, as it’s the actual reaction resulting from the described pathway. But the second reaction is a different animal; not really the </w:t>
      </w:r>
      <w:proofErr w:type="spellStart"/>
      <w:r>
        <w:rPr>
          <w:b/>
        </w:rPr>
        <w:t>HdrDE</w:t>
      </w:r>
      <w:proofErr w:type="spellEnd"/>
      <w:r>
        <w:rPr>
          <w:b/>
        </w:rPr>
        <w:t xml:space="preserve">, but a hypothetical version of </w:t>
      </w:r>
      <w:proofErr w:type="spellStart"/>
      <w:r>
        <w:rPr>
          <w:b/>
        </w:rPr>
        <w:t>HdrABC</w:t>
      </w:r>
      <w:proofErr w:type="spellEnd"/>
      <w:r>
        <w:rPr>
          <w:b/>
        </w:rPr>
        <w:t xml:space="preserve"> where I’ve removed bifurcation. </w:t>
      </w:r>
    </w:p>
    <w:p w14:paraId="4F2F7C5E" w14:textId="77777777" w:rsidR="007308C9" w:rsidRDefault="007308C9">
      <w:pPr>
        <w:pStyle w:val="CommentText"/>
        <w:rPr>
          <w:b/>
        </w:rPr>
      </w:pPr>
    </w:p>
    <w:p w14:paraId="0FE16B10" w14:textId="72558BC4" w:rsidR="007308C9" w:rsidRPr="001B073B" w:rsidRDefault="007308C9">
      <w:pPr>
        <w:pStyle w:val="CommentText"/>
        <w:rPr>
          <w:b/>
        </w:rPr>
      </w:pPr>
      <w:r>
        <w:rPr>
          <w:b/>
        </w:rPr>
        <w:t>How do folks feel about the altered placement I’m showing here?</w:t>
      </w:r>
    </w:p>
  </w:comment>
  <w:comment w:id="10" w:author="Administrator" w:date="2016-05-16T16:50:00Z" w:initials="A">
    <w:p w14:paraId="0F8A42CB" w14:textId="2AE22E2A" w:rsidR="007308C9" w:rsidRDefault="007308C9">
      <w:pPr>
        <w:pStyle w:val="CommentText"/>
      </w:pPr>
      <w:r>
        <w:rPr>
          <w:rStyle w:val="CommentReference"/>
        </w:rPr>
        <w:annotationRef/>
      </w:r>
      <w:r>
        <w:t>I changed this title as well; used to be “Other biochemistry improvements”</w:t>
      </w:r>
    </w:p>
  </w:comment>
  <w:comment w:id="11" w:author="Administrator" w:date="2016-05-02T15:25:00Z" w:initials="A">
    <w:p w14:paraId="78720AD7" w14:textId="67711BD2" w:rsidR="007308C9" w:rsidRDefault="007308C9">
      <w:pPr>
        <w:pStyle w:val="CommentText"/>
      </w:pPr>
      <w:r>
        <w:rPr>
          <w:rStyle w:val="CommentReference"/>
        </w:rPr>
        <w:annotationRef/>
      </w:r>
      <w:r>
        <w:t>This is a review article, but I think it’s probably the most relevant reference here</w:t>
      </w:r>
    </w:p>
  </w:comment>
  <w:comment w:id="12" w:author="Administrator" w:date="2016-05-16T17:04:00Z" w:initials="A">
    <w:p w14:paraId="5332D45D" w14:textId="30BD1DBE" w:rsidR="007308C9" w:rsidRDefault="007308C9">
      <w:pPr>
        <w:pStyle w:val="CommentText"/>
      </w:pPr>
      <w:r>
        <w:rPr>
          <w:rStyle w:val="CommentReference"/>
        </w:rPr>
        <w:annotationRef/>
      </w:r>
      <w:r>
        <w:t xml:space="preserve"> I added this to give context to our MCC; my feeling is that our value means very little without some sort of comparison. Thoughts on this addition?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B8758" w14:textId="77777777" w:rsidR="003E19B0" w:rsidRDefault="003E19B0" w:rsidP="00516D83">
      <w:pPr>
        <w:spacing w:after="0" w:line="240" w:lineRule="auto"/>
      </w:pPr>
      <w:r>
        <w:separator/>
      </w:r>
    </w:p>
  </w:endnote>
  <w:endnote w:type="continuationSeparator" w:id="0">
    <w:p w14:paraId="78201FEE" w14:textId="77777777" w:rsidR="003E19B0" w:rsidRDefault="003E19B0"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7308C9" w:rsidRDefault="007308C9">
    <w:pPr>
      <w:pStyle w:val="Footer"/>
      <w:jc w:val="center"/>
    </w:pPr>
    <w:r>
      <w:fldChar w:fldCharType="begin"/>
    </w:r>
    <w:r>
      <w:instrText xml:space="preserve"> PAGE   \* MERGEFORMAT </w:instrText>
    </w:r>
    <w:r>
      <w:fldChar w:fldCharType="separate"/>
    </w:r>
    <w:r w:rsidR="000120D9">
      <w:rPr>
        <w:noProof/>
      </w:rPr>
      <w:t>20</w:t>
    </w:r>
    <w:r>
      <w:rPr>
        <w:noProof/>
      </w:rPr>
      <w:fldChar w:fldCharType="end"/>
    </w:r>
  </w:p>
  <w:p w14:paraId="45C11215" w14:textId="77777777" w:rsidR="007308C9" w:rsidRDefault="00730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C49BD" w14:textId="77777777" w:rsidR="003E19B0" w:rsidRDefault="003E19B0" w:rsidP="00516D83">
      <w:pPr>
        <w:spacing w:after="0" w:line="240" w:lineRule="auto"/>
      </w:pPr>
      <w:r>
        <w:separator/>
      </w:r>
    </w:p>
  </w:footnote>
  <w:footnote w:type="continuationSeparator" w:id="0">
    <w:p w14:paraId="2D2094AD" w14:textId="77777777" w:rsidR="003E19B0" w:rsidRDefault="003E19B0"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20D9"/>
    <w:rsid w:val="000157F8"/>
    <w:rsid w:val="00021362"/>
    <w:rsid w:val="000245DA"/>
    <w:rsid w:val="0003090D"/>
    <w:rsid w:val="000315D0"/>
    <w:rsid w:val="00032675"/>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B94"/>
    <w:rsid w:val="00080C5F"/>
    <w:rsid w:val="00081432"/>
    <w:rsid w:val="00081ADC"/>
    <w:rsid w:val="00081E0C"/>
    <w:rsid w:val="0008303F"/>
    <w:rsid w:val="00083FBB"/>
    <w:rsid w:val="00091F35"/>
    <w:rsid w:val="00094E1E"/>
    <w:rsid w:val="000A2563"/>
    <w:rsid w:val="000B047B"/>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E3D98"/>
    <w:rsid w:val="000E429A"/>
    <w:rsid w:val="000F03F7"/>
    <w:rsid w:val="000F15FA"/>
    <w:rsid w:val="000F5D2B"/>
    <w:rsid w:val="000F6195"/>
    <w:rsid w:val="001056FA"/>
    <w:rsid w:val="00105926"/>
    <w:rsid w:val="00111F78"/>
    <w:rsid w:val="00111FA8"/>
    <w:rsid w:val="00112595"/>
    <w:rsid w:val="001143B5"/>
    <w:rsid w:val="00121FDF"/>
    <w:rsid w:val="00126BCF"/>
    <w:rsid w:val="001304BB"/>
    <w:rsid w:val="0014251A"/>
    <w:rsid w:val="001426E4"/>
    <w:rsid w:val="00144FF8"/>
    <w:rsid w:val="00156A1D"/>
    <w:rsid w:val="00157F87"/>
    <w:rsid w:val="001637CD"/>
    <w:rsid w:val="001657E5"/>
    <w:rsid w:val="00166CBF"/>
    <w:rsid w:val="00172424"/>
    <w:rsid w:val="001801A5"/>
    <w:rsid w:val="00184019"/>
    <w:rsid w:val="00185D86"/>
    <w:rsid w:val="001908F4"/>
    <w:rsid w:val="00197EC3"/>
    <w:rsid w:val="001A5358"/>
    <w:rsid w:val="001B073B"/>
    <w:rsid w:val="001B65A0"/>
    <w:rsid w:val="001C0A06"/>
    <w:rsid w:val="001C201F"/>
    <w:rsid w:val="001C31FA"/>
    <w:rsid w:val="001C5798"/>
    <w:rsid w:val="001C6579"/>
    <w:rsid w:val="001D1107"/>
    <w:rsid w:val="001D7261"/>
    <w:rsid w:val="001E4B82"/>
    <w:rsid w:val="001E503F"/>
    <w:rsid w:val="001E6ABD"/>
    <w:rsid w:val="001F07BE"/>
    <w:rsid w:val="001F1D6B"/>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463C4"/>
    <w:rsid w:val="00250B5D"/>
    <w:rsid w:val="00253C67"/>
    <w:rsid w:val="002607EE"/>
    <w:rsid w:val="0026382C"/>
    <w:rsid w:val="00264224"/>
    <w:rsid w:val="002659AE"/>
    <w:rsid w:val="00266387"/>
    <w:rsid w:val="002670AD"/>
    <w:rsid w:val="00270704"/>
    <w:rsid w:val="00270FE5"/>
    <w:rsid w:val="00274688"/>
    <w:rsid w:val="00275D3A"/>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425"/>
    <w:rsid w:val="002F28F6"/>
    <w:rsid w:val="002F7577"/>
    <w:rsid w:val="003034BA"/>
    <w:rsid w:val="00313809"/>
    <w:rsid w:val="00314946"/>
    <w:rsid w:val="003153D3"/>
    <w:rsid w:val="0031618C"/>
    <w:rsid w:val="00316621"/>
    <w:rsid w:val="00317530"/>
    <w:rsid w:val="003206DB"/>
    <w:rsid w:val="00322F94"/>
    <w:rsid w:val="00323D79"/>
    <w:rsid w:val="003307B5"/>
    <w:rsid w:val="00334FFD"/>
    <w:rsid w:val="0034629A"/>
    <w:rsid w:val="00347F50"/>
    <w:rsid w:val="003512E9"/>
    <w:rsid w:val="00351533"/>
    <w:rsid w:val="003523DD"/>
    <w:rsid w:val="0036089A"/>
    <w:rsid w:val="00360C55"/>
    <w:rsid w:val="00364662"/>
    <w:rsid w:val="0036766B"/>
    <w:rsid w:val="003730CF"/>
    <w:rsid w:val="00381A37"/>
    <w:rsid w:val="003840C4"/>
    <w:rsid w:val="00387EFA"/>
    <w:rsid w:val="0039482D"/>
    <w:rsid w:val="00396D65"/>
    <w:rsid w:val="003A09C4"/>
    <w:rsid w:val="003A0B8B"/>
    <w:rsid w:val="003A1525"/>
    <w:rsid w:val="003A50FC"/>
    <w:rsid w:val="003B00CF"/>
    <w:rsid w:val="003B2EAC"/>
    <w:rsid w:val="003C13B2"/>
    <w:rsid w:val="003C36FB"/>
    <w:rsid w:val="003C69B5"/>
    <w:rsid w:val="003C6A45"/>
    <w:rsid w:val="003C7B8C"/>
    <w:rsid w:val="003C7D79"/>
    <w:rsid w:val="003D5830"/>
    <w:rsid w:val="003D5D15"/>
    <w:rsid w:val="003E12B1"/>
    <w:rsid w:val="003E19B0"/>
    <w:rsid w:val="003E19FC"/>
    <w:rsid w:val="003E2C91"/>
    <w:rsid w:val="003E4220"/>
    <w:rsid w:val="003F0EE9"/>
    <w:rsid w:val="003F2775"/>
    <w:rsid w:val="003F49E1"/>
    <w:rsid w:val="004021BA"/>
    <w:rsid w:val="00403FFC"/>
    <w:rsid w:val="00404321"/>
    <w:rsid w:val="00406AA7"/>
    <w:rsid w:val="00407143"/>
    <w:rsid w:val="00407F1B"/>
    <w:rsid w:val="00410512"/>
    <w:rsid w:val="004105BE"/>
    <w:rsid w:val="00414739"/>
    <w:rsid w:val="00416B2F"/>
    <w:rsid w:val="00422297"/>
    <w:rsid w:val="0042348F"/>
    <w:rsid w:val="004259ED"/>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5C00"/>
    <w:rsid w:val="004862FB"/>
    <w:rsid w:val="004913FB"/>
    <w:rsid w:val="00492B43"/>
    <w:rsid w:val="00494656"/>
    <w:rsid w:val="004A10CC"/>
    <w:rsid w:val="004A29F8"/>
    <w:rsid w:val="004A4F97"/>
    <w:rsid w:val="004B077E"/>
    <w:rsid w:val="004B4269"/>
    <w:rsid w:val="004B6D79"/>
    <w:rsid w:val="004B6EF9"/>
    <w:rsid w:val="004C3845"/>
    <w:rsid w:val="004C393D"/>
    <w:rsid w:val="004D13B8"/>
    <w:rsid w:val="004D255E"/>
    <w:rsid w:val="004D5C60"/>
    <w:rsid w:val="004D5C98"/>
    <w:rsid w:val="004D5DCF"/>
    <w:rsid w:val="004E13F9"/>
    <w:rsid w:val="004F28CF"/>
    <w:rsid w:val="00500041"/>
    <w:rsid w:val="00501D70"/>
    <w:rsid w:val="005113F6"/>
    <w:rsid w:val="005119EB"/>
    <w:rsid w:val="00511AD1"/>
    <w:rsid w:val="0051269C"/>
    <w:rsid w:val="00513827"/>
    <w:rsid w:val="0051683C"/>
    <w:rsid w:val="00516D83"/>
    <w:rsid w:val="00522142"/>
    <w:rsid w:val="00522919"/>
    <w:rsid w:val="00525248"/>
    <w:rsid w:val="00526B35"/>
    <w:rsid w:val="005278ED"/>
    <w:rsid w:val="00527D1A"/>
    <w:rsid w:val="00531633"/>
    <w:rsid w:val="00535032"/>
    <w:rsid w:val="005439A6"/>
    <w:rsid w:val="00546886"/>
    <w:rsid w:val="005519FA"/>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370D"/>
    <w:rsid w:val="005A4C15"/>
    <w:rsid w:val="005A6784"/>
    <w:rsid w:val="005A743B"/>
    <w:rsid w:val="005B2988"/>
    <w:rsid w:val="005B4979"/>
    <w:rsid w:val="005B761D"/>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16AC1"/>
    <w:rsid w:val="006237A0"/>
    <w:rsid w:val="00627847"/>
    <w:rsid w:val="00627AB7"/>
    <w:rsid w:val="006322C1"/>
    <w:rsid w:val="006331D1"/>
    <w:rsid w:val="00635FDE"/>
    <w:rsid w:val="00637BEF"/>
    <w:rsid w:val="00641032"/>
    <w:rsid w:val="00643EEA"/>
    <w:rsid w:val="00650EC2"/>
    <w:rsid w:val="00651B46"/>
    <w:rsid w:val="00651D44"/>
    <w:rsid w:val="00655A28"/>
    <w:rsid w:val="006602A6"/>
    <w:rsid w:val="00662705"/>
    <w:rsid w:val="00665411"/>
    <w:rsid w:val="00666EBB"/>
    <w:rsid w:val="00673E4C"/>
    <w:rsid w:val="006753C4"/>
    <w:rsid w:val="00676337"/>
    <w:rsid w:val="00681980"/>
    <w:rsid w:val="00692E06"/>
    <w:rsid w:val="006930D0"/>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5195"/>
    <w:rsid w:val="006F667D"/>
    <w:rsid w:val="006F6FB4"/>
    <w:rsid w:val="007032A7"/>
    <w:rsid w:val="00713837"/>
    <w:rsid w:val="0071508C"/>
    <w:rsid w:val="007179CE"/>
    <w:rsid w:val="007232F3"/>
    <w:rsid w:val="00723D56"/>
    <w:rsid w:val="0072556E"/>
    <w:rsid w:val="00726307"/>
    <w:rsid w:val="00726541"/>
    <w:rsid w:val="007308C9"/>
    <w:rsid w:val="00735AAC"/>
    <w:rsid w:val="00737FF9"/>
    <w:rsid w:val="00743C7D"/>
    <w:rsid w:val="00744929"/>
    <w:rsid w:val="00752D4E"/>
    <w:rsid w:val="007544AE"/>
    <w:rsid w:val="00756FF0"/>
    <w:rsid w:val="00757AEF"/>
    <w:rsid w:val="0076073C"/>
    <w:rsid w:val="007642A7"/>
    <w:rsid w:val="007643C9"/>
    <w:rsid w:val="007644BF"/>
    <w:rsid w:val="00773758"/>
    <w:rsid w:val="00773DC9"/>
    <w:rsid w:val="0077549E"/>
    <w:rsid w:val="00775945"/>
    <w:rsid w:val="00775A14"/>
    <w:rsid w:val="00785465"/>
    <w:rsid w:val="0078784F"/>
    <w:rsid w:val="0079505E"/>
    <w:rsid w:val="00796A48"/>
    <w:rsid w:val="007A2129"/>
    <w:rsid w:val="007A2231"/>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D39"/>
    <w:rsid w:val="007F0F45"/>
    <w:rsid w:val="007F7F53"/>
    <w:rsid w:val="008007AD"/>
    <w:rsid w:val="00800E69"/>
    <w:rsid w:val="00803495"/>
    <w:rsid w:val="0080785B"/>
    <w:rsid w:val="00815A63"/>
    <w:rsid w:val="008270DA"/>
    <w:rsid w:val="00827A2A"/>
    <w:rsid w:val="008314CD"/>
    <w:rsid w:val="008367FA"/>
    <w:rsid w:val="00840DEA"/>
    <w:rsid w:val="0084303B"/>
    <w:rsid w:val="0084390A"/>
    <w:rsid w:val="00850957"/>
    <w:rsid w:val="00852B28"/>
    <w:rsid w:val="00853534"/>
    <w:rsid w:val="00853B50"/>
    <w:rsid w:val="00860C6C"/>
    <w:rsid w:val="008653F7"/>
    <w:rsid w:val="0087010F"/>
    <w:rsid w:val="00875625"/>
    <w:rsid w:val="00875DF4"/>
    <w:rsid w:val="00881F7B"/>
    <w:rsid w:val="00883773"/>
    <w:rsid w:val="0088665C"/>
    <w:rsid w:val="00886DDA"/>
    <w:rsid w:val="00887D9C"/>
    <w:rsid w:val="00890FBC"/>
    <w:rsid w:val="008946EC"/>
    <w:rsid w:val="00895FB4"/>
    <w:rsid w:val="00896C21"/>
    <w:rsid w:val="00897640"/>
    <w:rsid w:val="008A1FB2"/>
    <w:rsid w:val="008B123E"/>
    <w:rsid w:val="008B6BDA"/>
    <w:rsid w:val="008B7D1C"/>
    <w:rsid w:val="008C00ED"/>
    <w:rsid w:val="008C0862"/>
    <w:rsid w:val="008C0DD5"/>
    <w:rsid w:val="008C3354"/>
    <w:rsid w:val="008D1D61"/>
    <w:rsid w:val="008D38C6"/>
    <w:rsid w:val="008D7AE6"/>
    <w:rsid w:val="008E0E07"/>
    <w:rsid w:val="008E175F"/>
    <w:rsid w:val="008E222D"/>
    <w:rsid w:val="008E6A11"/>
    <w:rsid w:val="008E7561"/>
    <w:rsid w:val="008E7DB0"/>
    <w:rsid w:val="008F57BB"/>
    <w:rsid w:val="008F77AB"/>
    <w:rsid w:val="008F7C02"/>
    <w:rsid w:val="0090081E"/>
    <w:rsid w:val="00901F0A"/>
    <w:rsid w:val="00915E06"/>
    <w:rsid w:val="00915E11"/>
    <w:rsid w:val="009207D4"/>
    <w:rsid w:val="00920B05"/>
    <w:rsid w:val="00924A91"/>
    <w:rsid w:val="009253F0"/>
    <w:rsid w:val="00930A74"/>
    <w:rsid w:val="00940402"/>
    <w:rsid w:val="00941122"/>
    <w:rsid w:val="00941981"/>
    <w:rsid w:val="00941ECA"/>
    <w:rsid w:val="009423CE"/>
    <w:rsid w:val="009426B1"/>
    <w:rsid w:val="00943D68"/>
    <w:rsid w:val="00945436"/>
    <w:rsid w:val="00946BFB"/>
    <w:rsid w:val="009476C9"/>
    <w:rsid w:val="00955999"/>
    <w:rsid w:val="009567A0"/>
    <w:rsid w:val="0095782E"/>
    <w:rsid w:val="009626B8"/>
    <w:rsid w:val="009641DC"/>
    <w:rsid w:val="009657EA"/>
    <w:rsid w:val="00966787"/>
    <w:rsid w:val="00966C6C"/>
    <w:rsid w:val="00967F47"/>
    <w:rsid w:val="0097575B"/>
    <w:rsid w:val="00983F37"/>
    <w:rsid w:val="0098443E"/>
    <w:rsid w:val="009905DC"/>
    <w:rsid w:val="00992E1B"/>
    <w:rsid w:val="009A114F"/>
    <w:rsid w:val="009A2520"/>
    <w:rsid w:val="009A6761"/>
    <w:rsid w:val="009B7FEA"/>
    <w:rsid w:val="009C00DF"/>
    <w:rsid w:val="009C1745"/>
    <w:rsid w:val="009C1D8D"/>
    <w:rsid w:val="009C21F5"/>
    <w:rsid w:val="009C4505"/>
    <w:rsid w:val="009C70DD"/>
    <w:rsid w:val="009C74FA"/>
    <w:rsid w:val="009D0324"/>
    <w:rsid w:val="009D0843"/>
    <w:rsid w:val="009D69A7"/>
    <w:rsid w:val="009D72B9"/>
    <w:rsid w:val="009D741D"/>
    <w:rsid w:val="009E1452"/>
    <w:rsid w:val="009E2500"/>
    <w:rsid w:val="009E4183"/>
    <w:rsid w:val="009E7673"/>
    <w:rsid w:val="009F4214"/>
    <w:rsid w:val="009F44C4"/>
    <w:rsid w:val="009F4D6C"/>
    <w:rsid w:val="009F74B8"/>
    <w:rsid w:val="00A11C45"/>
    <w:rsid w:val="00A13870"/>
    <w:rsid w:val="00A17493"/>
    <w:rsid w:val="00A20472"/>
    <w:rsid w:val="00A20F0F"/>
    <w:rsid w:val="00A24003"/>
    <w:rsid w:val="00A2473D"/>
    <w:rsid w:val="00A24A0D"/>
    <w:rsid w:val="00A24D89"/>
    <w:rsid w:val="00A31547"/>
    <w:rsid w:val="00A31E1D"/>
    <w:rsid w:val="00A3471A"/>
    <w:rsid w:val="00A3475A"/>
    <w:rsid w:val="00A36979"/>
    <w:rsid w:val="00A40676"/>
    <w:rsid w:val="00A41BEA"/>
    <w:rsid w:val="00A447FE"/>
    <w:rsid w:val="00A47448"/>
    <w:rsid w:val="00A51082"/>
    <w:rsid w:val="00A512C1"/>
    <w:rsid w:val="00A52930"/>
    <w:rsid w:val="00A557FB"/>
    <w:rsid w:val="00A562C0"/>
    <w:rsid w:val="00A57176"/>
    <w:rsid w:val="00A61B62"/>
    <w:rsid w:val="00A62FD8"/>
    <w:rsid w:val="00A630AA"/>
    <w:rsid w:val="00A647AF"/>
    <w:rsid w:val="00A6548E"/>
    <w:rsid w:val="00A77DDF"/>
    <w:rsid w:val="00A77F31"/>
    <w:rsid w:val="00A8198B"/>
    <w:rsid w:val="00A86F5B"/>
    <w:rsid w:val="00A87FFD"/>
    <w:rsid w:val="00A923BB"/>
    <w:rsid w:val="00AA1877"/>
    <w:rsid w:val="00AA70E9"/>
    <w:rsid w:val="00AB4371"/>
    <w:rsid w:val="00AB74CE"/>
    <w:rsid w:val="00AC43A6"/>
    <w:rsid w:val="00AD0737"/>
    <w:rsid w:val="00AD0EFB"/>
    <w:rsid w:val="00AD1AC3"/>
    <w:rsid w:val="00AD1E85"/>
    <w:rsid w:val="00AD41CE"/>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66D3A"/>
    <w:rsid w:val="00B74602"/>
    <w:rsid w:val="00B75001"/>
    <w:rsid w:val="00B806A5"/>
    <w:rsid w:val="00B844AB"/>
    <w:rsid w:val="00B865F8"/>
    <w:rsid w:val="00B91F1A"/>
    <w:rsid w:val="00B92236"/>
    <w:rsid w:val="00B93B51"/>
    <w:rsid w:val="00B97142"/>
    <w:rsid w:val="00BA12DD"/>
    <w:rsid w:val="00BB4897"/>
    <w:rsid w:val="00BB5603"/>
    <w:rsid w:val="00BB596A"/>
    <w:rsid w:val="00BC4B5C"/>
    <w:rsid w:val="00BC5E1E"/>
    <w:rsid w:val="00BC613A"/>
    <w:rsid w:val="00BC69E7"/>
    <w:rsid w:val="00BC7F59"/>
    <w:rsid w:val="00BD1F9F"/>
    <w:rsid w:val="00BD54C7"/>
    <w:rsid w:val="00BD779D"/>
    <w:rsid w:val="00BF0803"/>
    <w:rsid w:val="00BF22C1"/>
    <w:rsid w:val="00BF2DEF"/>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45463"/>
    <w:rsid w:val="00C510BA"/>
    <w:rsid w:val="00C51ABC"/>
    <w:rsid w:val="00C540C6"/>
    <w:rsid w:val="00C54AA8"/>
    <w:rsid w:val="00C55F46"/>
    <w:rsid w:val="00C61E65"/>
    <w:rsid w:val="00C65346"/>
    <w:rsid w:val="00C7030E"/>
    <w:rsid w:val="00C70679"/>
    <w:rsid w:val="00C73E42"/>
    <w:rsid w:val="00C747FB"/>
    <w:rsid w:val="00C75D13"/>
    <w:rsid w:val="00C82E52"/>
    <w:rsid w:val="00C84DA4"/>
    <w:rsid w:val="00C91990"/>
    <w:rsid w:val="00C96BB0"/>
    <w:rsid w:val="00CA1420"/>
    <w:rsid w:val="00CA15A3"/>
    <w:rsid w:val="00CA1718"/>
    <w:rsid w:val="00CB411E"/>
    <w:rsid w:val="00CB4BA9"/>
    <w:rsid w:val="00CB56B9"/>
    <w:rsid w:val="00CB5F53"/>
    <w:rsid w:val="00CB7EC1"/>
    <w:rsid w:val="00CC3AC4"/>
    <w:rsid w:val="00CD129E"/>
    <w:rsid w:val="00CD20A3"/>
    <w:rsid w:val="00CD3A80"/>
    <w:rsid w:val="00CD3E73"/>
    <w:rsid w:val="00CD619D"/>
    <w:rsid w:val="00CD72FC"/>
    <w:rsid w:val="00CE0906"/>
    <w:rsid w:val="00CE40C8"/>
    <w:rsid w:val="00CE717D"/>
    <w:rsid w:val="00CF2B31"/>
    <w:rsid w:val="00CF3BCD"/>
    <w:rsid w:val="00CF3F81"/>
    <w:rsid w:val="00CF4E3A"/>
    <w:rsid w:val="00CF4F3E"/>
    <w:rsid w:val="00CF5D54"/>
    <w:rsid w:val="00CF68A8"/>
    <w:rsid w:val="00D00DB1"/>
    <w:rsid w:val="00D01715"/>
    <w:rsid w:val="00D03A1C"/>
    <w:rsid w:val="00D04532"/>
    <w:rsid w:val="00D057B6"/>
    <w:rsid w:val="00D063E5"/>
    <w:rsid w:val="00D10F79"/>
    <w:rsid w:val="00D11FBC"/>
    <w:rsid w:val="00D12795"/>
    <w:rsid w:val="00D22456"/>
    <w:rsid w:val="00D26294"/>
    <w:rsid w:val="00D27B6F"/>
    <w:rsid w:val="00D3056C"/>
    <w:rsid w:val="00D315F6"/>
    <w:rsid w:val="00D35B0B"/>
    <w:rsid w:val="00D35C26"/>
    <w:rsid w:val="00D414E0"/>
    <w:rsid w:val="00D43FEF"/>
    <w:rsid w:val="00D44E0B"/>
    <w:rsid w:val="00D52089"/>
    <w:rsid w:val="00D52762"/>
    <w:rsid w:val="00D53674"/>
    <w:rsid w:val="00D547AF"/>
    <w:rsid w:val="00D56916"/>
    <w:rsid w:val="00D60118"/>
    <w:rsid w:val="00D61662"/>
    <w:rsid w:val="00D64CB4"/>
    <w:rsid w:val="00D71AA7"/>
    <w:rsid w:val="00D74A8B"/>
    <w:rsid w:val="00D74FA7"/>
    <w:rsid w:val="00D76ADF"/>
    <w:rsid w:val="00D808B7"/>
    <w:rsid w:val="00D861D3"/>
    <w:rsid w:val="00D926B5"/>
    <w:rsid w:val="00D93A73"/>
    <w:rsid w:val="00D96104"/>
    <w:rsid w:val="00D9657B"/>
    <w:rsid w:val="00DA124D"/>
    <w:rsid w:val="00DA668C"/>
    <w:rsid w:val="00DA7656"/>
    <w:rsid w:val="00DB0DFC"/>
    <w:rsid w:val="00DB27A6"/>
    <w:rsid w:val="00DB5537"/>
    <w:rsid w:val="00DB6DBF"/>
    <w:rsid w:val="00DB7232"/>
    <w:rsid w:val="00DC05CC"/>
    <w:rsid w:val="00DC2671"/>
    <w:rsid w:val="00DC26B4"/>
    <w:rsid w:val="00DD5CAF"/>
    <w:rsid w:val="00DD6CD3"/>
    <w:rsid w:val="00DD75BA"/>
    <w:rsid w:val="00DD7A29"/>
    <w:rsid w:val="00DE0CDE"/>
    <w:rsid w:val="00DE296C"/>
    <w:rsid w:val="00DE3865"/>
    <w:rsid w:val="00DE4C7D"/>
    <w:rsid w:val="00DF447E"/>
    <w:rsid w:val="00DF66BE"/>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13B1"/>
    <w:rsid w:val="00E2551A"/>
    <w:rsid w:val="00E2618A"/>
    <w:rsid w:val="00E3127F"/>
    <w:rsid w:val="00E362C0"/>
    <w:rsid w:val="00E3679F"/>
    <w:rsid w:val="00E36B6B"/>
    <w:rsid w:val="00E36E6C"/>
    <w:rsid w:val="00E40F10"/>
    <w:rsid w:val="00E420E6"/>
    <w:rsid w:val="00E4785C"/>
    <w:rsid w:val="00E47C19"/>
    <w:rsid w:val="00E515B0"/>
    <w:rsid w:val="00E52A76"/>
    <w:rsid w:val="00E52EC2"/>
    <w:rsid w:val="00E60508"/>
    <w:rsid w:val="00E616B7"/>
    <w:rsid w:val="00E653E1"/>
    <w:rsid w:val="00E65B39"/>
    <w:rsid w:val="00E75F12"/>
    <w:rsid w:val="00E76580"/>
    <w:rsid w:val="00E777B8"/>
    <w:rsid w:val="00E83121"/>
    <w:rsid w:val="00E83A7C"/>
    <w:rsid w:val="00E856C5"/>
    <w:rsid w:val="00E90ACA"/>
    <w:rsid w:val="00E922E9"/>
    <w:rsid w:val="00E93D59"/>
    <w:rsid w:val="00E95B31"/>
    <w:rsid w:val="00E9666F"/>
    <w:rsid w:val="00EA0242"/>
    <w:rsid w:val="00EA12B8"/>
    <w:rsid w:val="00EA1E5C"/>
    <w:rsid w:val="00EA36A8"/>
    <w:rsid w:val="00EA6C8E"/>
    <w:rsid w:val="00EB0A45"/>
    <w:rsid w:val="00EB1420"/>
    <w:rsid w:val="00EB3C27"/>
    <w:rsid w:val="00EB5A80"/>
    <w:rsid w:val="00EB7B98"/>
    <w:rsid w:val="00EC3B2F"/>
    <w:rsid w:val="00EC4669"/>
    <w:rsid w:val="00EC7AC7"/>
    <w:rsid w:val="00ED3797"/>
    <w:rsid w:val="00ED4618"/>
    <w:rsid w:val="00EE090F"/>
    <w:rsid w:val="00EE37D9"/>
    <w:rsid w:val="00EF27FA"/>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030E"/>
    <w:rsid w:val="00F42364"/>
    <w:rsid w:val="00F44ADB"/>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07B3"/>
    <w:rsid w:val="00F9540D"/>
    <w:rsid w:val="00F960CA"/>
    <w:rsid w:val="00FA05D1"/>
    <w:rsid w:val="00FA10D1"/>
    <w:rsid w:val="00FA2B14"/>
    <w:rsid w:val="00FA45DE"/>
    <w:rsid w:val="00FA5B57"/>
    <w:rsid w:val="00FA60EB"/>
    <w:rsid w:val="00FA661C"/>
    <w:rsid w:val="00FA6B3D"/>
    <w:rsid w:val="00FA6E9E"/>
    <w:rsid w:val="00FB02E8"/>
    <w:rsid w:val="00FB24B3"/>
    <w:rsid w:val="00FB6A81"/>
    <w:rsid w:val="00FC0F74"/>
    <w:rsid w:val="00FC2331"/>
    <w:rsid w:val="00FC2DAB"/>
    <w:rsid w:val="00FC7166"/>
    <w:rsid w:val="00FD6ACE"/>
    <w:rsid w:val="00FD6E1C"/>
    <w:rsid w:val="00FD7D2E"/>
    <w:rsid w:val="00FE0FEE"/>
    <w:rsid w:val="00FE2236"/>
    <w:rsid w:val="00FF158A"/>
    <w:rsid w:val="00FF658B"/>
    <w:rsid w:val="00FF7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ighj@u.washington.edu" TargetMode="Externa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nprice@systemsbiology.org"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611D0-295F-4DC3-9A59-979E55D2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27</Pages>
  <Words>43923</Words>
  <Characters>250365</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293701</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cp:lastPrinted>2016-01-11T05:49:00Z</cp:lastPrinted>
  <dcterms:created xsi:type="dcterms:W3CDTF">2016-05-05T18:35:00Z</dcterms:created>
  <dcterms:modified xsi:type="dcterms:W3CDTF">2016-05-23T17:51:00Z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id="mtQx0SLm"/&gt;&lt;style id="http://www.zotero.org/styles/journal-of-bacteriology" hasBibliography="1" bibliographyStyleHasBeenSet="1"/&gt;&lt;prefs&gt;&lt;pref name="fieldType" value="Field"/&gt;&lt;pref name="storeRefe</vt:lpwstr>
  </property>
  <property fmtid="{D5CDD505-2E9C-101B-9397-08002B2CF9AE}" pid="3" name="ZOTERO_PREF_2">
    <vt:lpwstr>rences" value="true"/&gt;&lt;pref name="automaticJournalAbbreviations" value="true"/&gt;&lt;pref name="noteType" value=""/&gt;&lt;/prefs&gt;&lt;/data&gt;</vt:lpwstr>
  </property>
</Properties>
</file>