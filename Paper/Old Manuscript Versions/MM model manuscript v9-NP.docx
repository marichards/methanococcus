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538DEC88"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ins w:id="0" w:author="Nathan Price" w:date="2016-05-04T22:22:00Z">
        <w:r w:rsidR="005A4C15">
          <w:rPr>
            <w:b/>
          </w:rPr>
          <w:t xml:space="preserve">Stephen W. Ragsdale, </w:t>
        </w:r>
      </w:ins>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9"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0"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0CD7B5BA"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r w:rsidR="00F51AEF">
        <w:t>hydrogenotrophic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r w:rsidR="00F51AEF">
        <w:rPr>
          <w:i/>
        </w:rPr>
        <w:t>Methanococcus maripaludis</w:t>
      </w:r>
      <w:r w:rsidR="00F51AEF">
        <w:t>, a well-studied hydrogenotrophic marine methanogen.</w:t>
      </w:r>
      <w:r w:rsidR="003E19FC">
        <w:t xml:space="preserve"> </w:t>
      </w:r>
      <w:r w:rsidR="00651B46">
        <w:t xml:space="preserve">To better understand </w:t>
      </w:r>
      <w:r w:rsidR="00F51AEF">
        <w:t>hydrogenotrophic methanogenesis</w:t>
      </w:r>
      <w:r w:rsidR="00651B46">
        <w:t xml:space="preserve"> and compare it with </w:t>
      </w:r>
      <w:proofErr w:type="spellStart"/>
      <w:r w:rsidR="00C37C0F">
        <w:t>methyltrophic</w:t>
      </w:r>
      <w:proofErr w:type="spellEnd"/>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w:t>
      </w:r>
      <w:ins w:id="1" w:author="Nathan Price" w:date="2016-05-04T22:19:00Z">
        <w:r w:rsidR="005A4C15">
          <w:t xml:space="preserve">metabolic </w:t>
        </w:r>
      </w:ins>
      <w:r w:rsidR="002A1DF2">
        <w:t xml:space="preserve">network uses recent </w:t>
      </w:r>
      <w:proofErr w:type="gramStart"/>
      <w:r w:rsidR="002A1DF2">
        <w:t xml:space="preserve">literature to not only </w:t>
      </w:r>
      <w:del w:id="2" w:author="Nathan Price" w:date="2016-05-04T22:19:00Z">
        <w:r w:rsidR="002A1DF2" w:rsidDel="005A4C15">
          <w:delText xml:space="preserve">portray </w:delText>
        </w:r>
      </w:del>
      <w:ins w:id="3" w:author="Nathan Price" w:date="2016-05-04T22:19:00Z">
        <w:r w:rsidR="005A4C15">
          <w:t>represent</w:t>
        </w:r>
        <w:proofErr w:type="gramEnd"/>
        <w:r w:rsidR="005A4C15">
          <w:t xml:space="preserve"> </w:t>
        </w:r>
      </w:ins>
      <w:r w:rsidR="002A1DF2">
        <w:t xml:space="preserve">the central electron bifurcation reaction, but also </w:t>
      </w:r>
      <w:ins w:id="4" w:author="Nathan Price" w:date="2016-05-04T22:19:00Z">
        <w:r w:rsidR="005A4C15">
          <w:t xml:space="preserve">to </w:t>
        </w:r>
      </w:ins>
      <w:r w:rsidR="002A1DF2">
        <w:t xml:space="preserve">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 xml:space="preserve">experimental growth and gene knockout data. Furthermore, we use our </w:t>
      </w:r>
      <w:ins w:id="5" w:author="Nathan Price" w:date="2016-05-04T22:19:00Z">
        <w:r w:rsidR="005A4C15">
          <w:t xml:space="preserve">metabolic network </w:t>
        </w:r>
      </w:ins>
      <w:r w:rsidR="00B03AFC">
        <w:t xml:space="preserve">reconstruction to probe </w:t>
      </w:r>
      <w:r w:rsidR="00B806A5">
        <w:t xml:space="preserve">the implications of </w:t>
      </w:r>
      <w:r w:rsidR="000E0E23">
        <w:t xml:space="preserve">electron </w:t>
      </w:r>
      <w:r w:rsidR="00B806A5">
        <w:t>bifurcation by showing its essentiality</w:t>
      </w:r>
      <w:ins w:id="6" w:author="Nathan Price" w:date="2016-05-04T22:20:00Z">
        <w:r w:rsidR="005A4C15">
          <w:t>, as well as</w:t>
        </w:r>
      </w:ins>
      <w:del w:id="7" w:author="Nathan Price" w:date="2016-05-04T22:20:00Z">
        <w:r w:rsidR="00B806A5" w:rsidDel="005A4C15">
          <w:delText xml:space="preserve"> and</w:delText>
        </w:r>
      </w:del>
      <w:r w:rsidR="00B806A5">
        <w:t xml:space="preserve"> investigating the effects of ferredoxin</w:t>
      </w:r>
      <w:r w:rsidR="00B03AFC">
        <w:t xml:space="preserve"> </w:t>
      </w:r>
      <w:r w:rsidR="00B806A5">
        <w:t>specificity</w:t>
      </w:r>
      <w:r w:rsidR="005F2447">
        <w:t xml:space="preserve"> on the network</w:t>
      </w:r>
      <w:r w:rsidR="00B806A5">
        <w:t xml:space="preserve">. </w:t>
      </w:r>
      <w:r w:rsidR="00B03AFC">
        <w:t xml:space="preserve">Additionally, we demonstrate a </w:t>
      </w:r>
      <w:del w:id="8" w:author="Nathan Price" w:date="2016-05-04T22:20:00Z">
        <w:r w:rsidR="00B03AFC" w:rsidDel="005A4C15">
          <w:delText xml:space="preserve">novel </w:delText>
        </w:r>
      </w:del>
      <w:r w:rsidR="00B03AFC">
        <w:t>method of applying</w:t>
      </w:r>
      <w:r w:rsidR="009E4183">
        <w:t xml:space="preserve"> thermodynamic constraints </w:t>
      </w:r>
      <w:r w:rsidR="00B03AFC">
        <w:t xml:space="preserve">to a metabolic model to quickly estimate overall </w:t>
      </w:r>
      <w:del w:id="9" w:author="Nathan Price" w:date="2016-05-04T22:20:00Z">
        <w:r w:rsidR="00B03AFC" w:rsidDel="005A4C15">
          <w:delText xml:space="preserve">organism </w:delText>
        </w:r>
      </w:del>
      <w:r w:rsidR="00B03AFC">
        <w:t>free energy</w:t>
      </w:r>
      <w:ins w:id="10" w:author="Nathan Price" w:date="2016-05-04T22:20:00Z">
        <w:r w:rsidR="005A4C15">
          <w:t xml:space="preserve"> changes </w:t>
        </w:r>
      </w:ins>
      <w:ins w:id="11" w:author="Nathan Price" w:date="2016-05-04T22:21:00Z">
        <w:r w:rsidR="005A4C15">
          <w:t>between what comes in and out of the cell</w:t>
        </w:r>
      </w:ins>
      <w:r w:rsidR="00B03AFC">
        <w:t xml:space="preserve">. Finally, we describe a </w:t>
      </w:r>
      <w:r w:rsidR="00081ADC">
        <w:t xml:space="preserve">novel </w:t>
      </w:r>
      <w:r w:rsidR="00B03AFC">
        <w:t xml:space="preserve">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62B6ED5F" w:rsidR="009E4183" w:rsidRPr="001143B5" w:rsidRDefault="001143B5" w:rsidP="005F2447">
      <w:pPr>
        <w:spacing w:line="480" w:lineRule="auto"/>
      </w:pPr>
      <w:r>
        <w:t xml:space="preserve">Understanding and applying hydrogenotrophic methanogenesis </w:t>
      </w:r>
      <w:del w:id="12" w:author="Nathan Price" w:date="2016-05-04T22:24:00Z">
        <w:r w:rsidDel="005A4C15">
          <w:delText>could be key</w:delText>
        </w:r>
      </w:del>
      <w:ins w:id="13" w:author="Nathan Price" w:date="2016-05-04T22:24:00Z">
        <w:r w:rsidR="005A4C15">
          <w:t>is a promising avenue</w:t>
        </w:r>
      </w:ins>
      <w:r>
        <w:t xml:space="preserve">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w:t>
      </w:r>
      <w:r w:rsidR="00796A48">
        <w:t xml:space="preserve">environmentally ubiquitous </w:t>
      </w:r>
      <w:r>
        <w:t xml:space="preserve">pathway, </w:t>
      </w:r>
      <w:r w:rsidR="009E4183">
        <w:t xml:space="preserve">existing methanogen models </w:t>
      </w:r>
      <w:r>
        <w:t xml:space="preserve">portray </w:t>
      </w:r>
      <w:r w:rsidR="00796A48">
        <w:t xml:space="preserve">the </w:t>
      </w:r>
      <w:r>
        <w:t xml:space="preserve">more traditional energy conservation mechanisms </w:t>
      </w:r>
      <w:r w:rsidR="00796A48">
        <w:t xml:space="preserve">that are </w:t>
      </w:r>
      <w:r>
        <w:t xml:space="preserve">found in other methanogens. We have constructed a genome-scale metabolic network of </w:t>
      </w:r>
      <w:r>
        <w:rPr>
          <w:i/>
        </w:rPr>
        <w:t xml:space="preserve">Methanococcus maripaludis </w:t>
      </w:r>
      <w:r>
        <w:t xml:space="preserve">that explicitly </w:t>
      </w:r>
      <w:r w:rsidR="00796A48">
        <w:t>accounts for all major reactions involved in hydrogenotrophic methanogenesis</w:t>
      </w:r>
      <w:r>
        <w:t xml:space="preserve">.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6D76D85E" w14:textId="1940DD5E" w:rsidR="008B123E" w:rsidRDefault="005A4C15" w:rsidP="00875DF4">
      <w:pPr>
        <w:spacing w:line="480" w:lineRule="auto"/>
      </w:pPr>
      <w:ins w:id="14" w:author="Nathan Price" w:date="2016-05-04T22:25:00Z">
        <w:r>
          <w:t xml:space="preserve">Biologically produced methane is a topic of significant interest based on both environmental impacts and bio-energy uses. </w:t>
        </w:r>
      </w:ins>
      <w:r w:rsidR="00F316DF">
        <w:t>Methane</w:t>
      </w:r>
      <w:r w:rsidR="002607EE">
        <w:t xml:space="preserve"> </w:t>
      </w:r>
      <w:r w:rsidR="00DE3865">
        <w:t xml:space="preserve">is produced in the environment by biological and non-biological sources </w:t>
      </w:r>
      <w:r w:rsidR="00DE3865">
        <w:fldChar w:fldCharType="begin"/>
      </w:r>
      <w:r w:rsidR="00080B94">
        <w:instrText xml:space="preserve"> ADDIN ZOTERO_ITEM CSL_CITATION {"citationID":"2i8l86lem7","properties":{"formattedCitation":"(1)","plainCitation":"(1)"},"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DE3865">
        <w:fldChar w:fldCharType="separate"/>
      </w:r>
      <w:r w:rsidR="00080B94" w:rsidRPr="00080B94">
        <w:t>(1)</w:t>
      </w:r>
      <w:r w:rsidR="00DE3865">
        <w:fldChar w:fldCharType="end"/>
      </w:r>
      <w:r w:rsidR="00DE3865">
        <w:t xml:space="preserve"> and </w:t>
      </w:r>
      <w:r w:rsidR="00F316DF">
        <w:t>plays a critical role in the global carbon cycle</w:t>
      </w:r>
      <w:r w:rsidR="00DE3865">
        <w:t>.</w:t>
      </w:r>
      <w:r w:rsidR="00A24D89">
        <w:t xml:space="preserve"> </w:t>
      </w:r>
      <w:ins w:id="15" w:author="Nathan Price" w:date="2016-05-04T22:26:00Z">
        <w:r>
          <w:t xml:space="preserve">For example, </w:t>
        </w:r>
      </w:ins>
      <w:del w:id="16" w:author="Nathan Price" w:date="2016-05-04T22:26:00Z">
        <w:r w:rsidR="004B4269" w:rsidDel="005A4C15">
          <w:delText xml:space="preserve">A </w:delText>
        </w:r>
      </w:del>
      <w:ins w:id="17" w:author="Nathan Price" w:date="2016-05-04T22:26:00Z">
        <w:r>
          <w:t xml:space="preserve">a </w:t>
        </w:r>
      </w:ins>
      <w:r w:rsidR="004B4269">
        <w:t>large proportion of anaerobic biomass metabolism is coupled to methanogenesis, which is responsible for the annual generation of 1 Gt of methane</w:t>
      </w:r>
      <w:ins w:id="18" w:author="Nathan Price" w:date="2016-05-04T22:27:00Z">
        <w:r>
          <w:t xml:space="preserve"> in the biosphere</w:t>
        </w:r>
      </w:ins>
      <w:r w:rsidR="004B4269">
        <w:t xml:space="preserve"> </w:t>
      </w:r>
      <w:r w:rsidR="004B4269">
        <w:fldChar w:fldCharType="begin"/>
      </w:r>
      <w:r w:rsidR="004B4269">
        <w:instrText xml:space="preserve"> ADDIN ZOTERO_ITEM CSL_CITATION {"citationID":"12d9ngkfcj","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4B4269">
        <w:fldChar w:fldCharType="separate"/>
      </w:r>
      <w:r w:rsidR="004B4269" w:rsidRPr="00080B94">
        <w:t>(2)</w:t>
      </w:r>
      <w:r w:rsidR="004B4269">
        <w:fldChar w:fldCharType="end"/>
      </w:r>
      <w:r w:rsidR="004B4269">
        <w:t xml:space="preserve">. </w:t>
      </w:r>
      <w:moveToRangeStart w:id="19" w:author="Nathan Price" w:date="2016-05-04T22:28:00Z" w:name="move324020234"/>
      <w:moveTo w:id="20" w:author="Nathan Price" w:date="2016-05-04T22:28:00Z">
        <w:del w:id="21" w:author="Nathan Price" w:date="2016-05-04T22:28:00Z">
          <w:r w:rsidR="00DD6CD3" w:rsidDel="00DD6CD3">
            <w:delText>On the other hand, m</w:delText>
          </w:r>
        </w:del>
      </w:moveTo>
      <w:ins w:id="22" w:author="Nathan Price" w:date="2016-05-04T22:28:00Z">
        <w:r w:rsidR="00DD6CD3">
          <w:t>M</w:t>
        </w:r>
      </w:ins>
      <w:moveTo w:id="23" w:author="Nathan Price" w:date="2016-05-04T22:28:00Z">
        <w:r w:rsidR="00DD6CD3">
          <w:t xml:space="preserve">ethane is </w:t>
        </w:r>
      </w:moveTo>
      <w:ins w:id="24" w:author="Nathan Price" w:date="2016-05-04T22:28:00Z">
        <w:r w:rsidR="00DD6CD3">
          <w:t xml:space="preserve">also </w:t>
        </w:r>
      </w:ins>
      <w:moveTo w:id="25" w:author="Nathan Price" w:date="2016-05-04T22:28:00Z">
        <w:r w:rsidR="00DD6CD3">
          <w:t xml:space="preserve">the second most abundant greenhouse gas after carbon dioxide </w:t>
        </w:r>
        <w:r w:rsidR="00DD6CD3">
          <w:fldChar w:fldCharType="begin"/>
        </w:r>
        <w:r w:rsidR="00DD6CD3">
          <w:instrText xml:space="preserve"> ADDIN ZOTERO_ITEM CSL_CITATION {"citationID":"17h7j3vmpb","properties":{"formattedCitation":"(5)","plainCitation":"(5)"},"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DD6CD3">
          <w:fldChar w:fldCharType="separate"/>
        </w:r>
        <w:r w:rsidR="00DD6CD3" w:rsidRPr="00080B94">
          <w:t>(5)</w:t>
        </w:r>
        <w:r w:rsidR="00DD6CD3">
          <w:fldChar w:fldCharType="end"/>
        </w:r>
        <w:r w:rsidR="00DD6CD3">
          <w:t xml:space="preserve"> and is 21 times more </w:t>
        </w:r>
        <w:commentRangeStart w:id="26"/>
        <w:r w:rsidR="00DD6CD3">
          <w:t>potent</w:t>
        </w:r>
        <w:commentRangeEnd w:id="26"/>
        <w:r w:rsidR="00DD6CD3">
          <w:rPr>
            <w:rStyle w:val="CommentReference"/>
            <w:rFonts w:ascii="Calibri" w:hAnsi="Calibri"/>
          </w:rPr>
          <w:commentReference w:id="26"/>
        </w:r>
        <w:r w:rsidR="00DD6CD3">
          <w:t xml:space="preserve"> than CO</w:t>
        </w:r>
        <w:r w:rsidR="00DD6CD3" w:rsidRPr="00775A14">
          <w:rPr>
            <w:vertAlign w:val="subscript"/>
          </w:rPr>
          <w:t>2</w:t>
        </w:r>
        <w:r w:rsidR="00DD6CD3">
          <w:t xml:space="preserve"> </w:t>
        </w:r>
        <w:r w:rsidR="00DD6CD3">
          <w:fldChar w:fldCharType="begin"/>
        </w:r>
        <w:r w:rsidR="00DD6CD3">
          <w:instrText xml:space="preserve"> ADDIN ZOTERO_ITEM CSL_CITATION {"citationID":"CCfc157S","properties":{"formattedCitation":"(6)","plainCitation":"(6)"},"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DD6CD3">
          <w:fldChar w:fldCharType="separate"/>
        </w:r>
        <w:r w:rsidR="00DD6CD3" w:rsidRPr="00080B94">
          <w:t>(6)</w:t>
        </w:r>
        <w:r w:rsidR="00DD6CD3">
          <w:fldChar w:fldCharType="end"/>
        </w:r>
        <w:r w:rsidR="00DD6CD3">
          <w:t xml:space="preserve"> in absorbing and emitting energy. </w:t>
        </w:r>
      </w:moveTo>
      <w:moveToRangeEnd w:id="19"/>
      <w:ins w:id="27" w:author="Nathan Price" w:date="2016-05-04T22:28:00Z">
        <w:r w:rsidR="00DD6CD3">
          <w:t>In terms of methane</w:t>
        </w:r>
      </w:ins>
      <w:ins w:id="28" w:author="Nathan Price" w:date="2016-05-04T22:29:00Z">
        <w:r w:rsidR="00DD6CD3">
          <w:t>’s role in bio-energy</w:t>
        </w:r>
      </w:ins>
      <w:del w:id="29" w:author="Nathan Price" w:date="2016-05-04T22:27:00Z">
        <w:r w:rsidR="004B4269" w:rsidDel="005A4C15">
          <w:delText>On one hand</w:delText>
        </w:r>
      </w:del>
      <w:r w:rsidR="004B4269">
        <w:t xml:space="preserve">, methane </w:t>
      </w:r>
      <w:ins w:id="30" w:author="Nathan Price" w:date="2016-05-04T22:29:00Z">
        <w:r w:rsidR="00DD6CD3">
          <w:t xml:space="preserve">is </w:t>
        </w:r>
      </w:ins>
      <w:del w:id="31" w:author="Nathan Price" w:date="2016-05-04T22:29:00Z">
        <w:r w:rsidR="004B4269" w:rsidDel="00DD6CD3">
          <w:delText xml:space="preserve">is a vital energy commodity; as </w:delText>
        </w:r>
      </w:del>
      <w:r w:rsidR="004B4269">
        <w:t>t</w:t>
      </w:r>
      <w:r w:rsidR="00875DF4" w:rsidRPr="00875DF4">
        <w:t xml:space="preserve">he major component (~87 percent) of natural gas, </w:t>
      </w:r>
      <w:del w:id="32" w:author="Nathan Price" w:date="2016-05-04T22:29:00Z">
        <w:r w:rsidR="00DE3865" w:rsidDel="00DD6CD3">
          <w:delText>methane</w:delText>
        </w:r>
        <w:r w:rsidR="00875DF4" w:rsidRPr="00875DF4" w:rsidDel="00DD6CD3">
          <w:delText xml:space="preserve"> is </w:delText>
        </w:r>
      </w:del>
      <w:r w:rsidR="00875DF4" w:rsidRPr="00875DF4">
        <w:t>used as a heating fuel in 22% of US homes.</w:t>
      </w:r>
      <w:r w:rsidR="00DE3865">
        <w:t xml:space="preserve"> </w:t>
      </w:r>
      <w:r w:rsidR="004B4269">
        <w:t xml:space="preserve">It </w:t>
      </w:r>
      <w:del w:id="33" w:author="Nathan Price" w:date="2016-05-04T22:29:00Z">
        <w:r w:rsidR="00046038" w:rsidDel="00DD6CD3">
          <w:delText xml:space="preserve"> </w:delText>
        </w:r>
      </w:del>
      <w:r w:rsidR="00046038">
        <w:t>is</w:t>
      </w:r>
      <w:r w:rsidR="004B4269">
        <w:t xml:space="preserve"> </w:t>
      </w:r>
      <w:ins w:id="34" w:author="Nathan Price" w:date="2016-05-04T22:28:00Z">
        <w:r w:rsidR="00DD6CD3">
          <w:t xml:space="preserve">also </w:t>
        </w:r>
      </w:ins>
      <w:r w:rsidR="00046038">
        <w:t xml:space="preserve">a candidate </w:t>
      </w:r>
      <w:commentRangeStart w:id="35"/>
      <w:r w:rsidR="00046038">
        <w:t>bridge fuel</w:t>
      </w:r>
      <w:r w:rsidR="0026382C">
        <w:t xml:space="preserve"> </w:t>
      </w:r>
      <w:commentRangeEnd w:id="35"/>
      <w:r w:rsidR="00DD6CD3">
        <w:rPr>
          <w:rStyle w:val="CommentReference"/>
          <w:rFonts w:ascii="Calibri" w:hAnsi="Calibri"/>
        </w:rPr>
        <w:commentReference w:id="35"/>
      </w:r>
      <w:r w:rsidR="0026382C">
        <w:fldChar w:fldCharType="begin"/>
      </w:r>
      <w:r w:rsidR="00080B94">
        <w:instrText xml:space="preserve"> ADDIN ZOTERO_ITEM CSL_CITATION {"citationID":"264k9f24me","properties":{"formattedCitation":"(3)","plainCitation":"(3)"},"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080B94" w:rsidRPr="00080B94">
        <w:t>(3)</w:t>
      </w:r>
      <w:r w:rsidR="0026382C">
        <w:fldChar w:fldCharType="end"/>
      </w:r>
      <w:r w:rsidR="00046038">
        <w:t xml:space="preserve"> </w:t>
      </w:r>
      <w:r w:rsidR="002670AD">
        <w:t xml:space="preserve">because </w:t>
      </w:r>
      <w:r w:rsidR="00941981">
        <w:t xml:space="preserve">it </w:t>
      </w:r>
      <w:r w:rsidR="00DE3865">
        <w:t>p</w:t>
      </w:r>
      <w:r w:rsidR="00DE3865" w:rsidRPr="00875DF4">
        <w:t>roduc</w:t>
      </w:r>
      <w:r w:rsidR="00DE3865">
        <w:t>es</w:t>
      </w:r>
      <w:r w:rsidR="00DE3865" w:rsidRPr="00875DF4">
        <w:t xml:space="preserve"> more heat per mass unit (55.7 kJ/g) than any other hydrocarbon</w:t>
      </w:r>
      <w:r w:rsidR="00DE3865">
        <w:t xml:space="preserve"> and </w:t>
      </w:r>
      <w:r w:rsidR="00941981">
        <w:t xml:space="preserve">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080B94">
        <w:instrText xml:space="preserve"> ADDIN ZOTERO_ITEM CSL_CITATION {"citationID":"dg3spae36","properties":{"formattedCitation":"(4)","plainCitation":"(4)"},"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080B94" w:rsidRPr="00080B94">
        <w:t>(4)</w:t>
      </w:r>
      <w:r w:rsidR="00A36979">
        <w:fldChar w:fldCharType="end"/>
      </w:r>
      <w:r w:rsidR="00A447FE">
        <w:t>.</w:t>
      </w:r>
      <w:r w:rsidR="00CE40C8">
        <w:t xml:space="preserve"> </w:t>
      </w:r>
      <w:moveFromRangeStart w:id="36" w:author="Nathan Price" w:date="2016-05-04T22:28:00Z" w:name="move324020234"/>
      <w:moveFrom w:id="37" w:author="Nathan Price" w:date="2016-05-04T22:28:00Z">
        <w:r w:rsidR="00CE40C8" w:rsidDel="00DD6CD3">
          <w:t>On the other hand, m</w:t>
        </w:r>
        <w:r w:rsidR="00CA1420" w:rsidDel="00DD6CD3">
          <w:t xml:space="preserve">ethane is </w:t>
        </w:r>
        <w:r w:rsidR="00A36979" w:rsidDel="00DD6CD3">
          <w:t>the second</w:t>
        </w:r>
        <w:r w:rsidR="00CA1420" w:rsidDel="00DD6CD3">
          <w:t xml:space="preserve"> most abundant greenhouse gas after </w:t>
        </w:r>
        <w:r w:rsidR="007A60D0" w:rsidDel="00DD6CD3">
          <w:t>carbon dioxide</w:t>
        </w:r>
        <w:r w:rsidR="007C0A49" w:rsidDel="00DD6CD3">
          <w:t xml:space="preserve"> </w:t>
        </w:r>
        <w:r w:rsidR="007C0A49" w:rsidDel="00DD6CD3">
          <w:fldChar w:fldCharType="begin"/>
        </w:r>
        <w:r w:rsidR="00080B94" w:rsidDel="00DD6CD3">
          <w:instrText xml:space="preserve"> ADDIN ZOTERO_ITEM CSL_CITATION {"citationID":"17h7j3vmpb","properties":{"formattedCitation":"(5)","plainCitation":"(5)"},"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7C0A49" w:rsidDel="00DD6CD3">
          <w:fldChar w:fldCharType="separate"/>
        </w:r>
        <w:r w:rsidR="00080B94" w:rsidRPr="00080B94" w:rsidDel="00DD6CD3">
          <w:t>(5)</w:t>
        </w:r>
        <w:r w:rsidR="007C0A49" w:rsidDel="00DD6CD3">
          <w:fldChar w:fldCharType="end"/>
        </w:r>
        <w:r w:rsidR="007C0A49" w:rsidDel="00DD6CD3">
          <w:t xml:space="preserve"> </w:t>
        </w:r>
        <w:r w:rsidR="00641032" w:rsidDel="00DD6CD3">
          <w:t>and</w:t>
        </w:r>
        <w:r w:rsidR="00A36979" w:rsidDel="00DD6CD3">
          <w:t xml:space="preserve"> is</w:t>
        </w:r>
        <w:r w:rsidR="00CE40C8" w:rsidDel="00DD6CD3">
          <w:t xml:space="preserve"> 21 times more </w:t>
        </w:r>
        <w:commentRangeStart w:id="38"/>
        <w:r w:rsidR="00CE40C8" w:rsidDel="00DD6CD3">
          <w:t>potent</w:t>
        </w:r>
        <w:commentRangeEnd w:id="38"/>
        <w:r w:rsidR="00CE40C8" w:rsidDel="00DD6CD3">
          <w:rPr>
            <w:rStyle w:val="CommentReference"/>
            <w:rFonts w:ascii="Calibri" w:hAnsi="Calibri"/>
          </w:rPr>
          <w:commentReference w:id="38"/>
        </w:r>
        <w:r w:rsidR="00CE40C8" w:rsidDel="00DD6CD3">
          <w:t xml:space="preserve"> than CO</w:t>
        </w:r>
        <w:r w:rsidR="00CE40C8" w:rsidRPr="00775A14" w:rsidDel="00DD6CD3">
          <w:rPr>
            <w:vertAlign w:val="subscript"/>
          </w:rPr>
          <w:t>2</w:t>
        </w:r>
        <w:r w:rsidR="00CE40C8" w:rsidDel="00DD6CD3">
          <w:t xml:space="preserve"> </w:t>
        </w:r>
        <w:r w:rsidR="00CE40C8" w:rsidDel="00DD6CD3">
          <w:fldChar w:fldCharType="begin"/>
        </w:r>
        <w:r w:rsidR="00080B94" w:rsidDel="00DD6CD3">
          <w:instrText xml:space="preserve"> ADDIN ZOTERO_ITEM CSL_CITATION {"citationID":"CCfc157S","properties":{"formattedCitation":"(6)","plainCitation":"(6)"},"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CE40C8" w:rsidDel="00DD6CD3">
          <w:fldChar w:fldCharType="separate"/>
        </w:r>
        <w:r w:rsidR="00080B94" w:rsidRPr="00080B94" w:rsidDel="00DD6CD3">
          <w:t>(6)</w:t>
        </w:r>
        <w:r w:rsidR="00CE40C8" w:rsidDel="00DD6CD3">
          <w:fldChar w:fldCharType="end"/>
        </w:r>
        <w:r w:rsidR="00CE40C8" w:rsidDel="00DD6CD3">
          <w:t xml:space="preserve"> in absorbing and emitting energy.</w:t>
        </w:r>
        <w:r w:rsidR="004B4269" w:rsidDel="00DD6CD3">
          <w:t xml:space="preserve"> </w:t>
        </w:r>
      </w:moveFrom>
      <w:moveFromRangeEnd w:id="36"/>
    </w:p>
    <w:p w14:paraId="14C34A6D" w14:textId="3CD36D94" w:rsidR="005119EB" w:rsidRDefault="00B92236" w:rsidP="00586344">
      <w:pPr>
        <w:spacing w:line="480" w:lineRule="auto"/>
      </w:pPr>
      <w:r>
        <w:t>Methanogens</w:t>
      </w:r>
      <w:r w:rsidR="008B123E">
        <w:t>, which</w:t>
      </w:r>
      <w:r w:rsidR="002F7577">
        <w:t xml:space="preserve"> </w:t>
      </w:r>
      <w:r w:rsidR="0084390A">
        <w:t>are the largest biological contributors of methane</w:t>
      </w:r>
      <w:r w:rsidR="008B123E">
        <w:t>,</w:t>
      </w:r>
      <w:r w:rsidR="0084390A">
        <w:t xml:space="preserve"> </w:t>
      </w:r>
      <w:r w:rsidR="008B123E">
        <w:t>are</w:t>
      </w:r>
      <w:r>
        <w:t xml:space="preserve"> microorganisms from the domain Archaea </w:t>
      </w:r>
      <w:r w:rsidR="008B123E">
        <w:t xml:space="preserve">that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7C0A49">
        <w:instrText xml:space="preserve"> ADDIN ZOTERO_ITEM CSL_CITATION {"citationID":"1buq7elsji","properties":{"formattedCitation":"(7,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S."}],"issued":{"date-parts":[["1990"]]}},"label":"page"},{"id":10,"uris":["http://zotero.org/users/2832130/items/TCABS5KH"],"uri":["http://zotero.org/users/2832130/items/TCABS5KH"],"itemData":{"id":10,"type":"article","title":"structure of func of enzymes H2CO2 pathway 2002.pdf"},"label":"page"}],"schema":"https://github.com/citation-style-language/schema/raw/master/csl-citation.json"} </w:instrText>
      </w:r>
      <w:r w:rsidR="00901F0A">
        <w:fldChar w:fldCharType="separate"/>
      </w:r>
      <w:r w:rsidR="007C0A49" w:rsidRPr="007C0A49">
        <w:t>(7, 8)</w:t>
      </w:r>
      <w:r w:rsidR="00901F0A">
        <w:fldChar w:fldCharType="end"/>
      </w:r>
      <w:r w:rsidR="00A557FB">
        <w:t>.</w:t>
      </w:r>
      <w:r w:rsidR="008B123E">
        <w:t xml:space="preserve"> </w:t>
      </w:r>
      <w:r w:rsidR="00C510BA">
        <w:t>Though</w:t>
      </w:r>
      <w:r w:rsidR="00527D1A">
        <w:t xml:space="preserve"> phylogenetically and metabolically </w:t>
      </w:r>
      <w:r w:rsidR="00C510BA">
        <w:t xml:space="preserve">diverse, </w:t>
      </w:r>
      <w:r w:rsidR="00073EBE">
        <w:t>methanogens</w:t>
      </w:r>
      <w:r w:rsidR="00C510BA">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080B94">
        <w:instrText xml:space="preserve"> ADDIN ZOTERO_ITEM CSL_CITATION {"citationID":"MZqwmgiM","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080B94" w:rsidRPr="00080B94">
        <w:t>(2)</w:t>
      </w:r>
      <w:r w:rsidR="0028794B">
        <w:fldChar w:fldCharType="end"/>
      </w:r>
      <w:r w:rsidR="0034629A">
        <w:t xml:space="preserve">. </w:t>
      </w:r>
      <w:r w:rsidR="00527D1A">
        <w:t>T</w:t>
      </w:r>
      <w:r w:rsidR="0034629A">
        <w:t>he cytochrome</w:t>
      </w:r>
      <w:r w:rsidR="00C510BA">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rsidR="00C510BA">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w:t>
      </w:r>
      <w:proofErr w:type="spellStart"/>
      <w:r w:rsidR="009905DC">
        <w:t>Hdr</w:t>
      </w:r>
      <w:proofErr w:type="spellEnd"/>
      <w:r w:rsidR="009905DC">
        <w:t>)</w:t>
      </w:r>
      <w:r w:rsidR="00966787">
        <w:t>.</w:t>
      </w:r>
      <w:r w:rsidR="00CA15A3">
        <w:t xml:space="preserve"> </w:t>
      </w:r>
    </w:p>
    <w:p w14:paraId="230B0740" w14:textId="71AB4D17" w:rsidR="007E4615" w:rsidRDefault="002400F7" w:rsidP="00586344">
      <w:pPr>
        <w:spacing w:line="480" w:lineRule="auto"/>
      </w:pPr>
      <w:r>
        <w:t xml:space="preserve">The reduction of the </w:t>
      </w:r>
      <w:proofErr w:type="spellStart"/>
      <w:r>
        <w:t>CoM</w:t>
      </w:r>
      <w:proofErr w:type="spellEnd"/>
      <w:r w:rsidR="003E19FC">
        <w:t>-</w:t>
      </w:r>
      <w:r w:rsidR="00FE0FEE">
        <w:t>S</w:t>
      </w:r>
      <w:r>
        <w:t>-</w:t>
      </w:r>
      <w:r w:rsidR="00FE0FEE">
        <w:t>S</w:t>
      </w:r>
      <w:r w:rsidR="003E19FC">
        <w:t>-</w:t>
      </w:r>
      <w:proofErr w:type="spellStart"/>
      <w:r>
        <w:t>CoB</w:t>
      </w:r>
      <w:proofErr w:type="spellEnd"/>
      <w:r>
        <w:t xml:space="preserve">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proofErr w:type="spellStart"/>
      <w:r w:rsidR="00DB7232">
        <w:t>Hdr</w:t>
      </w:r>
      <w:proofErr w:type="spellEnd"/>
      <w:r>
        <w:t xml:space="preserve"> (</w:t>
      </w:r>
      <w:proofErr w:type="spellStart"/>
      <w:r>
        <w:t>HdrDE</w:t>
      </w:r>
      <w:proofErr w:type="spellEnd"/>
      <w:r>
        <w:t>)</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hydrogenotrophic methanogens, the </w:t>
      </w:r>
      <w:proofErr w:type="spellStart"/>
      <w:r w:rsidR="00DB7232">
        <w:t>Hdr</w:t>
      </w:r>
      <w:proofErr w:type="spellEnd"/>
      <w:r w:rsidR="00FE2236">
        <w:t xml:space="preserve"> (</w:t>
      </w:r>
      <w:proofErr w:type="spellStart"/>
      <w:r w:rsidR="00FE2236">
        <w:t>HdrABC</w:t>
      </w:r>
      <w:proofErr w:type="spellEnd"/>
      <w:r w:rsidR="00FE2236">
        <w:t>) is cytoplasmic and no membrane potential is generated</w:t>
      </w:r>
      <w:r w:rsidR="003307B5">
        <w:t>.</w:t>
      </w:r>
      <w:r w:rsidR="00A24A0D">
        <w:t xml:space="preserve"> </w:t>
      </w:r>
      <w:r w:rsidR="00094E1E">
        <w:t xml:space="preserve">Instead, </w:t>
      </w:r>
      <w:proofErr w:type="spellStart"/>
      <w:r w:rsidR="00DB7232">
        <w:t>Hdr</w:t>
      </w:r>
      <w:proofErr w:type="spellEnd"/>
      <w:r w:rsidR="00FE2236">
        <w:t xml:space="preserve"> mediates a bifurcation of electron flow in which the exergonic heterodisulfide reduction is coupled to and drives the endergonic reduction of a ferredoxin used for the first step of methanogene</w:t>
      </w:r>
      <w:r w:rsidR="00526B35">
        <w:t>s</w:t>
      </w:r>
      <w:r w:rsidR="00FE2236">
        <w:t xml:space="preserve">is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6C0AD509" w:rsidR="00535032" w:rsidRDefault="00535032" w:rsidP="00586344">
      <w:pPr>
        <w:spacing w:line="480" w:lineRule="auto"/>
      </w:pPr>
      <w:r w:rsidRPr="009D0324">
        <w:rPr>
          <w:i/>
        </w:rPr>
        <w:t xml:space="preserve">Methanococcus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 xml:space="preserve">belongs to </w:t>
      </w:r>
      <w:r w:rsidR="00CC3AC4">
        <w:t xml:space="preserve">the </w:t>
      </w:r>
      <w:r w:rsidR="009626B8">
        <w:t xml:space="preserve">group of hydrogenotrophic </w:t>
      </w:r>
      <w:r w:rsidR="008B123E">
        <w:t xml:space="preserve">cytochrome-lacking </w:t>
      </w:r>
      <w:r w:rsidR="009626B8">
        <w:t xml:space="preserve">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DA668C">
        <w:instrText xml:space="preserve"> ADDIN ZOTERO_ITEM CSL_CITATION {"citationID":"stcxaL50","properties":{"formattedCitation":"(15)","plainCitation":"(15)"},"citationItems":[{"id":901,"uris":["http://zotero.org/users/2565720/items/6GM9BC68"],"uri":["http://zotero.org/users/2565720/items/6GM9BC68"],"itemData":{"id":901,"type":"article-journal","title":"Genetic systems for hydrogenotrophic methanogens","container-title":"Methods in Enzymology","page":"43-73","volume":"494","source":"PubMed","abstract":"Methanogens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methanogens.","DOI":"10.1016/B978-0-12-385112-3.00003-2","ISSN":"1557-7988","note":"PMID: 21402209","journalAbbreviation":"Meth. Enzymol.","language":"eng","author":[{"family":"Sarmiento","given":"Felipe B."},{"family":"Leigh","given":"John A."},{"family":"Whitman","given":"William B."}],"issued":{"date-parts":[["2011"]]},"PMID":"21402209"}}],"schema":"https://github.com/citation-style-language/schema/raw/master/csl-citation.json"} </w:instrText>
      </w:r>
      <w:r w:rsidR="00E1148F">
        <w:fldChar w:fldCharType="separate"/>
      </w:r>
      <w:r w:rsidR="00DA668C" w:rsidRPr="00DA668C">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biosynthes</w:t>
      </w:r>
      <w:r w:rsidR="009905DC">
        <w:t>e</w:t>
      </w:r>
      <w:r w:rsidR="00D11FBC">
        <w:t>s</w:t>
      </w:r>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w:t>
      </w:r>
      <w:r w:rsidR="008B123E">
        <w:t xml:space="preserve"> </w:t>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w:t>
      </w:r>
      <w:r w:rsidR="00EB3C27">
        <w:lastRenderedPageBreak/>
        <w:t xml:space="preserve">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industrial use is </w:t>
      </w:r>
      <w:del w:id="39" w:author="Nathan Price" w:date="2016-05-04T22:31:00Z">
        <w:r w:rsidR="0003090D" w:rsidDel="00DD6CD3">
          <w:delText xml:space="preserve">the </w:delText>
        </w:r>
      </w:del>
      <w:ins w:id="40" w:author="Nathan Price" w:date="2016-05-04T22:31:00Z">
        <w:r w:rsidR="00DD6CD3">
          <w:t xml:space="preserve">a </w:t>
        </w:r>
      </w:ins>
      <w:del w:id="41" w:author="Nathan Price" w:date="2016-05-04T22:32:00Z">
        <w:r w:rsidR="0003090D" w:rsidDel="00DD6CD3">
          <w:delText xml:space="preserve">obvious </w:delText>
        </w:r>
      </w:del>
      <w:ins w:id="42" w:author="Nathan Price" w:date="2016-05-04T22:32:00Z">
        <w:r w:rsidR="00DD6CD3">
          <w:t xml:space="preserve">clear </w:t>
        </w:r>
      </w:ins>
      <w:r w:rsidR="0003090D">
        <w:t xml:space="preserve">next step. </w:t>
      </w:r>
    </w:p>
    <w:p w14:paraId="228CACAF" w14:textId="2F88AC07" w:rsidR="007F0F45" w:rsidRDefault="00467AD6" w:rsidP="00586344">
      <w:pPr>
        <w:spacing w:line="480" w:lineRule="auto"/>
      </w:pPr>
      <w:r>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industrial biochemical</w:t>
      </w:r>
      <w:r w:rsidR="00AE21C1">
        <w:t>s</w:t>
      </w:r>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 xml:space="preserve">better understanding </w:t>
      </w:r>
      <w:r w:rsidR="003A50FC">
        <w:t xml:space="preserve">of </w:t>
      </w:r>
      <w:r w:rsidR="009D0324">
        <w:t>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AB4371" w:rsidRPr="008C00ED">
        <w:t xml:space="preserve">included </w:t>
      </w:r>
      <w:r w:rsidR="00775A14">
        <w:t>82 reactions and 72 intracellular metabolites</w:t>
      </w:r>
      <w:r w:rsidR="004259ED">
        <w:t xml:space="preserve"> </w:t>
      </w:r>
      <w:r w:rsidR="00AB4371" w:rsidRPr="008C00ED">
        <w:t>that</w:t>
      </w:r>
      <w:r w:rsidR="00AB4371">
        <w:rPr>
          <w:i/>
        </w:rPr>
        <w:t xml:space="preserve"> </w:t>
      </w:r>
      <w:r w:rsidR="00E76580">
        <w:t xml:space="preserve">represented only core metabolism and was used primarily to investigate interactions between the two different species rather than </w:t>
      </w:r>
      <w:del w:id="43" w:author="Nathan Price" w:date="2016-05-04T22:35:00Z">
        <w:r w:rsidR="00E76580" w:rsidDel="00156A1D">
          <w:delText>probe the depths</w:delText>
        </w:r>
      </w:del>
      <w:ins w:id="44" w:author="Nathan Price" w:date="2016-05-04T22:35:00Z">
        <w:r w:rsidR="00156A1D">
          <w:t>map out more comprehensively</w:t>
        </w:r>
      </w:ins>
      <w:del w:id="45" w:author="Nathan Price" w:date="2016-05-04T22:35:00Z">
        <w:r w:rsidR="00E76580" w:rsidDel="00156A1D">
          <w:delText xml:space="preserve"> of</w:delText>
        </w:r>
      </w:del>
      <w:r w:rsidR="00E76580">
        <w:t xml:space="preserve">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w:t>
      </w:r>
      <w:commentRangeStart w:id="46"/>
      <w:r w:rsidR="00E76580">
        <w:t xml:space="preserve">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ins w:id="47" w:author="Nathan Price" w:date="2016-05-04T22:35:00Z">
        <w:r w:rsidR="00156A1D">
          <w:t xml:space="preserve"> though much work remains to fully map this complex network</w:t>
        </w:r>
      </w:ins>
      <w:ins w:id="48" w:author="Nathan Price" w:date="2016-05-04T22:36:00Z">
        <w:r w:rsidR="00156A1D">
          <w:t xml:space="preserve"> through close integration of experimental and computational efforts</w:t>
        </w:r>
      </w:ins>
      <w:r w:rsidR="000C35D5">
        <w:t>.</w:t>
      </w:r>
      <w:r w:rsidR="002E4EC0">
        <w:t xml:space="preserve"> </w:t>
      </w:r>
      <w:commentRangeEnd w:id="46"/>
      <w:r w:rsidR="009A114F">
        <w:rPr>
          <w:rStyle w:val="CommentReference"/>
          <w:rFonts w:ascii="Calibri" w:hAnsi="Calibri"/>
        </w:rPr>
        <w:commentReference w:id="46"/>
      </w:r>
    </w:p>
    <w:p w14:paraId="09C9774A" w14:textId="6E5F8F25" w:rsidR="00414739" w:rsidRPr="0077549E" w:rsidRDefault="009C1745" w:rsidP="00B042B4">
      <w:pPr>
        <w:spacing w:line="480" w:lineRule="auto"/>
      </w:pPr>
      <w:r>
        <w:t xml:space="preserve">In </w:t>
      </w:r>
      <w:r w:rsidR="00744929">
        <w:t xml:space="preserve">this genome-scale </w:t>
      </w:r>
      <w:r w:rsidR="00775A14">
        <w:t>metabolic reconstruction</w:t>
      </w:r>
      <w:r>
        <w:t>,</w:t>
      </w:r>
      <w:r w:rsidR="007F0F45">
        <w:t xml:space="preserve"> </w:t>
      </w:r>
      <w:r w:rsidR="00B25F12">
        <w:t>iMR540</w:t>
      </w:r>
      <w:r w:rsidR="007F0F45">
        <w:t xml:space="preserve">, </w:t>
      </w:r>
      <w:r>
        <w:t xml:space="preserve">we </w:t>
      </w:r>
      <w:r w:rsidR="000A2563">
        <w:t xml:space="preserve">include </w:t>
      </w:r>
      <w:r w:rsidR="00744929">
        <w:t xml:space="preserve">540 genes and </w:t>
      </w:r>
      <w:r w:rsidR="00D22456">
        <w:t>694</w:t>
      </w:r>
      <w:r w:rsidR="000A2563">
        <w:t xml:space="preserve"> metabolic reactions </w:t>
      </w:r>
      <w:r w:rsidR="00744929">
        <w:t xml:space="preserve">spanning the vital catabolic and biosynthetic pathways important in the metabolism of </w:t>
      </w:r>
      <w:r w:rsidR="00744929">
        <w:rPr>
          <w:i/>
        </w:rPr>
        <w:t xml:space="preserve">M. maripaludis. </w:t>
      </w:r>
      <w:r w:rsidR="00744929">
        <w:t xml:space="preserve">We describe important updates, corrections, and refinements, based on recent literature, to the previous metabolic models. </w:t>
      </w:r>
      <w:r w:rsidR="00F819FC">
        <w:t xml:space="preserve">The most critical </w:t>
      </w:r>
      <w:r w:rsidR="00A2473D">
        <w:t xml:space="preserve">addition </w:t>
      </w:r>
      <w:r w:rsidR="00AB4371">
        <w:t xml:space="preserve">is </w:t>
      </w:r>
      <w:r w:rsidR="00F819FC">
        <w:t>the</w:t>
      </w:r>
      <w:r>
        <w:t xml:space="preserve"> </w:t>
      </w:r>
      <w:r w:rsidR="00F819FC">
        <w:t>electron bifurcation step</w:t>
      </w:r>
      <w:r w:rsidR="00AB4371">
        <w:t>,</w:t>
      </w:r>
      <w:r>
        <w:t xml:space="preserve"> </w:t>
      </w:r>
      <w:r w:rsidR="00AB4371">
        <w:t>which</w:t>
      </w:r>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r w:rsidR="00D22456">
        <w:t>This correction also</w:t>
      </w:r>
      <w:r w:rsidR="001304BB">
        <w:t xml:space="preserve"> </w:t>
      </w:r>
      <w:r w:rsidR="00D22456">
        <w:t>e</w:t>
      </w:r>
      <w:r w:rsidR="004B6D79">
        <w:t>liminat</w:t>
      </w:r>
      <w:r w:rsidR="00D22456">
        <w:t>ed</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080B94">
        <w:instrText xml:space="preserve"> ADDIN ZOTERO_ITEM CSL_CITATION {"citationID":"1a0pt8kc57","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080B94" w:rsidRPr="00080B94">
        <w:t>(2)</w:t>
      </w:r>
      <w:r w:rsidR="00F27938">
        <w:fldChar w:fldCharType="end"/>
      </w:r>
      <w:r w:rsidR="004B6D79">
        <w:t xml:space="preserve">. 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A2473D">
        <w:t xml:space="preserve">the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w:t>
      </w:r>
      <w:ins w:id="49" w:author="Nathan Price" w:date="2016-05-04T22:38:00Z">
        <w:r w:rsidR="001C6579">
          <w:t xml:space="preserve">recently-developed </w:t>
        </w:r>
      </w:ins>
      <w:r w:rsidR="00037BDF">
        <w:t xml:space="preserve">technique that fills reaction gaps based on </w:t>
      </w:r>
      <w:r w:rsidR="003E19FC">
        <w:t xml:space="preserve">gene homology </w:t>
      </w:r>
      <w:r w:rsidR="00037BDF">
        <w:t xml:space="preserve">rather than on parsimony </w:t>
      </w:r>
      <w:commentRangeStart w:id="50"/>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commentRangeEnd w:id="50"/>
      <w:r w:rsidR="001C6579">
        <w:rPr>
          <w:rStyle w:val="CommentReference"/>
          <w:rFonts w:ascii="Calibri" w:hAnsi="Calibri"/>
        </w:rPr>
        <w:commentReference w:id="50"/>
      </w:r>
      <w:r w:rsidR="00037BDF">
        <w:t xml:space="preserve">. </w:t>
      </w:r>
      <w:del w:id="51" w:author="Nathan Price" w:date="2016-05-04T22:38:00Z">
        <w:r w:rsidR="00B042B4" w:rsidDel="001C6579">
          <w:delText>Our reconstruction is the first manually-curated genome scale reconstruction to emplo</w:delText>
        </w:r>
        <w:r w:rsidR="007F0F45" w:rsidDel="001C6579">
          <w:delText>y likelihood based gap filling.</w:delText>
        </w:r>
        <w:r w:rsidR="00FA60EB" w:rsidDel="001C6579">
          <w:delText xml:space="preserve"> </w:delText>
        </w:r>
      </w:del>
      <w:r w:rsidR="00FA60EB">
        <w:t>Furthermore, we expanded the scope of our reconstruction beyond stoichiometr</w:t>
      </w:r>
      <w:r w:rsidR="00C55F46">
        <w:t>ic considerations</w:t>
      </w:r>
      <w:r w:rsidR="00FA60EB">
        <w:t xml:space="preserve">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w:t>
      </w:r>
      <w:r w:rsidR="00C073FF">
        <w:lastRenderedPageBreak/>
        <w:t xml:space="preserve">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 xml:space="preserve">we </w:t>
      </w:r>
      <w:ins w:id="52" w:author="Nathan Price" w:date="2016-05-04T22:44:00Z">
        <w:r w:rsidR="001C6579">
          <w:t xml:space="preserve">created a flux-balance accounting to </w:t>
        </w:r>
      </w:ins>
      <w:del w:id="53" w:author="Nathan Price" w:date="2016-05-04T22:38:00Z">
        <w:r w:rsidR="0008303F" w:rsidDel="001C6579">
          <w:delText>created a</w:delText>
        </w:r>
        <w:r w:rsidR="00C31A11" w:rsidDel="001C6579">
          <w:delText xml:space="preserve"> method </w:delText>
        </w:r>
        <w:r w:rsidR="0008303F" w:rsidDel="001C6579">
          <w:delText xml:space="preserve">that </w:delText>
        </w:r>
      </w:del>
      <w:del w:id="54" w:author="Nathan Price" w:date="2016-05-04T22:44:00Z">
        <w:r w:rsidR="00C073FF" w:rsidDel="001C6579">
          <w:delText>predict</w:delText>
        </w:r>
      </w:del>
      <w:ins w:id="55" w:author="Nathan Price" w:date="2016-05-04T22:44:00Z">
        <w:r w:rsidR="001C6579">
          <w:t>estimate</w:t>
        </w:r>
      </w:ins>
      <w:del w:id="56" w:author="Nathan Price" w:date="2016-05-04T22:38:00Z">
        <w:r w:rsidR="00C31A11" w:rsidDel="001C6579">
          <w:delText>s</w:delText>
        </w:r>
      </w:del>
      <w:r w:rsidR="00C073FF">
        <w:t xml:space="preserve"> overall free energy </w:t>
      </w:r>
      <w:del w:id="57" w:author="Nathan Price" w:date="2016-05-04T22:45:00Z">
        <w:r w:rsidR="00C073FF" w:rsidDel="001C6579">
          <w:delText xml:space="preserve">generated </w:delText>
        </w:r>
      </w:del>
      <w:ins w:id="58" w:author="Nathan Price" w:date="2016-05-04T22:45:00Z">
        <w:r w:rsidR="001C6579">
          <w:t xml:space="preserve">change </w:t>
        </w:r>
      </w:ins>
      <w:r w:rsidR="00C073FF">
        <w:t>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 xml:space="preserve">combining </w:t>
      </w:r>
      <w:commentRangeStart w:id="59"/>
      <w:r w:rsidR="00C22C00">
        <w:t>these</w:t>
      </w:r>
      <w:commentRangeEnd w:id="59"/>
      <w:r w:rsidR="001C6579">
        <w:rPr>
          <w:rStyle w:val="CommentReference"/>
          <w:rFonts w:ascii="Calibri" w:hAnsi="Calibri"/>
        </w:rPr>
        <w:commentReference w:id="59"/>
      </w:r>
      <w:r w:rsidR="00C22C00">
        <w:t xml:space="preserve"> </w:t>
      </w:r>
      <w:del w:id="60" w:author="Nathan Price" w:date="2016-05-04T22:39:00Z">
        <w:r w:rsidR="00C22C00" w:rsidDel="001C6579">
          <w:delText xml:space="preserve">novel </w:delText>
        </w:r>
      </w:del>
      <w:r w:rsidR="00C22C00">
        <w:t>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t>Methods</w:t>
      </w:r>
    </w:p>
    <w:p w14:paraId="317C384F" w14:textId="77777777" w:rsidR="00467AD6" w:rsidRDefault="00467AD6" w:rsidP="00467AD6">
      <w:pPr>
        <w:pStyle w:val="Heading2"/>
      </w:pPr>
      <w:r>
        <w:t>Genome Scale Reconstruction</w:t>
      </w:r>
      <w:r w:rsidR="00875625">
        <w:t xml:space="preserve"> Procedure</w:t>
      </w:r>
    </w:p>
    <w:p w14:paraId="0588F762" w14:textId="6E0DEEBE"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w:t>
      </w:r>
      <w:del w:id="61" w:author="Nathan Price" w:date="2016-05-04T22:41:00Z">
        <w:r w:rsidR="00E856C5" w:rsidDel="001C6579">
          <w:delText xml:space="preserve">the </w:delText>
        </w:r>
      </w:del>
      <w:ins w:id="62" w:author="Nathan Price" w:date="2016-05-04T22:41:00Z">
        <w:r w:rsidR="001C6579">
          <w:t xml:space="preserve">a </w:t>
        </w:r>
      </w:ins>
      <w:r w:rsidR="00E856C5">
        <w:t xml:space="preserve">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“EX_{metabolite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77777777" w:rsidR="00467AD6" w:rsidRDefault="00955999" w:rsidP="00467AD6">
      <w:pPr>
        <w:pStyle w:val="Heading2"/>
      </w:pPr>
      <w:r>
        <w:t>Model</w:t>
      </w:r>
      <w:r w:rsidR="00467AD6">
        <w:t xml:space="preserve"> Simulations</w:t>
      </w:r>
      <w:r w:rsidR="00875625">
        <w:t xml:space="preserve"> with Flux Balance Analysis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w:t>
      </w:r>
      <w:r>
        <w:lastRenderedPageBreak/>
        <w:t>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5A4C15"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7F5C7339" w14:textId="0F2C7F33"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2E0C0F">
        <w:t xml:space="preserve"> </w:t>
      </w:r>
      <w:r w:rsidR="00C61E65">
        <w:t>(</w:t>
      </w:r>
      <w:r w:rsidR="00C61E65" w:rsidRPr="005B2988">
        <w:t>https://github.com/marichards/methanococcus</w:t>
      </w:r>
      <w:r w:rsidR="00C61E65">
        <w:t>)</w:t>
      </w:r>
      <w:r w:rsidR="00C91990">
        <w:t>.</w:t>
      </w:r>
    </w:p>
    <w:p w14:paraId="18BD3B5C" w14:textId="77777777" w:rsidR="00467AD6" w:rsidRDefault="00467AD6" w:rsidP="00467AD6">
      <w:pPr>
        <w:pStyle w:val="Heading2"/>
      </w:pPr>
      <w:r>
        <w:t>Gene Knockout Phenotype Simulations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w:t>
      </w:r>
      <w:r w:rsidR="00A86F5B">
        <w:lastRenderedPageBreak/>
        <w:t xml:space="preserve">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77777777" w:rsidR="00467AD6" w:rsidRDefault="00467AD6" w:rsidP="00467AD6">
      <w:pPr>
        <w:pStyle w:val="Heading2"/>
      </w:pPr>
      <w:r>
        <w:t xml:space="preserve">Thermodynamic </w:t>
      </w:r>
      <w:r w:rsidR="00643EEA">
        <w:t>Calculations</w:t>
      </w:r>
    </w:p>
    <w:p w14:paraId="47F9FAF9" w14:textId="27E997E2"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To 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code (</w:t>
      </w:r>
      <w:r w:rsidR="00D52762">
        <w:t>Supplementary Materials</w:t>
      </w:r>
      <w:r>
        <w:t xml:space="preserve">) that </w:t>
      </w:r>
      <w:r w:rsidR="001A5358">
        <w:t xml:space="preserve">is built around </w:t>
      </w:r>
      <w:r>
        <w:t>the “</w:t>
      </w:r>
      <w:proofErr w:type="spellStart"/>
      <w:r>
        <w:t>optimizeCbModel.m</w:t>
      </w:r>
      <w:proofErr w:type="spellEnd"/>
      <w:r>
        <w:t xml:space="preserve">” code in the COBRA Toolbox 2.0 </w:t>
      </w:r>
      <w:r>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7C0A49" w:rsidRPr="007C0A49">
        <w:t>(41)</w:t>
      </w:r>
      <w:r>
        <w:fldChar w:fldCharType="end"/>
      </w:r>
      <w:r>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5C1E08BC" w14:textId="77777777" w:rsidR="00266387" w:rsidRPr="00A20F0F" w:rsidRDefault="005A4C15"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5A4C15"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w:t>
      </w:r>
      <w:proofErr w:type="spellStart"/>
      <w:r>
        <w:t>dG</w:t>
      </w:r>
      <w:proofErr w:type="spellEnd"/>
      <w:r>
        <w:t>”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w:t>
      </w:r>
      <w:proofErr w:type="spellStart"/>
      <w:r w:rsidR="0077549E">
        <w:t>dG</w:t>
      </w:r>
      <w:proofErr w:type="spellEnd"/>
      <w:r w:rsidR="0077549E">
        <w:t>” to exit the model via its own exchange reaction</w:t>
      </w:r>
      <w:r w:rsidR="00E653E1">
        <w:t xml:space="preserve"> (</w:t>
      </w:r>
      <w:proofErr w:type="spellStart"/>
      <w:r w:rsidR="00E653E1">
        <w:t>GIBBS_kJ_G</w:t>
      </w:r>
      <w:r w:rsidR="006F5195">
        <w:t>DW</w:t>
      </w:r>
      <w:proofErr w:type="spellEnd"/>
      <w:r w:rsidR="006F5195">
        <w:t>)</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6592A713" w:rsidR="0077549E" w:rsidRDefault="0077549E" w:rsidP="007A2129">
      <w:pPr>
        <w:spacing w:line="480" w:lineRule="auto"/>
      </w:pPr>
      <w:r w:rsidRPr="00FA2B14">
        <w:rPr>
          <w:rFonts w:eastAsia="MS Mincho"/>
        </w:rPr>
        <w:t>Measuring the total</w:t>
      </w:r>
      <w:r w:rsidR="001A5358" w:rsidRPr="00FA2B14">
        <w:rPr>
          <w:rFonts w:eastAsia="MS Mincho"/>
        </w:rPr>
        <w:t xml:space="preserve"> flux of the exchange reaction </w:t>
      </w:r>
      <w:r w:rsidRPr="00FA2B14">
        <w:rPr>
          <w:rFonts w:eastAsia="MS Mincho"/>
        </w:rPr>
        <w:t>gives an estimation of total free energy being generated in an FBA solution on a per cell mass basis. We have incorporated this thermodynamic calculation into all of our available model simulations (</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p>
    <w:p w14:paraId="7AAF054E" w14:textId="472CB33D" w:rsidR="00FB6A81" w:rsidRDefault="00464CF2" w:rsidP="00FB6A81">
      <w:pPr>
        <w:pStyle w:val="Heading2"/>
      </w:pPr>
      <w:r>
        <w:lastRenderedPageBreak/>
        <w:t xml:space="preserve">Dry Cell Weight </w:t>
      </w:r>
      <w:r w:rsidR="00611963">
        <w:t xml:space="preserve">and Growth Yield </w:t>
      </w:r>
      <w:r w:rsidR="00FB6A81">
        <w:t>Measurements</w:t>
      </w:r>
    </w:p>
    <w:p w14:paraId="276B8057" w14:textId="588DEEBB"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proofErr w:type="spellStart"/>
      <w:r w:rsidR="00A61B62">
        <w:t>McNA</w:t>
      </w:r>
      <w:proofErr w:type="spellEnd"/>
      <w:r w:rsidR="00A61B62">
        <w:t xml:space="preserve">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we measured growth rate based on dilution rate and methane evolution rate via a combination of a bubble flow meter to assess total gas outflow and a Buck Scientific model 910 gas chromatograph equipped with a flame ionization detector to quantify methane fraction.</w:t>
      </w:r>
    </w:p>
    <w:p w14:paraId="62275EF2" w14:textId="7680E844"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proofErr w:type="spellStart"/>
      <w:r w:rsidR="006237A0">
        <w:t>Spectronic</w:t>
      </w:r>
      <w:proofErr w:type="spellEnd"/>
      <w:r w:rsidR="006237A0">
        <w:t xml:space="preserve"> 20D+</w:t>
      </w:r>
      <w:r>
        <w:t>}</w:t>
      </w:r>
      <w:r w:rsidR="007A2E27">
        <w:t xml:space="preserve"> blanked with </w:t>
      </w:r>
      <w:proofErr w:type="spellStart"/>
      <w:r w:rsidR="007A2E27">
        <w:t>McCas</w:t>
      </w:r>
      <w:proofErr w:type="spellEnd"/>
      <w:r w:rsidR="007A2E27">
        <w:t xml:space="preserve"> medium (</w:t>
      </w:r>
      <w:proofErr w:type="spellStart"/>
      <w:r w:rsidR="007A2E27">
        <w:t>McNA</w:t>
      </w:r>
      <w:proofErr w:type="spellEnd"/>
      <w:r w:rsidR="007A2E27">
        <w:t xml:space="preserve"> plus </w:t>
      </w:r>
      <w:proofErr w:type="spellStart"/>
      <w:r w:rsidR="007A2E27">
        <w:t>casamino</w:t>
      </w:r>
      <w:proofErr w:type="spellEnd"/>
      <w:r w:rsidR="007A2E27">
        <w:t xml:space="preserve"> acids)</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chemostat culture </w:t>
      </w:r>
      <w:r w:rsidR="00464CF2">
        <w:t xml:space="preserve">and centrifuged </w:t>
      </w:r>
      <w:r w:rsidR="00930A74">
        <w:t xml:space="preserve">samples at 7000 RPM for 15 minutes. 40 mL of supernatant </w:t>
      </w:r>
      <w:r w:rsidR="007232F3">
        <w:t xml:space="preserve">was </w:t>
      </w:r>
      <w:r w:rsidR="00930A74">
        <w:t xml:space="preserve">removed by pipette, </w:t>
      </w:r>
      <w:proofErr w:type="gramStart"/>
      <w:r w:rsidR="00930A74">
        <w:t>then</w:t>
      </w:r>
      <w:proofErr w:type="gramEnd"/>
      <w:r w:rsidR="00930A74">
        <w:t xml:space="preserv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5A4C15" w:rsidP="00611963">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10EBBEB4" w14:textId="77777777" w:rsidR="00611963" w:rsidRDefault="00611963" w:rsidP="00E124F1">
      <w:pPr>
        <w:spacing w:line="480" w:lineRule="auto"/>
      </w:pPr>
    </w:p>
    <w:p w14:paraId="1B7265D9" w14:textId="77777777" w:rsidR="00883773" w:rsidRDefault="00883773" w:rsidP="00883773">
      <w:pPr>
        <w:pStyle w:val="Heading2"/>
      </w:pPr>
      <w:r>
        <w:t>ATP Maintenance</w:t>
      </w:r>
      <w:r w:rsidR="00887D9C">
        <w:t xml:space="preserve"> and Predicted Growth Yields</w:t>
      </w:r>
    </w:p>
    <w:p w14:paraId="0EB9F9F2" w14:textId="2C9C214C"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3383BB13"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w:t>
      </w:r>
      <w:r w:rsidR="00DE0CDE">
        <w:t xml:space="preserve">methane </w:t>
      </w:r>
      <w:r w:rsidR="00D414E0">
        <w:t xml:space="preserve">secretion rate </w:t>
      </w:r>
      <w:r>
        <w:t xml:space="preserve">at each </w:t>
      </w:r>
      <w:r w:rsidR="00A61B62">
        <w:t xml:space="preserve">sampling </w:t>
      </w:r>
      <w:r>
        <w:t xml:space="preserve">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w:t>
      </w:r>
      <w:r w:rsidR="00D414E0">
        <w:lastRenderedPageBreak/>
        <w:t xml:space="preserve">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012537CE" w:rsidR="00692E06" w:rsidRPr="00FA2B14"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w:t>
      </w:r>
      <w:ins w:id="63" w:author="Nathan Price" w:date="2016-05-04T22:46:00Z">
        <w:r w:rsidR="001C6579">
          <w:rPr>
            <w:rFonts w:eastAsia="MS Mincho"/>
          </w:rPr>
          <w:t xml:space="preserve">.  To mitigate </w:t>
        </w:r>
        <w:proofErr w:type="spellStart"/>
        <w:r w:rsidR="001C6579">
          <w:rPr>
            <w:rFonts w:eastAsia="MS Mincho"/>
          </w:rPr>
          <w:t>overfitting</w:t>
        </w:r>
        <w:proofErr w:type="spellEnd"/>
        <w:r w:rsidR="001C6579">
          <w:rPr>
            <w:rFonts w:eastAsia="MS Mincho"/>
          </w:rPr>
          <w:t xml:space="preserve"> issues, we employed </w:t>
        </w:r>
      </w:ins>
      <w:del w:id="64" w:author="Nathan Price" w:date="2016-05-04T22:46:00Z">
        <w:r w:rsidR="00887D9C" w:rsidRPr="00FA2B14" w:rsidDel="001C6579">
          <w:rPr>
            <w:rFonts w:eastAsia="MS Mincho"/>
          </w:rPr>
          <w:delText xml:space="preserve"> and we used them as both training and test data by employing </w:delText>
        </w:r>
      </w:del>
      <w:r w:rsidR="00887D9C" w:rsidRPr="00FA2B14">
        <w:rPr>
          <w:rFonts w:eastAsia="MS Mincho"/>
        </w:rPr>
        <w:t>leave one out cross validation (LOOCV)</w:t>
      </w:r>
      <w:ins w:id="65" w:author="Nathan Price" w:date="2016-05-04T22:47:00Z">
        <w:r w:rsidR="001C6579">
          <w:rPr>
            <w:rFonts w:eastAsia="MS Mincho"/>
          </w:rPr>
          <w:t xml:space="preserve"> in estimating and then testing effects of ATP maintenance estimation</w:t>
        </w:r>
      </w:ins>
      <w:r w:rsidR="00887D9C" w:rsidRPr="00FA2B14">
        <w:rPr>
          <w:rFonts w:eastAsia="MS Mincho"/>
        </w:rPr>
        <w:t xml:space="preserve">. In the LOOCV approach, a set of N samples is divided into a training dataset of N-1 points and a test sample of 1 point. The model developed on the training set </w:t>
      </w:r>
      <w:proofErr w:type="gramStart"/>
      <w:ins w:id="66" w:author="Nathan Price" w:date="2016-05-04T22:47:00Z">
        <w:r w:rsidR="00A77DDF">
          <w:rPr>
            <w:rFonts w:eastAsia="MS Mincho"/>
          </w:rPr>
          <w:t>wa</w:t>
        </w:r>
      </w:ins>
      <w:proofErr w:type="gramEnd"/>
      <w:del w:id="67" w:author="Nathan Price" w:date="2016-05-04T22:47:00Z">
        <w:r w:rsidR="00887D9C" w:rsidRPr="00FA2B14" w:rsidDel="00A77DDF">
          <w:rPr>
            <w:rFonts w:eastAsia="MS Mincho"/>
          </w:rPr>
          <w:delText>i</w:delText>
        </w:r>
      </w:del>
      <w:r w:rsidR="00887D9C" w:rsidRPr="00FA2B14">
        <w:rPr>
          <w:rFonts w:eastAsia="MS Mincho"/>
        </w:rPr>
        <w:t>s then tested on the remaining point that was left out of the training data. In employing this method</w:t>
      </w:r>
      <w:r w:rsidR="001304BB">
        <w:rPr>
          <w:rFonts w:eastAsia="MS Mincho"/>
        </w:rPr>
        <w:t xml:space="preserve"> for each of our 9 measurements, we </w:t>
      </w:r>
      <w:r w:rsidR="00887D9C" w:rsidRPr="00FA2B14">
        <w:rPr>
          <w:rFonts w:eastAsia="MS Mincho"/>
        </w:rPr>
        <w:t xml:space="preserve">determined ATP maintenance values for </w:t>
      </w:r>
      <w:r w:rsidR="001304BB">
        <w:rPr>
          <w:rFonts w:eastAsia="MS Mincho"/>
        </w:rPr>
        <w:t>the</w:t>
      </w:r>
      <w:r w:rsidR="00887D9C" w:rsidRPr="00FA2B14">
        <w:rPr>
          <w:rFonts w:eastAsia="MS Mincho"/>
        </w:rPr>
        <w:t xml:space="preserve">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calculated predicted growth yields for each point using the above formula and 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w:t>
      </w:r>
      <w:proofErr w:type="spellStart"/>
      <w:r w:rsidR="00F5100D" w:rsidRPr="00FA2B14">
        <w:rPr>
          <w:rFonts w:eastAsia="MS Mincho"/>
        </w:rPr>
        <w:t>McNA</w:t>
      </w:r>
      <w:proofErr w:type="spellEnd"/>
      <w:r w:rsidR="00F5100D" w:rsidRPr="00FA2B14">
        <w:rPr>
          <w:rFonts w:eastAsia="MS Mincho"/>
        </w:rPr>
        <w:t xml:space="preserve"> medium)</w:t>
      </w:r>
      <w:r w:rsidR="001304BB">
        <w:rPr>
          <w:rFonts w:eastAsia="MS Mincho"/>
        </w:rPr>
        <w:t>.</w:t>
      </w:r>
    </w:p>
    <w:p w14:paraId="722EFC5E" w14:textId="77777777" w:rsidR="00414739" w:rsidRDefault="00414739" w:rsidP="00414739">
      <w:pPr>
        <w:pStyle w:val="Heading1"/>
      </w:pPr>
      <w:r>
        <w:t>Results</w:t>
      </w:r>
    </w:p>
    <w:p w14:paraId="0F94A341" w14:textId="77777777" w:rsidR="00920B05" w:rsidRPr="00920B05" w:rsidRDefault="009C1D8D" w:rsidP="00920B05">
      <w:pPr>
        <w:pStyle w:val="Heading2"/>
      </w:pPr>
      <w:commentRangeStart w:id="68"/>
      <w:r>
        <w:t xml:space="preserve">Reconstruction </w:t>
      </w:r>
      <w:r w:rsidR="00920B05">
        <w:t>Statistics</w:t>
      </w:r>
      <w:commentRangeEnd w:id="68"/>
      <w:r w:rsidR="008270DA" w:rsidRPr="00FA2B14">
        <w:rPr>
          <w:rStyle w:val="CommentReference"/>
          <w:rFonts w:ascii="Calibri" w:eastAsia="Calibri" w:hAnsi="Calibri"/>
          <w:b w:val="0"/>
          <w:bCs w:val="0"/>
          <w:color w:val="auto"/>
        </w:rPr>
        <w:commentReference w:id="68"/>
      </w:r>
    </w:p>
    <w:p w14:paraId="5447A6E4" w14:textId="3ABC072A"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w:t>
      </w:r>
      <w:r w:rsidR="004259ED">
        <w:t xml:space="preserve"> and</w:t>
      </w:r>
      <w:r w:rsidR="001908F4">
        <w:t xml:space="preserve"> 3) exchange reactions, which supply metabolites to or remove metabolites from the model. Of the 586 internal reactions in o</w:t>
      </w:r>
      <w:r w:rsidR="00091F35">
        <w:t xml:space="preserve">ur </w:t>
      </w:r>
      <w:r w:rsidR="009C1D8D">
        <w:t>network</w:t>
      </w:r>
      <w:r w:rsidR="00091F35">
        <w:t xml:space="preserve">, </w:t>
      </w:r>
      <w:r w:rsidR="001908F4">
        <w:t>85</w:t>
      </w:r>
      <w:r w:rsidR="00080B94">
        <w:t>.7</w:t>
      </w:r>
      <w:r w:rsidR="00091F35">
        <w:t xml:space="preserve">% </w:t>
      </w:r>
      <w:r w:rsidR="00522142">
        <w:t>have been</w:t>
      </w:r>
      <w:r w:rsidR="00091F35">
        <w:t xml:space="preserve"> </w:t>
      </w:r>
      <w:r w:rsidR="00522142">
        <w:t>assigned to</w:t>
      </w:r>
      <w:r w:rsidR="00091F35">
        <w:t xml:space="preserve"> at least one gene. </w:t>
      </w:r>
      <w:r w:rsidR="00522142">
        <w:t>This is a rather high percentage</w:t>
      </w:r>
      <w:r w:rsidR="00080B94">
        <w:t>, eclipsing that of</w:t>
      </w:r>
      <w:r w:rsidR="00F907B3">
        <w:t xml:space="preserve"> </w:t>
      </w:r>
      <w:r w:rsidR="00080B94">
        <w:t xml:space="preserve">the previous </w:t>
      </w:r>
      <w:r w:rsidR="00080B94">
        <w:rPr>
          <w:i/>
        </w:rPr>
        <w:t xml:space="preserve">M. maripaludis </w:t>
      </w:r>
      <w:r w:rsidR="00080B94">
        <w:t xml:space="preserve">reconstruction (81.4%) </w:t>
      </w:r>
      <w:r w:rsidR="009D741D">
        <w:fldChar w:fldCharType="begin"/>
      </w:r>
      <w:r w:rsidR="009D741D">
        <w:instrText xml:space="preserve"> ADDIN ZOTERO_ITEM CSL_CITATION {"citationID":"1lphvphb80","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9D741D">
        <w:fldChar w:fldCharType="separate"/>
      </w:r>
      <w:r w:rsidR="009D741D" w:rsidRPr="009D741D">
        <w:t>(28)</w:t>
      </w:r>
      <w:r w:rsidR="009D741D">
        <w:fldChar w:fldCharType="end"/>
      </w:r>
      <w:r w:rsidR="009D741D">
        <w:t xml:space="preserve"> </w:t>
      </w:r>
      <w:r w:rsidR="00080B94">
        <w:t xml:space="preserve">and comparing favorably to reconstructions of fellow methanogens, </w:t>
      </w:r>
      <w:proofErr w:type="spellStart"/>
      <w:r w:rsidR="00080B94">
        <w:rPr>
          <w:i/>
        </w:rPr>
        <w:t>Methanosarcina</w:t>
      </w:r>
      <w:proofErr w:type="spellEnd"/>
      <w:r w:rsidR="00080B94">
        <w:rPr>
          <w:i/>
        </w:rPr>
        <w:t xml:space="preserve"> </w:t>
      </w:r>
      <w:proofErr w:type="spellStart"/>
      <w:r w:rsidR="00080B94">
        <w:rPr>
          <w:i/>
        </w:rPr>
        <w:t>barkeri</w:t>
      </w:r>
      <w:proofErr w:type="spellEnd"/>
      <w:r w:rsidR="00080B94">
        <w:rPr>
          <w:i/>
        </w:rPr>
        <w:t xml:space="preserve"> </w:t>
      </w:r>
      <w:r w:rsidR="00080B94">
        <w:t xml:space="preserve">and </w:t>
      </w:r>
      <w:proofErr w:type="spellStart"/>
      <w:r w:rsidR="00080B94">
        <w:rPr>
          <w:i/>
        </w:rPr>
        <w:t>Methanosarcina</w:t>
      </w:r>
      <w:proofErr w:type="spellEnd"/>
      <w:r w:rsidR="00080B94">
        <w:rPr>
          <w:i/>
        </w:rPr>
        <w:t xml:space="preserve"> </w:t>
      </w:r>
      <w:proofErr w:type="spellStart"/>
      <w:r w:rsidR="00080B94">
        <w:rPr>
          <w:i/>
        </w:rPr>
        <w:t>acetivorans</w:t>
      </w:r>
      <w:proofErr w:type="spellEnd"/>
      <w:r w:rsidR="00080B94">
        <w:rPr>
          <w:i/>
        </w:rPr>
        <w:t xml:space="preserve"> </w:t>
      </w:r>
      <w:r w:rsidR="00080B94">
        <w:t>(85.7% and 85.1%, respectively)</w:t>
      </w:r>
      <w:r w:rsidR="009D741D">
        <w:t xml:space="preserve"> </w:t>
      </w:r>
      <w:r w:rsidR="009D741D">
        <w:fldChar w:fldCharType="begin"/>
      </w:r>
      <w:r w:rsidR="009D741D">
        <w:instrText xml:space="preserve"> ADDIN ZOTERO_ITEM CSL_CITATION {"citationID":"23g9fpta9n","properties":{"formattedCitation":"(54, 55)","plainCitation":"(54, 55)"},"citationItems":[{"id":18,"uris":["http://zotero.org/users/2565720/items/I8WP5J89"],"uri":["http://zotero.org/users/2565720/items/I8WP5J89"],"itemData":{"id":18,"type":"article-journal","title":"Genomically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D."}],"issued":{"date-parts":[["2012"]]}}}],"schema":"https://github.com/citation-style-language/schema/raw/master/csl-citation.json"} </w:instrText>
      </w:r>
      <w:r w:rsidR="009D741D">
        <w:fldChar w:fldCharType="separate"/>
      </w:r>
      <w:r w:rsidR="009D741D" w:rsidRPr="009D741D">
        <w:t>(54, 55)</w:t>
      </w:r>
      <w:r w:rsidR="009D741D">
        <w:fldChar w:fldCharType="end"/>
      </w:r>
      <w:r w:rsidR="00080B94">
        <w:t xml:space="preserve">. </w:t>
      </w:r>
      <w:r w:rsidR="00091F35">
        <w:t>We susp</w:t>
      </w:r>
      <w:r w:rsidR="00B25F12">
        <w:t xml:space="preserve">ect that a major reason for this high percentage of </w:t>
      </w:r>
      <w:r w:rsidR="00091F35">
        <w:t>gene-associated reactions was our use of likelihood based gap</w:t>
      </w:r>
      <w:r w:rsidR="00CD3E73">
        <w:t xml:space="preserve"> </w:t>
      </w:r>
      <w:r w:rsidR="00091F35">
        <w:t>filling</w:t>
      </w:r>
      <w:r w:rsidR="00080B94">
        <w:t xml:space="preserve"> </w:t>
      </w:r>
      <w:r w:rsidR="00080B94">
        <w:fldChar w:fldCharType="begin"/>
      </w:r>
      <w:r w:rsidR="00080B94">
        <w:instrText xml:space="preserve"> ADDIN ZOTERO_ITEM CSL_CITATION {"citationID":"1104caci9d","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80B94">
        <w:fldChar w:fldCharType="separate"/>
      </w:r>
      <w:r w:rsidR="00080B94" w:rsidRPr="00080B94">
        <w:t>(31)</w:t>
      </w:r>
      <w:r w:rsidR="00080B94">
        <w:fldChar w:fldCharType="end"/>
      </w:r>
      <w:r w:rsidR="00091F35">
        <w:t xml:space="preserve">,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080B94">
        <w:t xml:space="preserve">correctly annotated </w:t>
      </w:r>
      <w:r w:rsidR="00091F35">
        <w:t xml:space="preserve">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 xml:space="preserve">are the likely </w:t>
      </w:r>
      <w:r w:rsidR="00CE0906">
        <w:t xml:space="preserve">explanations </w:t>
      </w:r>
      <w:r w:rsidR="00F5100D">
        <w:t>for our</w:t>
      </w:r>
      <w:r w:rsidR="00091F35">
        <w:t xml:space="preserve"> </w:t>
      </w:r>
      <w:r w:rsidR="009C1D8D">
        <w:t>consistent ties to gene homology</w:t>
      </w:r>
      <w:r w:rsidR="00B25F12">
        <w:t>.</w:t>
      </w:r>
    </w:p>
    <w:p w14:paraId="5BDA4E18" w14:textId="188DC4EC"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2F2425">
        <w:t>Although</w:t>
      </w:r>
      <w:r w:rsidR="00D43FEF">
        <w:t xml:space="preserve"> </w:t>
      </w:r>
      <w:r w:rsidR="002F2425">
        <w:t xml:space="preserve">such </w:t>
      </w:r>
      <w:r w:rsidR="00650EC2">
        <w:t xml:space="preserve">metabolites and reactions </w:t>
      </w:r>
      <w:r w:rsidR="00E213B1">
        <w:t>cannot yet be included</w:t>
      </w:r>
      <w:r w:rsidR="00D43FEF">
        <w:t xml:space="preserve"> </w:t>
      </w:r>
      <w:r w:rsidR="00E213B1">
        <w:t>in</w:t>
      </w:r>
      <w:r w:rsidR="00650EC2">
        <w:t xml:space="preserve"> our </w:t>
      </w:r>
      <w:r w:rsidR="003730CF">
        <w:t>simulatable</w:t>
      </w:r>
      <w:r w:rsidR="00650EC2">
        <w:t xml:space="preserve"> model, </w:t>
      </w:r>
      <w:r w:rsidR="002F2425">
        <w:t>because they are all have at least one gene association</w:t>
      </w:r>
      <w:r w:rsidR="00E213B1" w:rsidRPr="00E213B1">
        <w:t xml:space="preserve"> </w:t>
      </w:r>
      <w:r w:rsidR="00E213B1">
        <w:t>supporting their involvement in metabolism</w:t>
      </w:r>
      <w:r w:rsidR="002F2425">
        <w:t xml:space="preserve">, </w:t>
      </w:r>
      <w:r w:rsidR="00650EC2">
        <w:t xml:space="preserve">we have included them in our </w:t>
      </w:r>
      <w:r w:rsidR="00E213B1">
        <w:t xml:space="preserve">metabolic </w:t>
      </w:r>
      <w:r w:rsidR="00650EC2">
        <w:t xml:space="preserve">reconstruction. They represent excellent candidates for further exploration of </w:t>
      </w:r>
      <w:r w:rsidR="00650EC2" w:rsidRPr="009C1D8D">
        <w:rPr>
          <w:i/>
        </w:rPr>
        <w:t>M</w:t>
      </w:r>
      <w:r w:rsidR="009C1D8D">
        <w:rPr>
          <w:i/>
        </w:rPr>
        <w:t>. maripaludis</w:t>
      </w:r>
      <w:r w:rsidR="00650EC2">
        <w:t xml:space="preserve"> metabolism, particularly as </w:t>
      </w:r>
      <w:r w:rsidR="00CF68A8">
        <w:t xml:space="preserve">full synthesis or consumption pathways are elucidated, allowing </w:t>
      </w:r>
      <w:r w:rsidR="00F5100D">
        <w:t>iMR540</w:t>
      </w:r>
      <w:r w:rsidR="00650EC2">
        <w:t xml:space="preserve"> </w:t>
      </w:r>
      <w:r w:rsidR="00CF68A8">
        <w:t xml:space="preserve">to be </w:t>
      </w:r>
      <w:r w:rsidR="00650EC2">
        <w:t xml:space="preserve">updated and expanded in the future. </w:t>
      </w:r>
    </w:p>
    <w:p w14:paraId="60F2E3AE" w14:textId="6E49699D" w:rsidR="00516D83" w:rsidRDefault="00AD0EFB" w:rsidP="007A2129">
      <w:pPr>
        <w:spacing w:line="480" w:lineRule="auto"/>
      </w:pPr>
      <w:r>
        <w:lastRenderedPageBreak/>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rsidR="00CF68A8">
        <w:t xml:space="preserve">(including those without genes) </w:t>
      </w:r>
      <w:r>
        <w:t xml:space="preserve">fits into metabolism. Figure 1 shows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CF68A8">
        <w:t xml:space="preserve">“Unique Coenzyme Synthesis” </w:t>
      </w:r>
      <w:r w:rsidR="00516D83">
        <w:t>group</w:t>
      </w:r>
      <w:r w:rsidR="00D43FEF">
        <w:t>. T</w:t>
      </w:r>
      <w:r w:rsidR="00516D83">
        <w:t>he</w:t>
      </w:r>
      <w:r w:rsidR="00CF68A8">
        <w:t>se</w:t>
      </w:r>
      <w:r w:rsidR="00516D83">
        <w:t xml:space="preserve"> gap</w:t>
      </w:r>
      <w:r w:rsidR="00CD3E73">
        <w:t xml:space="preserve"> </w:t>
      </w:r>
      <w:r w:rsidR="00516D83">
        <w:t xml:space="preserve">filling reactions, much like dead end reactions and metabolites, point toward </w:t>
      </w:r>
      <w:r w:rsidR="00D43FEF">
        <w:t xml:space="preserve">poorly-understood </w:t>
      </w:r>
      <w:r w:rsidR="00516D83">
        <w:t xml:space="preserve">areas of metabolism </w:t>
      </w:r>
      <w:r w:rsidR="00CF68A8">
        <w:t>that</w:t>
      </w:r>
      <w:r w:rsidR="00516D83">
        <w:t xml:space="preserve"> require more investigation</w:t>
      </w:r>
      <w:r w:rsidR="00D43FEF">
        <w:t xml:space="preserve"> into both the reaction pathways and their associated genes</w:t>
      </w:r>
      <w:r w:rsidR="00516D83">
        <w:t xml:space="preserve">. </w:t>
      </w:r>
    </w:p>
    <w:p w14:paraId="611578CE" w14:textId="155EAE7B"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to quickly hone in </w:t>
      </w:r>
      <w:r w:rsidR="00F4030E">
        <w:t xml:space="preserve">both </w:t>
      </w:r>
      <w:r w:rsidR="004F28CF">
        <w:t>on</w:t>
      </w:r>
      <w:r w:rsidR="001F7E98">
        <w:t xml:space="preserve"> reactions that lack genes and gene-associated reactions</w:t>
      </w:r>
      <w:r w:rsidR="004F28CF">
        <w:t xml:space="preserve"> with low gene homology as possible targets for </w:t>
      </w:r>
      <w:r w:rsidR="00F4030E">
        <w:t xml:space="preserve">future </w:t>
      </w:r>
      <w:r w:rsidR="004F28CF">
        <w:t>experimental investigation</w:t>
      </w:r>
      <w:r w:rsidR="00F4030E">
        <w:t xml:space="preserve">s and for </w:t>
      </w:r>
      <w:r w:rsidR="009253F0">
        <w:t>expand</w:t>
      </w:r>
      <w:r w:rsidR="00F4030E">
        <w:t>ing</w:t>
      </w:r>
      <w:r w:rsidR="009253F0">
        <w:t xml:space="preserve"> upon and </w:t>
      </w:r>
      <w:r w:rsidR="00F4030E">
        <w:t xml:space="preserve">improving </w:t>
      </w:r>
      <w:r w:rsidR="009253F0">
        <w:t xml:space="preserve">the existing reconstruction. </w:t>
      </w:r>
    </w:p>
    <w:p w14:paraId="0FC85493" w14:textId="314CC5DA" w:rsidR="00EF5BC0" w:rsidRDefault="00EF5BC0" w:rsidP="00EF5BC0">
      <w:pPr>
        <w:pStyle w:val="Heading2"/>
      </w:pPr>
      <w:r>
        <w:t>Electron Bifurcation</w:t>
      </w:r>
      <w:r w:rsidR="009476C9">
        <w:t xml:space="preserve"> and </w:t>
      </w:r>
      <w:r w:rsidR="00F560A7">
        <w:t>A</w:t>
      </w:r>
      <w:r w:rsidR="00F155A9">
        <w:t xml:space="preserve">cetate </w:t>
      </w:r>
      <w:commentRangeStart w:id="69"/>
      <w:r w:rsidR="00F560A7">
        <w:t>M</w:t>
      </w:r>
      <w:r w:rsidR="00F155A9">
        <w:t>etabolism</w:t>
      </w:r>
      <w:commentRangeEnd w:id="69"/>
      <w:r w:rsidR="00FA661C">
        <w:rPr>
          <w:rStyle w:val="CommentReference"/>
          <w:rFonts w:ascii="Calibri" w:eastAsia="Calibri" w:hAnsi="Calibri"/>
          <w:b w:val="0"/>
          <w:bCs w:val="0"/>
          <w:color w:val="auto"/>
        </w:rPr>
        <w:commentReference w:id="69"/>
      </w:r>
    </w:p>
    <w:p w14:paraId="46E3082A" w14:textId="4D84DD17" w:rsidR="00F155A9" w:rsidRPr="00F155A9" w:rsidRDefault="00A61B62" w:rsidP="00F560A7">
      <w:pPr>
        <w:spacing w:line="480" w:lineRule="auto"/>
      </w:pPr>
      <w:r>
        <w:t>M</w:t>
      </w:r>
      <w:r w:rsidR="00F155A9">
        <w:t xml:space="preserve">ethanogenesis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w:t>
      </w:r>
      <w:r w:rsidR="003A0B8B">
        <w:t>Our model incorporates the more recent depiction of methanogenesis as a cyclic</w:t>
      </w:r>
      <w:r w:rsidR="00111FA8">
        <w:t>al</w:t>
      </w:r>
      <w:r w:rsidR="003A0B8B">
        <w:t xml:space="preserve"> process</w:t>
      </w:r>
      <w:r w:rsidR="00111FA8">
        <w:t xml:space="preserve"> </w:t>
      </w:r>
      <w:r w:rsidR="00111FA8">
        <w:fldChar w:fldCharType="begin"/>
      </w:r>
      <w:r w:rsidR="00111FA8">
        <w:instrText xml:space="preserve"> ADDIN ZOTERO_ITEM CSL_CITATION {"citationID":"iqBtti8T","properties":{"formattedCitation":"(56)","plainCitation":"(56)"},"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111FA8">
        <w:fldChar w:fldCharType="separate"/>
      </w:r>
      <w:r w:rsidR="00111FA8" w:rsidRPr="00111FA8">
        <w:t>(56)</w:t>
      </w:r>
      <w:r w:rsidR="00111FA8">
        <w:fldChar w:fldCharType="end"/>
      </w:r>
      <w:r w:rsidR="009D741D">
        <w:t xml:space="preserve">, </w:t>
      </w:r>
      <w:r w:rsidR="00111FA8">
        <w:t>in which</w:t>
      </w:r>
      <w:r w:rsidR="009D741D">
        <w:t xml:space="preserve"> </w:t>
      </w:r>
      <w:r w:rsidR="00111FA8">
        <w:t>heterodisulfide reductase is still the final step but follows a different energy conservation mechanism</w:t>
      </w:r>
      <w:r w:rsidR="003A0B8B">
        <w:t xml:space="preserve">. </w:t>
      </w:r>
      <w:r w:rsidR="00111FA8">
        <w:t>In cytochrome-containing methanogens, t</w:t>
      </w:r>
      <w:r w:rsidR="00D61662">
        <w:t>his</w:t>
      </w:r>
      <w:r w:rsidR="001F3FCA">
        <w:t xml:space="preserve"> </w:t>
      </w:r>
      <w:r w:rsidR="00FA6B3D">
        <w:t>reaction is</w:t>
      </w:r>
      <w:r w:rsidR="00D61662">
        <w:t xml:space="preserve"> mediated by </w:t>
      </w:r>
      <w:r w:rsidR="00C96BB0">
        <w:t>methanophenazine-</w:t>
      </w:r>
      <w:r w:rsidR="00D61662">
        <w:t xml:space="preserve">dependent </w:t>
      </w:r>
      <w:r w:rsidR="00C96BB0">
        <w:t>membrane-</w:t>
      </w:r>
      <w:r w:rsidR="00D61662">
        <w:t xml:space="preserve">bound heterodisulfide </w:t>
      </w:r>
      <w:r w:rsidR="00827A2A">
        <w:t>r</w:t>
      </w:r>
      <w:r w:rsidR="00C96BB0">
        <w:t xml:space="preserve">eductase </w:t>
      </w:r>
      <w:r w:rsidR="00D61662">
        <w:t>(</w:t>
      </w:r>
      <w:proofErr w:type="spellStart"/>
      <w:r w:rsidR="00D61662">
        <w:t>HdrDE</w:t>
      </w:r>
      <w:proofErr w:type="spellEnd"/>
      <w:r w:rsidR="00D61662">
        <w:t xml:space="preserve">) </w:t>
      </w:r>
      <w:r w:rsidR="00270FE5">
        <w:fldChar w:fldCharType="begin"/>
      </w:r>
      <w:r w:rsidR="009D741D">
        <w:instrText xml:space="preserve"> ADDIN ZOTERO_ITEM CSL_CITATION {"citationID":"DrY7qnYu","properties":{"formattedCitation":"(10, 11)","plainCitation":"(10, 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270FE5">
        <w:fldChar w:fldCharType="separate"/>
      </w:r>
      <w:r w:rsidR="009D741D" w:rsidRPr="009D741D">
        <w:t>(10, 11)</w:t>
      </w:r>
      <w:r w:rsidR="00270FE5">
        <w:fldChar w:fldCharType="end"/>
      </w:r>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 xml:space="preserve">ate </w:t>
      </w:r>
      <w:proofErr w:type="spellStart"/>
      <w:r w:rsidR="001F3FCA">
        <w:t>hydrogenotrophs</w:t>
      </w:r>
      <w:proofErr w:type="spellEnd"/>
      <w:r w:rsidR="00D61662">
        <w:t xml:space="preserve"> </w:t>
      </w:r>
      <w:r w:rsidR="00FC0F74">
        <w:t>do not contain</w:t>
      </w:r>
      <w:r w:rsidR="00D61662">
        <w:t xml:space="preserve"> the</w:t>
      </w:r>
      <w:r w:rsidR="004A29F8">
        <w:t xml:space="preserve"> </w:t>
      </w:r>
      <w:r w:rsidR="00407143">
        <w:t xml:space="preserve">membrane associated </w:t>
      </w:r>
      <w:r w:rsidR="00827A2A">
        <w:t xml:space="preserve">hemoprotein </w:t>
      </w:r>
      <w:proofErr w:type="spellStart"/>
      <w:r w:rsidR="00C96BB0">
        <w:t>Hdr</w:t>
      </w:r>
      <w:r w:rsidR="00827A2A">
        <w:t>DE</w:t>
      </w:r>
      <w:proofErr w:type="spellEnd"/>
      <w:r w:rsidR="001F3FCA">
        <w:t xml:space="preserve"> </w:t>
      </w:r>
      <w:r w:rsidR="00FC0F74">
        <w:t>but,</w:t>
      </w:r>
      <w:r w:rsidR="00827A2A">
        <w:t xml:space="preserve"> </w:t>
      </w:r>
      <w:r w:rsidR="001F3FCA">
        <w:t>instead</w:t>
      </w:r>
      <w:r w:rsidR="00FC0F74">
        <w:t>,</w:t>
      </w:r>
      <w:r w:rsidR="001F3FCA">
        <w:t xml:space="preserve"> </w:t>
      </w:r>
      <w:r w:rsidR="00FC0F74">
        <w:t>use</w:t>
      </w:r>
      <w:r w:rsidR="00827A2A">
        <w:t xml:space="preserve"> a cytoplasmic</w:t>
      </w:r>
      <w:r w:rsidR="00111FA8">
        <w:t xml:space="preserve"> three-subunit </w:t>
      </w:r>
      <w:proofErr w:type="spellStart"/>
      <w:r w:rsidR="00111FA8">
        <w:t>HdrABC</w:t>
      </w:r>
      <w:proofErr w:type="spellEnd"/>
      <w:r w:rsidR="00111FA8">
        <w:t xml:space="preserve"> complex that lacks </w:t>
      </w:r>
      <w:proofErr w:type="spellStart"/>
      <w:r w:rsidR="00111FA8">
        <w:t>heme</w:t>
      </w:r>
      <w:proofErr w:type="spellEnd"/>
      <w:r w:rsidR="00111FA8">
        <w:t xml:space="preserve">, but contains </w:t>
      </w:r>
      <w:proofErr w:type="spellStart"/>
      <w:r w:rsidR="00111FA8">
        <w:t>flavin</w:t>
      </w:r>
      <w:proofErr w:type="spellEnd"/>
      <w:r w:rsidR="00111FA8">
        <w:t xml:space="preserve"> adenine dinucleotide (FAD)</w:t>
      </w:r>
      <w:r w:rsidR="001F3FCA">
        <w:t xml:space="preserve"> </w:t>
      </w:r>
      <w:r w:rsidR="001F3FCA">
        <w:fldChar w:fldCharType="begin"/>
      </w:r>
      <w:r w:rsidR="00111FA8">
        <w:instrText xml:space="preserve"> ADDIN ZOTERO_ITEM CSL_CITATION {"citationID":"2TagKVgd","properties":{"formattedCitation":"{\\rtf (57\\uc0\\u8211{}59)}","plainCitation":"(57–59)"},"citationItems":[{"id":509,"uris":["http://zotero.org/groups/450273/items/AHFUEX3X"],"uri":["http://zotero.org/groups/450273/items/AHFUEX3X"],"itemData":{"id":509,"type":"article-journal","title":"H2: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id":970,"uris":["http://zotero.org/users/2565720/items/7UNA2XSK"],"uri":["http://zotero.org/users/2565720/items/7UNA2XSK"],"itemData":{"id":970,"type":"article-journal","title":"Methanobacterium thermoautotrophicum contains a soluble enzyme system that specifically catalyzes the reduction of the heterodisulfide of coenzyme M and 7-mercaptoheptanoylthreonine phosphate with H2","container-title":"FEBS Letters","page":"223-227","volume":"234","issue":"1","source":"Wiley Online Library","abstract":"Cell extracts of Methanobacterium thermoautotrophicum (strain Marburg) were found to catalyze the reduction of the heterodisulfide of coenzyme M (CoM-S-H) and 7-mercaptoheptanoylthreonine phosphate (H-S-HTP) with H2. All the activity was associated with the soluble cell fraction (160 000 × g supernatant). The enzyme system was purified sevenfold by anion-exchange chromatography. The partially purified system had a specific activity of 100 nmol CoM-S-S-HTP reduced per min and mg protein and exhibited an apparent K\nm for CoM-S-S-HTP of below 0.1 mM. The homodisulfides of CoM-S-H, of H-S-HTP, of cysteine, and of glutathione were not reduced. NADPH and NADH could not substitute for H2 as electron donor.","DOI":"10.1016/0014-5793(88)81339-5","ISSN":"1873-3468","language":"en","author":[{"family":"Hedderich","given":"R."},{"family":"Thauer","given":"R.k."}],"issued":{"date-parts":[["1988",7,4]]}}}],"schema":"https://github.com/citation-style-language/schema/raw/master/csl-citation.json"} </w:instrText>
      </w:r>
      <w:r w:rsidR="001F3FCA">
        <w:fldChar w:fldCharType="separate"/>
      </w:r>
      <w:r w:rsidR="00111FA8" w:rsidRPr="00111FA8">
        <w:rPr>
          <w:szCs w:val="24"/>
        </w:rPr>
        <w:t>(57–59)</w:t>
      </w:r>
      <w:r w:rsidR="001F3FCA">
        <w:fldChar w:fldCharType="end"/>
      </w:r>
      <w:r w:rsidR="00111FA8">
        <w:t>. F</w:t>
      </w:r>
      <w:r w:rsidR="00FC0F74">
        <w:t>AD</w:t>
      </w:r>
      <w:r w:rsidR="00111FA8">
        <w:t>-containing enzymes</w:t>
      </w:r>
      <w:r w:rsidR="00FC0F74">
        <w:t xml:space="preserve"> ha</w:t>
      </w:r>
      <w:r w:rsidR="00111FA8">
        <w:t>ve</w:t>
      </w:r>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commentRangeStart w:id="70"/>
      <w:r w:rsidR="00DB6DBF">
        <w:t xml:space="preserve">a </w:t>
      </w:r>
      <w:r w:rsidR="007A2E27">
        <w:t>two-step</w:t>
      </w:r>
      <w:r w:rsidR="000433A3">
        <w:t xml:space="preserve"> </w:t>
      </w:r>
      <w:r w:rsidR="007A2E27">
        <w:t xml:space="preserve">transfer of </w:t>
      </w:r>
      <w:r w:rsidR="000433A3">
        <w:t>one electron</w:t>
      </w:r>
      <w:commentRangeEnd w:id="70"/>
      <w:r w:rsidR="007A2E27">
        <w:rPr>
          <w:rStyle w:val="CommentReference"/>
          <w:rFonts w:ascii="Calibri" w:hAnsi="Calibri"/>
        </w:rPr>
        <w:commentReference w:id="70"/>
      </w:r>
      <w:r w:rsidR="000433A3">
        <w:t xml:space="preserve"> </w:t>
      </w:r>
      <w:r w:rsidR="000433A3">
        <w:fldChar w:fldCharType="begin"/>
      </w:r>
      <w:r w:rsidR="00111FA8">
        <w:instrText xml:space="preserve"> ADDIN ZOTERO_ITEM CSL_CITATION {"citationID":"22gbus05qu","properties":{"formattedCitation":"(60, 61)","plainCitation":"(60, 61)"},"citationItems":[{"id":828,"uris":["http://zotero.org/groups/450273/items/VPV9M3H3"],"uri":["http://zotero.org/groups/450273/items/VPV9M3H3"],"itemData":{"id":828,"type":"article-journal","title":"Redox bifurcations: Mechanisms and importance to life now, and at its origin: A widespread means of energy conversion in biology unfolds…","container-title":"BioEssays","page":"106-109","volume":"34","issue":"2","source":"CrossRef","DOI":"10.1002/bies.201100134","ISSN":"02659247","shortTitle":"Redox bifurcations","language":"en","author":[{"family":"Nitschke","given":"Wolfgang"},{"family":"Russell","given":"Michael J."}],"issued":{"date-parts":[["2012",2]]}},"label":"page"},{"id":824,"uris":["http://zotero.org/groups/450273/items/DGADW4CN"],"uri":["http://zotero.org/groups/450273/items/DGADW4CN"],"itemData":{"id":824,"type":"article-journal","title":"Energy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0433A3">
        <w:fldChar w:fldCharType="separate"/>
      </w:r>
      <w:r w:rsidR="00111FA8" w:rsidRPr="00111FA8">
        <w:t>(60, 61)</w:t>
      </w:r>
      <w:r w:rsidR="000433A3">
        <w:fldChar w:fldCharType="end"/>
      </w:r>
      <w:r w:rsidR="005E7FDF">
        <w:t>.</w:t>
      </w:r>
      <w:r w:rsidR="007C0A49">
        <w:t xml:space="preserve"> </w:t>
      </w:r>
      <w:r w:rsidR="005E7FDF">
        <w:t xml:space="preserve"> </w:t>
      </w:r>
      <w:r w:rsidR="00FA6B3D">
        <w:t xml:space="preserve">As shown in Figure 2, </w:t>
      </w:r>
      <w:proofErr w:type="spellStart"/>
      <w:r w:rsidR="00FC0F74">
        <w:t>HdrABC</w:t>
      </w:r>
      <w:proofErr w:type="spellEnd"/>
      <w:r w:rsidR="00126BCF">
        <w:t xml:space="preserve"> mediate</w:t>
      </w:r>
      <w:r w:rsidR="00274688">
        <w:t>s</w:t>
      </w:r>
      <w:r w:rsidR="00126BCF">
        <w:t xml:space="preserve"> the coupling of exergonic </w:t>
      </w:r>
      <w:r w:rsidR="002D7B41">
        <w:t xml:space="preserve">heterodisulfide reduction with endergonic </w:t>
      </w:r>
      <w:r w:rsidR="00FA6B3D">
        <w:t xml:space="preserve">reduction of </w:t>
      </w:r>
      <w:r w:rsidR="002D7B41">
        <w:t xml:space="preserve">ferredoxin </w:t>
      </w:r>
      <w:r w:rsidR="00FC0F74">
        <w:fldChar w:fldCharType="begin"/>
      </w:r>
      <w:r w:rsidR="00111FA8">
        <w:instrText xml:space="preserve"> ADDIN ZOTERO_ITEM CSL_CITATION {"citationID":"1d59omksa9","properties":{"formattedCitation":"(12, 62)","plainCitation":"(12, 62)"},"citationItems":[{"id":555,"uris":["http://zotero.org/groups/450273/items/XD7MVJX3"],"uri":["http://zotero.org/groups/450273/items/XD7MVJX3"],"itemData":{"id":555,"type":"article-journal","title":"Protein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FC0F74">
        <w:fldChar w:fldCharType="separate"/>
      </w:r>
      <w:r w:rsidR="00111FA8" w:rsidRPr="00111FA8">
        <w:t>(12, 62)</w:t>
      </w:r>
      <w:r w:rsidR="00FC0F74">
        <w:fldChar w:fldCharType="end"/>
      </w:r>
      <w:r w:rsidR="00FA6B3D">
        <w:t>, which</w:t>
      </w:r>
      <w:r w:rsidR="007C0A49">
        <w:t xml:space="preserve"> </w:t>
      </w:r>
      <w:r w:rsidR="002D7B41">
        <w:t xml:space="preserve">is used for </w:t>
      </w:r>
      <w:r w:rsidR="00FA6B3D">
        <w:t>CO</w:t>
      </w:r>
      <w:r w:rsidR="00FA6B3D" w:rsidRPr="006F5195">
        <w:rPr>
          <w:vertAlign w:val="subscript"/>
        </w:rPr>
        <w:t>2</w:t>
      </w:r>
      <w:r w:rsidR="00FA6B3D">
        <w:t xml:space="preserve"> </w:t>
      </w:r>
      <w:r w:rsidR="002D7B41">
        <w:t xml:space="preserve">reduction via </w:t>
      </w:r>
      <w:proofErr w:type="spellStart"/>
      <w:r w:rsidR="002D7B41">
        <w:t>Fwd</w:t>
      </w:r>
      <w:proofErr w:type="spellEnd"/>
      <w:r w:rsidR="00FA6B3D">
        <w:t>,</w:t>
      </w:r>
      <w:r w:rsidR="002D7B41">
        <w:t xml:space="preserve"> thereby linking the last </w:t>
      </w:r>
      <w:r w:rsidR="007644BF">
        <w:t xml:space="preserve">to the first </w:t>
      </w:r>
      <w:r w:rsidR="002D7B41">
        <w:t>step of methanogen</w:t>
      </w:r>
      <w:r w:rsidR="0095782E">
        <w:t>e</w:t>
      </w:r>
      <w:r w:rsidR="002D7B41">
        <w:t>sis in a cyclical fashion</w:t>
      </w:r>
      <w:r w:rsidR="005A081E">
        <w:t xml:space="preserve"> </w:t>
      </w:r>
      <w:r w:rsidR="002D7B41">
        <w:fldChar w:fldCharType="begin"/>
      </w:r>
      <w:r w:rsidR="009D741D">
        <w:instrText xml:space="preserve"> ADDIN ZOTERO_ITEM CSL_CITATION {"citationID":"hIQcRX3F","properties":{"formattedCitation":"(56)","plainCitation":"(56)"},"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9D741D" w:rsidRPr="009D741D">
        <w:t>(56)</w:t>
      </w:r>
      <w:r w:rsidR="002D7B41">
        <w:fldChar w:fldCharType="end"/>
      </w:r>
      <w:r w:rsidR="003A0B8B">
        <w:t>.</w:t>
      </w:r>
      <w:r w:rsidR="00316621">
        <w:rPr>
          <w:rStyle w:val="CommentReference"/>
          <w:rFonts w:ascii="Calibri" w:hAnsi="Calibri"/>
        </w:rPr>
        <w:commentReference w:id="71"/>
      </w:r>
      <m:oMath>
        <m:r>
          <w:rPr>
            <w:rFonts w:ascii="Cambria Math" w:hAnsi="Cambria Math"/>
          </w:rPr>
          <m:t xml:space="preserve"> </m:t>
        </m:r>
      </m:oMath>
    </w:p>
    <w:p w14:paraId="6A354185" w14:textId="6C2DB787" w:rsidR="00713837" w:rsidRDefault="008D1D61" w:rsidP="00EF5BC0">
      <w:pPr>
        <w:spacing w:line="480" w:lineRule="auto"/>
      </w:pPr>
      <w:r>
        <w:lastRenderedPageBreak/>
        <w:t xml:space="preserve">Recasting energy metabolism in </w:t>
      </w:r>
      <w:r>
        <w:rPr>
          <w:i/>
        </w:rPr>
        <w:t>M. maripaludis</w:t>
      </w:r>
      <w:r>
        <w:t xml:space="preserve"> as a cyclic electron bifurcating pathway </w:t>
      </w:r>
      <w:r w:rsidR="00AB74CE">
        <w:t>that omits methanophenazine</w:t>
      </w:r>
      <w:r w:rsidR="00111FA8">
        <w:t xml:space="preserve">—which </w:t>
      </w:r>
      <w:r w:rsidR="00AB74CE">
        <w:t xml:space="preserve">is </w:t>
      </w:r>
      <w:r w:rsidR="005519FA">
        <w:t>absent from</w:t>
      </w:r>
      <w:r w:rsidR="00AB74CE">
        <w:t xml:space="preserve"> hydrogenotrophic methanogens</w:t>
      </w:r>
      <w:r w:rsidR="005519FA">
        <w:t xml:space="preserve">—and </w:t>
      </w:r>
      <w:r w:rsidR="00AB74CE">
        <w:t>links H</w:t>
      </w:r>
      <w:r w:rsidR="00AB74CE" w:rsidRPr="000F6195">
        <w:rPr>
          <w:vertAlign w:val="subscript"/>
        </w:rPr>
        <w:t>2</w:t>
      </w:r>
      <w:r w:rsidR="00AB74CE">
        <w:t xml:space="preserve">–dependent </w:t>
      </w:r>
      <w:proofErr w:type="spellStart"/>
      <w:r w:rsidR="00AB74CE">
        <w:t>Hdr</w:t>
      </w:r>
      <w:proofErr w:type="spellEnd"/>
      <w:r w:rsidR="00AB74CE">
        <w:t xml:space="preserve"> reduction to CO</w:t>
      </w:r>
      <w:r w:rsidR="00AB74CE" w:rsidRPr="009D741D">
        <w:rPr>
          <w:vertAlign w:val="subscript"/>
        </w:rPr>
        <w:t>2</w:t>
      </w:r>
      <w:r w:rsidR="00AB74CE">
        <w:t xml:space="preserve"> reduction via reduced ferredoxin </w:t>
      </w:r>
      <w:r>
        <w:t>is in line with recent studies of hydrogenotrophic methanogenesis</w:t>
      </w:r>
      <w:r w:rsidR="00111FA8">
        <w:t>. Moreover, it</w:t>
      </w:r>
      <w:r>
        <w:t xml:space="preserve"> significantly improves</w:t>
      </w:r>
      <w:r w:rsidR="00EF5BC0">
        <w:t xml:space="preserve"> the </w:t>
      </w:r>
      <w:r>
        <w:t xml:space="preserve">predictions of the </w:t>
      </w:r>
      <w:r w:rsidR="00EF5BC0">
        <w:t xml:space="preserve">metabolic </w:t>
      </w:r>
      <w:r w:rsidR="004C3845">
        <w:t>model</w:t>
      </w:r>
      <w:r>
        <w:t xml:space="preserve">. </w:t>
      </w:r>
      <w:r w:rsidR="00EF5BC0">
        <w:t xml:space="preserve">To demonstrate </w:t>
      </w:r>
      <w:r w:rsidR="00184019">
        <w:t xml:space="preserve">that the linear pathway cannot support growth of </w:t>
      </w:r>
      <w:r w:rsidR="00184019" w:rsidRPr="003E19FC">
        <w:rPr>
          <w:i/>
        </w:rPr>
        <w:t>M. maripaludis</w:t>
      </w:r>
      <w:r w:rsidR="001F1D6B">
        <w:rPr>
          <w:i/>
        </w:rPr>
        <w:t xml:space="preserve"> </w:t>
      </w:r>
      <w:r w:rsidR="001F1D6B">
        <w:t xml:space="preserve">in the absence of the methanophenazine-dependent </w:t>
      </w:r>
      <w:proofErr w:type="spellStart"/>
      <w:r w:rsidR="001F1D6B">
        <w:t>HdrDE</w:t>
      </w:r>
      <w:proofErr w:type="spellEnd"/>
      <w:r w:rsidR="001F1D6B">
        <w:t xml:space="preserve"> complex</w:t>
      </w:r>
      <w:r w:rsidR="00184019">
        <w:t>,</w:t>
      </w:r>
      <w:r w:rsidR="001F1D6B">
        <w:t xml:space="preserve"> </w:t>
      </w:r>
      <w:r w:rsidR="007C259C">
        <w:t>we</w:t>
      </w:r>
      <w:r w:rsidR="00713837">
        <w:t xml:space="preserve"> altered the </w:t>
      </w:r>
      <w:r w:rsidR="008C0DD5">
        <w:t>native</w:t>
      </w:r>
      <w:r w:rsidR="00713837">
        <w:t xml:space="preserve"> </w:t>
      </w:r>
      <w:r w:rsidR="00E65B39">
        <w:t xml:space="preserve">electron </w:t>
      </w:r>
      <w:r w:rsidR="00713837">
        <w:t xml:space="preserve">bifurcating </w:t>
      </w:r>
      <w:proofErr w:type="spellStart"/>
      <w:r w:rsidR="00E75F12">
        <w:t>HdrABC</w:t>
      </w:r>
      <w:proofErr w:type="spellEnd"/>
      <w:r w:rsidR="00E75F12">
        <w:t xml:space="preserve"> </w:t>
      </w:r>
      <w:r w:rsidR="00713837">
        <w:t>reaction</w:t>
      </w:r>
      <w:r w:rsidR="001F1D6B">
        <w:t xml:space="preserve"> (Reaction </w:t>
      </w:r>
      <w:r w:rsidR="00316621">
        <w:t>1</w:t>
      </w:r>
      <w:r w:rsidR="001F1D6B">
        <w:t>).</w:t>
      </w:r>
      <w:r w:rsidR="00316621">
        <w:t xml:space="preserve"> </w:t>
      </w:r>
    </w:p>
    <w:p w14:paraId="40CB1783" w14:textId="755FF660" w:rsidR="001F1D6B" w:rsidRDefault="001F1D6B" w:rsidP="001F1D6B">
      <w:pPr>
        <w:spacing w:line="480" w:lineRule="auto"/>
        <w:jc w:val="center"/>
      </w:pPr>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red</m:t>
            </m:r>
          </m:sub>
        </m:sSub>
        <m:r>
          <m:rPr>
            <m:sty m:val="p"/>
          </m:rPr>
          <w:rPr>
            <w:rStyle w:val="CommentReference"/>
            <w:rFonts w:ascii="Calibri" w:hAnsi="Calibri"/>
          </w:rPr>
          <w:commentReference w:id="72"/>
        </m:r>
        <m:r>
          <w:rPr>
            <w:rFonts w:ascii="Cambria Math" w:hAnsi="Cambria Math"/>
          </w:rPr>
          <m:t xml:space="preserve"> </m:t>
        </m:r>
      </m:oMath>
      <w:r>
        <w:t xml:space="preserve"> (Reaction 1)</w:t>
      </w:r>
    </w:p>
    <w:p w14:paraId="0C69484E" w14:textId="5DE44B77" w:rsidR="00EF5BC0" w:rsidRPr="001F1D6B" w:rsidRDefault="001F1D6B" w:rsidP="00E75F12">
      <w:pPr>
        <w:spacing w:line="480" w:lineRule="auto"/>
        <w:rPr>
          <w:rFonts w:ascii="Cambria Math" w:hAnsi="Cambria Math"/>
        </w:rPr>
      </w:pPr>
      <w:r>
        <w:t>We removed electron bifurcation from this reaction b</w:t>
      </w:r>
      <w:r w:rsidR="008C0DD5">
        <w:t xml:space="preserve">y removing ferredoxin, </w:t>
      </w:r>
      <w:r w:rsidR="00713837">
        <w:t>balancing mass and charge to yield</w:t>
      </w:r>
      <w:r w:rsidR="00316621">
        <w:t xml:space="preserve"> </w:t>
      </w:r>
      <w:r>
        <w:t>an altered reaction (</w:t>
      </w:r>
      <w:r w:rsidR="00E36B6B">
        <w:t>Reaction</w:t>
      </w:r>
      <w:r w:rsidR="00316621">
        <w:t xml:space="preserve"> 2</w:t>
      </w:r>
      <w:r>
        <w:t>)</w:t>
      </w:r>
      <w:r w:rsidR="00316621">
        <w:t>.</w:t>
      </w:r>
    </w:p>
    <w:p w14:paraId="222934D4" w14:textId="186FA6B9" w:rsidR="001F1D6B" w:rsidRPr="00A20F0F" w:rsidRDefault="001F1D6B" w:rsidP="001F1D6B">
      <w:pPr>
        <w:spacing w:line="480" w:lineRule="auto"/>
        <w:jc w:val="center"/>
        <w:rPr>
          <w:rFonts w:eastAsia="MS Mincho"/>
        </w:rPr>
      </w:pPr>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w:r>
        <w:rPr>
          <w:rFonts w:eastAsia="MS Mincho"/>
        </w:rPr>
        <w:t>(Reaction 2)</w:t>
      </w:r>
    </w:p>
    <w:p w14:paraId="3E07812C" w14:textId="3A3171DC"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 xml:space="preserve">not contain a membrane-bound </w:t>
      </w:r>
      <w:proofErr w:type="spellStart"/>
      <w:r w:rsidR="00105926">
        <w:t>Hdr</w:t>
      </w:r>
      <w:r w:rsidR="00CF5D54">
        <w:t>DE</w:t>
      </w:r>
      <w:proofErr w:type="spellEnd"/>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 xml:space="preserve">ork. Lack of growth </w:t>
      </w:r>
      <w:r w:rsidR="00416B2F">
        <w:t xml:space="preserve">in our model </w:t>
      </w:r>
      <w:r w:rsidR="008C0DD5">
        <w:t>can</w:t>
      </w:r>
      <w:r w:rsidR="00105926">
        <w:t xml:space="preserve"> clearly</w:t>
      </w:r>
      <w:r w:rsidR="008C0DD5">
        <w:t xml:space="preserve"> be</w:t>
      </w:r>
      <w:r w:rsidR="00105926">
        <w:t xml:space="preserve"> attributed to disruption of the central energy </w:t>
      </w:r>
      <w:r w:rsidR="0095782E">
        <w:t xml:space="preserve">coupling </w:t>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proofErr w:type="spellStart"/>
      <w:r w:rsidR="00105926">
        <w:t>Eha</w:t>
      </w:r>
      <w:proofErr w:type="spellEnd"/>
      <w:r w:rsidR="00105926">
        <w:t xml:space="preserve"> hydrogenase, which utilizes a sodium ion gradient to r</w:t>
      </w:r>
      <w:r w:rsidR="00853534">
        <w:t xml:space="preserve">educe ferredoxin </w:t>
      </w:r>
      <w:r w:rsidR="00E65B39">
        <w:t>with H</w:t>
      </w:r>
      <w:r w:rsidR="00E65B39" w:rsidRPr="00531633">
        <w:rPr>
          <w:vertAlign w:val="subscript"/>
        </w:rPr>
        <w:t>2</w:t>
      </w:r>
      <w:r w:rsidR="00E65B39">
        <w:t xml:space="preserve"> </w:t>
      </w:r>
      <w:r w:rsidR="00853534">
        <w:t xml:space="preserve">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4C7B445E" w:rsidR="00F877E6" w:rsidRPr="005C4FC4" w:rsidRDefault="00F877E6" w:rsidP="00EF5BC0">
      <w:pPr>
        <w:spacing w:line="480" w:lineRule="auto"/>
      </w:pPr>
      <w:r>
        <w:t xml:space="preserve">Taking this analysis one step further, we used our reconstruction to probe 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111FA8">
        <w:instrText xml:space="preserve"> ADDIN ZOTERO_ITEM CSL_CITATION {"citationID":"mg5us3ref","properties":{"formattedCitation":"(63)","plainCitation":"(63)"},"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111FA8" w:rsidRPr="00111FA8">
        <w:t>(63)</w:t>
      </w:r>
      <w:r w:rsidR="00276128">
        <w:fldChar w:fldCharType="end"/>
      </w:r>
      <w:r w:rsidR="00276128">
        <w:t xml:space="preserve">. This </w:t>
      </w:r>
      <w:r w:rsidR="00BC69E7">
        <w:t>contrasts</w:t>
      </w:r>
      <w:r w:rsidR="00276128">
        <w:t xml:space="preserve"> </w:t>
      </w:r>
      <w:r w:rsidR="00BC69E7">
        <w:t xml:space="preserve">the situation in </w:t>
      </w:r>
      <w:r w:rsidR="008C0DD5">
        <w:t>methylotrophic</w:t>
      </w:r>
      <w:r w:rsidR="00276128">
        <w:t xml:space="preserve"> methanogens such as </w:t>
      </w:r>
      <w:proofErr w:type="spellStart"/>
      <w:r w:rsidR="00276128">
        <w:rPr>
          <w:i/>
        </w:rPr>
        <w:t>Methanosarcina</w:t>
      </w:r>
      <w:proofErr w:type="spellEnd"/>
      <w:r w:rsidR="00276128">
        <w:rPr>
          <w:i/>
        </w:rPr>
        <w:t xml:space="preserve"> </w:t>
      </w:r>
      <w:proofErr w:type="spellStart"/>
      <w:r w:rsidR="00276128">
        <w:rPr>
          <w:i/>
        </w:rPr>
        <w:t>barkeri</w:t>
      </w:r>
      <w:proofErr w:type="spellEnd"/>
      <w:r w:rsidR="008C0DD5">
        <w:t xml:space="preserve"> that</w:t>
      </w:r>
      <w:r w:rsidR="00276128">
        <w:t xml:space="preserve"> can subsist using solely the </w:t>
      </w:r>
      <w:proofErr w:type="spellStart"/>
      <w:r w:rsidR="00276128">
        <w:t>aceticlastic</w:t>
      </w:r>
      <w:proofErr w:type="spellEnd"/>
      <w:r w:rsidR="00276128">
        <w:t xml:space="preserve"> pathway </w:t>
      </w:r>
      <w:r w:rsidR="00276128">
        <w:fldChar w:fldCharType="begin"/>
      </w:r>
      <w:r w:rsidR="00111FA8">
        <w:instrText xml:space="preserve"> ADDIN ZOTERO_ITEM CSL_CITATION {"citationID":"1bs1pkv7m0","properties":{"formattedCitation":"(64)","plainCitation":"(64)"},"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111FA8" w:rsidRPr="00111FA8">
        <w:t>(64)</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grow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w:t>
      </w:r>
      <w:proofErr w:type="spellStart"/>
      <w:r w:rsidR="005C4FC4">
        <w:rPr>
          <w:i/>
        </w:rPr>
        <w:t>barkeri</w:t>
      </w:r>
      <w:proofErr w:type="spellEnd"/>
      <w:r w:rsidR="005C4FC4">
        <w:rPr>
          <w:i/>
        </w:rPr>
        <w:t xml:space="preserve">, </w:t>
      </w:r>
      <w:r w:rsidR="00773758">
        <w:t xml:space="preserve">an </w:t>
      </w:r>
      <w:proofErr w:type="spellStart"/>
      <w:r w:rsidR="00773758">
        <w:t>aceticlastic</w:t>
      </w:r>
      <w:proofErr w:type="spellEnd"/>
      <w:r w:rsidR="00773758">
        <w:t xml:space="preserve">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proofErr w:type="spellStart"/>
      <w:r w:rsidR="005C4FC4">
        <w:t>Eha</w:t>
      </w:r>
      <w:proofErr w:type="spellEnd"/>
      <w:r w:rsidR="00773758">
        <w:t xml:space="preserve"> and </w:t>
      </w:r>
      <w:proofErr w:type="spellStart"/>
      <w:r w:rsidR="005C4FC4">
        <w:t>Ehb</w:t>
      </w:r>
      <w:proofErr w:type="spellEnd"/>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 and</w:t>
      </w:r>
      <w:r w:rsidR="005C4FC4">
        <w:t xml:space="preserve"> thrusting this reaction into a central </w:t>
      </w:r>
      <w:r w:rsidR="00773758">
        <w:t xml:space="preserve">stoichiometric </w:t>
      </w:r>
      <w:r w:rsidR="005C4FC4">
        <w:t xml:space="preserve">role rather than an anaplerotic one. </w:t>
      </w:r>
      <w:del w:id="73" w:author="Nathan Price" w:date="2016-05-04T22:50:00Z">
        <w:r w:rsidR="007A2E27" w:rsidDel="00A77DDF">
          <w:delText>As shown in Figure 4, w</w:delText>
        </w:r>
      </w:del>
      <w:ins w:id="74" w:author="Nathan Price" w:date="2016-05-04T22:50:00Z">
        <w:r w:rsidR="00A77DDF">
          <w:t>W</w:t>
        </w:r>
      </w:ins>
      <w:r w:rsidR="005C4FC4">
        <w:t>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w:t>
      </w:r>
      <w:proofErr w:type="spellStart"/>
      <w:r w:rsidR="005C4FC4">
        <w:t>aceticlastic</w:t>
      </w:r>
      <w:proofErr w:type="spellEnd"/>
      <w:r w:rsidR="005C4FC4">
        <w:t xml:space="preserve">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w:t>
      </w:r>
      <w:r w:rsidR="00EA1E5C">
        <w:t>mol</w:t>
      </w:r>
      <w:r w:rsidR="00E2618A">
        <w:t>e</w:t>
      </w:r>
      <w:r w:rsidR="00EA1E5C">
        <w:t xml:space="preserve"> of </w:t>
      </w:r>
      <w:r w:rsidR="005C4FC4">
        <w:t xml:space="preserve">methane </w:t>
      </w:r>
      <w:r w:rsidR="005C4FC4">
        <w:lastRenderedPageBreak/>
        <w:t>produced</w:t>
      </w:r>
      <w:ins w:id="75" w:author="Nathan Price" w:date="2016-05-04T22:50:00Z">
        <w:r w:rsidR="00A77DDF">
          <w:t xml:space="preserve"> (Figure 4)</w:t>
        </w:r>
      </w:ins>
      <w:r w:rsidR="005C4FC4">
        <w:t xml:space="preserve">. We then constrained our model to enforce </w:t>
      </w:r>
      <w:r w:rsidR="00B75001">
        <w:t>a solely anaplerotic</w:t>
      </w:r>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w:t>
      </w:r>
      <w:proofErr w:type="spellStart"/>
      <w:r w:rsidR="005C4FC4">
        <w:t>aceticlastic</w:t>
      </w:r>
      <w:proofErr w:type="spellEnd"/>
      <w:r w:rsidR="005C4FC4">
        <w:t xml:space="preserve"> growth </w:t>
      </w:r>
      <w:r w:rsidR="0090081E">
        <w:t xml:space="preserve">because </w:t>
      </w:r>
      <w:proofErr w:type="spellStart"/>
      <w:r w:rsidR="0090081E">
        <w:t>Eha</w:t>
      </w:r>
      <w:proofErr w:type="spellEnd"/>
      <w:r w:rsidR="00B75001">
        <w:t xml:space="preserve"> or </w:t>
      </w:r>
      <w:proofErr w:type="spellStart"/>
      <w:r w:rsidR="0090081E">
        <w:t>Ehb</w:t>
      </w:r>
      <w:proofErr w:type="spellEnd"/>
      <w:r w:rsidR="0090081E">
        <w:t xml:space="preserve"> cannot assume a central role in methanogenesis. </w:t>
      </w:r>
      <w:r w:rsidR="007232F3">
        <w:t xml:space="preserve">In keeping with </w:t>
      </w:r>
      <w:r w:rsidR="00EA1E5C">
        <w:t>these results</w:t>
      </w:r>
      <w:r w:rsidR="007232F3">
        <w:t xml:space="preserve">, we have restricted flux through </w:t>
      </w:r>
      <w:proofErr w:type="spellStart"/>
      <w:r w:rsidR="007232F3">
        <w:t>Eha</w:t>
      </w:r>
      <w:proofErr w:type="spellEnd"/>
      <w:r w:rsidR="007232F3">
        <w:t>/</w:t>
      </w:r>
      <w:proofErr w:type="spellStart"/>
      <w:r w:rsidR="007232F3">
        <w:t>Ehb</w:t>
      </w:r>
      <w:proofErr w:type="spellEnd"/>
      <w:r w:rsidR="007232F3">
        <w:t xml:space="preserve"> in our model to ≤ 10% of methane secretion as a default constraint. </w:t>
      </w:r>
    </w:p>
    <w:p w14:paraId="511B26B6" w14:textId="781D3DF2" w:rsidR="00EF5BC0" w:rsidRPr="00EF5BC0" w:rsidRDefault="00EF5BC0" w:rsidP="00E420E6">
      <w:pPr>
        <w:spacing w:line="480" w:lineRule="auto"/>
      </w:pPr>
      <w:commentRangeStart w:id="76"/>
      <w:r>
        <w:t>Interestingly</w:t>
      </w:r>
      <w:commentRangeEnd w:id="76"/>
      <w:r w:rsidR="00BF2DEF">
        <w:rPr>
          <w:rStyle w:val="CommentReference"/>
          <w:rFonts w:ascii="Calibri" w:hAnsi="Calibri"/>
        </w:rPr>
        <w:commentReference w:id="76"/>
      </w:r>
      <w:r>
        <w:t xml:space="preserve">, there is evidence that </w:t>
      </w:r>
      <w:r>
        <w:rPr>
          <w:i/>
        </w:rPr>
        <w:t xml:space="preserve">M. maripaludis </w:t>
      </w:r>
      <w:r>
        <w:t xml:space="preserve">uses multiple forms of ferredoxin as electron carriers and may </w:t>
      </w:r>
      <w:r w:rsidR="00A13870">
        <w:t xml:space="preserve">require discrete ferredoxins for </w:t>
      </w:r>
      <w:r w:rsidR="005D32BC">
        <w:t xml:space="preserve">certain </w:t>
      </w:r>
      <w:r w:rsidR="00A13870">
        <w:t>reactions</w:t>
      </w:r>
      <w:r>
        <w:t xml:space="preserve">, </w:t>
      </w:r>
      <w:r w:rsidR="00A13870">
        <w:t>such as</w:t>
      </w:r>
      <w:r>
        <w:t xml:space="preserve"> electron bifurcation</w:t>
      </w:r>
      <w:r w:rsidR="005D32BC">
        <w:t>,</w:t>
      </w:r>
      <w:r w:rsidR="000B7D99">
        <w:t xml:space="preserve"> reduction of CO</w:t>
      </w:r>
      <w:r w:rsidR="000B7D99" w:rsidRPr="00B236BD">
        <w:rPr>
          <w:vertAlign w:val="subscript"/>
        </w:rPr>
        <w:t>2</w:t>
      </w:r>
      <w:r w:rsidR="000B7D99">
        <w:t xml:space="preserve"> to </w:t>
      </w:r>
      <w:proofErr w:type="spellStart"/>
      <w:r w:rsidR="000B7D99">
        <w:t>formylmethanofuran</w:t>
      </w:r>
      <w:proofErr w:type="spellEnd"/>
      <w:r>
        <w:t xml:space="preserve">, </w:t>
      </w:r>
      <w:r w:rsidR="005D32BC">
        <w:t xml:space="preserve">and </w:t>
      </w:r>
      <w:r w:rsidR="00A13870">
        <w:t xml:space="preserve">some </w:t>
      </w:r>
      <w:r w:rsidR="005D32BC">
        <w:t>biosynthetic reactions</w:t>
      </w:r>
      <w:r w:rsidR="00A13870">
        <w:t xml:space="preserve"> </w:t>
      </w:r>
      <w:r>
        <w:fldChar w:fldCharType="begin"/>
      </w:r>
      <w:r w:rsidR="00111FA8">
        <w:instrText xml:space="preserve"> ADDIN ZOTERO_ITEM CSL_CITATION {"citationID":"2g2qvo6ckt","properties":{"formattedCitation":"(65)","plainCitation":"(65)"},"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111FA8" w:rsidRPr="00111FA8">
        <w:t>(65)</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 xml:space="preserve">replaces promiscuous ferredoxins with </w:t>
      </w:r>
      <w:r w:rsidR="007232F3">
        <w:t xml:space="preserve">two </w:t>
      </w:r>
      <w:r w:rsidR="00CF5D54">
        <w:t>type</w:t>
      </w:r>
      <w:r w:rsidR="007232F3">
        <w:t>s</w:t>
      </w:r>
      <w:r w:rsidR="00CF5D54">
        <w:t xml:space="preserve"> of</w:t>
      </w:r>
      <w:r>
        <w:t xml:space="preserve"> </w:t>
      </w:r>
      <w:r w:rsidR="00CF5D54">
        <w:t>specific ferredoxin</w:t>
      </w:r>
      <w:r w:rsidR="007232F3">
        <w:t>s. One type is used</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w:t>
      </w:r>
      <w:r w:rsidR="007232F3">
        <w:t>the</w:t>
      </w:r>
      <w:r w:rsidR="00F960CA">
        <w:t xml:space="preserve"> other</w:t>
      </w:r>
      <w:r w:rsidR="007232F3">
        <w:t xml:space="preserve"> </w:t>
      </w:r>
      <w:r w:rsidR="00CF5D54">
        <w:t xml:space="preserve">type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w:t>
      </w:r>
      <w:r w:rsidR="000E429A">
        <w:t xml:space="preserve"> </w:t>
      </w:r>
      <w:r w:rsidR="000E429A">
        <w:fldChar w:fldCharType="begin"/>
      </w:r>
      <w:r w:rsidR="000E429A">
        <w:instrText xml:space="preserve"> ADDIN ZOTERO_ITEM CSL_CITATION {"citationID":"23ekv1u940","properties":{"formattedCitation":"(44)","plainCitation":"(44)"},"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B."}],"issued":{"date-parts":[["2006",2,15]]},"PMID":"16452419"}}],"schema":"https://github.com/citation-style-language/schema/raw/master/csl-citation.json"} </w:instrText>
      </w:r>
      <w:r w:rsidR="000E429A">
        <w:fldChar w:fldCharType="separate"/>
      </w:r>
      <w:r w:rsidR="000E429A" w:rsidRPr="000E429A">
        <w:t>(44)</w:t>
      </w:r>
      <w:r w:rsidR="000E429A">
        <w:fldChar w:fldCharType="end"/>
      </w:r>
      <w:r w:rsidR="000E429A">
        <w:t xml:space="preserve">. </w:t>
      </w:r>
      <w:r w:rsidR="00853534">
        <w:t>Using this function</w:t>
      </w:r>
      <w:r>
        <w:t xml:space="preserve"> tightens the coupling between the aforementioned reactions by restricting </w:t>
      </w:r>
      <w:r w:rsidR="008C0DD5">
        <w:t>each set</w:t>
      </w:r>
      <w:r>
        <w:t xml:space="preserve"> to one pool of electron carriers and allows us to predict how ferredoxin specificity could change possible model flux distributions.</w:t>
      </w:r>
      <w:r w:rsidR="00692E06">
        <w:t xml:space="preserve"> In simulations</w:t>
      </w:r>
      <w:r w:rsidR="00BF2DEF" w:rsidRPr="00BF2DEF">
        <w:t xml:space="preserve"> </w:t>
      </w:r>
      <w:r w:rsidR="00BF2DEF">
        <w:t>of wild type cells</w:t>
      </w:r>
      <w:r w:rsidR="00692E06">
        <w:t xml:space="preserve">, this change has </w:t>
      </w:r>
      <w:r w:rsidR="008C0DD5">
        <w:t>minimal</w:t>
      </w:r>
      <w:r w:rsidR="00692E06">
        <w:t xml:space="preserve"> effect</w:t>
      </w:r>
      <w:r w:rsidR="008C0DD5">
        <w:t>s</w:t>
      </w:r>
      <w:r w:rsidR="00692E06">
        <w:t xml:space="preserve"> on predicted </w:t>
      </w:r>
      <w:r w:rsidR="008C0DD5">
        <w:t>growth yields and fluxes</w:t>
      </w:r>
      <w:r w:rsidR="00BF2DEF">
        <w:t>; however, it</w:t>
      </w:r>
      <w:r w:rsidR="00692E06">
        <w:t xml:space="preserve"> could have notable impact on </w:t>
      </w:r>
      <w:commentRangeStart w:id="77"/>
      <w:r w:rsidR="00692E06">
        <w:t>gene knockout predictions</w:t>
      </w:r>
      <w:commentRangeEnd w:id="77"/>
      <w:r w:rsidR="000C3C19">
        <w:rPr>
          <w:rStyle w:val="CommentReference"/>
          <w:rFonts w:ascii="Calibri" w:hAnsi="Calibri"/>
        </w:rPr>
        <w:commentReference w:id="77"/>
      </w:r>
      <w:r w:rsidR="00692E06">
        <w:t xml:space="preserve">, particularly those involving reactions that utilize ferredoxin. </w:t>
      </w:r>
      <w:r w:rsidR="00F960CA">
        <w:t xml:space="preserve">Moreover, electron movement through different ferredoxin species could have important implications for hypothesizing strain designs, thus including multiple ferredoxins could be vital for effective metabolic engineering. </w:t>
      </w:r>
    </w:p>
    <w:p w14:paraId="19A8F9DF" w14:textId="77777777" w:rsidR="001F7E98" w:rsidRDefault="00EF5BC0" w:rsidP="001F7E98">
      <w:pPr>
        <w:pStyle w:val="Heading2"/>
      </w:pPr>
      <w:r>
        <w:t xml:space="preserve">Other </w:t>
      </w:r>
      <w:r w:rsidR="000F6195">
        <w:t>Biochemistry</w:t>
      </w:r>
      <w:r w:rsidR="001F7E98">
        <w:t xml:space="preserve"> Improvements</w:t>
      </w:r>
    </w:p>
    <w:p w14:paraId="0286AD1E" w14:textId="12C6839B" w:rsidR="00230593" w:rsidRDefault="00AF3DA5" w:rsidP="007A2129">
      <w:pPr>
        <w:spacing w:line="480" w:lineRule="auto"/>
      </w:pPr>
      <w:r>
        <w:t xml:space="preserve">A major part of our manual curation was adding </w:t>
      </w:r>
      <w:r w:rsidR="00485C00">
        <w:t xml:space="preserve">biosynthetic </w:t>
      </w:r>
      <w:r>
        <w:t>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(methanofuran,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111FA8">
        <w:instrText xml:space="preserve"> ADDIN ZOTERO_ITEM CSL_CITATION {"citationID":"kesh5maA","properties":{"formattedCitation":"(66)","plainCitation":"(66)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111FA8" w:rsidRPr="00111FA8">
        <w:t>(66)</w:t>
      </w:r>
      <w:r w:rsidR="00943D68">
        <w:fldChar w:fldCharType="end"/>
      </w:r>
      <w:r>
        <w:t xml:space="preserve">. </w:t>
      </w:r>
      <w:r w:rsidR="00F45312">
        <w:t xml:space="preserve">It also </w:t>
      </w:r>
      <w:r w:rsidR="00BF0803">
        <w:t>contains recently characterized pathways for synthesizing</w:t>
      </w:r>
      <w:r w:rsidR="00F45312">
        <w:t xml:space="preserve"> a </w:t>
      </w:r>
      <w:proofErr w:type="spellStart"/>
      <w:r w:rsidR="00F45312">
        <w:t>tetrasaccharide</w:t>
      </w:r>
      <w:proofErr w:type="spellEnd"/>
      <w:r w:rsidR="00F45312">
        <w:t xml:space="preserve"> </w:t>
      </w:r>
      <w:r w:rsidR="003D5830">
        <w:t>for</w:t>
      </w:r>
      <w:r w:rsidR="00F45312">
        <w:t xml:space="preserve"> N-linked glycosylation</w:t>
      </w:r>
      <w:r w:rsidR="003D5830">
        <w:t xml:space="preserve"> of </w:t>
      </w:r>
      <w:proofErr w:type="spellStart"/>
      <w:r w:rsidR="003D5830">
        <w:t>archaellin</w:t>
      </w:r>
      <w:proofErr w:type="spellEnd"/>
      <w:r w:rsidR="003D5830">
        <w:t xml:space="preserve"> (</w:t>
      </w:r>
      <w:proofErr w:type="spellStart"/>
      <w:r w:rsidR="003D5830">
        <w:t>archeal</w:t>
      </w:r>
      <w:proofErr w:type="spellEnd"/>
      <w:r w:rsidR="003D5830">
        <w:t xml:space="preserve"> </w:t>
      </w:r>
      <w:proofErr w:type="spellStart"/>
      <w:r w:rsidR="003D5830">
        <w:t>flagellin</w:t>
      </w:r>
      <w:proofErr w:type="spellEnd"/>
      <w:r w:rsidR="003D5830">
        <w:t>)</w:t>
      </w:r>
      <w:r w:rsidR="00F45312">
        <w:t xml:space="preserve"> </w:t>
      </w:r>
      <w:r w:rsidR="00F45312">
        <w:fldChar w:fldCharType="begin"/>
      </w:r>
      <w:r w:rsidR="00111FA8">
        <w:instrText xml:space="preserve"> ADDIN ZOTERO_ITEM CSL_CITATION {"citationID":"2i84i863d3","properties":{"formattedCitation":"(67)","plainCitation":"(67)"},"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111FA8" w:rsidRPr="00111FA8">
        <w:t>(67)</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111FA8">
        <w:instrText xml:space="preserve"> ADDIN ZOTERO_ITEM CSL_CITATION {"citationID":"1v1bfrvejb","properties":{"formattedCitation":"(68)","plainCitation":"(68)"},"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111FA8" w:rsidRPr="00111FA8">
        <w:t>(68)</w:t>
      </w:r>
      <w:r w:rsidR="00F45312">
        <w:fldChar w:fldCharType="end"/>
      </w:r>
      <w:r w:rsidR="00F45312">
        <w:t xml:space="preserve">. </w:t>
      </w:r>
      <w:r w:rsidR="00BF0803">
        <w:t>None of these pathways were included in our draft reconstruction and few were completely present in the Model SEED database</w:t>
      </w:r>
      <w:r w:rsidR="000B047B">
        <w:t xml:space="preserve"> </w:t>
      </w:r>
      <w:r w:rsidR="000B047B">
        <w:fldChar w:fldCharType="begin"/>
      </w:r>
      <w:r w:rsidR="000B047B">
        <w:instrText xml:space="preserve"> ADDIN ZOTERO_ITEM CSL_CITATION {"citationID":"OHWVYp2f","properties":{"formattedCitation":"(69)","plainCitation":"(69)"},"citationItems":[{"id":724,"uris":["http://zotero.org/users/2565720/items/A5A3CC7K"],"uri":["http://zotero.org/users/2565720/items/A5A3CC7K"],"itemData":{"id":724,"type":"article-journal","title":"The subsystems approach to genome annotation and its use in the project to annotate 1000 genomes","container-title":"Nucleic Acids Research","page":"5691-5702","volume":"33","issue":"17","source":"PubMed","abstract":"The release of the 1000th complete microbial genome will occur in the next two to three years. In anticipation of this milestone, the Fellowship for Interpretation of Genomes (FIG) launched the Project to Annotate 1000 Genomes. The project is built around the principle that the key to improved accuracy in high-throughput annotation technology is to have experts annotate single subsystems over the complete collection of genomes, rather than having an annotation expert attempt to annotate all of the genes in a single genome. Using the subsystems approach, all of the genes implementing the subsystem are analyzed by an expert in that subsystem. An annotation environment was created where populated subsystems are curated and projected to new genomes. A portable notion of a populated subsystem was defined, and tools developed for exchanging and curating these objects. Tools were also developed to resolve conflicts between populated subsystems. The SEED is the first annotation environment that supports this model of annotation. Here, we describe the subsystem approach, and offer the first release of our growing library of populated subsystems. The initial release of data includes 180 177 distinct proteins with 2133 distinct functional roles. This data comes from 173 subsystems and 383 different organisms.","DOI":"10.1093/nar/gki866","ISSN":"1362-4962","note":"PMID: 16214803\nPMCID: PMC1251668","journalAbbreviation":"Nucleic Acids Res.","language":"eng","author":[{"family":"Overbeek","given":"Ross"},{"family":"Begley","given":"Tadhg"},{"family":"Butler","given":"Ralph M."},{"family":"Choudhuri","given":"Jomuna V."},{"family":"Chuang","given":"Han-Yu"},{"family":"Cohoon","given":"Matthew"},{"family":"Crécy-Lagard","given":"Valérie","non-dropping-particle":"de"},{"family":"Diaz","given":"Naryttza"},{"family":"Disz","given":"Terry"},{"family":"Edwards","given":"Robert"},{"family":"Fonstein","given":"Michael"},{"family":"Frank","given":"Ed D."},{"family":"Gerdes","given":"Svetlana"},{"family":"Glass","given":"Elizabeth M."},{"family":"Goesmann","given":"Alexander"},{"family":"Hanson","given":"Andrew"},{"family":"Iwata-Reuyl","given":"Dirk"},{"family":"Jensen","given":"Roy"},{"family":"Jamshidi","given":"Neema"},{"family":"Krause","given":"Lutz"},{"family":"Kubal","given":"Michael"},{"family":"Larsen","given":"Niels"},{"family":"Linke","given":"Burkhard"},{"family":"McHardy","given":"Alice C."},{"family":"Meyer","given":"Folker"},{"family":"Neuweger","given":"Heiko"},{"family":"Olsen","given":"Gary"},{"family":"Olson","given":"Robert"},{"family":"Osterman","given":"Andrei"},{"family":"Portnoy","given":"Vasiliy"},{"family":"Pusch","given":"Gordon D."},{"family":"Rodionov","given":"Dmitry A."},{"family":"Rückert","given":"Christian"},{"family":"Steiner","given":"Jason"},{"family":"Stevens","given":"Rick"},{"family":"Thiele","given":"Ines"},{"family":"Vassieva","given":"Olga"},{"family":"Ye","given":"Yuzhen"},{"family":"Zagnitko","given":"Olga"},{"family":"Vonstein","given":"Veronika"}],"issued":{"date-parts":[["2005"]]},"PMID":"16214803","PMCID":"PMC1251668"}}],"schema":"https://github.com/citation-style-language/schema/raw/master/csl-citation.json"} </w:instrText>
      </w:r>
      <w:r w:rsidR="000B047B">
        <w:fldChar w:fldCharType="separate"/>
      </w:r>
      <w:r w:rsidR="000B047B" w:rsidRPr="000B047B">
        <w:t>(69)</w:t>
      </w:r>
      <w:r w:rsidR="000B047B">
        <w:fldChar w:fldCharType="end"/>
      </w:r>
      <w:r w:rsidR="00BF0803">
        <w:t xml:space="preserve">, thus the bulk of these reactions were added manually. </w:t>
      </w:r>
      <w:r w:rsidR="00F45312">
        <w:t xml:space="preserve">These </w:t>
      </w:r>
      <w:r w:rsidR="00A923BB">
        <w:t xml:space="preserve">biosynthetic </w:t>
      </w:r>
      <w:r w:rsidR="00F45312">
        <w:t xml:space="preserve">pathways, particularly for coenzymes, are </w:t>
      </w:r>
      <w:r w:rsidR="00A923BB">
        <w:t xml:space="preserve">required biomass components </w:t>
      </w:r>
      <w:r w:rsidR="00F45312">
        <w:t xml:space="preserve">of </w:t>
      </w:r>
      <w:r w:rsidR="00F45312">
        <w:rPr>
          <w:i/>
        </w:rPr>
        <w:t xml:space="preserve">M. maripaludis </w:t>
      </w:r>
      <w:r w:rsidR="00F45312">
        <w:t>metabolism</w:t>
      </w:r>
      <w:r w:rsidR="00BF0803">
        <w:t xml:space="preserve"> that set it apart from the vast majority of known biochemistry</w:t>
      </w:r>
      <w:r w:rsidR="00A923BB">
        <w:t xml:space="preserve"> and are</w:t>
      </w:r>
      <w:r w:rsidR="00BF0803">
        <w:t xml:space="preserve"> crucial for distinguishing our reconstruction from existing networks. </w:t>
      </w:r>
    </w:p>
    <w:p w14:paraId="03AC07DB" w14:textId="1194E4DC"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M. maripaludis</w:t>
      </w:r>
      <w:r w:rsidR="000C3C19">
        <w:t>; moreover,</w:t>
      </w:r>
      <w:r w:rsidR="006B0C00">
        <w:rPr>
          <w:i/>
        </w:rPr>
        <w:t xml:space="preserve"> </w:t>
      </w:r>
      <w:r w:rsidR="000B4992">
        <w:t>sulfate reduction</w:t>
      </w:r>
      <w:r w:rsidR="00BF0803">
        <w:t xml:space="preserve"> </w:t>
      </w:r>
      <w:r w:rsidR="000C3C19">
        <w:t xml:space="preserve">would </w:t>
      </w:r>
      <w:r w:rsidR="00BF0803">
        <w:t xml:space="preserve">produce sulfite, a </w:t>
      </w:r>
      <w:r w:rsidR="006B0C00">
        <w:t>methanogenesis</w:t>
      </w:r>
      <w:r w:rsidR="00BF0803">
        <w:t xml:space="preserve"> inhibitor</w:t>
      </w:r>
      <w:r w:rsidR="006B0C00">
        <w:t xml:space="preserve"> </w:t>
      </w:r>
      <w:r w:rsidR="000B4992">
        <w:fldChar w:fldCharType="begin"/>
      </w:r>
      <w:r w:rsidR="000B047B">
        <w:instrText xml:space="preserve"> ADDIN ZOTERO_ITEM CSL_CITATION {"citationID":"1pmtfiqdui","properties":{"formattedCitation":"(70)","plainCitation":"(70)"},"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0B047B" w:rsidRPr="000B047B">
        <w:t>(70)</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w:t>
      </w:r>
      <w:r w:rsidR="008E0E07">
        <w:lastRenderedPageBreak/>
        <w:t>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M. maripaludis</w:t>
      </w:r>
      <w:r w:rsidR="00895FB4">
        <w:rPr>
          <w:i/>
        </w:rPr>
        <w:t xml:space="preserve"> </w:t>
      </w:r>
      <w:commentRangeStart w:id="78"/>
      <w:r w:rsidR="00895FB4">
        <w:rPr>
          <w:i/>
        </w:rPr>
        <w:fldChar w:fldCharType="begin"/>
      </w:r>
      <w:r w:rsidR="00895FB4">
        <w:rPr>
          <w:i/>
        </w:rPr>
        <w:instrText xml:space="preserve"> ADDIN ZOTERO_ITEM CSL_CITATION {"citationID":"2ivqp2ppq6","properties":{"formattedCitation":"(71)","plainCitation":"(71)"},"citationItems":[{"id":911,"uris":["http://zotero.org/users/2565720/items/IJK4CC3X"],"uri":["http://zotero.org/users/2565720/items/IJK4CC3X"],"itemData":{"id":911,"type":"article-journal","title":"Methanogens: a window into ancient sulfur metabolism","container-title":"Trends in Microbiology","page":"251-258","volume":"20","issue":"5","source":"PubMed","abstract":"Methanogenesis is an ancient metabolism that originated on the early anoxic Earth. The buildup of O(2) about 2.4 billion years ago led to formation of a large oceanic sulfate pool, the onset of widespread sulfate reduction and the marginalization of methanogens to anoxic and sulfate-poor niches. Contemporary methanogens are restricted to anaerobic habitats and may have retained some metabolic relics that were common in early anaerobic life. Consistent with this hypothesis, methanogens do not utilize sulfate as a sulfur source, Cys is not utilized as a sulfur donor for Fe-S cluster and Met biosynthesis, and Cys biosynthesis uses an unusual tRNA-dependent pathway.","DOI":"10.1016/j.tim.2012.02.002","ISSN":"1878-4380","note":"PMID: 22406173","shortTitle":"Methanogens","journalAbbreviation":"Trends Microbiol.","language":"eng","author":[{"family":"Liu","given":"Yuchen"},{"family":"Beer","given":"Laura L."},{"family":"Whitman","given":"William B."}],"issued":{"date-parts":[["2012",5]]},"PMID":"22406173"}}],"schema":"https://github.com/citation-style-language/schema/raw/master/csl-citation.json"} </w:instrText>
      </w:r>
      <w:r w:rsidR="00895FB4">
        <w:rPr>
          <w:i/>
        </w:rPr>
        <w:fldChar w:fldCharType="separate"/>
      </w:r>
      <w:r w:rsidR="00895FB4" w:rsidRPr="00895FB4">
        <w:t>(71)</w:t>
      </w:r>
      <w:r w:rsidR="00895FB4">
        <w:rPr>
          <w:i/>
        </w:rPr>
        <w:fldChar w:fldCharType="end"/>
      </w:r>
      <w:commentRangeEnd w:id="78"/>
      <w:r w:rsidR="009F44C4">
        <w:rPr>
          <w:rStyle w:val="CommentReference"/>
          <w:rFonts w:ascii="Calibri" w:hAnsi="Calibri"/>
        </w:rPr>
        <w:commentReference w:id="78"/>
      </w:r>
      <w:r w:rsidR="008E0E07">
        <w:rPr>
          <w:i/>
        </w:rPr>
        <w:t xml:space="preserve">.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w:t>
      </w:r>
      <w:r w:rsidR="00895FB4">
        <w:t>-</w:t>
      </w:r>
      <w:r w:rsidR="006B0C00" w:rsidRPr="00BB4897">
        <w:t>like protein</w:t>
      </w:r>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w:t>
      </w:r>
      <w:commentRangeStart w:id="79"/>
      <w:commentRangeStart w:id="80"/>
      <w:r w:rsidR="00A923BB">
        <w:t>T</w:t>
      </w:r>
      <w:r w:rsidR="008E0E07">
        <w:t>hese</w:t>
      </w:r>
      <w:commentRangeEnd w:id="79"/>
      <w:r w:rsidR="00A923BB">
        <w:rPr>
          <w:rStyle w:val="CommentReference"/>
          <w:rFonts w:ascii="Calibri" w:hAnsi="Calibri"/>
        </w:rPr>
        <w:commentReference w:id="79"/>
      </w:r>
      <w:r w:rsidR="008E0E07">
        <w:t xml:space="preserve"> modifications </w:t>
      </w:r>
      <w:commentRangeStart w:id="81"/>
      <w:r w:rsidR="008E0E07">
        <w:t>demonstrated t</w:t>
      </w:r>
      <w:commentRangeEnd w:id="81"/>
      <w:r w:rsidR="00743C7D">
        <w:rPr>
          <w:rStyle w:val="CommentReference"/>
          <w:rFonts w:ascii="Calibri" w:hAnsi="Calibri"/>
        </w:rPr>
        <w:commentReference w:id="81"/>
      </w:r>
      <w:r w:rsidR="008E0E07">
        <w:t xml:space="preserve">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commentRangeEnd w:id="80"/>
      <w:r w:rsidR="00A77DDF">
        <w:rPr>
          <w:rStyle w:val="CommentReference"/>
          <w:rFonts w:ascii="Calibri" w:hAnsi="Calibri"/>
        </w:rPr>
        <w:commentReference w:id="80"/>
      </w:r>
    </w:p>
    <w:p w14:paraId="79B619A0" w14:textId="478D7628" w:rsidR="00B36C33" w:rsidRDefault="00F960CA" w:rsidP="00B36C33">
      <w:pPr>
        <w:pStyle w:val="Heading2"/>
      </w:pPr>
      <w:r>
        <w:t xml:space="preserve">Growth Yield </w:t>
      </w:r>
      <w:r w:rsidR="00B36C33">
        <w:t>Validation</w:t>
      </w:r>
      <w:r>
        <w:t xml:space="preserve"> and ATP </w:t>
      </w:r>
      <w:commentRangeStart w:id="82"/>
      <w:r>
        <w:t>Maintenance</w:t>
      </w:r>
      <w:commentRangeEnd w:id="82"/>
      <w:r w:rsidR="0097575B">
        <w:rPr>
          <w:rStyle w:val="CommentReference"/>
          <w:rFonts w:ascii="Calibri" w:eastAsia="Calibri" w:hAnsi="Calibri"/>
          <w:b w:val="0"/>
          <w:bCs w:val="0"/>
          <w:color w:val="auto"/>
        </w:rPr>
        <w:commentReference w:id="82"/>
      </w:r>
    </w:p>
    <w:p w14:paraId="5A020161" w14:textId="111522FA"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w:t>
      </w:r>
      <w:r w:rsidR="00D96104">
        <w:t>standard</w:t>
      </w:r>
      <w:r w:rsidR="00650EC2">
        <w:t xml:space="preserve"> </w:t>
      </w:r>
      <w:r w:rsidR="00D96104">
        <w:t>way to</w:t>
      </w:r>
      <w:r w:rsidR="00650EC2">
        <w:t xml:space="preserve"> </w:t>
      </w:r>
      <w:r>
        <w:t xml:space="preserve">quantitatively </w:t>
      </w:r>
      <w:r w:rsidR="00650EC2">
        <w:t>e</w:t>
      </w:r>
      <w:r w:rsidR="00D96104">
        <w:t>valuate</w:t>
      </w:r>
      <w:r>
        <w:t xml:space="preserve"> the resulting model is to simulate maximum cell growth under steady-</w:t>
      </w:r>
      <w:r w:rsidR="00EC4669">
        <w:t>state conditions and compare</w:t>
      </w:r>
      <w:r w:rsidR="00650EC2">
        <w:t xml:space="preserve"> growth yield predictions to experimentally-determined values. </w:t>
      </w:r>
      <w:r w:rsidR="007544AE">
        <w:t>There is scarce</w:t>
      </w:r>
      <w:r w:rsidR="00650EC2">
        <w:t xml:space="preserve"> </w:t>
      </w:r>
      <w:r w:rsidR="007544AE">
        <w:t xml:space="preserve">published </w:t>
      </w:r>
      <w:r w:rsidR="00D56916">
        <w:t xml:space="preserve">growth yield data for </w:t>
      </w:r>
      <w:r w:rsidR="007544AE" w:rsidRPr="00FD6ACE">
        <w:rPr>
          <w:i/>
        </w:rPr>
        <w:t>M. maripaludi</w:t>
      </w:r>
      <w:r w:rsidR="00FD6ACE">
        <w:rPr>
          <w:i/>
        </w:rPr>
        <w:t xml:space="preserve">s; </w:t>
      </w:r>
      <w:r w:rsidR="00FD6ACE">
        <w:t>thus</w:t>
      </w:r>
      <w:r w:rsidR="000B047B">
        <w:t xml:space="preserve"> we generated our own experimental growth yield measurements</w:t>
      </w:r>
      <w:r w:rsidR="007544AE">
        <w:t>.</w:t>
      </w:r>
      <w:r w:rsidR="00D56916">
        <w:t xml:space="preserve"> </w:t>
      </w:r>
      <w:r w:rsidR="007544AE">
        <w:t>W</w:t>
      </w:r>
      <w:r w:rsidR="00D56916">
        <w:t>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w:t>
      </w:r>
      <w:r w:rsidR="007544AE">
        <w:t xml:space="preserve">as </w:t>
      </w:r>
      <w:r w:rsidR="00D56916">
        <w:t xml:space="preserve">optical density (OD) </w:t>
      </w:r>
      <w:r w:rsidR="007544AE">
        <w:t>at 660 nm. Previous measurements at 600 nm determined a conversion factor of</w:t>
      </w:r>
      <w:r w:rsidR="00966C6C">
        <w:t xml:space="preserve">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xml:space="preserve">. </w:t>
      </w:r>
      <w:r w:rsidR="007544AE">
        <w:t>U</w:t>
      </w:r>
      <w:r w:rsidR="00D56916">
        <w:t>sing a combination of centrifugation and</w:t>
      </w:r>
      <w:r w:rsidR="00FF158A">
        <w:t xml:space="preserve"> vacuum filtering (</w:t>
      </w:r>
      <w:r w:rsidR="00D52762">
        <w:t>Methods</w:t>
      </w:r>
      <w:r w:rsidR="00FF158A">
        <w:t>)</w:t>
      </w:r>
      <w:r w:rsidR="007544AE">
        <w:t>,</w:t>
      </w:r>
      <w:r w:rsidR="00FF158A">
        <w:t xml:space="preserve"> </w:t>
      </w:r>
      <w:r w:rsidR="007544AE">
        <w:t xml:space="preserve">we </w:t>
      </w:r>
      <w:r w:rsidR="00FF158A">
        <w:t xml:space="preserve">plotted a new </w:t>
      </w:r>
      <w:r w:rsidR="00D52762">
        <w:t>calibration curve (</w:t>
      </w:r>
      <w:r w:rsidR="00966C6C">
        <w:t>Supplementary</w:t>
      </w:r>
      <w:r w:rsidR="00A24A0D">
        <w:t xml:space="preserve"> </w:t>
      </w:r>
      <w:r w:rsidR="00D52762">
        <w:t>Materials</w:t>
      </w:r>
      <w:r w:rsidR="00966C6C">
        <w:t>)</w:t>
      </w:r>
      <w:r w:rsidR="007544AE">
        <w:t xml:space="preserve"> and</w:t>
      </w:r>
      <w:r w:rsidR="00FF158A">
        <w:t xml:space="preserve"> </w:t>
      </w:r>
      <w:r w:rsidR="007544AE">
        <w:t xml:space="preserve">determined </w:t>
      </w:r>
      <w:r w:rsidR="00966C6C">
        <w:t>that OD</w:t>
      </w:r>
      <w:r w:rsidR="00966C6C" w:rsidRPr="00966C6C">
        <w:rPr>
          <w:vertAlign w:val="subscript"/>
        </w:rPr>
        <w:t>660</w:t>
      </w:r>
      <w:r w:rsidR="00966C6C">
        <w:t>=1 correspond</w:t>
      </w:r>
      <w:r w:rsidR="007544AE">
        <w:t>s</w:t>
      </w:r>
      <w:r w:rsidR="00966C6C">
        <w:t xml:space="preserve"> to 0.4</w:t>
      </w:r>
      <w:r w:rsidR="00F960CA">
        <w:t>62 ± 0.015</w:t>
      </w:r>
      <w:r w:rsidR="00966C6C">
        <w:t xml:space="preserve"> </w:t>
      </w:r>
      <w:proofErr w:type="gramStart"/>
      <w:r w:rsidR="00966C6C">
        <w:t>mg(</w:t>
      </w:r>
      <w:proofErr w:type="gramEnd"/>
      <w:r w:rsidR="00966C6C">
        <w:t>dry weight)∙ml</w:t>
      </w:r>
      <w:r w:rsidR="00966C6C" w:rsidRPr="006A723F">
        <w:rPr>
          <w:vertAlign w:val="superscript"/>
        </w:rPr>
        <w:t>-1</w:t>
      </w:r>
      <w:r w:rsidR="00966C6C">
        <w:t xml:space="preserve">. </w:t>
      </w:r>
      <w:r w:rsidR="00D52089">
        <w:t xml:space="preserve"> Using this value, we </w:t>
      </w:r>
      <w:r w:rsidR="007544AE">
        <w:t>determined</w:t>
      </w:r>
      <w:r w:rsidR="00D52089">
        <w:t xml:space="preserve"> growth yields </w:t>
      </w:r>
      <w:r w:rsidR="007544AE">
        <w:t>and</w:t>
      </w:r>
      <w:r w:rsidR="006B7DE9">
        <w:t xml:space="preserve"> </w:t>
      </w:r>
      <w:r w:rsidR="00D52089">
        <w:t xml:space="preserve">growth rates (equal to dilution rates) and </w:t>
      </w:r>
      <w:r w:rsidR="007544AE">
        <w:t xml:space="preserve">compared them to </w:t>
      </w:r>
      <w:r w:rsidR="00D52089">
        <w:t>measured methane evolution rates</w:t>
      </w:r>
      <w:r w:rsidR="00B156F4">
        <w:t xml:space="preserve"> (Methods)</w:t>
      </w:r>
      <w:r w:rsidR="00D52089">
        <w:t xml:space="preserve">.  Measured growth yields </w:t>
      </w:r>
      <w:r w:rsidR="00B66D3A">
        <w:t xml:space="preserve">for nine independent steady state time points </w:t>
      </w:r>
      <w:r w:rsidR="00D52089">
        <w:t xml:space="preserve">are plotted in Figure </w:t>
      </w:r>
      <w:r w:rsidR="009C00DF">
        <w:t>4</w:t>
      </w:r>
      <w:r w:rsidR="00D52089">
        <w:t>.</w:t>
      </w:r>
    </w:p>
    <w:p w14:paraId="19FBD74F" w14:textId="6E70FA11" w:rsidR="00C82E52" w:rsidRDefault="00083FBB" w:rsidP="007A2129">
      <w:pPr>
        <w:spacing w:line="480" w:lineRule="auto"/>
      </w:pPr>
      <w:r>
        <w:t>We then tested our model by generating growth yield predictions and comparing them to measured growth yields.</w:t>
      </w:r>
      <w:r w:rsidR="00966C6C">
        <w:t xml:space="preserve"> </w:t>
      </w:r>
      <w:r w:rsidR="004A4F97">
        <w:t xml:space="preserve">Growth yield predictions depend </w:t>
      </w:r>
      <w:r w:rsidR="009C21F5">
        <w:t>both</w:t>
      </w:r>
      <w:r w:rsidR="004A4F97">
        <w:t xml:space="preserve"> on metabolic steps wh</w:t>
      </w:r>
      <w:r w:rsidR="00144FF8">
        <w:t>ere ATP is generated or hydrolyz</w:t>
      </w:r>
      <w:r w:rsidR="004A4F97">
        <w:t>ed</w:t>
      </w:r>
      <w:r w:rsidR="009C21F5">
        <w:t xml:space="preserve"> and</w:t>
      </w:r>
      <w:r w:rsidR="004A4F97">
        <w:t xml:space="preserve"> on ATP maintenance energies </w:t>
      </w:r>
      <w:r w:rsidR="004A4F97">
        <w:fldChar w:fldCharType="begin"/>
      </w:r>
      <w:r w:rsidR="009D741D">
        <w:instrText xml:space="preserve"> ADDIN ZOTERO_ITEM CSL_CITATION {"citationID":"uin4blve5","properties":{"formattedCitation":"(54)","plainCitation":"(54)"},"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4A4F97">
        <w:fldChar w:fldCharType="separate"/>
      </w:r>
      <w:r w:rsidR="009D741D" w:rsidRPr="009D741D">
        <w:t>(54)</w:t>
      </w:r>
      <w:r w:rsidR="004A4F97">
        <w:fldChar w:fldCharType="end"/>
      </w:r>
      <w:r w:rsidR="004A4F97">
        <w:t>.  From a modeling perspective, maintenance energies are regarded as the moles of ATP needed to support cellular processes not otherwise depicted in metabolism, including DNA replication, RNA transcription, protein synthesis</w:t>
      </w:r>
      <w:r w:rsidR="00144FF8">
        <w:t>, and other requirements</w:t>
      </w:r>
      <w:r w:rsidR="004A4F97">
        <w:t xml:space="preserve">. </w:t>
      </w:r>
      <w:r>
        <w:t>We</w:t>
      </w:r>
      <w:r w:rsidR="00966C6C">
        <w:t xml:space="preserve"> recognized that our model was essentially untrained in terms of ATP maintenance</w:t>
      </w:r>
      <w:r w:rsidR="00B65741">
        <w:t xml:space="preserve"> and contained automated values from our first draft reconstruction</w:t>
      </w:r>
      <w:r w:rsidR="00966C6C">
        <w:t xml:space="preserve">. </w:t>
      </w:r>
      <w:r w:rsidR="004A4F97">
        <w:t>Thus</w:t>
      </w:r>
      <w:r w:rsidR="009C21F5">
        <w:t>,</w:t>
      </w:r>
      <w:r w:rsidR="00B65741">
        <w:t xml:space="preserve">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w:t>
      </w:r>
      <w:r w:rsidR="009C21F5">
        <w:t>“</w:t>
      </w:r>
      <w:r w:rsidR="00B65741">
        <w:t>leave one out</w:t>
      </w:r>
      <w:r w:rsidR="009C21F5">
        <w:t>”</w:t>
      </w:r>
      <w:r w:rsidR="00B65741">
        <w:t xml:space="preserve"> cross validation (LOOCV) on our full dataset</w:t>
      </w:r>
      <w:r w:rsidR="00317530">
        <w:t>.</w:t>
      </w:r>
      <w:r w:rsidR="00EB1420">
        <w:t xml:space="preserve"> </w:t>
      </w:r>
      <w:r w:rsidR="00E616B7">
        <w:t>Thus</w:t>
      </w:r>
      <w:r w:rsidR="00EB1420">
        <w:t xml:space="preserve">, </w:t>
      </w:r>
      <w:r w:rsidR="00D12795">
        <w:t xml:space="preserve">for each of our nine growth rate values, we used the remaining </w:t>
      </w:r>
      <w:r w:rsidR="00D12795">
        <w:lastRenderedPageBreak/>
        <w:t xml:space="preserve">eight growth rates and their associated measured methane evolution rates to derive ATP maintenance values. </w:t>
      </w:r>
      <w:r w:rsidR="005936E7">
        <w:t xml:space="preserve">We then used that ATP maintenance value in our calculation of predicted growth </w:t>
      </w:r>
      <w:r w:rsidR="007179CE">
        <w:t>yield</w:t>
      </w:r>
      <w:r w:rsidR="005936E7">
        <w:t xml:space="preserve"> for the </w:t>
      </w:r>
      <w:r w:rsidR="007179CE">
        <w:t xml:space="preserve">given growth rate. </w:t>
      </w:r>
      <w:r w:rsidR="009C21F5">
        <w:t>T</w:t>
      </w:r>
      <w:r w:rsidR="00B65741">
        <w:t>his method allowed us to essentially test our model’s growth yield predictions on</w:t>
      </w:r>
      <w:r w:rsidR="00F960CA">
        <w:t xml:space="preserve"> each</w:t>
      </w:r>
      <w:r w:rsidR="00B65741">
        <w:t xml:space="preserve"> separate test point</w:t>
      </w:r>
      <w:r w:rsidR="00F960CA">
        <w:t xml:space="preserve"> while training on the remaining 8 measurements</w:t>
      </w:r>
      <w:r w:rsidR="00B65741">
        <w:t xml:space="preserve">. </w:t>
      </w:r>
      <w:r w:rsidR="00EB1420">
        <w:t xml:space="preserve">The </w:t>
      </w:r>
      <w:r w:rsidR="00E616B7">
        <w:t xml:space="preserve">resulting predicted growth yields are plotted in Figure 4 along with our measured growth yields. </w:t>
      </w:r>
      <w:r w:rsidR="00EB1420">
        <w:t xml:space="preserve"> </w:t>
      </w:r>
      <w:r w:rsidR="00FF158A">
        <w:t xml:space="preserve">As illustrated by this plot, our model was able to consistently predict growth yield within the 95% confidence interval of a measured test sample after being trained on a separate dataset. </w:t>
      </w:r>
      <w:commentRangeStart w:id="83"/>
      <w:r w:rsidR="00676337">
        <w:t>Though growth yield validation is not an absolute measure of model performance, our model’s ability to closely reproduce experimental results in a LOOCV setting that mitigated overfitting suggested a high propensity for generating viable growth predictions.</w:t>
      </w:r>
      <w:r w:rsidR="00F960CA">
        <w:t xml:space="preserve"> Moreover, the relative consistency between measured and predicted values indicated our model’s robustness for predicting growth yields across a range of different dilution and methane secretion rates. </w:t>
      </w:r>
      <w:commentRangeEnd w:id="83"/>
      <w:r w:rsidR="009C21F5">
        <w:rPr>
          <w:rStyle w:val="CommentReference"/>
          <w:rFonts w:ascii="Calibri" w:hAnsi="Calibri"/>
        </w:rPr>
        <w:commentReference w:id="83"/>
      </w:r>
    </w:p>
    <w:p w14:paraId="6D7FA8D8" w14:textId="6C6DC364" w:rsidR="00650EC2" w:rsidRDefault="00E11896" w:rsidP="007A2129">
      <w:pPr>
        <w:spacing w:line="480" w:lineRule="auto"/>
      </w:pPr>
      <w:r>
        <w:t xml:space="preserve">We also </w:t>
      </w:r>
      <w:r w:rsidR="00B65741">
        <w:t xml:space="preserve">used </w:t>
      </w:r>
      <w:r w:rsidR="00552A03">
        <w:t>the</w:t>
      </w:r>
      <w:r w:rsidR="00B65741">
        <w:t xml:space="preserve"> full dataset </w:t>
      </w:r>
      <w:r>
        <w:t xml:space="preserve">of growth rates and methane evolution rates </w:t>
      </w:r>
      <w:r w:rsidR="00B65741">
        <w:t>to set</w:t>
      </w:r>
      <w:r w:rsidR="00CE717D">
        <w:t xml:space="preserve"> </w:t>
      </w:r>
      <w:r>
        <w:t xml:space="preserve">final values for </w:t>
      </w:r>
      <w:r w:rsidR="008D38C6">
        <w:t>growth associated maintenance (GAM)</w:t>
      </w:r>
      <w:r w:rsidR="00B65741">
        <w:t xml:space="preserve"> and non-growth associated maintenance (NGAM). </w:t>
      </w:r>
      <w:r w:rsidR="00AE2151">
        <w:t xml:space="preserve">The GAM represents </w:t>
      </w:r>
      <w:r w:rsidR="009C21F5">
        <w:t xml:space="preserve">how much </w:t>
      </w:r>
      <w:r w:rsidR="00AE2151">
        <w:t xml:space="preserve">ATP hydrolysis </w:t>
      </w:r>
      <w:r w:rsidR="009C21F5">
        <w:t xml:space="preserve">is </w:t>
      </w:r>
      <w:r w:rsidR="00AE2151">
        <w:t xml:space="preserve">required to support growth-related processes and NGAM represents </w:t>
      </w:r>
      <w:r w:rsidR="009C21F5">
        <w:t xml:space="preserve">how much </w:t>
      </w:r>
      <w:r w:rsidR="00AE2151">
        <w:t xml:space="preserve">ATP hydrolysis </w:t>
      </w:r>
      <w:r w:rsidR="009C21F5">
        <w:t xml:space="preserve">is </w:t>
      </w:r>
      <w:r w:rsidR="00AE2151">
        <w:t xml:space="preserve">required for non-growth associated cellular upkeep. </w:t>
      </w:r>
      <w:r w:rsidR="005B4979">
        <w:t xml:space="preserve">GAM was originally set </w:t>
      </w:r>
      <w:r w:rsidR="008D38C6">
        <w:t>as 40.11 (</w:t>
      </w:r>
      <w:proofErr w:type="spellStart"/>
      <w:r w:rsidR="008D38C6">
        <w:t>mmol</w:t>
      </w:r>
      <w:proofErr w:type="spellEnd"/>
      <w:r w:rsidR="008D38C6">
        <w:t xml:space="preserve"> per grams [cell mass])</w:t>
      </w:r>
      <w:r w:rsidR="005B4979">
        <w:t>, a relatively low value when compared with that of a fast-growing bacterial species</w:t>
      </w:r>
      <w:r w:rsidR="009C21F5">
        <w:t>; for example,</w:t>
      </w:r>
      <w:r w:rsidR="005B4979">
        <w:t xml:space="preserve"> the GAM</w:t>
      </w:r>
      <w:r w:rsidR="009C21F5">
        <w:t xml:space="preserve"> for</w:t>
      </w:r>
      <w:r w:rsidR="005B4979">
        <w:t xml:space="preserve"> </w:t>
      </w:r>
      <w:r w:rsidR="009C21F5">
        <w:rPr>
          <w:i/>
        </w:rPr>
        <w:t xml:space="preserve">E. coli </w:t>
      </w:r>
      <w:r w:rsidR="009C21F5">
        <w:t xml:space="preserve">is </w:t>
      </w:r>
      <w:r w:rsidR="005B4979">
        <w:t xml:space="preserve">59.81 </w:t>
      </w:r>
      <w:r w:rsidR="005B4979">
        <w:rPr>
          <w:i/>
        </w:rPr>
        <w:fldChar w:fldCharType="begin"/>
      </w:r>
      <w:r w:rsidR="00895FB4">
        <w:rPr>
          <w:i/>
        </w:rPr>
        <w:instrText xml:space="preserve"> ADDIN ZOTERO_ITEM CSL_CITATION {"citationID":"Bcn0Pkvz","properties":{"formattedCitation":"(72)","plainCitation":"(72)"},"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895FB4" w:rsidRPr="00895FB4">
        <w:t>(72)</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commentRangeStart w:id="84"/>
      <w:commentRangeStart w:id="85"/>
      <w:r w:rsidR="006B3255">
        <w:t xml:space="preserve">169.9 </w:t>
      </w:r>
      <w:r w:rsidRPr="00E11896">
        <w:t xml:space="preserve"> </w:t>
      </w:r>
      <w:proofErr w:type="spellStart"/>
      <w:r>
        <w:t>mmol</w:t>
      </w:r>
      <w:proofErr w:type="spellEnd"/>
      <w:r>
        <w:t xml:space="preserve"> ATP per gram [cell mass] </w:t>
      </w:r>
      <w:r w:rsidR="006B3255">
        <w:t>and 5.0</w:t>
      </w:r>
      <w:r w:rsidR="005B4979">
        <w:t xml:space="preserve"> </w:t>
      </w:r>
      <w:proofErr w:type="spellStart"/>
      <w:r w:rsidR="00C75D13">
        <w:t>mmol</w:t>
      </w:r>
      <w:proofErr w:type="spellEnd"/>
      <w:r w:rsidR="00C75D13">
        <w:t xml:space="preserve"> ATP per gram [cell mass] h</w:t>
      </w:r>
      <w:r w:rsidR="00C75D13" w:rsidRPr="00B236BD">
        <w:rPr>
          <w:vertAlign w:val="superscript"/>
        </w:rPr>
        <w:t>-1</w:t>
      </w:r>
      <w:commentRangeEnd w:id="84"/>
      <w:r>
        <w:rPr>
          <w:rStyle w:val="CommentReference"/>
          <w:rFonts w:ascii="Calibri" w:hAnsi="Calibri"/>
        </w:rPr>
        <w:commentReference w:id="84"/>
      </w:r>
      <w:commentRangeEnd w:id="85"/>
      <w:r w:rsidR="00785465">
        <w:rPr>
          <w:rStyle w:val="CommentReference"/>
          <w:rFonts w:ascii="Calibri" w:hAnsi="Calibri"/>
        </w:rPr>
        <w:commentReference w:id="85"/>
      </w:r>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proofErr w:type="spellStart"/>
      <w:r w:rsidR="00066B7A">
        <w:rPr>
          <w:i/>
        </w:rPr>
        <w:t>Methanosarcina</w:t>
      </w:r>
      <w:proofErr w:type="spellEnd"/>
      <w:r w:rsidR="00066B7A">
        <w:rPr>
          <w:i/>
        </w:rPr>
        <w:t xml:space="preserve"> </w:t>
      </w:r>
      <w:proofErr w:type="spellStart"/>
      <w:r w:rsidR="00066B7A">
        <w:rPr>
          <w:i/>
        </w:rPr>
        <w:t>barkeri</w:t>
      </w:r>
      <w:proofErr w:type="spellEnd"/>
      <w:r w:rsidR="00066B7A">
        <w:rPr>
          <w:i/>
        </w:rPr>
        <w:t xml:space="preserve"> </w:t>
      </w:r>
      <w:r w:rsidR="00552A03">
        <w:t>was</w:t>
      </w:r>
      <w:r w:rsidR="00066B7A">
        <w:t xml:space="preserve"> reported to have a GAM of</w:t>
      </w:r>
      <w:r w:rsidR="00552A03">
        <w:t xml:space="preserve"> </w:t>
      </w:r>
      <w:r w:rsidR="00066B7A">
        <w:t>65.00 (</w:t>
      </w:r>
      <w:proofErr w:type="spellStart"/>
      <w:r w:rsidR="00066B7A">
        <w:t>mmol</w:t>
      </w:r>
      <w:proofErr w:type="spellEnd"/>
      <w:r w:rsidR="00066B7A">
        <w:t xml:space="preserve"> per grams [cell mass])</w:t>
      </w:r>
      <w:r w:rsidR="00676337">
        <w:t xml:space="preserve"> </w:t>
      </w:r>
      <w:r w:rsidR="00676337">
        <w:fldChar w:fldCharType="begin"/>
      </w:r>
      <w:r w:rsidR="009D741D">
        <w:instrText xml:space="preserve"> ADDIN ZOTERO_ITEM CSL_CITATION {"citationID":"e6tuams2n","properties":{"formattedCitation":"(54)","plainCitation":"(54)"},"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9D741D" w:rsidRPr="009D741D">
        <w:t>(54)</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observed differences in growth yield for these organisms during growth</w:t>
      </w:r>
      <w:r w:rsidR="00773DC9">
        <w:t xml:space="preserve"> on H</w:t>
      </w:r>
      <w:r w:rsidR="00773DC9" w:rsidRPr="00773DC9">
        <w:rPr>
          <w:vertAlign w:val="subscript"/>
        </w:rPr>
        <w:t>2</w:t>
      </w:r>
      <w:r w:rsidR="00773DC9">
        <w:t xml:space="preserve"> and CO</w:t>
      </w:r>
      <w:r w:rsidR="00773DC9" w:rsidRPr="00773DC9">
        <w:rPr>
          <w:vertAlign w:val="subscript"/>
        </w:rPr>
        <w:t>2</w:t>
      </w:r>
      <w:r w:rsidR="006B3255">
        <w:t xml:space="preserve">.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w:t>
      </w:r>
      <w:proofErr w:type="spellStart"/>
      <w:r w:rsidR="00676337">
        <w:rPr>
          <w:i/>
        </w:rPr>
        <w:t>barkeri</w:t>
      </w:r>
      <w:proofErr w:type="spellEnd"/>
      <w:r w:rsidR="00676337">
        <w:rPr>
          <w:i/>
        </w:rPr>
        <w:t xml:space="preserve"> </w:t>
      </w:r>
      <w:r w:rsidR="00676337">
        <w:rPr>
          <w:i/>
        </w:rPr>
        <w:fldChar w:fldCharType="begin"/>
      </w:r>
      <w:r w:rsidR="009D741D">
        <w:rPr>
          <w:i/>
        </w:rPr>
        <w:instrText xml:space="preserve"> ADDIN ZOTERO_ITEM CSL_CITATION {"citationID":"2n2e4ku1kr","properties":{"formattedCitation":"(54)","plainCitation":"(54)"},"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9D741D" w:rsidRPr="009D741D">
        <w:t>(54)</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E8B3E4B" w14:textId="06576CB6" w:rsidR="00F960CA" w:rsidRDefault="00F960CA" w:rsidP="004D255E">
      <w:pPr>
        <w:pStyle w:val="Heading2"/>
      </w:pPr>
      <w:r>
        <w:t>Gene Knockout Validation</w:t>
      </w:r>
    </w:p>
    <w:p w14:paraId="557D5AAE" w14:textId="00E84D0C" w:rsidR="00270704" w:rsidRDefault="00AD6208" w:rsidP="007A2129">
      <w:pPr>
        <w:spacing w:line="480" w:lineRule="auto"/>
      </w:pPr>
      <w:r>
        <w:t xml:space="preserve">Gene knockout experiments present a </w:t>
      </w:r>
      <w:r w:rsidR="00584373">
        <w:t>different method</w:t>
      </w:r>
      <w:r>
        <w:t xml:space="preserve"> for validating a metabolic reconstruction.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w:t>
      </w:r>
      <w:r w:rsidR="00D60118">
        <w:t>. Unlike a</w:t>
      </w:r>
      <w:r w:rsidR="00584373">
        <w:t xml:space="preserve"> traditional model organism </w:t>
      </w:r>
      <w:r>
        <w:t xml:space="preserve">such as </w:t>
      </w:r>
      <w:r w:rsidR="00D60118">
        <w:rPr>
          <w:i/>
        </w:rPr>
        <w:t xml:space="preserve">E. </w:t>
      </w:r>
      <w:r>
        <w:rPr>
          <w:i/>
        </w:rPr>
        <w:t xml:space="preserve">coli </w:t>
      </w:r>
      <w:r w:rsidR="00584373">
        <w:rPr>
          <w:i/>
        </w:rPr>
        <w:fldChar w:fldCharType="begin"/>
      </w:r>
      <w:r w:rsidR="00895FB4">
        <w:rPr>
          <w:i/>
        </w:rPr>
        <w:instrText xml:space="preserve"> ADDIN ZOTERO_ITEM CSL_CITATION {"citationID":"26th8g5t52","properties":{"formattedCitation":"(73)","plainCitation":"(73)"},"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895FB4" w:rsidRPr="00895FB4">
        <w:t>(73)</w:t>
      </w:r>
      <w:r w:rsidR="00584373">
        <w:rPr>
          <w:i/>
        </w:rPr>
        <w:fldChar w:fldCharType="end"/>
      </w:r>
      <w:r w:rsidR="00D60118">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gene knockout data</w:t>
      </w:r>
      <w:r w:rsidR="00D60118">
        <w:t>; however,</w:t>
      </w:r>
      <w:r w:rsidR="00676337">
        <w:t xml:space="preserve"> </w:t>
      </w:r>
      <w:r w:rsidR="00D60118">
        <w:t>it has been</w:t>
      </w:r>
      <w:r w:rsidR="00676337">
        <w:t xml:space="preserve">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895FB4">
        <w:rPr>
          <w:i/>
        </w:rPr>
        <w:instrText xml:space="preserve"> ADDIN ZOTERO_ITEM CSL_CITATION {"citationID":"289b8k3usl","properties":{"formattedCitation":"(74)","plainCitation":"(74)"},"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895FB4" w:rsidRPr="00895FB4">
        <w:t>(74)</w:t>
      </w:r>
      <w:r w:rsidR="001E6ABD">
        <w:rPr>
          <w:i/>
        </w:rPr>
        <w:fldChar w:fldCharType="end"/>
      </w:r>
      <w:r w:rsidR="00676337">
        <w:rPr>
          <w:i/>
        </w:rPr>
        <w:t>.</w:t>
      </w:r>
      <w:r w:rsidR="00243CF0">
        <w:t xml:space="preserve"> </w:t>
      </w:r>
      <w:r w:rsidR="00676337">
        <w:t xml:space="preserve">Although this dataset does not contain the same </w:t>
      </w:r>
      <w:r w:rsidR="00676337">
        <w:lastRenderedPageBreak/>
        <w:t xml:space="preserve">quality of knockout data as actual knockout experiments, </w:t>
      </w:r>
      <w:r w:rsidR="00D808B7" w:rsidRPr="00172A43">
        <w:t>essentiality index</w:t>
      </w:r>
      <w:r w:rsidR="00FD6ACE">
        <w:t xml:space="preserve"> provides a valuable “first pass” test set for gene essentiality of our model. Results of comparing</w:t>
      </w:r>
      <w:r w:rsidR="00D808B7" w:rsidRPr="00172A43">
        <w:t xml:space="preserve"> our model</w:t>
      </w:r>
      <w:r w:rsidR="00FD6ACE">
        <w:t xml:space="preserve">’s predictions to this dataset can be found in </w:t>
      </w:r>
      <w:r w:rsidR="00D808B7" w:rsidRPr="00172A43">
        <w:t>Supplemental Material).</w:t>
      </w:r>
    </w:p>
    <w:p w14:paraId="2D64C450" w14:textId="0307CF56" w:rsidR="00AE2151" w:rsidRDefault="00DF447E" w:rsidP="007A2129">
      <w:pPr>
        <w:spacing w:line="480" w:lineRule="auto"/>
      </w:pPr>
      <w:r>
        <w:t>T</w:t>
      </w:r>
      <w:r w:rsidR="00F42364">
        <w:t xml:space="preserve">he bulk of available gene knockout data involves hydrogenase knockouts on different media. </w:t>
      </w:r>
      <w:r w:rsidR="001E6ABD">
        <w:t xml:space="preserve">For our </w:t>
      </w:r>
      <w:r w:rsidR="00F42364">
        <w:t>test set</w:t>
      </w:r>
      <w:r w:rsidR="001E6ABD">
        <w:t xml:space="preserve">, </w:t>
      </w:r>
      <w:r w:rsidR="00650EC2">
        <w:t>we assemble</w:t>
      </w:r>
      <w:r w:rsidR="006930D0">
        <w:t>d</w:t>
      </w:r>
      <w:r w:rsidR="00650EC2">
        <w:t xml:space="preserve"> a knockout panel of 30 </w:t>
      </w:r>
      <w:r w:rsidR="00F42364">
        <w:t xml:space="preserve">binary growth phenotypes </w:t>
      </w:r>
      <w:r w:rsidR="00DA668C">
        <w:t>from previous work</w:t>
      </w:r>
      <w:r w:rsidR="00F42364">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7C0A49" w:rsidRPr="007C0A49">
        <w:rPr>
          <w:szCs w:val="24"/>
        </w:rPr>
        <w:t>(44–49)</w:t>
      </w:r>
      <w:r w:rsidR="00F42364">
        <w:fldChar w:fldCharType="end"/>
      </w:r>
      <w:r w:rsidR="00650EC2">
        <w:t>. Th</w:t>
      </w:r>
      <w:r w:rsidR="00F42364">
        <w:t xml:space="preserve">ough the breadth of these knockout genotypes is limited, they are all vital pieces of </w:t>
      </w:r>
      <w:r w:rsidR="00650EC2">
        <w:t>central carbon metabolism</w:t>
      </w:r>
      <w:r w:rsidR="006930D0">
        <w:t>;</w:t>
      </w:r>
      <w:r w:rsidR="00650EC2">
        <w:t xml:space="preserve"> </w:t>
      </w:r>
      <w:r w:rsidR="00F42364">
        <w:t>therefore</w:t>
      </w:r>
      <w:r w:rsidR="00650EC2">
        <w:t xml:space="preserve">, they </w:t>
      </w:r>
      <w:r w:rsidR="006930D0">
        <w:t>provide</w:t>
      </w:r>
      <w:r w:rsidR="00650EC2">
        <w:t xml:space="preserve"> a good idea of how well our model can predict knockouts in central catabolism. In comparing with these data, </w:t>
      </w:r>
      <w:r w:rsidR="00F53CE5">
        <w:t xml:space="preserve">as shown in Figure </w:t>
      </w:r>
      <w:r w:rsidR="009C00DF">
        <w:t>5</w:t>
      </w:r>
      <w:r w:rsidR="009D69A7">
        <w:t xml:space="preserve">, </w:t>
      </w:r>
      <w:r w:rsidR="00F42364">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1A7DEF2" w14:textId="14678839" w:rsidR="00051CB0" w:rsidRPr="000D73AB" w:rsidRDefault="00DA668C" w:rsidP="00051CB0">
      <w:pPr>
        <w:spacing w:line="480" w:lineRule="auto"/>
      </w:pPr>
      <w:r>
        <w:t>As shown by Figure 5, our model incorrectly predicts knockout lethality for 3 cases; all of these incorrect predictions have similar bases in the model.</w:t>
      </w:r>
      <w:r w:rsidR="00860C6C" w:rsidRPr="00172A43">
        <w:t xml:space="preserve">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w:t>
      </w:r>
      <w:proofErr w:type="spellStart"/>
      <w:r w:rsidR="00860C6C" w:rsidRPr="00172A43">
        <w:t>Methanogensis</w:t>
      </w:r>
      <w:proofErr w:type="spellEnd"/>
      <w:r w:rsidR="00860C6C" w:rsidRPr="00172A43">
        <w:t xml:space="preserve"> cannot be expected to operate at 100% enzyme efficiency, as some of substrates and electron carriers will not react</w:t>
      </w:r>
      <w:r w:rsidR="006930D0">
        <w:t>;</w:t>
      </w:r>
      <w:r w:rsidR="00860C6C" w:rsidRPr="00172A43">
        <w:t xml:space="preserve"> thus</w:t>
      </w:r>
      <w:r w:rsidR="006930D0">
        <w:t>,</w:t>
      </w:r>
      <w:r w:rsidR="00860C6C" w:rsidRPr="00172A43">
        <w:t xml:space="preserve"> it can be considered as a “leaky” process where a portion of the metabolites are </w:t>
      </w:r>
      <w:r w:rsidR="00860C6C">
        <w:t>unused</w:t>
      </w:r>
      <w:r w:rsidR="00860C6C" w:rsidRPr="00172A43">
        <w:t xml:space="preserve"> in every cycle. </w:t>
      </w:r>
      <w:r w:rsidR="00BD779D">
        <w:t>Specifically</w:t>
      </w:r>
      <w:r w:rsidR="00860C6C" w:rsidRPr="00172A43">
        <w:t xml:space="preserve">, </w:t>
      </w:r>
      <w:r w:rsidR="00BD779D">
        <w:t xml:space="preserve">in </w:t>
      </w:r>
      <w:r w:rsidR="00860C6C" w:rsidRPr="00172A43">
        <w:t>the Δ5H</w:t>
      </w:r>
      <w:r w:rsidR="00860C6C" w:rsidRPr="00172A43">
        <w:rPr>
          <w:vertAlign w:val="subscript"/>
        </w:rPr>
        <w:t>2</w:t>
      </w:r>
      <w:r w:rsidR="00860C6C" w:rsidRPr="00172A43">
        <w:t>ase and Δ6H</w:t>
      </w:r>
      <w:r w:rsidR="00860C6C" w:rsidRPr="00172A43">
        <w:rPr>
          <w:vertAlign w:val="subscript"/>
        </w:rPr>
        <w:t>2</w:t>
      </w:r>
      <w:r w:rsidR="00860C6C" w:rsidRPr="00172A43">
        <w:t>ase knockouts</w:t>
      </w:r>
      <w:r>
        <w:t xml:space="preserve"> (see Figure 5)</w:t>
      </w:r>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00860C6C" w:rsidRPr="00172A43">
        <w:t xml:space="preserve"> </w:t>
      </w:r>
      <w:proofErr w:type="spellStart"/>
      <w:r w:rsidR="00860C6C" w:rsidRPr="00172A43">
        <w:t>Eha</w:t>
      </w:r>
      <w:proofErr w:type="spellEnd"/>
      <w:r w:rsidR="00860C6C" w:rsidRPr="00172A43">
        <w:t xml:space="preserve"> hydrogenase remains active in each mutant and can use </w:t>
      </w:r>
      <w:r w:rsidR="0097575B">
        <w:t>H</w:t>
      </w:r>
      <w:r w:rsidR="0097575B" w:rsidRPr="00F44ADB">
        <w:rPr>
          <w:vertAlign w:val="subscript"/>
        </w:rPr>
        <w:t>2</w:t>
      </w:r>
      <w:r w:rsidR="00BD779D">
        <w:t xml:space="preserve"> </w:t>
      </w:r>
      <w:r w:rsidR="00860C6C" w:rsidRPr="00172A43">
        <w:t>to supply anaplerotic reduced ferredoxin for methanogenesis. However, in reality</w:t>
      </w:r>
      <w:r w:rsidR="0097575B">
        <w:t>,</w:t>
      </w:r>
      <w:r w:rsidR="00860C6C" w:rsidRPr="00172A43">
        <w:t xml:space="preserve"> </w:t>
      </w:r>
      <w:r w:rsidR="00860C6C">
        <w:t>a</w:t>
      </w:r>
      <w:r w:rsidR="009E1452">
        <w:t>n additional</w:t>
      </w:r>
      <w:r w:rsidR="00860C6C">
        <w:t xml:space="preserve"> non-stoichiometric</w:t>
      </w:r>
      <w:r w:rsidR="00860C6C" w:rsidRPr="00172A43">
        <w:t xml:space="preserve"> amount of hydrogen </w:t>
      </w:r>
      <w:r w:rsidR="00BD779D">
        <w:t>is required</w:t>
      </w:r>
      <w:r w:rsidR="00860C6C" w:rsidRPr="00172A43">
        <w:t>. Thus, the</w:t>
      </w:r>
      <w:r w:rsidR="00860C6C">
        <w:t xml:space="preserve"> actual</w:t>
      </w:r>
      <w:r w:rsidR="00860C6C" w:rsidRPr="00172A43">
        <w:t xml:space="preserve"> mutants cannot grow on formate alone and require hydrogen. </w:t>
      </w:r>
      <w:r w:rsidR="00051CB0">
        <w:t xml:space="preserve"> </w:t>
      </w:r>
      <w:r w:rsidR="00773DC9">
        <w:t>[</w:t>
      </w:r>
      <w:r w:rsidR="00051CB0">
        <w:t xml:space="preserve">Notably, most of our knockout predictions were made with glyceraldehyde-3-phosphate ferredoxin oxidoreductase (GAPOR) constrained to carry zero flux. The GAPOR reaction is ferredoxin-reducing and can serve as a supplemental source of reduced ferredoxin for growth on formate in the case of </w:t>
      </w:r>
      <w:proofErr w:type="spellStart"/>
      <w:r w:rsidR="00051CB0">
        <w:t>Eha</w:t>
      </w:r>
      <w:proofErr w:type="spellEnd"/>
      <w:r w:rsidR="00051CB0">
        <w:t xml:space="preserve"> knockout </w:t>
      </w:r>
      <w:r w:rsidR="00051CB0">
        <w:fldChar w:fldCharType="begin"/>
      </w:r>
      <w:r w:rsidR="00051CB0">
        <w:instrText xml:space="preserve"> ADDIN ZOTERO_ITEM CSL_CITATION {"citationID":"1g40jb2fml","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AE2151">
        <w:t>(47)</w:t>
      </w:r>
      <w:r w:rsidR="00051CB0">
        <w:fldChar w:fldCharType="end"/>
      </w:r>
      <w:r w:rsidR="00051CB0">
        <w:t xml:space="preserve">. However, in wild type strains the expression of GAPOR is not sufficient to support growth in the absence of other hydrogenases (e.g. the </w:t>
      </w:r>
      <w:r w:rsidR="00051CB0" w:rsidRPr="00172A43">
        <w:t>Δ5H</w:t>
      </w:r>
      <w:r w:rsidR="00051CB0" w:rsidRPr="00172A43">
        <w:rPr>
          <w:vertAlign w:val="subscript"/>
        </w:rPr>
        <w:t>2</w:t>
      </w:r>
      <w:r w:rsidR="00051CB0" w:rsidRPr="00172A43">
        <w:t>ase and Δ6H</w:t>
      </w:r>
      <w:r w:rsidR="00051CB0" w:rsidRPr="00172A43">
        <w:rPr>
          <w:vertAlign w:val="subscript"/>
        </w:rPr>
        <w:t>2</w:t>
      </w:r>
      <w:r w:rsidR="00051CB0" w:rsidRPr="00172A43">
        <w:t>ase</w:t>
      </w:r>
      <w:r w:rsidR="00051CB0">
        <w:t xml:space="preserve"> mutants). As demonstrated previously, overexpression of the GAPOR operon allows for growth of these mutants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sup</w:t>
      </w:r>
      <w:r w:rsidR="00051CB0" w:rsidRPr="000D73AB">
        <w:t>)</w:t>
      </w:r>
      <w:r w:rsidR="00051CB0">
        <w:t xml:space="preserve"> on formate </w:t>
      </w:r>
      <w:r w:rsidR="00051CB0">
        <w:fldChar w:fldCharType="begin"/>
      </w:r>
      <w:r w:rsidR="00051CB0">
        <w:instrText xml:space="preserve"> ADDIN ZOTERO_ITEM CSL_CITATION {"citationID":"rhj5v57i","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0D73AB">
        <w:t>(47)</w:t>
      </w:r>
      <w:r w:rsidR="00051CB0">
        <w:fldChar w:fldCharType="end"/>
      </w:r>
      <w:r w:rsidR="00051CB0">
        <w:t>. To best reflect these genotypic differences, we altered the bounds of the GAPOR reaction (</w:t>
      </w:r>
      <w:proofErr w:type="gramStart"/>
      <w:r w:rsidR="00051CB0">
        <w:t>rxn07191[</w:t>
      </w:r>
      <w:proofErr w:type="gramEnd"/>
      <w:r w:rsidR="00051CB0">
        <w:t xml:space="preserve">c0]) in our knockout simulation code, constraining the reaction to zero flux in all cases except those of the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 xml:space="preserve">sup </w:t>
      </w:r>
      <w:r w:rsidR="00051CB0">
        <w:t>mutants</w:t>
      </w:r>
      <w:r w:rsidR="00773DC9">
        <w:t xml:space="preserve">. </w:t>
      </w:r>
    </w:p>
    <w:p w14:paraId="146BD74A" w14:textId="3B8AA9FB" w:rsidR="00860C6C" w:rsidRPr="00172A43" w:rsidRDefault="00860C6C" w:rsidP="00860C6C">
      <w:pPr>
        <w:spacing w:line="480" w:lineRule="auto"/>
      </w:pPr>
    </w:p>
    <w:p w14:paraId="082EE669" w14:textId="77777777" w:rsidR="00992E1B" w:rsidRDefault="00992E1B" w:rsidP="00992E1B">
      <w:pPr>
        <w:pStyle w:val="Heading2"/>
      </w:pPr>
      <w:r>
        <w:t xml:space="preserve">Thermodynamic </w:t>
      </w:r>
      <w:commentRangeStart w:id="86"/>
      <w:r>
        <w:t>Calculations</w:t>
      </w:r>
      <w:commentRangeEnd w:id="86"/>
      <w:r w:rsidR="004C393D">
        <w:rPr>
          <w:rStyle w:val="CommentReference"/>
          <w:rFonts w:ascii="Calibri" w:eastAsia="Calibri" w:hAnsi="Calibri"/>
          <w:b w:val="0"/>
          <w:bCs w:val="0"/>
          <w:color w:val="auto"/>
        </w:rPr>
        <w:commentReference w:id="86"/>
      </w:r>
    </w:p>
    <w:p w14:paraId="0A4A0A49" w14:textId="22340F8C" w:rsidR="006D6FE3" w:rsidRDefault="00111F78" w:rsidP="00992E1B">
      <w:pPr>
        <w:spacing w:line="480" w:lineRule="auto"/>
      </w:pPr>
      <w:r>
        <w:t>When simulating</w:t>
      </w:r>
      <w:r w:rsidR="00992E1B">
        <w:t xml:space="preserve"> </w:t>
      </w:r>
      <w:r w:rsidR="004B077E">
        <w:t>optimal growth using a metabolic model</w:t>
      </w:r>
      <w:r w:rsidR="00DA668C">
        <w:t>,</w:t>
      </w:r>
      <w:r w:rsidR="00992E1B">
        <w:t xml:space="preserve"> we expect th</w:t>
      </w:r>
      <w:r w:rsidR="00DA668C">
        <w:t>at our system must necessarily have negative overall free energy to support growth;</w:t>
      </w:r>
      <w:r w:rsidR="00992E1B">
        <w:t xml:space="preserve"> hence we can apply ther</w:t>
      </w:r>
      <w:r w:rsidR="004B077E">
        <w:t xml:space="preserve">modynamic constraints to the model </w:t>
      </w:r>
      <w:r w:rsidR="00992E1B">
        <w:t xml:space="preserve">based on metabolite free energies of </w:t>
      </w:r>
      <w:r w:rsidR="00992E1B">
        <w:lastRenderedPageBreak/>
        <w:t>formation. In a previous study, free energies of formation were used to constrain reversibility of all internal model reactions based on the second law of thermodynamics</w:t>
      </w:r>
      <w:r>
        <w:t xml:space="preserve"> </w:t>
      </w:r>
      <w:r>
        <w:fldChar w:fldCharType="begin"/>
      </w:r>
      <w:r w:rsidR="007C0A49">
        <w:instrText xml:space="preserve"> ADDIN ZOTERO_ITEM CSL_CITATION {"citationID":"2p3t5qv1lr","properties":{"formattedCitation":"(33)","plainCitation":"(33)"},"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fldChar w:fldCharType="separate"/>
      </w:r>
      <w:r w:rsidR="007C0A49" w:rsidRPr="007C0A49">
        <w:t>(33)</w:t>
      </w:r>
      <w:r>
        <w:fldChar w:fldCharType="end"/>
      </w:r>
      <w:r>
        <w:t xml:space="preserve">. This method, while rigorous, is highly dependent on concentration and can be overly </w:t>
      </w:r>
      <w:r w:rsidR="004B077E">
        <w:t>restrictive with regard to predicted flux distributions</w:t>
      </w:r>
      <w:r>
        <w:t xml:space="preserve">; thus it is most effective when paired with metabolite </w:t>
      </w:r>
      <w:r w:rsidR="005C589C">
        <w:t xml:space="preserve">effective </w:t>
      </w:r>
      <w:r>
        <w:t xml:space="preserve">concentration data </w:t>
      </w:r>
      <w:r>
        <w:fldChar w:fldCharType="begin"/>
      </w:r>
      <w:r w:rsidR="007C0A49">
        <w:instrText xml:space="preserve"> ADDIN ZOTERO_ITEM CSL_CITATION {"citationID":"f23h5d5rc","properties":{"formattedCitation":"(34)","plainCitation":"(34)"},"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fldChar w:fldCharType="separate"/>
      </w:r>
      <w:r w:rsidR="007C0A49" w:rsidRPr="007C0A49">
        <w:t>(34)</w:t>
      </w:r>
      <w:r>
        <w:fldChar w:fldCharType="end"/>
      </w:r>
      <w:r>
        <w:t>.</w:t>
      </w:r>
      <w:r w:rsidR="00673E4C">
        <w:t xml:space="preserve"> </w:t>
      </w:r>
      <w:r>
        <w:t xml:space="preserve">Lacking extensive </w:t>
      </w:r>
      <w:r w:rsidR="005C589C">
        <w:t xml:space="preserve">effective </w:t>
      </w:r>
      <w:r>
        <w:t xml:space="preserve">concentration data for </w:t>
      </w:r>
      <w:r>
        <w:rPr>
          <w:i/>
        </w:rPr>
        <w:t xml:space="preserve">M. maripaludis, </w:t>
      </w:r>
      <w:r>
        <w:t xml:space="preserve">we chose to represent free energy constraints in </w:t>
      </w:r>
      <w:proofErr w:type="gramStart"/>
      <w:r>
        <w:t>a</w:t>
      </w:r>
      <w:proofErr w:type="gramEnd"/>
      <w:del w:id="87" w:author="Nathan Price" w:date="2016-05-04T23:01:00Z">
        <w:r w:rsidDel="007F0D39">
          <w:delText xml:space="preserve"> </w:delText>
        </w:r>
        <w:r w:rsidR="004B077E" w:rsidDel="007F0D39">
          <w:delText>novel</w:delText>
        </w:r>
      </w:del>
      <w:ins w:id="88" w:author="Nathan Price" w:date="2016-05-04T23:01:00Z">
        <w:r w:rsidR="007F0D39">
          <w:t>n</w:t>
        </w:r>
      </w:ins>
      <w:r w:rsidR="004B077E">
        <w:t xml:space="preserve"> approach where we add free energies only to exchange reactions, the set of metabolites 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xml:space="preserve">. </w:t>
      </w:r>
      <w:r w:rsidR="009E1452">
        <w:t>Indeed, applying this method to our default model growing on H</w:t>
      </w:r>
      <w:r w:rsidR="009E1452" w:rsidRPr="00F44ADB">
        <w:rPr>
          <w:vertAlign w:val="subscript"/>
        </w:rPr>
        <w:t>2</w:t>
      </w:r>
      <w:r w:rsidR="009E1452">
        <w:t xml:space="preserve"> + CO</w:t>
      </w:r>
      <w:r w:rsidR="009E1452" w:rsidRPr="00F44ADB">
        <w:rPr>
          <w:vertAlign w:val="subscript"/>
        </w:rPr>
        <w:t>2</w:t>
      </w:r>
      <w:r w:rsidR="009E1452">
        <w:t xml:space="preserve"> with methane evolution rate of 50 </w:t>
      </w:r>
      <w:proofErr w:type="spellStart"/>
      <w:r w:rsidR="009E1452">
        <w:t>mmol</w:t>
      </w:r>
      <w:proofErr w:type="spellEnd"/>
      <w:r w:rsidR="009E1452">
        <w:t xml:space="preserve">/g(dry weight)∙h, overall free energy production is predicted as -5.59 kJ/g(dry weight). Optionally, this calculation can be used as an </w:t>
      </w:r>
      <w:r w:rsidR="00DC26B4">
        <w:t>additional</w:t>
      </w:r>
      <w:r w:rsidR="009E1452">
        <w:t xml:space="preserve"> model</w:t>
      </w:r>
      <w:r w:rsidR="00DC26B4">
        <w:t xml:space="preserve"> constraint</w:t>
      </w:r>
      <w:r w:rsidR="009E1452">
        <w:t xml:space="preserve"> that</w:t>
      </w:r>
      <w:r w:rsidR="006D6FE3">
        <w:t xml:space="preserve"> restrict</w:t>
      </w:r>
      <w:r w:rsidR="009E1452">
        <w:t>s</w:t>
      </w:r>
      <w:r w:rsidR="006D6FE3">
        <w:t xml:space="preserve"> overall free energy to be negative, the equivalent of imposing the second law of thermodynamics on the organism itself. </w:t>
      </w:r>
    </w:p>
    <w:p w14:paraId="55795894" w14:textId="6B45EDB4" w:rsidR="00992E1B" w:rsidRDefault="006D6FE3" w:rsidP="007A2129">
      <w:pPr>
        <w:spacing w:line="480" w:lineRule="auto"/>
      </w:pPr>
      <w:r>
        <w:t xml:space="preserve">We expect that </w:t>
      </w:r>
      <w:r w:rsidR="00DC26B4">
        <w:t>this straightforward calculation (</w:t>
      </w:r>
      <w:r w:rsidR="00D52762">
        <w:t>Methods</w:t>
      </w:r>
      <w:r w:rsidR="00DC26B4">
        <w:t>)</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7C0A49">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7C0A49" w:rsidRPr="007C0A49">
        <w:t>(32)</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D52762">
        <w:t xml:space="preserve">Supplementary </w:t>
      </w:r>
      <w:commentRangeStart w:id="89"/>
      <w:r w:rsidR="00D52762">
        <w:t>Materials</w:t>
      </w:r>
      <w:commentRangeEnd w:id="89"/>
      <w:r w:rsidR="004C393D">
        <w:rPr>
          <w:rStyle w:val="CommentReference"/>
          <w:rFonts w:ascii="Calibri" w:hAnsi="Calibri"/>
        </w:rPr>
        <w:commentReference w:id="89"/>
      </w:r>
      <w:r>
        <w:t>)</w:t>
      </w:r>
      <w:r w:rsidR="008946EC">
        <w:t>.</w:t>
      </w:r>
    </w:p>
    <w:p w14:paraId="2B47F93D" w14:textId="77777777" w:rsidR="00B36C33" w:rsidRDefault="00603980" w:rsidP="00B36C33">
      <w:pPr>
        <w:pStyle w:val="Heading2"/>
      </w:pPr>
      <w:r>
        <w:t>Reconstruction and Model</w:t>
      </w:r>
      <w:r w:rsidR="00B36C33">
        <w:t xml:space="preserve"> </w:t>
      </w:r>
      <w:r w:rsidR="001637CD">
        <w:t xml:space="preserve">Availability </w:t>
      </w:r>
      <w:r w:rsidR="00967F47" w:rsidRPr="00FA2B14">
        <w:rPr>
          <w:rStyle w:val="CommentReference"/>
          <w:rFonts w:ascii="Calibri" w:eastAsia="Calibri" w:hAnsi="Calibri"/>
          <w:b w:val="0"/>
          <w:bCs w:val="0"/>
          <w:color w:val="auto"/>
        </w:rPr>
        <w:commentReference w:id="90"/>
      </w:r>
    </w:p>
    <w:p w14:paraId="033159FA" w14:textId="770E462A" w:rsidR="00322F94" w:rsidRDefault="00603980" w:rsidP="00603980">
      <w:pPr>
        <w:spacing w:line="480" w:lineRule="auto"/>
      </w:pPr>
      <w:r>
        <w:t>Reconstructing a metabolic network is an iterative process</w:t>
      </w:r>
      <w:r w:rsidR="00253C67">
        <w:t xml:space="preserve">; </w:t>
      </w:r>
      <w:r>
        <w:t xml:space="preserve">therefore, </w:t>
      </w:r>
      <w:r w:rsidR="00253C67">
        <w:t xml:space="preserve">to encourage future updates and expansions, </w:t>
      </w:r>
      <w:r>
        <w:t xml:space="preserve">it is paramount that reconstructions be as clear as possible </w:t>
      </w:r>
      <w:r>
        <w:fldChar w:fldCharType="begin"/>
      </w:r>
      <w:r w:rsidR="007C0A49">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895FB4">
        <w:instrText xml:space="preserve"> ADDIN ZOTERO_ITEM CSL_CITATION {"citationID":"ousa9qvtq","properties":{"formattedCitation":"(75)","plainCitation":"(75)"},"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895FB4" w:rsidRPr="00895FB4">
        <w:t>(75)</w:t>
      </w:r>
      <w:r w:rsidR="00557844">
        <w:fldChar w:fldCharType="end"/>
      </w:r>
      <w:r w:rsidR="00557844">
        <w:t xml:space="preserve"> and </w:t>
      </w:r>
      <w:r w:rsidR="00992E1B">
        <w:t>KEGG</w:t>
      </w:r>
      <w:r w:rsidR="00322F94">
        <w:t xml:space="preserve"> identifiers </w:t>
      </w:r>
      <w:r w:rsidR="00322F94">
        <w:fldChar w:fldCharType="begin"/>
      </w:r>
      <w:r w:rsidR="007C0A49">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7C0A49" w:rsidRPr="007C0A49">
        <w:t>(36)</w:t>
      </w:r>
      <w:r w:rsidR="00322F94">
        <w:fldChar w:fldCharType="end"/>
      </w:r>
      <w:r w:rsidR="00322F94">
        <w:t xml:space="preserve">, enzyme commission numbers, and reaction subsystems where available. Each reaction in the </w:t>
      </w:r>
      <w:r w:rsidR="00967F47">
        <w:t>reconstruction</w:t>
      </w:r>
      <w:r w:rsidR="00322F94">
        <w:t xml:space="preserve"> </w:t>
      </w:r>
      <w:r w:rsidR="00D04532">
        <w:t>is also</w:t>
      </w:r>
      <w:r w:rsidR="00322F94">
        <w:t xml:space="preserve"> connected to its literature and/or database source</w:t>
      </w:r>
      <w:r w:rsidR="00D04532">
        <w:t>, plus its reaction confidence score when applicable</w:t>
      </w:r>
      <w:r w:rsidR="00322F94">
        <w:t xml:space="preserve"> (</w:t>
      </w:r>
      <w:r w:rsidR="00D52762">
        <w:t xml:space="preserve">Supplementary </w:t>
      </w:r>
      <w:commentRangeStart w:id="91"/>
      <w:r w:rsidR="00D52762">
        <w:t>Materials</w:t>
      </w:r>
      <w:commentRangeEnd w:id="91"/>
      <w:r w:rsidR="00253C67">
        <w:rPr>
          <w:rStyle w:val="CommentReference"/>
          <w:rFonts w:ascii="Calibri" w:hAnsi="Calibri"/>
        </w:rPr>
        <w:commentReference w:id="91"/>
      </w:r>
      <w:r w:rsidR="00322F94">
        <w:t>).</w:t>
      </w:r>
      <w:r w:rsidR="00992E1B">
        <w:t xml:space="preserve"> </w:t>
      </w:r>
    </w:p>
    <w:p w14:paraId="175583DF" w14:textId="326EA731" w:rsidR="00322F94" w:rsidRPr="00516D83" w:rsidRDefault="00992E1B" w:rsidP="00603980">
      <w:pPr>
        <w:spacing w:line="480" w:lineRule="auto"/>
      </w:pPr>
      <w:r>
        <w:t xml:space="preserve">Additionally, we have sought to maximize usability of both our reconstruction and </w:t>
      </w:r>
      <w:r w:rsidR="00D04532">
        <w:t>our</w:t>
      </w:r>
      <w:r w:rsidR="00FA5B57">
        <w:t xml:space="preserve"> </w:t>
      </w:r>
      <w:r>
        <w:t>model.</w:t>
      </w:r>
      <w:r w:rsidR="00322F94">
        <w:t xml:space="preserve"> The systems biology markup language (SBML) is a standard medium for distributing metabolic reconstructions </w:t>
      </w:r>
      <w:r w:rsidR="00322F94">
        <w:fldChar w:fldCharType="begin"/>
      </w:r>
      <w:r w:rsidR="00895FB4">
        <w:instrText xml:space="preserve"> ADDIN ZOTERO_ITEM CSL_CITATION {"citationID":"mvn2s0n0e","properties":{"formattedCitation":"(76)","plainCitation":"(76)"},"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895FB4" w:rsidRPr="00895FB4">
        <w:t>(76)</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7C0A49">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7C0A49" w:rsidRPr="007C0A49">
        <w:t>(41)</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t>
      </w:r>
      <w:r w:rsidR="00322F94">
        <w:lastRenderedPageBreak/>
        <w:t xml:space="preserve">we have included our </w:t>
      </w:r>
      <w:r w:rsidR="00967F47">
        <w:t>reconstruction</w:t>
      </w:r>
      <w:r w:rsidR="00322F94">
        <w:t xml:space="preserve"> in MATLAB data structure format and all of our codes for simulating model growth on different media and gene knockout phenotypes (</w:t>
      </w:r>
      <w:r w:rsidR="00D52762">
        <w:t>Supplementary Materials</w:t>
      </w:r>
      <w:r w:rsidR="00322F94">
        <w:t>).</w:t>
      </w:r>
      <w:r w:rsidR="00D04532">
        <w:t>W</w:t>
      </w:r>
      <w:r w:rsidR="00E515B0">
        <w:t xml:space="preserve">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6B0B065" w14:textId="77777777" w:rsidR="00414739" w:rsidRDefault="00414739" w:rsidP="00414739">
      <w:pPr>
        <w:pStyle w:val="Heading1"/>
      </w:pPr>
      <w:commentRangeStart w:id="92"/>
      <w:r>
        <w:t>Discussion</w:t>
      </w:r>
      <w:commentRangeEnd w:id="92"/>
      <w:r w:rsidR="007F0D39">
        <w:rPr>
          <w:rStyle w:val="CommentReference"/>
          <w:rFonts w:ascii="Calibri" w:eastAsia="Calibri" w:hAnsi="Calibri"/>
          <w:b w:val="0"/>
          <w:bCs w:val="0"/>
          <w:color w:val="auto"/>
        </w:rPr>
        <w:commentReference w:id="92"/>
      </w:r>
    </w:p>
    <w:p w14:paraId="036BEDE2" w14:textId="34E436B4"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used likelihood based gap</w:t>
      </w:r>
      <w:r w:rsidR="00D96104">
        <w:t>-</w:t>
      </w:r>
      <w:r>
        <w:t>filling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5A704865"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9D741D">
        <w:instrText xml:space="preserve"> ADDIN ZOTERO_ITEM CSL_CITATION {"citationID":"1dnlomru60","properties":{"formattedCitation":"(28, 54, 55)","plainCitation":"(28, 54, 55)"},"citationItems":[{"id":158,"uris":["http://zotero.org/users/2565720/items/RF9EGGTT"],"uri":["http://zotero.org/users/2565720/items/RF9EGGTT"],"itemData":{"id":158,"type":"article-journal","title":"Genome-Scale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9D741D" w:rsidRPr="009D741D">
        <w:t>(28, 54, 55)</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w:t>
      </w:r>
      <w:proofErr w:type="spellStart"/>
      <w:r>
        <w:t>HdrDE</w:t>
      </w:r>
      <w:proofErr w:type="spellEnd"/>
      <w:r>
        <w:t xml:space="preserv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14:paraId="159D1DB1" w14:textId="4CD0F648"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LOOCV analysis of growth yield data and </w:t>
      </w:r>
      <w:r>
        <w:lastRenderedPageBreak/>
        <w:t xml:space="preserve">compared favorably with experimental gene knockout data, suggesting a high propensity for generating predictions that are consistent with observed biology. </w:t>
      </w:r>
    </w:p>
    <w:p w14:paraId="4788BDE8" w14:textId="77777777"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1BA9244F" w14:textId="77777777" w:rsidR="00BC5E1E"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lastRenderedPageBreak/>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 metabolic engineering targets.</w:t>
      </w:r>
    </w:p>
    <w:p w14:paraId="42E2B52E" w14:textId="77777777" w:rsidR="00414739" w:rsidRDefault="00414739" w:rsidP="00414739">
      <w:pPr>
        <w:pStyle w:val="Heading1"/>
      </w:pPr>
      <w:r>
        <w:t>Acknowledgements</w:t>
      </w:r>
    </w:p>
    <w:p w14:paraId="0E4D6E52"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w:t>
      </w:r>
      <w:bookmarkStart w:id="93" w:name="_GoBack"/>
      <w:bookmarkEnd w:id="93"/>
      <w:r w:rsidR="00BF524A">
        <w:t>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35AB292F" w14:textId="77777777" w:rsidR="00895FB4" w:rsidRDefault="00A40676" w:rsidP="00895FB4">
      <w:pPr>
        <w:pStyle w:val="Bibliography"/>
      </w:pPr>
      <w:r>
        <w:fldChar w:fldCharType="begin"/>
      </w:r>
      <w:r w:rsidR="00DA668C">
        <w:instrText xml:space="preserve"> ADDIN ZOTERO_BIBL {"custom":[]} CSL_BIBLIOGRAPHY </w:instrText>
      </w:r>
      <w:r>
        <w:fldChar w:fldCharType="separate"/>
      </w:r>
      <w:r w:rsidR="00895FB4">
        <w:t xml:space="preserve">1. </w:t>
      </w:r>
      <w:r w:rsidR="00895FB4">
        <w:tab/>
        <w:t>Kirschke S, Bousquet P, Ciais P, Saunois M, Canadell JG, Dlugokencky EJ, Bergamaschi P, Bergmann D, Blake DR, Bruhwiler L, Cameron-Smith P, Castaldi S, Chevallier F, Feng L, Fraser A, Heimann M, Hodson EL, Houweling S, Josse B, Fraser PJ, Krummel PB, Lamarque J-F, Langenfelds RL, Le Quéré C, Naik V, O’Doherty S, Palmer PI, Pison I, Plummer D, Poulter B, Prinn RG, Rigby M, Ringeval B, Santini M, Schmidt M, Shindell DT, Simpson IJ, Spahni R, Steele LP, Strode SA, Sudo K, Szopa S, van der Werf GR, Voulgarakis A, van Weele M, Weiss RF, Williams JE, Zeng G. 2013. Three decades of global methane sources and sinks. Nat Geosci 6:813–823.</w:t>
      </w:r>
    </w:p>
    <w:p w14:paraId="0257B1A4" w14:textId="77777777" w:rsidR="00895FB4" w:rsidRDefault="00895FB4" w:rsidP="00895FB4">
      <w:pPr>
        <w:pStyle w:val="Bibliography"/>
      </w:pPr>
      <w:r>
        <w:t xml:space="preserve">2. </w:t>
      </w:r>
      <w:r>
        <w:tab/>
        <w:t>Thauer RK, Kaster A-K, Seedorf H, Buckel W, Hedderich R. 2008. Methanogenic archaea: ecologically relevant differences in energy conservation. Nat Rev Microbiol 6:579–591.</w:t>
      </w:r>
    </w:p>
    <w:p w14:paraId="79469194" w14:textId="77777777" w:rsidR="00895FB4" w:rsidRDefault="00895FB4" w:rsidP="00895FB4">
      <w:pPr>
        <w:pStyle w:val="Bibliography"/>
      </w:pPr>
      <w:r>
        <w:t xml:space="preserve">3. </w:t>
      </w:r>
      <w:r>
        <w:tab/>
        <w:t>Levi M. 2013. Climate consequences of natural gas as a bridge fuel. Clim Change 118:609–623.</w:t>
      </w:r>
    </w:p>
    <w:p w14:paraId="234BD308" w14:textId="77777777" w:rsidR="00895FB4" w:rsidRDefault="00895FB4" w:rsidP="00895FB4">
      <w:pPr>
        <w:pStyle w:val="Bibliography"/>
      </w:pPr>
      <w:r>
        <w:t xml:space="preserve">4. </w:t>
      </w:r>
      <w:r>
        <w:tab/>
        <w:t>Mueller TJ, Grisewood MJ, Nazem-Bokaee H, Gopalakrishnan S, Ferry JG, Wood TK, Maranas CD. 2014. Methane oxidation by anaerobic archaea for conversion to liquid fuels. J Ind Microbiol Biotechnol 42:391–401.</w:t>
      </w:r>
    </w:p>
    <w:p w14:paraId="2EEB927A" w14:textId="77777777" w:rsidR="00895FB4" w:rsidRDefault="00895FB4" w:rsidP="00895FB4">
      <w:pPr>
        <w:pStyle w:val="Bibliography"/>
      </w:pPr>
      <w:r>
        <w:t xml:space="preserve">5. </w:t>
      </w:r>
      <w:r>
        <w:tab/>
        <w:t>Montzka SA, Dlugokencky EJ, Butler JH. 2011. Non-CO2 greenhouse gases and climate change. Nature 476:43–50.</w:t>
      </w:r>
    </w:p>
    <w:p w14:paraId="1E5F317B" w14:textId="77777777" w:rsidR="00895FB4" w:rsidRDefault="00895FB4" w:rsidP="00895FB4">
      <w:pPr>
        <w:pStyle w:val="Bibliography"/>
      </w:pPr>
      <w:r>
        <w:t xml:space="preserve">6. </w:t>
      </w:r>
      <w:r>
        <w:tab/>
        <w:t>Haynes CA, Gonzalez R. 2014. Rethinking biological activation of methane and conversion to liquid fuels. Nat Chem Biol 10:331–339.</w:t>
      </w:r>
    </w:p>
    <w:p w14:paraId="44FA0962" w14:textId="77777777" w:rsidR="00895FB4" w:rsidRDefault="00895FB4" w:rsidP="00895FB4">
      <w:pPr>
        <w:pStyle w:val="Bibliography"/>
      </w:pPr>
      <w:r>
        <w:t xml:space="preserve">7. </w:t>
      </w:r>
      <w:r>
        <w:tab/>
        <w:t>DiMarco AA, Bobik TA, Wolfe RS. 1990. Unusual coenzymes of methanogenesis. Annu Rev Biochem 59:355–394.</w:t>
      </w:r>
    </w:p>
    <w:p w14:paraId="4746DC4D" w14:textId="77777777" w:rsidR="00895FB4" w:rsidRDefault="00895FB4" w:rsidP="00895FB4">
      <w:pPr>
        <w:pStyle w:val="Bibliography"/>
      </w:pPr>
      <w:r>
        <w:t xml:space="preserve">8. </w:t>
      </w:r>
      <w:r>
        <w:tab/>
        <w:t xml:space="preserve"> structure of func of enzymes H2CO2 pathway 2002.pdf.</w:t>
      </w:r>
    </w:p>
    <w:p w14:paraId="047E5ECD" w14:textId="77777777" w:rsidR="00895FB4" w:rsidRDefault="00895FB4" w:rsidP="00895FB4">
      <w:pPr>
        <w:pStyle w:val="Bibliography"/>
      </w:pPr>
      <w:r>
        <w:t xml:space="preserve">9. </w:t>
      </w:r>
      <w:r>
        <w:tab/>
        <w:t>Costa KC, Leigh JA. 2014. Metabolic versatility in methanogens. Curr Opin Biotechnol 29:70–75.</w:t>
      </w:r>
    </w:p>
    <w:p w14:paraId="7F07965E" w14:textId="77777777" w:rsidR="00895FB4" w:rsidRDefault="00895FB4" w:rsidP="00895FB4">
      <w:pPr>
        <w:pStyle w:val="Bibliography"/>
      </w:pPr>
      <w:r>
        <w:t xml:space="preserve">10. </w:t>
      </w:r>
      <w:r>
        <w:tab/>
        <w:t>Welte C, Deppenmeier U. 2014. Bioenergetics and anaerobic respiratory chains of aceticlastic methanogens. Biochim Biophys Acta BBA - Bioenerg 1837:1130–1147.</w:t>
      </w:r>
    </w:p>
    <w:p w14:paraId="61208151" w14:textId="77777777" w:rsidR="00895FB4" w:rsidRDefault="00895FB4" w:rsidP="00895FB4">
      <w:pPr>
        <w:pStyle w:val="Bibliography"/>
      </w:pPr>
      <w:r>
        <w:t xml:space="preserve">11. </w:t>
      </w:r>
      <w:r>
        <w:tab/>
        <w:t xml:space="preserve">Heiden S, Hedderich R, Setzke E, Thauer RK. 1993. Purification of a cytochrome b containing H2:heterodisulfide oxidoreductase complex from membranes of </w:t>
      </w:r>
      <w:r>
        <w:rPr>
          <w:i/>
          <w:iCs/>
        </w:rPr>
        <w:t>Methanosarcina barkeri</w:t>
      </w:r>
      <w:r>
        <w:t>. Eur J Biochem 213:529–535.</w:t>
      </w:r>
    </w:p>
    <w:p w14:paraId="370DF34B" w14:textId="77777777" w:rsidR="00895FB4" w:rsidRDefault="00895FB4" w:rsidP="00895FB4">
      <w:pPr>
        <w:pStyle w:val="Bibliography"/>
      </w:pPr>
      <w:r>
        <w:t xml:space="preserve">12. </w:t>
      </w:r>
      <w:r>
        <w:tab/>
        <w:t>Kaster A-K, Moll J, Parey K, Thauer RK. 2011. Coupling of ferredoxin and heterodisulfide reduction via electron bifurcation in hydrogenotrophic methanogenic archaea. Proc Natl Acad Sci 108:2981–2986.</w:t>
      </w:r>
    </w:p>
    <w:p w14:paraId="2D3B492E" w14:textId="77777777" w:rsidR="00895FB4" w:rsidRDefault="00895FB4" w:rsidP="00895FB4">
      <w:pPr>
        <w:pStyle w:val="Bibliography"/>
      </w:pPr>
      <w:r>
        <w:t xml:space="preserve">13. </w:t>
      </w:r>
      <w:r>
        <w:tab/>
        <w:t xml:space="preserve">Jones WJ, Paynter MJB, Gupta R. 1983. Characterization of </w:t>
      </w:r>
      <w:r>
        <w:rPr>
          <w:i/>
          <w:iCs/>
        </w:rPr>
        <w:t>Methanococcus maripaludis</w:t>
      </w:r>
      <w:r>
        <w:t xml:space="preserve"> sp. nov., a new methanogen isolated from salt marsh sediment. Arch Microbiol 135:91–97.</w:t>
      </w:r>
    </w:p>
    <w:p w14:paraId="567347BF" w14:textId="77777777" w:rsidR="00895FB4" w:rsidRDefault="00895FB4" w:rsidP="00895FB4">
      <w:pPr>
        <w:pStyle w:val="Bibliography"/>
      </w:pPr>
      <w:r>
        <w:t xml:space="preserve">14. </w:t>
      </w:r>
      <w:r>
        <w:tab/>
        <w:t xml:space="preserve">Hendrickson EL, Kaul R, Zhou Y, Bovee D, Chapman P, Chung J, Macario EC de, Dodsworth JA, Gillett W, Graham DE, Hackett M, Haydock AK, Kang A, Land ML, Levy R, Lie TJ, Major TA, Moore BC, Porat I, Palmeiri A, Rouse G, </w:t>
      </w:r>
      <w:r>
        <w:lastRenderedPageBreak/>
        <w:t xml:space="preserve">Saenphimmachak C, Söll D, Dien SV, Wang T, Whitman WB, Xia Q, Zhang Y, Larimer FW, Olson MV, Leigh JA. 2004. Complete Genome Sequence of the Genetically Tractable Hydrogenotrophic Methanogen </w:t>
      </w:r>
      <w:r>
        <w:rPr>
          <w:i/>
          <w:iCs/>
        </w:rPr>
        <w:t>Methanococcus maripaludis</w:t>
      </w:r>
      <w:r>
        <w:t>. J Bacteriol 186:6956–6969.</w:t>
      </w:r>
    </w:p>
    <w:p w14:paraId="1F9442A8" w14:textId="77777777" w:rsidR="00895FB4" w:rsidRDefault="00895FB4" w:rsidP="00895FB4">
      <w:pPr>
        <w:pStyle w:val="Bibliography"/>
      </w:pPr>
      <w:r>
        <w:t xml:space="preserve">15. </w:t>
      </w:r>
      <w:r>
        <w:tab/>
        <w:t>Sarmiento FB, Leigh JA, Whitman WB. 2011. Genetic systems for hydrogenotrophic methanogens. Methods Enzymol 494:43–73.</w:t>
      </w:r>
    </w:p>
    <w:p w14:paraId="15CDD976" w14:textId="77777777" w:rsidR="00895FB4" w:rsidRDefault="00895FB4" w:rsidP="00895FB4">
      <w:pPr>
        <w:pStyle w:val="Bibliography"/>
      </w:pPr>
      <w:r>
        <w:t xml:space="preserve">16. </w:t>
      </w:r>
      <w:r>
        <w:tab/>
        <w:t>Graham DE, White RH. 2002. Elucidation of methanogenic coenzyme biosyntheses: from spectroscopy to genomics. Nat Prod Rep 19:133–147.</w:t>
      </w:r>
    </w:p>
    <w:p w14:paraId="151C40B6" w14:textId="77777777" w:rsidR="00895FB4" w:rsidRDefault="00895FB4" w:rsidP="00895FB4">
      <w:pPr>
        <w:pStyle w:val="Bibliography"/>
      </w:pPr>
      <w:r>
        <w:t xml:space="preserve">17. </w:t>
      </w:r>
      <w:r>
        <w:tab/>
        <w:t xml:space="preserve">Stock T, Selzer M, Connery S, Seyhan D, Resch A, Rother M. 2011. Disruption and complementation of the selenocysteine biosynthesis pathway reveals a hierarchy of selenoprotein gene expression in the archaeon </w:t>
      </w:r>
      <w:r>
        <w:rPr>
          <w:i/>
          <w:iCs/>
        </w:rPr>
        <w:t>Methanococcus maripaludis</w:t>
      </w:r>
      <w:r>
        <w:t>. Mol Microbiol 82:734–747.</w:t>
      </w:r>
    </w:p>
    <w:p w14:paraId="77EB4C79" w14:textId="77777777" w:rsidR="00895FB4" w:rsidRDefault="00895FB4" w:rsidP="00895FB4">
      <w:pPr>
        <w:pStyle w:val="Bibliography"/>
      </w:pPr>
      <w:r>
        <w:t xml:space="preserve">18. </w:t>
      </w:r>
      <w:r>
        <w:tab/>
        <w:t xml:space="preserve">Haydock AK, Porat I, Whitman WB, Leigh JA. 2004. Continuous culture of </w:t>
      </w:r>
      <w:r>
        <w:rPr>
          <w:i/>
          <w:iCs/>
        </w:rPr>
        <w:t>Methanococcus maripaludis</w:t>
      </w:r>
      <w:r>
        <w:t xml:space="preserve"> under defined nutrient conditions. FEMS Microbiol Lett 238:85–91.</w:t>
      </w:r>
    </w:p>
    <w:p w14:paraId="18E1AD4E" w14:textId="77777777" w:rsidR="00895FB4" w:rsidRDefault="00895FB4" w:rsidP="00895FB4">
      <w:pPr>
        <w:pStyle w:val="Bibliography"/>
      </w:pPr>
      <w:r>
        <w:t xml:space="preserve">19. </w:t>
      </w:r>
      <w:r>
        <w:tab/>
        <w:t>Hendrickson EL, Liu Y, Rosas-Sandoval G, Porat I, Soll D, Whitman WB, Leigh JA. 2008. Global Responses of Methanococcus maripaludis to Specific Nutrient Limitations and Growth Rate. J Bacteriol 190:2198–2205.</w:t>
      </w:r>
    </w:p>
    <w:p w14:paraId="24C239AB" w14:textId="77777777" w:rsidR="00895FB4" w:rsidRDefault="00895FB4" w:rsidP="00895FB4">
      <w:pPr>
        <w:pStyle w:val="Bibliography"/>
      </w:pPr>
      <w:r>
        <w:t xml:space="preserve">20. </w:t>
      </w:r>
      <w:r>
        <w:tab/>
        <w:t>Xia Q, Wang T, Hendrickson EL, Lie TJ, Hackett M, Leigh JA. 2009. Quantitative proteomics of nutrient limitation in the hydrogenotrophic methanogen Methanococcus maripaludis. BMC Microbiol 9:149.</w:t>
      </w:r>
    </w:p>
    <w:p w14:paraId="4A2B0EAA" w14:textId="77777777" w:rsidR="00895FB4" w:rsidRDefault="00895FB4" w:rsidP="00895FB4">
      <w:pPr>
        <w:pStyle w:val="Bibliography"/>
      </w:pPr>
      <w:r>
        <w:t xml:space="preserve">21. </w:t>
      </w:r>
      <w:r>
        <w:tab/>
        <w:t>Yoon SH, Turkarslan S, Reiss DJ, Pan M, Burn JA, Costa KC, Lie TJ, Slagel J, Moritz RL, Hackett M, Leigh JA, Baliga NS. 2013. A systems level predictive model for global gene regulation of methanogenesis in a hydrogenotrophic methanogen. Genome Res 23:1839–1851.</w:t>
      </w:r>
    </w:p>
    <w:p w14:paraId="70DE7CC7" w14:textId="77777777" w:rsidR="00895FB4" w:rsidRDefault="00895FB4" w:rsidP="00895FB4">
      <w:pPr>
        <w:pStyle w:val="Bibliography"/>
      </w:pPr>
      <w:r>
        <w:t xml:space="preserve">22. </w:t>
      </w:r>
      <w:r>
        <w:tab/>
        <w:t>Johnson EF, Mukhopadhyay B. 2008. Coenzyme F420-Dependent Sulfite Reductase-Enabled Sulfite Detoxification and Use of Sulfite as a Sole Sulfur Source by Methanococcus maripaludis. Appl Environ Microbiol 74:3591–3595.</w:t>
      </w:r>
    </w:p>
    <w:p w14:paraId="2265C326" w14:textId="77777777" w:rsidR="00895FB4" w:rsidRDefault="00895FB4" w:rsidP="00895FB4">
      <w:pPr>
        <w:pStyle w:val="Bibliography"/>
      </w:pPr>
      <w:r>
        <w:t xml:space="preserve">23. </w:t>
      </w:r>
      <w:r>
        <w:tab/>
        <w:t>Lie TJ, Dodsworth JA, Nickle DC, Leigh JA. 2007. Diverse homologues of the archaeal repressor NrpR function similarly in nitrogen regulation. FEMS Microbiol Lett 271:281–288.</w:t>
      </w:r>
    </w:p>
    <w:p w14:paraId="34FC4F03" w14:textId="77777777" w:rsidR="00895FB4" w:rsidRDefault="00895FB4" w:rsidP="00895FB4">
      <w:pPr>
        <w:pStyle w:val="Bibliography"/>
      </w:pPr>
      <w:r>
        <w:t xml:space="preserve">24. </w:t>
      </w:r>
      <w:r>
        <w:tab/>
        <w:t>Kauffman KJ, Prakash P, Edwards JS. 2003. Advances in flux balance analysis. Curr Opin Biotechnol 14:491–496.</w:t>
      </w:r>
    </w:p>
    <w:p w14:paraId="4E70077F" w14:textId="77777777" w:rsidR="00895FB4" w:rsidRDefault="00895FB4" w:rsidP="00895FB4">
      <w:pPr>
        <w:pStyle w:val="Bibliography"/>
      </w:pPr>
      <w:r>
        <w:t xml:space="preserve">25. </w:t>
      </w:r>
      <w:r>
        <w:tab/>
        <w:t>Simeonidis E, Price ND. 2015. Genome-scale modeling for metabolic engineering. J Ind Microbiol Biotechnol 42:327–338.</w:t>
      </w:r>
    </w:p>
    <w:p w14:paraId="3ADC7212" w14:textId="77777777" w:rsidR="00895FB4" w:rsidRDefault="00895FB4" w:rsidP="00895FB4">
      <w:pPr>
        <w:pStyle w:val="Bibliography"/>
      </w:pPr>
      <w:r>
        <w:t xml:space="preserve">26. </w:t>
      </w:r>
      <w:r>
        <w:tab/>
        <w:t>Milne CB, Kim P-J, Eddy JA, Price ND. 2009. Accomplishments in genome-scale in silico modeling for industrial and medical biotechnology. Biotechnol J 4:1653–1670.</w:t>
      </w:r>
    </w:p>
    <w:p w14:paraId="3610FBB3" w14:textId="77777777" w:rsidR="00895FB4" w:rsidRDefault="00895FB4" w:rsidP="00895FB4">
      <w:pPr>
        <w:pStyle w:val="Bibliography"/>
      </w:pPr>
      <w:r>
        <w:t xml:space="preserve">27. </w:t>
      </w:r>
      <w:r>
        <w:tab/>
        <w:t>Stolyar S, Van Dien S, Hillesland KL, Pinel N, Lie TJ, Leigh JA, Stahl DA. 2007. Metabolic modeling of a mutualistic microbial community. Mol Syst Biol 3:92.</w:t>
      </w:r>
    </w:p>
    <w:p w14:paraId="4494CFBA" w14:textId="77777777" w:rsidR="00895FB4" w:rsidRDefault="00895FB4" w:rsidP="00895FB4">
      <w:pPr>
        <w:pStyle w:val="Bibliography"/>
      </w:pPr>
      <w:r>
        <w:t xml:space="preserve">28. </w:t>
      </w:r>
      <w:r>
        <w:tab/>
        <w:t xml:space="preserve">Goyal N, Widiastuti H, Karimi IA, Zhou Z. 2014. A genome-scale metabolic model of </w:t>
      </w:r>
      <w:r>
        <w:rPr>
          <w:i/>
          <w:iCs/>
        </w:rPr>
        <w:t>Methanococcus maripaludis S2</w:t>
      </w:r>
      <w:r>
        <w:t xml:space="preserve"> for CO2 capture and conversion to methane. Mol Biosyst 10:1043–1054.</w:t>
      </w:r>
    </w:p>
    <w:p w14:paraId="1BF1FA46" w14:textId="77777777" w:rsidR="00895FB4" w:rsidRDefault="00895FB4" w:rsidP="00895FB4">
      <w:pPr>
        <w:pStyle w:val="Bibliography"/>
      </w:pPr>
      <w:r>
        <w:t xml:space="preserve">29. </w:t>
      </w:r>
      <w:r>
        <w:tab/>
        <w:t>Susanti D, Mukhopadhyay B. 2012. An Intertwined Evolutionary History of Methanogenic Archaea and Sulfate Reduction. PLoS ONE 7:e45313.</w:t>
      </w:r>
    </w:p>
    <w:p w14:paraId="2D1B11E4" w14:textId="77777777" w:rsidR="00895FB4" w:rsidRDefault="00895FB4" w:rsidP="00895FB4">
      <w:pPr>
        <w:pStyle w:val="Bibliography"/>
      </w:pPr>
      <w:r>
        <w:t xml:space="preserve">30. </w:t>
      </w:r>
      <w:r>
        <w:tab/>
        <w:t>Graham DE, White RH. 2002. Elucidation of methanogenic coenzyme biosyntheses: from spectroscopy to genomics. Nat Prod Rep 19:133–147.</w:t>
      </w:r>
    </w:p>
    <w:p w14:paraId="028A3618" w14:textId="77777777" w:rsidR="00895FB4" w:rsidRDefault="00895FB4" w:rsidP="00895FB4">
      <w:pPr>
        <w:pStyle w:val="Bibliography"/>
      </w:pPr>
      <w:r>
        <w:t xml:space="preserve">31. </w:t>
      </w:r>
      <w:r>
        <w:tab/>
        <w:t>Benedict MN, Mundy MB, Henry CS, Chia N, Price ND. 2014. Likelihood-Based Gene Annotations for Gap Filling and Quality Assessment in Genome-Scale Metabolic Models. PLoS Comput Biol 10:e1003882.</w:t>
      </w:r>
    </w:p>
    <w:p w14:paraId="0B49D72B" w14:textId="77777777" w:rsidR="00895FB4" w:rsidRDefault="00895FB4" w:rsidP="00895FB4">
      <w:pPr>
        <w:pStyle w:val="Bibliography"/>
      </w:pPr>
      <w:r>
        <w:t xml:space="preserve">32. </w:t>
      </w:r>
      <w:r>
        <w:tab/>
        <w:t>Jackson BE, McInerney MJ. 2002. Anaerobic microbial metabolism can proceed close to thermodynamic limits. Nature 415:454–456.</w:t>
      </w:r>
    </w:p>
    <w:p w14:paraId="2AD032B0" w14:textId="77777777" w:rsidR="00895FB4" w:rsidRDefault="00895FB4" w:rsidP="00895FB4">
      <w:pPr>
        <w:pStyle w:val="Bibliography"/>
      </w:pPr>
      <w:r>
        <w:lastRenderedPageBreak/>
        <w:t xml:space="preserve">33. </w:t>
      </w:r>
      <w:r>
        <w:tab/>
        <w:t>Henry CS, Broadbelt LJ, Hatzimanikatis V. 2007. Thermodynamics-Based Metabolic Flux Analysis. Biophys J 92:1792–1805.</w:t>
      </w:r>
    </w:p>
    <w:p w14:paraId="10355EE6" w14:textId="77777777" w:rsidR="00895FB4" w:rsidRDefault="00895FB4" w:rsidP="00895FB4">
      <w:pPr>
        <w:pStyle w:val="Bibliography"/>
      </w:pPr>
      <w:r>
        <w:t xml:space="preserve">34. </w:t>
      </w:r>
      <w:r>
        <w:tab/>
        <w:t>Hoppe A, Hoffmann S, Holzhütter H-G. 2007. Including metabolite concentrations into flux balance analysis: thermodynamic realizability as a constraint on flux distributions in metabolic networks. BMC Syst Biol 1:23.</w:t>
      </w:r>
    </w:p>
    <w:p w14:paraId="6A866765" w14:textId="77777777" w:rsidR="00895FB4" w:rsidRDefault="00895FB4" w:rsidP="00895FB4">
      <w:pPr>
        <w:pStyle w:val="Bibliography"/>
      </w:pPr>
      <w:r>
        <w:t xml:space="preserve">35. </w:t>
      </w:r>
      <w:r>
        <w:tab/>
        <w:t>Thiele I, Palsson BØ. 2010. A protocol for generating a high-quality genome-scale metabolic reconstruction. Nat Protoc 5:93–121.</w:t>
      </w:r>
    </w:p>
    <w:p w14:paraId="41397AF9" w14:textId="77777777" w:rsidR="00895FB4" w:rsidRDefault="00895FB4" w:rsidP="00895FB4">
      <w:pPr>
        <w:pStyle w:val="Bibliography"/>
      </w:pPr>
      <w:r>
        <w:t xml:space="preserve">36. </w:t>
      </w:r>
      <w:r>
        <w:tab/>
        <w:t>Kanehisa M, Goto S. 2000. KEGG: Kyoto Encyclopedia of Genes and Genomes. Nucleic Acids Res 28:27–30.</w:t>
      </w:r>
    </w:p>
    <w:p w14:paraId="552F8C8E" w14:textId="77777777" w:rsidR="00895FB4" w:rsidRDefault="00895FB4" w:rsidP="00895FB4">
      <w:pPr>
        <w:pStyle w:val="Bibliography"/>
      </w:pPr>
      <w:r>
        <w:t xml:space="preserve">37. </w:t>
      </w:r>
      <w:r>
        <w:tab/>
        <w:t>Caspi R, Altman T, Dale JM, Dreher K, Fulcher CA, Gilham F, Kaipa P, Karthikeyan AS, Kothari A, Krummenacker M, Latendresse M, Mueller LA, Paley S, Popescu L, Pujar A, Shearer AG, Zhang P, Karp PD. 2010. The MetaCyc database of metabolic pathways and enzymes and the BioCyc collection of pathway/genome databases. Nucleic Acids Res 38:D473–D479.</w:t>
      </w:r>
    </w:p>
    <w:p w14:paraId="1C300538" w14:textId="77777777" w:rsidR="00895FB4" w:rsidRDefault="00895FB4" w:rsidP="00895FB4">
      <w:pPr>
        <w:pStyle w:val="Bibliography"/>
      </w:pPr>
      <w:r>
        <w:t xml:space="preserve">38. </w:t>
      </w:r>
      <w:r>
        <w:tab/>
        <w:t>Henry CS, DeJongh M, Best AA, Frybarger PM, Linsay B, Stevens RL. 2010. High-throughput generation, optimization and analysis of genome-scale metabolic models. Nat Biotechnol 28:977–982.</w:t>
      </w:r>
    </w:p>
    <w:p w14:paraId="794502D1" w14:textId="77777777" w:rsidR="00895FB4" w:rsidRDefault="00895FB4" w:rsidP="00895FB4">
      <w:pPr>
        <w:pStyle w:val="Bibliography"/>
      </w:pPr>
      <w:r>
        <w:t xml:space="preserve">39. </w:t>
      </w:r>
      <w:r>
        <w:tab/>
        <w:t>Price ND, Reed JL, Palsson BØ. 2004. Genome-scale models of microbial cells: evaluating the consequences of constraints. Nat Rev Microbiol 2:886–897.</w:t>
      </w:r>
    </w:p>
    <w:p w14:paraId="678A0515" w14:textId="77777777" w:rsidR="00895FB4" w:rsidRDefault="00895FB4" w:rsidP="00895FB4">
      <w:pPr>
        <w:pStyle w:val="Bibliography"/>
      </w:pPr>
      <w:r>
        <w:t xml:space="preserve">40. </w:t>
      </w:r>
      <w:r>
        <w:tab/>
        <w:t>Feist AM, Palsson BO. 2010. The biomass objective function. Curr Opin Microbiol 13:344–349.</w:t>
      </w:r>
    </w:p>
    <w:p w14:paraId="34F1EBE5" w14:textId="77777777" w:rsidR="00895FB4" w:rsidRDefault="00895FB4" w:rsidP="00895FB4">
      <w:pPr>
        <w:pStyle w:val="Bibliography"/>
      </w:pPr>
      <w:r>
        <w:t xml:space="preserve">41. </w:t>
      </w:r>
      <w:r>
        <w:tab/>
        <w:t>Schellenberger J, Que R, Fleming RMT, Thiele I, Orth JD, Feist AM, Zielinski DC, Bordbar A, Lewis NE, Rahmanian S, Kang J, Hyduke DR, Palsson BØ. 2011. Quantitative prediction of cellular metabolism with constraint-based models: the COBRA Toolbox v2.0. Nat Protoc 6:1290–1307.</w:t>
      </w:r>
    </w:p>
    <w:p w14:paraId="3FF36DEF" w14:textId="77777777" w:rsidR="00895FB4" w:rsidRDefault="00895FB4" w:rsidP="00895FB4">
      <w:pPr>
        <w:pStyle w:val="Bibliography"/>
      </w:pPr>
      <w:r>
        <w:t xml:space="preserve">42. </w:t>
      </w:r>
      <w:r>
        <w:tab/>
        <w:t>Heavner BD, Price ND. 2015. Transparency in metabolic network reconstruction enables scalable biological discovery. Curr Opin Biotechnol 34:105–109.</w:t>
      </w:r>
    </w:p>
    <w:p w14:paraId="78CD3712" w14:textId="77777777" w:rsidR="00895FB4" w:rsidRDefault="00895FB4" w:rsidP="00895FB4">
      <w:pPr>
        <w:pStyle w:val="Bibliography"/>
      </w:pPr>
      <w:r>
        <w:t xml:space="preserve">43. </w:t>
      </w:r>
      <w:r>
        <w:tab/>
        <w:t>Kostromins A, Stalidzans E. 2012. Paint4Net: COBRA Toolbox extension for visualization of stoichiometric models of metabolism. Biosystems 109:233–239.</w:t>
      </w:r>
    </w:p>
    <w:p w14:paraId="73C6B827" w14:textId="77777777" w:rsidR="00895FB4" w:rsidRDefault="00895FB4" w:rsidP="00895FB4">
      <w:pPr>
        <w:pStyle w:val="Bibliography"/>
      </w:pPr>
      <w:r>
        <w:t xml:space="preserve">44. </w:t>
      </w:r>
      <w:r>
        <w:tab/>
        <w:t xml:space="preserve">Porat I, Kim W, Hendrickson EL, Xia Q, Zhang Y, Wang T, Taub F, Moore BC, Anderson IJ, Hackett M, Leigh JA, Whitman WB. 2006. Disruption of the Operon Encoding Ehb Hydrogenase Limits Anabolic CO2 Assimilation in the Archaeon </w:t>
      </w:r>
      <w:r>
        <w:rPr>
          <w:i/>
          <w:iCs/>
        </w:rPr>
        <w:t>Methanococcus maripaludis</w:t>
      </w:r>
      <w:r>
        <w:t>. J Bacteriol 188:1373–1380.</w:t>
      </w:r>
    </w:p>
    <w:p w14:paraId="2993B1B8" w14:textId="77777777" w:rsidR="00895FB4" w:rsidRDefault="00895FB4" w:rsidP="00895FB4">
      <w:pPr>
        <w:pStyle w:val="Bibliography"/>
      </w:pPr>
      <w:r>
        <w:t xml:space="preserve">45. </w:t>
      </w:r>
      <w:r>
        <w:tab/>
        <w:t>Lie TJ, Costa KC, Lupa B, Korpole S, Whitman WB, Leigh JA. 2012. Essential anaplerotic role for the energy-converting hydrogenase Eha in hydrogenotrophic methanogenesis. Proc Natl Acad Sci 109:15473–15478.</w:t>
      </w:r>
    </w:p>
    <w:p w14:paraId="2215BBEF" w14:textId="77777777" w:rsidR="00895FB4" w:rsidRDefault="00895FB4" w:rsidP="00895FB4">
      <w:pPr>
        <w:pStyle w:val="Bibliography"/>
      </w:pPr>
      <w:r>
        <w:t xml:space="preserve">46. </w:t>
      </w:r>
      <w:r>
        <w:tab/>
        <w:t xml:space="preserve">Lupa B, Hendrickson EL, Leigh JA, Whitman WB. 2008. Formate-Dependent H2 Production by the Mesophilic Methanogen </w:t>
      </w:r>
      <w:r>
        <w:rPr>
          <w:i/>
          <w:iCs/>
        </w:rPr>
        <w:t>Methanococcus maripaludis</w:t>
      </w:r>
      <w:r>
        <w:t>. Appl Environ Microbiol 74:6584–6590.</w:t>
      </w:r>
    </w:p>
    <w:p w14:paraId="36D77C5E" w14:textId="77777777" w:rsidR="00895FB4" w:rsidRDefault="00895FB4" w:rsidP="00895FB4">
      <w:pPr>
        <w:pStyle w:val="Bibliography"/>
      </w:pPr>
      <w:r>
        <w:t xml:space="preserve">47. </w:t>
      </w:r>
      <w:r>
        <w:tab/>
        <w:t xml:space="preserve">Costa KC, Lie TJ, Jacobs MA, Leigh JA. 2013. H2-Independent Growth of the Hydrogenotrophic Methanogen </w:t>
      </w:r>
      <w:r>
        <w:rPr>
          <w:i/>
          <w:iCs/>
        </w:rPr>
        <w:t>Methanococcus maripaludis</w:t>
      </w:r>
      <w:r>
        <w:t>. mBio 4:e00062–13.</w:t>
      </w:r>
    </w:p>
    <w:p w14:paraId="03CAF300" w14:textId="77777777" w:rsidR="00895FB4" w:rsidRDefault="00895FB4" w:rsidP="00895FB4">
      <w:pPr>
        <w:pStyle w:val="Bibliography"/>
      </w:pPr>
      <w:r>
        <w:t xml:space="preserve">48. </w:t>
      </w:r>
      <w:r>
        <w:tab/>
        <w:t>Costa KC, Wong PM, Wang T, Lie TJ, Dodsworth JA, Swanson I, Burn JA, Hackett M, Leigh JA. 2010. Protein complexing in a methanogen suggests electron bifurcation and electron delivery from formate to heterodisulfide reductase. Proc Natl Acad Sci 107:11050–11055.</w:t>
      </w:r>
    </w:p>
    <w:p w14:paraId="1BD8FA1B" w14:textId="77777777" w:rsidR="00895FB4" w:rsidRDefault="00895FB4" w:rsidP="00895FB4">
      <w:pPr>
        <w:pStyle w:val="Bibliography"/>
      </w:pPr>
      <w:r>
        <w:t xml:space="preserve">49. </w:t>
      </w:r>
      <w:r>
        <w:tab/>
        <w:t>Hendrickson EL, Leigh JA. 2008. Roles of Coenzyme F420-Reducing Hydrogenases and Hydrogen- and F420-Dependent Methylenetetrahydromethanopterin Dehydrogenases in Reduction of F420 and Production of Hydrogen during Methanogenesis. J Bacteriol 190:4818–4821.</w:t>
      </w:r>
    </w:p>
    <w:p w14:paraId="6DFF8CA3" w14:textId="77777777" w:rsidR="00895FB4" w:rsidRDefault="00895FB4" w:rsidP="00895FB4">
      <w:pPr>
        <w:pStyle w:val="Bibliography"/>
      </w:pPr>
      <w:r>
        <w:t xml:space="preserve">50. </w:t>
      </w:r>
      <w:r>
        <w:tab/>
        <w:t>Matthews BW. 1975. Comparison of the predicted and observed secondary structure of T4 phage lysozyme. Biochim Biophys Acta BBA - Protein Struct 405:442–451.</w:t>
      </w:r>
    </w:p>
    <w:p w14:paraId="7FC33735" w14:textId="77777777" w:rsidR="00895FB4" w:rsidRDefault="00895FB4" w:rsidP="00895FB4">
      <w:pPr>
        <w:pStyle w:val="Bibliography"/>
      </w:pPr>
      <w:r>
        <w:t xml:space="preserve">51. </w:t>
      </w:r>
      <w:r>
        <w:tab/>
        <w:t>Flamholz A, Noor E, Bar-Even A, Milo R. 2011. eQuilibrator—the biochemical thermodynamics calculator. Nucleic Acids Res gkr874.</w:t>
      </w:r>
    </w:p>
    <w:p w14:paraId="7F29DEF7" w14:textId="77777777" w:rsidR="00895FB4" w:rsidRDefault="00895FB4" w:rsidP="00895FB4">
      <w:pPr>
        <w:pStyle w:val="Bibliography"/>
      </w:pPr>
      <w:r>
        <w:lastRenderedPageBreak/>
        <w:t xml:space="preserve">52. </w:t>
      </w:r>
      <w:r>
        <w:tab/>
        <w:t>Jankowski MD, Henry CS, Broadbelt LJ, Hatzimanikatis V. 2008. Group Contribution Method for Thermodynamic Analysis of Complex Metabolic Networks. Biophys J 95:1487–1499.</w:t>
      </w:r>
    </w:p>
    <w:p w14:paraId="045BAD89" w14:textId="77777777" w:rsidR="00895FB4" w:rsidRDefault="00895FB4" w:rsidP="00895FB4">
      <w:pPr>
        <w:pStyle w:val="Bibliography"/>
      </w:pPr>
      <w:r>
        <w:t xml:space="preserve">53. </w:t>
      </w:r>
      <w:r>
        <w:tab/>
        <w:t xml:space="preserve">Costa KC, Yoon SH, Pan M, Burn JA, Baliga NS, Leigh JA. 2013. Effects of H2 and Formate on Growth Yield and Regulation of Methanogenesis in </w:t>
      </w:r>
      <w:r>
        <w:rPr>
          <w:i/>
          <w:iCs/>
        </w:rPr>
        <w:t>Methanococcus maripaludis</w:t>
      </w:r>
      <w:r>
        <w:t>. J Bacteriol 195:1456–1462.</w:t>
      </w:r>
    </w:p>
    <w:p w14:paraId="4C1D015D" w14:textId="77777777" w:rsidR="00895FB4" w:rsidRDefault="00895FB4" w:rsidP="00895FB4">
      <w:pPr>
        <w:pStyle w:val="Bibliography"/>
      </w:pPr>
      <w:r>
        <w:t xml:space="preserve">54. </w:t>
      </w:r>
      <w:r>
        <w:tab/>
        <w:t xml:space="preserve">Gonnerman MC, Benedict MN, Feist AM, Metcalf WW, Price ND. 2013. Genomically and biochemically accurate metabolic reconstruction of </w:t>
      </w:r>
      <w:r>
        <w:rPr>
          <w:i/>
          <w:iCs/>
        </w:rPr>
        <w:t>Methanosarcina barkeri</w:t>
      </w:r>
      <w:r>
        <w:t xml:space="preserve"> Fusaro, iMG746. Biotechnol J 8:1070–1079.</w:t>
      </w:r>
    </w:p>
    <w:p w14:paraId="0FCA2727" w14:textId="77777777" w:rsidR="00895FB4" w:rsidRDefault="00895FB4" w:rsidP="00895FB4">
      <w:pPr>
        <w:pStyle w:val="Bibliography"/>
      </w:pPr>
      <w:r>
        <w:t xml:space="preserve">55. </w:t>
      </w:r>
      <w:r>
        <w:tab/>
        <w:t xml:space="preserve">Benedict MN, Gonnerman MC, Metcalf WW, Price ND. 2012. Genome-Scale Metabolic Reconstruction and Hypothesis Testing in the Methanogenic Archaeon </w:t>
      </w:r>
      <w:r>
        <w:rPr>
          <w:i/>
          <w:iCs/>
        </w:rPr>
        <w:t>Methanosarcina acetivorans</w:t>
      </w:r>
      <w:r>
        <w:t xml:space="preserve"> C2A. J Bacteriol 194:855–865.</w:t>
      </w:r>
    </w:p>
    <w:p w14:paraId="594CB8E4" w14:textId="77777777" w:rsidR="00895FB4" w:rsidRDefault="00895FB4" w:rsidP="00895FB4">
      <w:pPr>
        <w:pStyle w:val="Bibliography"/>
      </w:pPr>
      <w:r>
        <w:t xml:space="preserve">56. </w:t>
      </w:r>
      <w:r>
        <w:tab/>
        <w:t>Thauer RK. 2012. The Wolfe cycle comes full circle. Proc Natl Acad Sci 109:15084–15085.</w:t>
      </w:r>
    </w:p>
    <w:p w14:paraId="6F5DE5BB" w14:textId="77777777" w:rsidR="00895FB4" w:rsidRDefault="00895FB4" w:rsidP="00895FB4">
      <w:pPr>
        <w:pStyle w:val="Bibliography"/>
      </w:pPr>
      <w:r>
        <w:t xml:space="preserve">57. </w:t>
      </w:r>
      <w:r>
        <w:tab/>
        <w:t xml:space="preserve">Setzke E, Hedderich R, Heiden S, Thauer RK. 1994. H2: heterodisulfide oxidoreductase complex from </w:t>
      </w:r>
      <w:r>
        <w:rPr>
          <w:i/>
          <w:iCs/>
        </w:rPr>
        <w:t>Methanobacterium thermoautotrophicum</w:t>
      </w:r>
      <w:r>
        <w:t>. Eur J Biochem 220:139–148.</w:t>
      </w:r>
    </w:p>
    <w:p w14:paraId="00432E26" w14:textId="77777777" w:rsidR="00895FB4" w:rsidRDefault="00895FB4" w:rsidP="00895FB4">
      <w:pPr>
        <w:pStyle w:val="Bibliography"/>
      </w:pPr>
      <w:r>
        <w:t xml:space="preserve">58. </w:t>
      </w:r>
      <w:r>
        <w:tab/>
        <w:t>Thauer RK, Kaster A-K, Seedorf H, Buckel W, Hedderich R. 2008. Methanogenic archaea: ecologically relevant differences in energy conservation. Nat Rev Microbiol 6:579–591.</w:t>
      </w:r>
    </w:p>
    <w:p w14:paraId="2C4E1AFB" w14:textId="77777777" w:rsidR="00895FB4" w:rsidRDefault="00895FB4" w:rsidP="00895FB4">
      <w:pPr>
        <w:pStyle w:val="Bibliography"/>
      </w:pPr>
      <w:r>
        <w:t xml:space="preserve">59. </w:t>
      </w:r>
      <w:r>
        <w:tab/>
        <w:t>Hedderich R, Thauer R k. 1988. Methanobacterium thermoautotrophicum contains a soluble enzyme system that specifically catalyzes the reduction of the heterodisulfide of coenzyme M and 7-mercaptoheptanoylthreonine phosphate with H2. FEBS Lett 234:223–227.</w:t>
      </w:r>
    </w:p>
    <w:p w14:paraId="4B6DEB59" w14:textId="77777777" w:rsidR="00895FB4" w:rsidRDefault="00895FB4" w:rsidP="00895FB4">
      <w:pPr>
        <w:pStyle w:val="Bibliography"/>
      </w:pPr>
      <w:r>
        <w:t xml:space="preserve">60. </w:t>
      </w:r>
      <w:r>
        <w:tab/>
        <w:t>Nitschke W, Russell MJ. 2012. Redox bifurcations: Mechanisms and importance to life now, and at its origin: A widespread means of energy conversion in biology unfolds…. BioEssays 34:106–109.</w:t>
      </w:r>
    </w:p>
    <w:p w14:paraId="52EA873A" w14:textId="77777777" w:rsidR="00895FB4" w:rsidRDefault="00895FB4" w:rsidP="00895FB4">
      <w:pPr>
        <w:pStyle w:val="Bibliography"/>
      </w:pPr>
      <w:r>
        <w:t xml:space="preserve">61. </w:t>
      </w:r>
      <w:r>
        <w:tab/>
        <w:t>Herrmann G, Jayamani E, Mai G, Buckel W. 2008. Energy Conservation via Electron-Transferring Flavoprotein in Anaerobic Bacteria. J Bacteriol 190:784–791.</w:t>
      </w:r>
    </w:p>
    <w:p w14:paraId="0A52AA5E" w14:textId="77777777" w:rsidR="00895FB4" w:rsidRDefault="00895FB4" w:rsidP="00895FB4">
      <w:pPr>
        <w:pStyle w:val="Bibliography"/>
      </w:pPr>
      <w:r>
        <w:t xml:space="preserve">62. </w:t>
      </w:r>
      <w:r>
        <w:tab/>
        <w:t>Costa KC, Wong PM, Wang T, Lie TJ, Dodsworth JA, Swanson I, Burn JA, Hackett M, Leigh JA. 2010. Protein complexing in a methanogen suggests electron bifurcation and electron delivery from formate to heterodisulfide reductase. Proc Natl Acad Sci 107:11050–11055.</w:t>
      </w:r>
    </w:p>
    <w:p w14:paraId="205E9A03" w14:textId="77777777" w:rsidR="00895FB4" w:rsidRDefault="00895FB4" w:rsidP="00895FB4">
      <w:pPr>
        <w:pStyle w:val="Bibliography"/>
      </w:pPr>
      <w:r>
        <w:t xml:space="preserve">63. </w:t>
      </w:r>
      <w:r>
        <w:tab/>
        <w:t>Shieh JS, Whitman WB. 1987. Pathway of acetate assimilation in autotrophic and heterotrophic methanococci. J Bacteriol 169:5327–5329.</w:t>
      </w:r>
    </w:p>
    <w:p w14:paraId="684731F7" w14:textId="77777777" w:rsidR="00895FB4" w:rsidRDefault="00895FB4" w:rsidP="00895FB4">
      <w:pPr>
        <w:pStyle w:val="Bibliography"/>
      </w:pPr>
      <w:r>
        <w:t xml:space="preserve">64. </w:t>
      </w:r>
      <w:r>
        <w:tab/>
        <w:t xml:space="preserve">Welander PV, Metcalf WW. 2005. Loss of the </w:t>
      </w:r>
      <w:r>
        <w:rPr>
          <w:i/>
          <w:iCs/>
        </w:rPr>
        <w:t>mtr</w:t>
      </w:r>
      <w:r>
        <w:t xml:space="preserve"> operon in </w:t>
      </w:r>
      <w:r>
        <w:rPr>
          <w:i/>
          <w:iCs/>
        </w:rPr>
        <w:t>Methanosarcina</w:t>
      </w:r>
      <w:r>
        <w:t xml:space="preserve"> blocks growth on methanol, but not methanogenesis, and reveals an unknown methanogenic pathway. Proc Natl Acad Sci U S A 102:10664–10669.</w:t>
      </w:r>
    </w:p>
    <w:p w14:paraId="0E54B882" w14:textId="77777777" w:rsidR="00895FB4" w:rsidRDefault="00895FB4" w:rsidP="00895FB4">
      <w:pPr>
        <w:pStyle w:val="Bibliography"/>
      </w:pPr>
      <w:r>
        <w:t xml:space="preserve">65. </w:t>
      </w:r>
      <w:r>
        <w:tab/>
        <w:t xml:space="preserve">Kaster A-K, Goenrich M, Seedorf H, Liesegang H, Wollherr A, Gottschalk G, Thauer RK.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Archaea 2011:1–23.</w:t>
      </w:r>
    </w:p>
    <w:p w14:paraId="63371CA8" w14:textId="77777777" w:rsidR="00895FB4" w:rsidRDefault="00895FB4" w:rsidP="00895FB4">
      <w:pPr>
        <w:pStyle w:val="Bibliography"/>
      </w:pPr>
      <w:r>
        <w:t xml:space="preserve">66. </w:t>
      </w:r>
      <w:r>
        <w:tab/>
        <w:t>DiMarco AA, Bobik TA, Wolfe RS. 1990. Unusual coenzymes of methanogenesis. Annu Rev Biochem 59:355–394.</w:t>
      </w:r>
    </w:p>
    <w:p w14:paraId="5453332B" w14:textId="77777777" w:rsidR="00895FB4" w:rsidRDefault="00895FB4" w:rsidP="00895FB4">
      <w:pPr>
        <w:pStyle w:val="Bibliography"/>
      </w:pPr>
      <w:r>
        <w:t xml:space="preserve">67. </w:t>
      </w:r>
      <w:r>
        <w:tab/>
        <w:t xml:space="preserve">Siu S, Robotham A, Logan SM, Kelly JF, Uchida K, Aizawa S-I, Jarrell KF.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197:1668–1680.</w:t>
      </w:r>
    </w:p>
    <w:p w14:paraId="16DEE62B" w14:textId="77777777" w:rsidR="00895FB4" w:rsidRDefault="00895FB4" w:rsidP="00895FB4">
      <w:pPr>
        <w:pStyle w:val="Bibliography"/>
      </w:pPr>
      <w:r>
        <w:t xml:space="preserve">68. </w:t>
      </w:r>
      <w:r>
        <w:tab/>
        <w:t>Jain S, Caforio A, Driessen AJM. 2014. Biosynthesis of archaeal membrane ether lipids. Front Microbiol 5.</w:t>
      </w:r>
    </w:p>
    <w:p w14:paraId="0030C888" w14:textId="77777777" w:rsidR="00895FB4" w:rsidRDefault="00895FB4" w:rsidP="00895FB4">
      <w:pPr>
        <w:pStyle w:val="Bibliography"/>
      </w:pPr>
      <w:r>
        <w:t xml:space="preserve">69. </w:t>
      </w:r>
      <w:r>
        <w:tab/>
        <w:t>Overbeek R, Begley T, Butler RM, Choudhuri JV, Chuang H-Y, Cohoon M, de Crécy-Lagard V, Diaz N, Disz T, Edwards R, Fonstein M, Frank ED, Gerdes S, Glass EM, Goesmann A, Hanson A, Iwata-Reuyl D, Jensen R, Jamshidi N, Krause L, Kubal M, Larsen N, Linke B, McHardy AC, Meyer F, Neuweger H, Olsen G, Olson R, Osterman A, Portnoy V, Pusch GD, Rodionov DA, Rückert C, Steiner J, Stevens R, Thiele I, Vassieva O, Ye Y, Zagnitko O, Vonstein V. 2005. The subsystems approach to genome annotation and its use in the project to annotate 1000 genomes. Nucleic Acids Res 33:5691–5702.</w:t>
      </w:r>
    </w:p>
    <w:p w14:paraId="6A89B2C4" w14:textId="77777777" w:rsidR="00895FB4" w:rsidRDefault="00895FB4" w:rsidP="00895FB4">
      <w:pPr>
        <w:pStyle w:val="Bibliography"/>
      </w:pPr>
      <w:r>
        <w:t xml:space="preserve">70. </w:t>
      </w:r>
      <w:r>
        <w:tab/>
        <w:t>Balderston WL, Payne WJ. 1976. Inhibition of methanogenesis in salt marsh sediments and whole-cell suspensions of methanogenic bacteria by nitrogen oxides. Appl Environ Microbiol 32:264–269.</w:t>
      </w:r>
    </w:p>
    <w:p w14:paraId="3F9BED3C" w14:textId="77777777" w:rsidR="00895FB4" w:rsidRDefault="00895FB4" w:rsidP="00895FB4">
      <w:pPr>
        <w:pStyle w:val="Bibliography"/>
      </w:pPr>
      <w:r>
        <w:lastRenderedPageBreak/>
        <w:t xml:space="preserve">71. </w:t>
      </w:r>
      <w:r>
        <w:tab/>
        <w:t>Liu Y, Beer LL, Whitman WB. 2012. Methanogens: a window into ancient sulfur metabolism. Trends Microbiol 20:251–258.</w:t>
      </w:r>
    </w:p>
    <w:p w14:paraId="5BE8EB77" w14:textId="77777777" w:rsidR="00895FB4" w:rsidRDefault="00895FB4" w:rsidP="00895FB4">
      <w:pPr>
        <w:pStyle w:val="Bibliography"/>
      </w:pPr>
      <w:r>
        <w:t xml:space="preserve">72. </w:t>
      </w:r>
      <w:r>
        <w:tab/>
        <w:t>Feist AM, Henry CS, Reed JL, Krummenacker M, Joyce AR, Karp PD, Broadbelt LJ, Hatzimanikatis V, Palsson BØ. 2007. A genome-scale metabolic reconstruction for Escherichia coli K-12 MG1655 that accounts for 1260 ORFs and thermodynamic information. Mol Syst Biol 3.</w:t>
      </w:r>
    </w:p>
    <w:p w14:paraId="119E17D0" w14:textId="77777777" w:rsidR="00895FB4" w:rsidRDefault="00895FB4" w:rsidP="00895FB4">
      <w:pPr>
        <w:pStyle w:val="Bibliography"/>
      </w:pPr>
      <w:r>
        <w:t xml:space="preserve">73. </w:t>
      </w:r>
      <w:r>
        <w:tab/>
        <w:t xml:space="preserve">Orth JD, Conrad TM, Na J, Lerman JA, Nam H, Feist AM, Palsson BO. 2014. A comprehensive genome-scale reconstruction of </w:t>
      </w:r>
      <w:r>
        <w:rPr>
          <w:i/>
          <w:iCs/>
        </w:rPr>
        <w:t>Escherichia coli</w:t>
      </w:r>
      <w:r>
        <w:t xml:space="preserve"> metabolism--2011. Mol Syst Biol 7:535–535.</w:t>
      </w:r>
    </w:p>
    <w:p w14:paraId="79044965" w14:textId="77777777" w:rsidR="00895FB4" w:rsidRDefault="00895FB4" w:rsidP="00895FB4">
      <w:pPr>
        <w:pStyle w:val="Bibliography"/>
      </w:pPr>
      <w:r>
        <w:t xml:space="preserve">74. </w:t>
      </w:r>
      <w:r>
        <w:tab/>
        <w:t xml:space="preserve">Sarmiento F, Mrázek J, Whitman WB. 2013. Genome-scale analysis of gene function in the hydrogenotrophic methanogenic archaeon </w:t>
      </w:r>
      <w:r>
        <w:rPr>
          <w:i/>
          <w:iCs/>
        </w:rPr>
        <w:t>Methanococcus maripaludis</w:t>
      </w:r>
      <w:r>
        <w:t>. Proc Natl Acad Sci 110:4726–4731.</w:t>
      </w:r>
    </w:p>
    <w:p w14:paraId="3480A8CB" w14:textId="77777777" w:rsidR="00895FB4" w:rsidRDefault="00895FB4" w:rsidP="00895FB4">
      <w:pPr>
        <w:pStyle w:val="Bibliography"/>
      </w:pPr>
      <w:r>
        <w:t xml:space="preserve">75. </w:t>
      </w:r>
      <w:r>
        <w:tab/>
        <w:t>Degtyarenko K, Matos P de, Ennis M, Hastings J, Zbinden M, McNaught A, Alcántara R, Darsow M, Guedj M, Ashburner M. 2008. ChEBI: a database and ontology for chemical entities of biological interest. Nucleic Acids Res 36:D344–D350.</w:t>
      </w:r>
    </w:p>
    <w:p w14:paraId="46D84C63" w14:textId="77777777" w:rsidR="00895FB4" w:rsidRDefault="00895FB4" w:rsidP="00895FB4">
      <w:pPr>
        <w:pStyle w:val="Bibliography"/>
      </w:pPr>
      <w:r>
        <w:t xml:space="preserve">76. </w:t>
      </w:r>
      <w:r>
        <w:tab/>
        <w:t>Hucka M, Finney A, Sauro HM, Bolouri H, Doyle JC, Kitano H, Forum  and the rest of the S, Arkin AP, Bornstein BJ, Bray D, Cornish-Bowden A, Cuellar AA, Dronov S, Gilles ED, Ginkel M, Gor V, Goryanin II, Hedley WJ, Hodgman TC, Hofmeyr J-H, Hunter PJ, Juty NS, Kasberger JL, Kremling A, Kummer U, Novère NL, Loew LM, Lucio D, Mendes P, Minch E, Mjolsness ED, Nakayama Y, Nelson MR, Nielsen PF, Sakurada T, Schaff JC, Shapiro BE, Shimizu TS, Spence HD, Stelling J, Takahashi K, Tomita M, Wagner J, Wang J. 2003. The systems biology markup language (SBML): a medium for representation and exchange of biochemical network models. Bioinformatics 19:524–531.</w:t>
      </w:r>
    </w:p>
    <w:p w14:paraId="662D5F5E" w14:textId="5A10DC0A"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r w:rsidRPr="00B55FE2">
                    <w:rPr>
                      <w:rFonts w:ascii="Calibri" w:eastAsia="Times New Roman" w:hAnsi="Calibri"/>
                      <w:b/>
                      <w:bCs/>
                      <w:i/>
                      <w:iCs/>
                      <w:color w:val="000000"/>
                      <w:sz w:val="22"/>
                    </w:rPr>
                    <w:t>Methanococcus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lastRenderedPageBreak/>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4FF2C27C" w:rsidR="009C00DF" w:rsidRPr="001426E4" w:rsidRDefault="009C00DF" w:rsidP="001426E4">
      <w:pPr>
        <w:rPr>
          <w:sz w:val="20"/>
          <w:szCs w:val="20"/>
        </w:rPr>
      </w:pPr>
      <w:r w:rsidRPr="001426E4">
        <w:rPr>
          <w:sz w:val="20"/>
          <w:szCs w:val="20"/>
        </w:rPr>
        <w:t xml:space="preserve">Figure 2: </w:t>
      </w:r>
      <w:r w:rsidR="001426E4">
        <w:rPr>
          <w:sz w:val="20"/>
          <w:szCs w:val="20"/>
        </w:rPr>
        <w:t>The native pathway of h</w:t>
      </w:r>
      <w:r w:rsidRPr="001426E4">
        <w:rPr>
          <w:sz w:val="20"/>
          <w:szCs w:val="20"/>
        </w:rPr>
        <w:t>ydrogenotrophic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 xml:space="preserve">split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xml:space="preserve">. Metabolites: </w:t>
      </w:r>
      <w:proofErr w:type="spellStart"/>
      <w:r w:rsidR="00EF728B">
        <w:rPr>
          <w:sz w:val="20"/>
          <w:szCs w:val="20"/>
        </w:rPr>
        <w:t>Fd</w:t>
      </w:r>
      <w:r w:rsidR="00EF728B" w:rsidRPr="00EF728B">
        <w:rPr>
          <w:sz w:val="20"/>
          <w:szCs w:val="20"/>
          <w:vertAlign w:val="subscript"/>
        </w:rPr>
        <w:t>rd</w:t>
      </w:r>
      <w:proofErr w:type="spellEnd"/>
      <w:r w:rsidR="00EF728B">
        <w:rPr>
          <w:sz w:val="20"/>
          <w:szCs w:val="20"/>
        </w:rPr>
        <w:t xml:space="preserve">, reduced ferredoxin; </w:t>
      </w:r>
      <w:proofErr w:type="spellStart"/>
      <w:r w:rsidR="00EF728B">
        <w:rPr>
          <w:sz w:val="20"/>
          <w:szCs w:val="20"/>
        </w:rPr>
        <w:t>Fd</w:t>
      </w:r>
      <w:r w:rsidR="00EF728B" w:rsidRPr="00EF728B">
        <w:rPr>
          <w:sz w:val="20"/>
          <w:szCs w:val="20"/>
          <w:vertAlign w:val="subscript"/>
        </w:rPr>
        <w:t>ox</w:t>
      </w:r>
      <w:proofErr w:type="spellEnd"/>
      <w:r w:rsidR="00EF728B">
        <w:rPr>
          <w:sz w:val="20"/>
          <w:szCs w:val="20"/>
        </w:rPr>
        <w:t xml:space="preserve">, oxidized ferredoxin ; MFR, methanofuran; </w:t>
      </w:r>
      <w:r w:rsidR="00212107">
        <w:rPr>
          <w:sz w:val="20"/>
          <w:szCs w:val="20"/>
        </w:rPr>
        <w:t>HS</w:t>
      </w:r>
      <w:r w:rsidR="00EF728B">
        <w:rPr>
          <w:sz w:val="20"/>
          <w:szCs w:val="20"/>
        </w:rPr>
        <w:t xml:space="preserve">CoM, coenzyme M; </w:t>
      </w:r>
      <w:r w:rsidR="00212107">
        <w:rPr>
          <w:sz w:val="20"/>
          <w:szCs w:val="20"/>
        </w:rPr>
        <w:t>HS</w:t>
      </w:r>
      <w:r w:rsidR="00EF728B">
        <w:rPr>
          <w:sz w:val="20"/>
          <w:szCs w:val="20"/>
        </w:rPr>
        <w:t>CoB, coenzyme B; F</w:t>
      </w:r>
      <w:r w:rsidR="00EF728B" w:rsidRPr="00EF728B">
        <w:rPr>
          <w:sz w:val="20"/>
          <w:szCs w:val="20"/>
          <w:vertAlign w:val="subscript"/>
        </w:rPr>
        <w:t>420</w:t>
      </w:r>
      <w:r w:rsidR="00EF728B">
        <w:rPr>
          <w:sz w:val="20"/>
          <w:szCs w:val="20"/>
        </w:rPr>
        <w:t xml:space="preserve">, coenzyme F420. Enzymes: </w:t>
      </w:r>
      <w:proofErr w:type="spellStart"/>
      <w:r w:rsidR="001426E4">
        <w:rPr>
          <w:sz w:val="20"/>
          <w:szCs w:val="20"/>
        </w:rPr>
        <w:t>Fwd</w:t>
      </w:r>
      <w:proofErr w:type="spellEnd"/>
      <w:r w:rsidR="001426E4">
        <w:rPr>
          <w:sz w:val="20"/>
          <w:szCs w:val="20"/>
        </w:rPr>
        <w:t xml:space="preserve">, </w:t>
      </w:r>
      <w:proofErr w:type="spellStart"/>
      <w:r w:rsidR="00AD0737">
        <w:rPr>
          <w:sz w:val="20"/>
          <w:szCs w:val="20"/>
        </w:rPr>
        <w:t>formylmethanofuran</w:t>
      </w:r>
      <w:proofErr w:type="spellEnd"/>
      <w:r w:rsidR="00AD0737">
        <w:rPr>
          <w:sz w:val="20"/>
          <w:szCs w:val="20"/>
        </w:rPr>
        <w:t xml:space="preserve"> dehydrogenase</w:t>
      </w:r>
      <w:r w:rsidR="00071D75">
        <w:rPr>
          <w:sz w:val="20"/>
          <w:szCs w:val="20"/>
        </w:rPr>
        <w:t xml:space="preserve">; </w:t>
      </w:r>
      <w:proofErr w:type="spellStart"/>
      <w:r w:rsidR="00071D75">
        <w:rPr>
          <w:sz w:val="20"/>
          <w:szCs w:val="20"/>
        </w:rPr>
        <w:t>Ftr</w:t>
      </w:r>
      <w:proofErr w:type="spellEnd"/>
      <w:r w:rsidR="00071D75">
        <w:rPr>
          <w:sz w:val="20"/>
          <w:szCs w:val="20"/>
        </w:rPr>
        <w:t xml:space="preserve">, </w:t>
      </w:r>
      <w:proofErr w:type="spellStart"/>
      <w:r w:rsidR="00AD0737">
        <w:rPr>
          <w:sz w:val="20"/>
          <w:szCs w:val="20"/>
        </w:rPr>
        <w:t>formylmethanofuran</w:t>
      </w:r>
      <w:proofErr w:type="spellEnd"/>
      <w:r w:rsidR="00AD0737">
        <w:rPr>
          <w:sz w:val="20"/>
          <w:szCs w:val="20"/>
        </w:rPr>
        <w:t>/H</w:t>
      </w:r>
      <w:r w:rsidR="00AD0737" w:rsidRPr="00EF728B">
        <w:rPr>
          <w:sz w:val="20"/>
          <w:szCs w:val="20"/>
          <w:vertAlign w:val="subscript"/>
        </w:rPr>
        <w:t>4</w:t>
      </w:r>
      <w:r w:rsidR="00AD0737">
        <w:rPr>
          <w:sz w:val="20"/>
          <w:szCs w:val="20"/>
        </w:rPr>
        <w:t>MPT formyl transferase</w:t>
      </w:r>
      <w:r w:rsidR="00071D75">
        <w:rPr>
          <w:sz w:val="20"/>
          <w:szCs w:val="20"/>
        </w:rPr>
        <w:t xml:space="preserve">; </w:t>
      </w:r>
      <w:proofErr w:type="spellStart"/>
      <w:r w:rsidR="00071D75">
        <w:rPr>
          <w:sz w:val="20"/>
          <w:szCs w:val="20"/>
        </w:rPr>
        <w:t>Mch</w:t>
      </w:r>
      <w:proofErr w:type="spellEnd"/>
      <w:r w:rsidR="00071D75">
        <w:rPr>
          <w:sz w:val="20"/>
          <w:szCs w:val="20"/>
        </w:rPr>
        <w:t xml:space="preserve">, </w:t>
      </w:r>
      <w:r w:rsidR="00AD0737">
        <w:rPr>
          <w:sz w:val="20"/>
          <w:szCs w:val="20"/>
        </w:rPr>
        <w:t>methenyl-H</w:t>
      </w:r>
      <w:r w:rsidR="00AD0737" w:rsidRPr="00EF728B">
        <w:rPr>
          <w:sz w:val="20"/>
          <w:szCs w:val="20"/>
          <w:vertAlign w:val="subscript"/>
        </w:rPr>
        <w:t>4</w:t>
      </w:r>
      <w:r w:rsidR="00AD0737">
        <w:rPr>
          <w:sz w:val="20"/>
          <w:szCs w:val="20"/>
        </w:rPr>
        <w:t xml:space="preserve">MPT </w:t>
      </w:r>
      <w:proofErr w:type="spellStart"/>
      <w:r w:rsidR="00AD0737">
        <w:rPr>
          <w:sz w:val="20"/>
          <w:szCs w:val="20"/>
        </w:rPr>
        <w:t>cyclohydrolase</w:t>
      </w:r>
      <w:proofErr w:type="spellEnd"/>
      <w:r w:rsidR="00071D75">
        <w:rPr>
          <w:sz w:val="20"/>
          <w:szCs w:val="20"/>
        </w:rPr>
        <w:t xml:space="preserve">; </w:t>
      </w:r>
      <w:proofErr w:type="spellStart"/>
      <w:r w:rsidR="00071D75">
        <w:rPr>
          <w:sz w:val="20"/>
          <w:szCs w:val="20"/>
        </w:rPr>
        <w:t>Hmd</w:t>
      </w:r>
      <w:proofErr w:type="spellEnd"/>
      <w:r w:rsidR="00071D75">
        <w:rPr>
          <w:sz w:val="20"/>
          <w:szCs w:val="20"/>
        </w:rPr>
        <w:t xml:space="preserve">,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w:t>
      </w:r>
      <w:proofErr w:type="spellStart"/>
      <w:r w:rsidR="00071D75">
        <w:rPr>
          <w:sz w:val="20"/>
          <w:szCs w:val="20"/>
        </w:rPr>
        <w:t>Mtd</w:t>
      </w:r>
      <w:proofErr w:type="spellEnd"/>
      <w:r w:rsidR="00071D75">
        <w:rPr>
          <w:sz w:val="20"/>
          <w:szCs w:val="20"/>
        </w:rPr>
        <w:t xml:space="preserve">,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proofErr w:type="spellStart"/>
      <w:r w:rsidR="00800E69">
        <w:rPr>
          <w:sz w:val="20"/>
          <w:szCs w:val="20"/>
        </w:rPr>
        <w:t>Mer</w:t>
      </w:r>
      <w:proofErr w:type="spellEnd"/>
      <w:r w:rsidR="00800E69">
        <w:rPr>
          <w:sz w:val="20"/>
          <w:szCs w:val="20"/>
        </w:rPr>
        <w:t>, methylene-H</w:t>
      </w:r>
      <w:r w:rsidR="00800E69" w:rsidRPr="00800E69">
        <w:rPr>
          <w:sz w:val="20"/>
          <w:szCs w:val="20"/>
          <w:vertAlign w:val="subscript"/>
        </w:rPr>
        <w:t>4</w:t>
      </w:r>
      <w:r w:rsidR="00800E69">
        <w:rPr>
          <w:sz w:val="20"/>
          <w:szCs w:val="20"/>
        </w:rPr>
        <w:t xml:space="preserve">MPT reductase; </w:t>
      </w:r>
      <w:proofErr w:type="spellStart"/>
      <w:r w:rsidR="00071D75">
        <w:rPr>
          <w:sz w:val="20"/>
          <w:szCs w:val="20"/>
        </w:rPr>
        <w:t>Mtr</w:t>
      </w:r>
      <w:proofErr w:type="spellEnd"/>
      <w:r w:rsidR="00071D75">
        <w:rPr>
          <w:sz w:val="20"/>
          <w:szCs w:val="20"/>
        </w:rPr>
        <w:t xml:space="preserve">,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w:t>
      </w:r>
      <w:proofErr w:type="spellStart"/>
      <w:r w:rsidR="00071D75">
        <w:rPr>
          <w:sz w:val="20"/>
          <w:szCs w:val="20"/>
        </w:rPr>
        <w:t>Mcr</w:t>
      </w:r>
      <w:proofErr w:type="spellEnd"/>
      <w:r w:rsidR="00071D75">
        <w:rPr>
          <w:sz w:val="20"/>
          <w:szCs w:val="20"/>
        </w:rPr>
        <w:t xml:space="preserve">, </w:t>
      </w:r>
      <w:r w:rsidR="00AD0737">
        <w:rPr>
          <w:sz w:val="20"/>
          <w:szCs w:val="20"/>
        </w:rPr>
        <w:t>methyl coenzyme M reductase</w:t>
      </w:r>
      <w:r w:rsidR="00071D75">
        <w:rPr>
          <w:sz w:val="20"/>
          <w:szCs w:val="20"/>
        </w:rPr>
        <w:t xml:space="preserve">; </w:t>
      </w:r>
      <w:proofErr w:type="spellStart"/>
      <w:r w:rsidR="00071D75">
        <w:rPr>
          <w:sz w:val="20"/>
          <w:szCs w:val="20"/>
        </w:rPr>
        <w:t>Hdr</w:t>
      </w:r>
      <w:proofErr w:type="spellEnd"/>
      <w:r w:rsidR="00071D75">
        <w:rPr>
          <w:sz w:val="20"/>
          <w:szCs w:val="20"/>
        </w:rPr>
        <w:t xml:space="preserve">, </w:t>
      </w:r>
      <w:r w:rsidR="00AD0737">
        <w:rPr>
          <w:sz w:val="20"/>
          <w:szCs w:val="20"/>
        </w:rPr>
        <w:t xml:space="preserve">heterodisulfide </w:t>
      </w:r>
      <w:proofErr w:type="spellStart"/>
      <w:r w:rsidR="00AD0737">
        <w:rPr>
          <w:sz w:val="20"/>
          <w:szCs w:val="20"/>
        </w:rPr>
        <w:t>reductase</w:t>
      </w:r>
      <w:r w:rsidR="00071D75">
        <w:rPr>
          <w:sz w:val="20"/>
          <w:szCs w:val="20"/>
        </w:rPr>
        <w:t>;Eh</w:t>
      </w:r>
      <w:r w:rsidR="00EF728B">
        <w:rPr>
          <w:sz w:val="20"/>
          <w:szCs w:val="20"/>
        </w:rPr>
        <w:t>a</w:t>
      </w:r>
      <w:proofErr w:type="spellEnd"/>
      <w:r w:rsidR="00EF728B">
        <w:rPr>
          <w:sz w:val="20"/>
          <w:szCs w:val="20"/>
        </w:rPr>
        <w:t>/</w:t>
      </w:r>
      <w:proofErr w:type="spellStart"/>
      <w:r w:rsidR="00EF728B">
        <w:rPr>
          <w:sz w:val="20"/>
          <w:szCs w:val="20"/>
        </w:rPr>
        <w:t>Ehb</w:t>
      </w:r>
      <w:proofErr w:type="spellEnd"/>
      <w:r w:rsidR="00EF728B">
        <w:rPr>
          <w:sz w:val="20"/>
          <w:szCs w:val="20"/>
        </w:rPr>
        <w:t>, energy-conserving hydrogenases</w:t>
      </w:r>
      <w:r w:rsidR="00071D75">
        <w:rPr>
          <w:sz w:val="20"/>
          <w:szCs w:val="20"/>
        </w:rPr>
        <w:t xml:space="preserve">; ATPS, </w:t>
      </w:r>
      <w:r w:rsidR="00EF728B">
        <w:rPr>
          <w:sz w:val="20"/>
          <w:szCs w:val="20"/>
        </w:rPr>
        <w:t>ATP-synthase</w:t>
      </w:r>
      <w:r w:rsidR="00071D75">
        <w:rPr>
          <w:sz w:val="20"/>
          <w:szCs w:val="20"/>
        </w:rPr>
        <w:t xml:space="preserve">; </w:t>
      </w:r>
      <w:proofErr w:type="spellStart"/>
      <w:r w:rsidR="00071D75">
        <w:rPr>
          <w:sz w:val="20"/>
          <w:szCs w:val="20"/>
        </w:rPr>
        <w:t>Fru</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w:t>
      </w:r>
      <w:proofErr w:type="spellStart"/>
      <w:r w:rsidR="00EF728B">
        <w:rPr>
          <w:sz w:val="20"/>
          <w:szCs w:val="20"/>
        </w:rPr>
        <w:t>selenocysteine</w:t>
      </w:r>
      <w:proofErr w:type="spellEnd"/>
      <w:r w:rsidR="00EF728B">
        <w:rPr>
          <w:sz w:val="20"/>
          <w:szCs w:val="20"/>
        </w:rPr>
        <w:t>-containing)</w:t>
      </w:r>
      <w:r w:rsidR="00071D75">
        <w:rPr>
          <w:sz w:val="20"/>
          <w:szCs w:val="20"/>
        </w:rPr>
        <w:t xml:space="preserve">; </w:t>
      </w:r>
      <w:proofErr w:type="spellStart"/>
      <w:r w:rsidR="00071D75">
        <w:rPr>
          <w:sz w:val="20"/>
          <w:szCs w:val="20"/>
        </w:rPr>
        <w:t>Frc</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lastRenderedPageBreak/>
        <w:drawing>
          <wp:inline distT="0" distB="0" distL="0" distR="0" wp14:anchorId="375B7CAA" wp14:editId="2E77F9E3">
            <wp:extent cx="6365875" cy="456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875" cy="4560570"/>
                    </a:xfrm>
                    <a:prstGeom prst="rect">
                      <a:avLst/>
                    </a:prstGeom>
                    <a:noFill/>
                    <a:ln>
                      <a:noFill/>
                    </a:ln>
                  </pic:spPr>
                </pic:pic>
              </a:graphicData>
            </a:graphic>
          </wp:inline>
        </w:drawing>
      </w:r>
    </w:p>
    <w:p w14:paraId="2AB3F6AB" w14:textId="5F34318F" w:rsidR="009C00DF" w:rsidRPr="00D315F6" w:rsidRDefault="009C00DF" w:rsidP="001426E4">
      <w:pPr>
        <w:rPr>
          <w:sz w:val="20"/>
          <w:szCs w:val="20"/>
        </w:rPr>
      </w:pPr>
      <w:r w:rsidRPr="001426E4">
        <w:rPr>
          <w:sz w:val="20"/>
          <w:szCs w:val="20"/>
        </w:rPr>
        <w:t xml:space="preserve">Figure 3: </w:t>
      </w:r>
      <w:r w:rsidR="00800E69">
        <w:rPr>
          <w:sz w:val="20"/>
          <w:szCs w:val="20"/>
        </w:rPr>
        <w:t>Hypothetical pathway for a</w:t>
      </w:r>
      <w:r w:rsidRPr="001426E4">
        <w:rPr>
          <w:sz w:val="20"/>
          <w:szCs w:val="20"/>
        </w:rPr>
        <w:t>ceticlastic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 xml:space="preserve">As demonstrated, this scheme would require 2 cycles of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in order to oxidize ferredoxin reduced by the CODH/ACS and </w:t>
      </w:r>
      <w:proofErr w:type="spellStart"/>
      <w:r w:rsidR="00EE37D9">
        <w:rPr>
          <w:sz w:val="20"/>
          <w:szCs w:val="20"/>
        </w:rPr>
        <w:t>Hdr</w:t>
      </w:r>
      <w:proofErr w:type="spellEnd"/>
      <w:r w:rsidR="00EE37D9">
        <w:rPr>
          <w:sz w:val="20"/>
          <w:szCs w:val="20"/>
        </w:rPr>
        <w:t xml:space="preserve"> reactions. By constraining the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Metabolites: </w:t>
      </w:r>
      <w:proofErr w:type="spellStart"/>
      <w:r w:rsidR="00EE37D9">
        <w:rPr>
          <w:sz w:val="20"/>
          <w:szCs w:val="20"/>
        </w:rPr>
        <w:t>Fd</w:t>
      </w:r>
      <w:r w:rsidR="00EE37D9" w:rsidRPr="00EF728B">
        <w:rPr>
          <w:sz w:val="20"/>
          <w:szCs w:val="20"/>
          <w:vertAlign w:val="subscript"/>
        </w:rPr>
        <w:t>rd</w:t>
      </w:r>
      <w:proofErr w:type="spellEnd"/>
      <w:r w:rsidR="00EE37D9">
        <w:rPr>
          <w:sz w:val="20"/>
          <w:szCs w:val="20"/>
        </w:rPr>
        <w:t xml:space="preserve">, reduced ferredoxin; </w:t>
      </w:r>
      <w:proofErr w:type="spellStart"/>
      <w:r w:rsidR="00EE37D9">
        <w:rPr>
          <w:sz w:val="20"/>
          <w:szCs w:val="20"/>
        </w:rPr>
        <w:t>Fd</w:t>
      </w:r>
      <w:r w:rsidR="00EE37D9" w:rsidRPr="00EF728B">
        <w:rPr>
          <w:sz w:val="20"/>
          <w:szCs w:val="20"/>
          <w:vertAlign w:val="subscript"/>
        </w:rPr>
        <w:t>ox</w:t>
      </w:r>
      <w:proofErr w:type="spellEnd"/>
      <w:r w:rsidR="00EE37D9">
        <w:rPr>
          <w:sz w:val="20"/>
          <w:szCs w:val="20"/>
        </w:rPr>
        <w:t xml:space="preserve">, oxidized ferredoxin ; MFR, </w:t>
      </w:r>
      <w:proofErr w:type="spellStart"/>
      <w:r w:rsidR="00EE37D9">
        <w:rPr>
          <w:sz w:val="20"/>
          <w:szCs w:val="20"/>
        </w:rPr>
        <w:t>methanofuran</w:t>
      </w:r>
      <w:proofErr w:type="spellEnd"/>
      <w:r w:rsidR="00EE37D9">
        <w:rPr>
          <w:sz w:val="20"/>
          <w:szCs w:val="20"/>
        </w:rPr>
        <w:t xml:space="preserve">; </w:t>
      </w:r>
      <w:proofErr w:type="spellStart"/>
      <w:r w:rsidR="003C7B8C">
        <w:rPr>
          <w:sz w:val="20"/>
          <w:szCs w:val="20"/>
        </w:rPr>
        <w:t>HS</w:t>
      </w:r>
      <w:r w:rsidR="00EE37D9">
        <w:rPr>
          <w:sz w:val="20"/>
          <w:szCs w:val="20"/>
        </w:rPr>
        <w:t>CoM</w:t>
      </w:r>
      <w:proofErr w:type="spellEnd"/>
      <w:r w:rsidR="00EE37D9">
        <w:rPr>
          <w:sz w:val="20"/>
          <w:szCs w:val="20"/>
        </w:rPr>
        <w:t xml:space="preserve">, coenzyme M; </w:t>
      </w:r>
      <w:proofErr w:type="spellStart"/>
      <w:r w:rsidR="003C7B8C">
        <w:rPr>
          <w:sz w:val="20"/>
          <w:szCs w:val="20"/>
        </w:rPr>
        <w:t>HS</w:t>
      </w:r>
      <w:r w:rsidR="00EE37D9">
        <w:rPr>
          <w:sz w:val="20"/>
          <w:szCs w:val="20"/>
        </w:rPr>
        <w:t>CoB</w:t>
      </w:r>
      <w:proofErr w:type="spellEnd"/>
      <w:r w:rsidR="00EE37D9">
        <w:rPr>
          <w:sz w:val="20"/>
          <w:szCs w:val="20"/>
        </w:rPr>
        <w:t>, coenzyme B; F</w:t>
      </w:r>
      <w:r w:rsidR="00EE37D9" w:rsidRPr="00EF728B">
        <w:rPr>
          <w:sz w:val="20"/>
          <w:szCs w:val="20"/>
          <w:vertAlign w:val="subscript"/>
        </w:rPr>
        <w:t>420</w:t>
      </w:r>
      <w:r w:rsidR="00EE37D9">
        <w:rPr>
          <w:sz w:val="20"/>
          <w:szCs w:val="20"/>
        </w:rPr>
        <w:t xml:space="preserve">, coenzyme F420. Enzymes: CODH/ACS, carbon monoxide dehydrogenase/acetyl-CoA synthase complex; </w:t>
      </w:r>
      <w:proofErr w:type="spellStart"/>
      <w:r w:rsidR="00EE37D9">
        <w:rPr>
          <w:sz w:val="20"/>
          <w:szCs w:val="20"/>
        </w:rPr>
        <w:t>Mtr</w:t>
      </w:r>
      <w:proofErr w:type="spellEnd"/>
      <w:r w:rsidR="00EE37D9">
        <w:rPr>
          <w:sz w:val="20"/>
          <w:szCs w:val="20"/>
        </w:rPr>
        <w:t>, methyl-H</w:t>
      </w:r>
      <w:r w:rsidR="00EE37D9" w:rsidRPr="00EF728B">
        <w:rPr>
          <w:sz w:val="20"/>
          <w:szCs w:val="20"/>
          <w:vertAlign w:val="subscript"/>
        </w:rPr>
        <w:t>4</w:t>
      </w:r>
      <w:r w:rsidR="00EE37D9">
        <w:rPr>
          <w:sz w:val="20"/>
          <w:szCs w:val="20"/>
        </w:rPr>
        <w:t xml:space="preserve">MPT coenzyme M methyltransferase; </w:t>
      </w:r>
      <w:proofErr w:type="spellStart"/>
      <w:r w:rsidR="00EE37D9">
        <w:rPr>
          <w:sz w:val="20"/>
          <w:szCs w:val="20"/>
        </w:rPr>
        <w:t>Mcr</w:t>
      </w:r>
      <w:proofErr w:type="spellEnd"/>
      <w:r w:rsidR="00EE37D9">
        <w:rPr>
          <w:sz w:val="20"/>
          <w:szCs w:val="20"/>
        </w:rPr>
        <w:t xml:space="preserve">, methyl coenzyme M reductase; </w:t>
      </w:r>
      <w:proofErr w:type="spellStart"/>
      <w:r w:rsidR="00EE37D9">
        <w:rPr>
          <w:sz w:val="20"/>
          <w:szCs w:val="20"/>
        </w:rPr>
        <w:t>Hdr</w:t>
      </w:r>
      <w:proofErr w:type="spellEnd"/>
      <w:r w:rsidR="00EE37D9">
        <w:rPr>
          <w:sz w:val="20"/>
          <w:szCs w:val="20"/>
        </w:rPr>
        <w:t xml:space="preserve">, heterodisulfide </w:t>
      </w:r>
      <w:proofErr w:type="spellStart"/>
      <w:r w:rsidR="00EE37D9">
        <w:rPr>
          <w:sz w:val="20"/>
          <w:szCs w:val="20"/>
        </w:rPr>
        <w:t>reductase;Eha</w:t>
      </w:r>
      <w:proofErr w:type="spellEnd"/>
      <w:r w:rsidR="00EE37D9">
        <w:rPr>
          <w:sz w:val="20"/>
          <w:szCs w:val="20"/>
        </w:rPr>
        <w:t>/</w:t>
      </w:r>
      <w:proofErr w:type="spellStart"/>
      <w:r w:rsidR="00EE37D9">
        <w:rPr>
          <w:sz w:val="20"/>
          <w:szCs w:val="20"/>
        </w:rPr>
        <w:t>Ehb</w:t>
      </w:r>
      <w:proofErr w:type="spellEnd"/>
      <w:r w:rsidR="00EE37D9">
        <w:rPr>
          <w:sz w:val="20"/>
          <w:szCs w:val="20"/>
        </w:rPr>
        <w:t xml:space="preserve">, energy-conserving hydrogenases; ATPS, ATP-synthase.  </w:t>
      </w:r>
    </w:p>
    <w:p w14:paraId="0F28A786" w14:textId="77777777" w:rsidR="0098443E" w:rsidRDefault="00D808B7" w:rsidP="00D808B7">
      <w:pPr>
        <w:keepNext/>
        <w:jc w:val="center"/>
      </w:pPr>
      <w:r w:rsidRPr="00172A43">
        <w:rPr>
          <w:noProof/>
        </w:rPr>
        <w:lastRenderedPageBreak/>
        <w:drawing>
          <wp:inline distT="0" distB="0" distL="0" distR="0" wp14:anchorId="3BAF76E7" wp14:editId="55715EAC">
            <wp:extent cx="7517137" cy="4791128"/>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8549" t="6279" r="8690" b="2731"/>
                    <a:stretch/>
                  </pic:blipFill>
                  <pic:spPr bwMode="auto">
                    <a:xfrm rot="5400000">
                      <a:off x="0" y="0"/>
                      <a:ext cx="7517962" cy="4791654"/>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45E597E6" w:rsidR="0098443E" w:rsidRDefault="0098443E" w:rsidP="000B43BF">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Each of the two outlying points </w:t>
      </w:r>
      <w:proofErr w:type="gramStart"/>
      <w:r w:rsidR="00D808B7" w:rsidRPr="00172A43">
        <w:rPr>
          <w:b w:val="0"/>
          <w:color w:val="auto"/>
          <w:sz w:val="20"/>
          <w:szCs w:val="20"/>
        </w:rPr>
        <w:t>are</w:t>
      </w:r>
      <w:proofErr w:type="gramEnd"/>
      <w:r w:rsidR="00D808B7" w:rsidRPr="00172A43">
        <w:rPr>
          <w:b w:val="0"/>
          <w:color w:val="auto"/>
          <w:sz w:val="20"/>
          <w:szCs w:val="20"/>
        </w:rPr>
        <w:t xml:space="preserve"> predicted to grow to higher than measured growth yields.</w:t>
      </w:r>
    </w:p>
    <w:p w14:paraId="27BA4AED" w14:textId="77777777" w:rsidR="00E52A76" w:rsidRPr="00E52A76" w:rsidRDefault="00E52A76" w:rsidP="00E52A76"/>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w:t>
            </w:r>
            <w:proofErr w:type="spellStart"/>
            <w:r w:rsidRPr="0098443E">
              <w:rPr>
                <w:rFonts w:ascii="Calibri" w:eastAsia="Times New Roman" w:hAnsi="Calibri"/>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6B75718C" w:rsidR="0098443E" w:rsidRDefault="0098443E" w:rsidP="0098443E">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F53A02">
      <w:footerReference w:type="default" r:id="rId16"/>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Stephen Ragsdale" w:date="2016-05-04T22:28:00Z" w:initials="SR">
    <w:p w14:paraId="46B59179" w14:textId="77777777" w:rsidR="00A77DDF" w:rsidRDefault="00A77DDF" w:rsidP="00DD6CD3">
      <w:pPr>
        <w:pStyle w:val="CommentText"/>
      </w:pPr>
      <w:r>
        <w:rPr>
          <w:rStyle w:val="CommentReference"/>
        </w:rPr>
        <w:annotationRef/>
      </w:r>
      <w:r>
        <w:t xml:space="preserve">The sentences seem a little scattered. The introductory (topic) sentence should introduce the topic and sentences should be organized under that topic. </w:t>
      </w:r>
    </w:p>
  </w:comment>
  <w:comment w:id="35" w:author="Nathan Price" w:date="2016-05-04T22:30:00Z" w:initials="NP">
    <w:p w14:paraId="0B2A61AD" w14:textId="53D812EA" w:rsidR="00A77DDF" w:rsidRDefault="00A77DDF">
      <w:pPr>
        <w:pStyle w:val="CommentText"/>
      </w:pPr>
      <w:r>
        <w:rPr>
          <w:rStyle w:val="CommentReference"/>
        </w:rPr>
        <w:annotationRef/>
      </w:r>
      <w:r>
        <w:t>Can we add a short clause explaining to the reader what a bridge fuel means – i.e. just make this more explicit</w:t>
      </w:r>
    </w:p>
  </w:comment>
  <w:comment w:id="38" w:author="Stephen Ragsdale" w:date="2016-05-04T22:31:00Z" w:initials="SR">
    <w:p w14:paraId="5374A45C" w14:textId="77777777" w:rsidR="00A77DDF" w:rsidRDefault="00A77DDF" w:rsidP="00CE40C8">
      <w:pPr>
        <w:pStyle w:val="CommentText"/>
      </w:pPr>
      <w:r>
        <w:rPr>
          <w:rStyle w:val="CommentReference"/>
        </w:rPr>
        <w:annotationRef/>
      </w:r>
      <w:r>
        <w:t xml:space="preserve">The sentences seem a little scattered. The introductory (topic) sentence should introduce the topic and sentences should be organized under that topic. </w:t>
      </w:r>
    </w:p>
    <w:p w14:paraId="1CE87DAA" w14:textId="77777777" w:rsidR="00A77DDF" w:rsidRDefault="00A77DDF" w:rsidP="00CE40C8">
      <w:pPr>
        <w:pStyle w:val="CommentText"/>
      </w:pPr>
    </w:p>
    <w:p w14:paraId="269C3691" w14:textId="25EE7A09" w:rsidR="00A77DDF" w:rsidRDefault="00A77DDF" w:rsidP="00CE40C8">
      <w:pPr>
        <w:pStyle w:val="CommentText"/>
      </w:pPr>
      <w:r>
        <w:t>NP: Good point.  I added a topic sentence and grouped all the points on the environment together in the first half of the paragraph, and everything on bioenergy into the second half of the paragraph.</w:t>
      </w:r>
    </w:p>
  </w:comment>
  <w:comment w:id="46" w:author="John Leigh" w:date="2016-05-04T22:33:00Z" w:initials="JL">
    <w:p w14:paraId="0A393E0A" w14:textId="02F64299" w:rsidR="00A77DDF" w:rsidRDefault="00A77DDF">
      <w:pPr>
        <w:pStyle w:val="CommentText"/>
      </w:pPr>
      <w:r>
        <w:rPr>
          <w:rStyle w:val="CommentReference"/>
        </w:rPr>
        <w:annotationRef/>
      </w:r>
      <w:r>
        <w:t xml:space="preserve">You are being kind here.  In our cover letter we might want to describe the deficiencies of that study. I agree, but you might also make a couple of statements here in the paper that underpin the need for this new model. </w:t>
      </w:r>
    </w:p>
    <w:p w14:paraId="7815DB56" w14:textId="77777777" w:rsidR="00A77DDF" w:rsidRDefault="00A77DDF">
      <w:pPr>
        <w:pStyle w:val="CommentText"/>
      </w:pPr>
    </w:p>
    <w:p w14:paraId="310A0BDC" w14:textId="29223AF3" w:rsidR="00A77DDF" w:rsidRDefault="00A77DDF">
      <w:pPr>
        <w:pStyle w:val="CommentText"/>
      </w:pPr>
      <w:r w:rsidRPr="00DD6CD3">
        <w:rPr>
          <w:b/>
        </w:rPr>
        <w:t>NP</w:t>
      </w:r>
      <w:r>
        <w:t>:  Yes, we should make these distinctions crystal clear in the cover letter.  The first reconstruction had many serious deficiencies.</w:t>
      </w:r>
    </w:p>
  </w:comment>
  <w:comment w:id="50" w:author="Nathan Price" w:date="2016-05-04T22:38:00Z" w:initials="NP">
    <w:p w14:paraId="24CDA89F" w14:textId="38ABEB7A" w:rsidR="00A77DDF" w:rsidRDefault="00A77DDF">
      <w:pPr>
        <w:pStyle w:val="CommentText"/>
      </w:pPr>
      <w:r>
        <w:rPr>
          <w:rStyle w:val="CommentReference"/>
        </w:rPr>
        <w:annotationRef/>
      </w:r>
      <w:r>
        <w:t>Most journals these days won’t let you assert priority in the text, so I deleted this sentence</w:t>
      </w:r>
    </w:p>
  </w:comment>
  <w:comment w:id="59" w:author="Nathan Price" w:date="2016-05-04T22:44:00Z" w:initials="NP">
    <w:p w14:paraId="4D8683F5" w14:textId="48D1E5BC" w:rsidR="00A77DDF" w:rsidRDefault="00A77DDF">
      <w:pPr>
        <w:pStyle w:val="CommentText"/>
      </w:pPr>
      <w:r>
        <w:rPr>
          <w:rStyle w:val="CommentReference"/>
        </w:rPr>
        <w:annotationRef/>
      </w:r>
      <w:r>
        <w:t>I want to be a bit careful not to over claim.  I know you developed new code to do this, but the reviewers will know that free energy drop across the whole bioconversion process of an organism must be negative etc. and so I don’t want to emphasize novelty overly much here…just state the approach we use and how it was done</w:t>
      </w:r>
    </w:p>
  </w:comment>
  <w:comment w:id="68" w:author="Administrator" w:date="2016-04-05T10:16:00Z" w:initials="A">
    <w:p w14:paraId="7949D5C1" w14:textId="0C14A826" w:rsidR="00A77DDF" w:rsidRDefault="00A77DDF">
      <w:pPr>
        <w:pStyle w:val="CommentText"/>
      </w:pPr>
      <w:r>
        <w:rPr>
          <w:rStyle w:val="CommentReference"/>
        </w:rPr>
        <w:annotationRef/>
      </w:r>
      <w:r>
        <w:t>These numbers may need slight updates before final submission in case I make any slight model tweaks</w:t>
      </w:r>
    </w:p>
  </w:comment>
  <w:comment w:id="69" w:author="Stephen Ragsdale" w:date="2016-05-04T22:49:00Z" w:initials="SR">
    <w:p w14:paraId="21AE70EC" w14:textId="2CC408B9" w:rsidR="00A77DDF" w:rsidRDefault="00A77DDF">
      <w:pPr>
        <w:pStyle w:val="CommentText"/>
      </w:pPr>
      <w:r>
        <w:rPr>
          <w:rStyle w:val="CommentReference"/>
        </w:rPr>
        <w:annotationRef/>
      </w:r>
      <w:r>
        <w:t>I wonder if this title should be “Model prediction of the essentiality of electron bifurcation in hydrogenotrophic methanogens”</w:t>
      </w:r>
    </w:p>
    <w:p w14:paraId="2CDA8BC5" w14:textId="77777777" w:rsidR="00A77DDF" w:rsidRDefault="00A77DDF">
      <w:pPr>
        <w:pStyle w:val="CommentText"/>
      </w:pPr>
    </w:p>
    <w:p w14:paraId="5D867031" w14:textId="0E34D88E" w:rsidR="00A77DDF" w:rsidRDefault="00A77DDF">
      <w:pPr>
        <w:pStyle w:val="CommentText"/>
      </w:pPr>
      <w:r>
        <w:t xml:space="preserve">NP:  I agree this is a more interesting </w:t>
      </w:r>
      <w:proofErr w:type="spellStart"/>
      <w:r>
        <w:t>titlte</w:t>
      </w:r>
      <w:proofErr w:type="spellEnd"/>
      <w:r>
        <w:t>.  Matt, John, others – do you agree to this change? I’m happy with it.</w:t>
      </w:r>
    </w:p>
  </w:comment>
  <w:comment w:id="70" w:author="Administrator" w:date="2016-04-05T10:16:00Z" w:initials="A">
    <w:p w14:paraId="72BD9027" w14:textId="3A4219DD" w:rsidR="00A77DDF" w:rsidRDefault="00A77DDF">
      <w:pPr>
        <w:pStyle w:val="CommentText"/>
      </w:pPr>
      <w:r>
        <w:rPr>
          <w:rStyle w:val="CommentReference"/>
        </w:rPr>
        <w:annotationRef/>
      </w:r>
      <w:r>
        <w:t xml:space="preserve">I think this is what Tom meant here by “two step one electron transfer”, but I can check with him and perhaps smooth it out a bit more. </w:t>
      </w:r>
    </w:p>
  </w:comment>
  <w:comment w:id="71" w:author="Stephen Ragsdale" w:date="2016-04-05T10:16:00Z" w:initials="SR">
    <w:p w14:paraId="679124FB" w14:textId="699E1256" w:rsidR="00A77DDF" w:rsidRDefault="00A77DDF">
      <w:pPr>
        <w:pStyle w:val="CommentText"/>
      </w:pPr>
      <w:r>
        <w:rPr>
          <w:rStyle w:val="CommentReference"/>
        </w:rPr>
        <w:annotationRef/>
      </w:r>
      <w:r>
        <w:t xml:space="preserve">I think that the equations for the two reactions should be shown here. </w:t>
      </w:r>
    </w:p>
  </w:comment>
  <w:comment w:id="72" w:author="Stephen Ragsdale" w:date="2016-05-02T13:51:00Z" w:initials="SR">
    <w:p w14:paraId="4A51CEC9" w14:textId="77777777" w:rsidR="00A77DDF" w:rsidRDefault="00A77DDF" w:rsidP="001F1D6B">
      <w:pPr>
        <w:pStyle w:val="CommentText"/>
      </w:pPr>
      <w:r>
        <w:rPr>
          <w:rStyle w:val="CommentReference"/>
        </w:rPr>
        <w:annotationRef/>
      </w:r>
      <w:r>
        <w:t xml:space="preserve">I think that these two </w:t>
      </w:r>
      <w:proofErr w:type="spellStart"/>
      <w:r>
        <w:t>reacions</w:t>
      </w:r>
      <w:proofErr w:type="spellEnd"/>
      <w:r>
        <w:t xml:space="preserve"> should be shown above after the enzymes are mentioned. </w:t>
      </w:r>
    </w:p>
  </w:comment>
  <w:comment w:id="76" w:author="Stephen Ragsdale" w:date="2016-05-04T22:54:00Z" w:initials="SR">
    <w:p w14:paraId="06DDD0CC" w14:textId="2E484170" w:rsidR="00A77DDF" w:rsidRDefault="00A77DDF">
      <w:pPr>
        <w:pStyle w:val="CommentText"/>
      </w:pPr>
      <w:r>
        <w:rPr>
          <w:rStyle w:val="CommentReference"/>
        </w:rPr>
        <w:annotationRef/>
      </w:r>
      <w:r>
        <w:t xml:space="preserve">This paragraph, as is, seems like speculation and should be moved to the discussion, if it is included at all. No results are presented, so it shouldn’t go here. </w:t>
      </w:r>
    </w:p>
    <w:p w14:paraId="2CED292C" w14:textId="77777777" w:rsidR="00A77DDF" w:rsidRDefault="00A77DDF">
      <w:pPr>
        <w:pStyle w:val="CommentText"/>
      </w:pPr>
    </w:p>
    <w:p w14:paraId="337A953A" w14:textId="290921D9" w:rsidR="00A77DDF" w:rsidRDefault="00A77DDF">
      <w:pPr>
        <w:pStyle w:val="CommentText"/>
      </w:pPr>
      <w:r>
        <w:t xml:space="preserve">NP:  Matt – I agree with Steve.  Especially the first half of this paragraph is definitely a discussion topic rather than results.  We could move to there.  You could present a concrete result on the effect of doing the discrete </w:t>
      </w:r>
      <w:proofErr w:type="spellStart"/>
      <w:r>
        <w:t>ferrodoxins</w:t>
      </w:r>
      <w:proofErr w:type="spellEnd"/>
      <w:r>
        <w:t xml:space="preserve"> here if it is additive and not distracting.  Otherwise, we can leave out.  We can talk a bit more about this when I get back.</w:t>
      </w:r>
    </w:p>
  </w:comment>
  <w:comment w:id="77" w:author="John Leigh" w:date="2016-05-04T22:54:00Z" w:initials="JL">
    <w:p w14:paraId="1566F56C" w14:textId="25A2F2EA" w:rsidR="00A77DDF" w:rsidRDefault="00A77DDF">
      <w:pPr>
        <w:pStyle w:val="CommentText"/>
      </w:pPr>
      <w:r>
        <w:rPr>
          <w:rStyle w:val="CommentReference"/>
        </w:rPr>
        <w:annotationRef/>
      </w:r>
      <w:r>
        <w:t>So a reviewer might ask if there was an effect on the gene knockout predictions below.</w:t>
      </w:r>
    </w:p>
    <w:p w14:paraId="73BD2992" w14:textId="77777777" w:rsidR="00A77DDF" w:rsidRDefault="00A77DDF">
      <w:pPr>
        <w:pStyle w:val="CommentText"/>
      </w:pPr>
    </w:p>
    <w:p w14:paraId="1B4203BC" w14:textId="71EBB09B" w:rsidR="00A77DDF" w:rsidRDefault="00A77DDF">
      <w:pPr>
        <w:pStyle w:val="CommentText"/>
      </w:pPr>
      <w:r>
        <w:t>NP:  I agree this is a very natural question.</w:t>
      </w:r>
    </w:p>
  </w:comment>
  <w:comment w:id="78" w:author="Administrator" w:date="2016-05-02T15:25:00Z" w:initials="A">
    <w:p w14:paraId="78720AD7" w14:textId="67711BD2" w:rsidR="00A77DDF" w:rsidRDefault="00A77DDF">
      <w:pPr>
        <w:pStyle w:val="CommentText"/>
      </w:pPr>
      <w:r>
        <w:rPr>
          <w:rStyle w:val="CommentReference"/>
        </w:rPr>
        <w:annotationRef/>
      </w:r>
      <w:r>
        <w:t>This is a review article, but I think it’s probably the most relevant reference here</w:t>
      </w:r>
    </w:p>
  </w:comment>
  <w:comment w:id="79" w:author="Stephen Ragsdale" w:date="2016-04-05T10:16:00Z" w:initials="SR">
    <w:p w14:paraId="44BB8C5C" w14:textId="7DC3A3DE" w:rsidR="00A77DDF" w:rsidRDefault="00A77DDF">
      <w:pPr>
        <w:pStyle w:val="CommentText"/>
      </w:pPr>
      <w:r>
        <w:rPr>
          <w:rStyle w:val="CommentReference"/>
        </w:rPr>
        <w:annotationRef/>
      </w:r>
      <w:r>
        <w:t xml:space="preserve">I’m noticing that there is a fair amount of Summarizing at the ends of sections that is not necessary for the results but can be done in the methods. I would also remove the </w:t>
      </w:r>
      <w:proofErr w:type="gramStart"/>
      <w:r>
        <w:t>editorializing .</w:t>
      </w:r>
      <w:proofErr w:type="gramEnd"/>
      <w:r>
        <w:t xml:space="preserve"> IT would have been better to describe exactly why the manual curation (addition of the sulfur pathway) improved the model. … </w:t>
      </w:r>
      <w:proofErr w:type="gramStart"/>
      <w:r>
        <w:t>or</w:t>
      </w:r>
      <w:proofErr w:type="gramEnd"/>
      <w:r>
        <w:t xml:space="preserve"> is the value solely that it makes the model more consistent with the literature?</w:t>
      </w:r>
    </w:p>
  </w:comment>
  <w:comment w:id="81" w:author="Stephen Ragsdale" w:date="2016-04-05T10:16:00Z" w:initials="SR">
    <w:p w14:paraId="08981CB6" w14:textId="21C9CA7E" w:rsidR="00A77DDF" w:rsidRDefault="00A77DDF">
      <w:pPr>
        <w:pStyle w:val="CommentText"/>
      </w:pPr>
      <w:r>
        <w:rPr>
          <w:rStyle w:val="CommentReference"/>
        </w:rPr>
        <w:annotationRef/>
      </w:r>
      <w:r>
        <w:t xml:space="preserve">Where is it demonstrated?  It would be good to include some parameter that demonstrates improvement of the model. </w:t>
      </w:r>
    </w:p>
  </w:comment>
  <w:comment w:id="80" w:author="Nathan Price" w:date="2016-05-04T22:56:00Z" w:initials="NP">
    <w:p w14:paraId="0AE832F0" w14:textId="75C86BCD" w:rsidR="00A77DDF" w:rsidRDefault="00A77DDF">
      <w:pPr>
        <w:pStyle w:val="CommentText"/>
      </w:pPr>
      <w:r>
        <w:rPr>
          <w:rStyle w:val="CommentReference"/>
        </w:rPr>
        <w:annotationRef/>
      </w:r>
      <w:r>
        <w:t>Discussion material</w:t>
      </w:r>
    </w:p>
  </w:comment>
  <w:comment w:id="82" w:author="Stephen Ragsdale" w:date="2016-04-05T10:16:00Z" w:initials="SR">
    <w:p w14:paraId="52C8371D" w14:textId="523B7C3D" w:rsidR="00A77DDF" w:rsidRDefault="00A77DDF">
      <w:pPr>
        <w:pStyle w:val="CommentText"/>
      </w:pPr>
      <w:r>
        <w:rPr>
          <w:rStyle w:val="CommentReference"/>
        </w:rPr>
        <w:annotationRef/>
      </w:r>
      <w:r>
        <w:t xml:space="preserve">It seems that the writing becomes much more diffuse in the later parts of the results. </w:t>
      </w:r>
    </w:p>
  </w:comment>
  <w:comment w:id="83" w:author="Stephen Ragsdale" w:date="2016-05-04T22:55:00Z" w:initials="SR">
    <w:p w14:paraId="23D5EEBE" w14:textId="03F75994" w:rsidR="00A77DDF" w:rsidRDefault="00A77DDF">
      <w:pPr>
        <w:pStyle w:val="CommentText"/>
      </w:pPr>
      <w:r>
        <w:rPr>
          <w:rStyle w:val="CommentReference"/>
        </w:rPr>
        <w:annotationRef/>
      </w:r>
      <w:r>
        <w:t>Discussion section</w:t>
      </w:r>
    </w:p>
    <w:p w14:paraId="22C7017A" w14:textId="77777777" w:rsidR="00A77DDF" w:rsidRDefault="00A77DDF">
      <w:pPr>
        <w:pStyle w:val="CommentText"/>
      </w:pPr>
    </w:p>
    <w:p w14:paraId="4F8732EE" w14:textId="6F910C34" w:rsidR="00A77DDF" w:rsidRDefault="00A77DDF">
      <w:pPr>
        <w:pStyle w:val="CommentText"/>
      </w:pPr>
      <w:r>
        <w:t>NP:  Agreed</w:t>
      </w:r>
    </w:p>
  </w:comment>
  <w:comment w:id="84" w:author="John Leigh" w:date="2016-04-05T10:16:00Z" w:initials="JL">
    <w:p w14:paraId="2FA4D4FA" w14:textId="1F035C95" w:rsidR="00A77DDF" w:rsidRDefault="00A77DDF">
      <w:pPr>
        <w:pStyle w:val="CommentText"/>
      </w:pPr>
      <w:r>
        <w:rPr>
          <w:rStyle w:val="CommentReference"/>
        </w:rPr>
        <w:annotationRef/>
      </w:r>
      <w:r>
        <w:t xml:space="preserve">Am I correct that GAM is just on a grams cell mass basis while NGAM is on a grams cell mass per hour basis? </w:t>
      </w:r>
    </w:p>
  </w:comment>
  <w:comment w:id="85" w:author="Administrator" w:date="2016-04-05T10:16:00Z" w:initials="A">
    <w:p w14:paraId="5F0387D5" w14:textId="06538252" w:rsidR="00A77DDF" w:rsidRDefault="00A77DDF">
      <w:pPr>
        <w:pStyle w:val="CommentText"/>
      </w:pPr>
      <w:r>
        <w:rPr>
          <w:rStyle w:val="CommentReference"/>
        </w:rPr>
        <w:annotationRef/>
      </w:r>
      <w:r>
        <w:t>I think so…units make sense based on the plot, but I’ll check on this to make sure</w:t>
      </w:r>
    </w:p>
  </w:comment>
  <w:comment w:id="86" w:author="Stephen Ragsdale" w:date="2016-04-05T10:16:00Z" w:initials="SR">
    <w:p w14:paraId="0787D94B" w14:textId="7B770DBD" w:rsidR="00A77DDF" w:rsidRDefault="00A77DDF">
      <w:pPr>
        <w:pStyle w:val="CommentText"/>
      </w:pPr>
      <w:r>
        <w:rPr>
          <w:rStyle w:val="CommentReference"/>
        </w:rPr>
        <w:annotationRef/>
      </w:r>
      <w:r>
        <w:t xml:space="preserve">Try to condense your results section by at least 30%, getting rid of redundancy and didactic or philosophical concepts (which may be moved to the discussion). </w:t>
      </w:r>
    </w:p>
  </w:comment>
  <w:comment w:id="89" w:author="Stephen Ragsdale" w:date="2016-05-04T23:03:00Z" w:initials="SR">
    <w:p w14:paraId="29B86011" w14:textId="29CB6912" w:rsidR="00A77DDF" w:rsidRDefault="00A77DDF">
      <w:pPr>
        <w:pStyle w:val="CommentText"/>
      </w:pPr>
      <w:r>
        <w:rPr>
          <w:rStyle w:val="CommentReference"/>
        </w:rPr>
        <w:annotationRef/>
      </w:r>
      <w:r>
        <w:t xml:space="preserve">Not sure if this section should be in the paper. If it is, it needs to be streamlined significantly. </w:t>
      </w:r>
    </w:p>
    <w:p w14:paraId="04D34ACF" w14:textId="77777777" w:rsidR="007F0D39" w:rsidRDefault="007F0D39">
      <w:pPr>
        <w:pStyle w:val="CommentText"/>
      </w:pPr>
    </w:p>
    <w:p w14:paraId="658E692B" w14:textId="20CD5B0C" w:rsidR="007F0D39" w:rsidRDefault="007F0D39">
      <w:pPr>
        <w:pStyle w:val="CommentText"/>
      </w:pPr>
      <w:r>
        <w:t>NP:  Matt – I agree</w:t>
      </w:r>
      <w:proofErr w:type="gramStart"/>
      <w:r>
        <w:t>;  this</w:t>
      </w:r>
      <w:proofErr w:type="gramEnd"/>
      <w:r>
        <w:t xml:space="preserve"> doesn't really read like a results section.  I think we don’t need it here – just results that come from the method.  This can be said succinctly in the M&amp;M section.  Let’s touch base on this when I get back too.</w:t>
      </w:r>
    </w:p>
  </w:comment>
  <w:comment w:id="90" w:author="Administrator" w:date="2016-05-04T23:03:00Z" w:initials="A">
    <w:p w14:paraId="2CFC762C" w14:textId="467D93C9" w:rsidR="00A77DDF" w:rsidRDefault="00A77DDF">
      <w:pPr>
        <w:pStyle w:val="CommentText"/>
        <w:rPr>
          <w:b/>
        </w:rPr>
      </w:pPr>
      <w:r>
        <w:rPr>
          <w:rStyle w:val="CommentReference"/>
        </w:rPr>
        <w:annotationRef/>
      </w:r>
      <w:r>
        <w:t xml:space="preserve">This is very much a “Data Availability” type section; perhaps it deserves its own short section separate from Results?  </w:t>
      </w:r>
      <w:r w:rsidRPr="00850957">
        <w:rPr>
          <w:b/>
        </w:rPr>
        <w:t xml:space="preserve">This is a very important section but it might go better </w:t>
      </w:r>
      <w:r>
        <w:rPr>
          <w:b/>
        </w:rPr>
        <w:t>at the end of</w:t>
      </w:r>
      <w:r w:rsidRPr="00850957">
        <w:rPr>
          <w:b/>
        </w:rPr>
        <w:t xml:space="preserve"> Methods.</w:t>
      </w:r>
    </w:p>
    <w:p w14:paraId="5CAB1530" w14:textId="77777777" w:rsidR="007F0D39" w:rsidRDefault="007F0D39">
      <w:pPr>
        <w:pStyle w:val="CommentText"/>
        <w:rPr>
          <w:b/>
        </w:rPr>
      </w:pPr>
    </w:p>
    <w:p w14:paraId="378A6104" w14:textId="1AEF16F7" w:rsidR="007F0D39" w:rsidRDefault="007F0D39">
      <w:pPr>
        <w:pStyle w:val="CommentText"/>
      </w:pPr>
      <w:r>
        <w:rPr>
          <w:b/>
        </w:rPr>
        <w:t>NP:  Agreed.</w:t>
      </w:r>
    </w:p>
  </w:comment>
  <w:comment w:id="91" w:author="Stephen Ragsdale" w:date="2016-04-05T10:16:00Z" w:initials="SR">
    <w:p w14:paraId="0A23D335" w14:textId="77EC927C" w:rsidR="00A77DDF" w:rsidRDefault="00A77DDF">
      <w:pPr>
        <w:pStyle w:val="CommentText"/>
      </w:pPr>
      <w:r>
        <w:rPr>
          <w:rStyle w:val="CommentReference"/>
        </w:rPr>
        <w:annotationRef/>
      </w:r>
      <w:proofErr w:type="gramStart"/>
      <w:r>
        <w:t>Again ….</w:t>
      </w:r>
      <w:proofErr w:type="gramEnd"/>
      <w:r>
        <w:t xml:space="preserve"> SUMMARIZE this material, move some to methods and some to discussion.  </w:t>
      </w:r>
    </w:p>
  </w:comment>
  <w:comment w:id="92" w:author="Nathan Price" w:date="2016-05-04T23:04:00Z" w:initials="NP">
    <w:p w14:paraId="6C446560" w14:textId="0998D758" w:rsidR="007F0D39" w:rsidRDefault="007F0D39">
      <w:pPr>
        <w:pStyle w:val="CommentText"/>
      </w:pPr>
      <w:r>
        <w:rPr>
          <w:rStyle w:val="CommentReference"/>
        </w:rPr>
        <w:annotationRef/>
      </w:r>
      <w:r>
        <w:t>Matt – let’s talk about the structure of the discussion section.  I think this will be helpful in pulling out some of the material scattered through the results section as well and streamlining along Steve’s suggestions above.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9E523" w14:textId="77777777" w:rsidR="00A77DDF" w:rsidRDefault="00A77DDF" w:rsidP="00516D83">
      <w:pPr>
        <w:spacing w:after="0" w:line="240" w:lineRule="auto"/>
      </w:pPr>
      <w:r>
        <w:separator/>
      </w:r>
    </w:p>
  </w:endnote>
  <w:endnote w:type="continuationSeparator" w:id="0">
    <w:p w14:paraId="66C0DA60" w14:textId="77777777" w:rsidR="00A77DDF" w:rsidRDefault="00A77DDF"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A77DDF" w:rsidRDefault="00A77DDF">
    <w:pPr>
      <w:pStyle w:val="Footer"/>
      <w:jc w:val="center"/>
    </w:pPr>
    <w:r>
      <w:fldChar w:fldCharType="begin"/>
    </w:r>
    <w:r>
      <w:instrText xml:space="preserve"> PAGE   \* MERGEFORMAT </w:instrText>
    </w:r>
    <w:r>
      <w:fldChar w:fldCharType="separate"/>
    </w:r>
    <w:r w:rsidR="007F0D39">
      <w:rPr>
        <w:noProof/>
      </w:rPr>
      <w:t>28</w:t>
    </w:r>
    <w:r>
      <w:rPr>
        <w:noProof/>
      </w:rPr>
      <w:fldChar w:fldCharType="end"/>
    </w:r>
  </w:p>
  <w:p w14:paraId="45C11215" w14:textId="77777777" w:rsidR="00A77DDF" w:rsidRDefault="00A77DD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79E5F" w14:textId="77777777" w:rsidR="00A77DDF" w:rsidRDefault="00A77DDF" w:rsidP="00516D83">
      <w:pPr>
        <w:spacing w:after="0" w:line="240" w:lineRule="auto"/>
      </w:pPr>
      <w:r>
        <w:separator/>
      </w:r>
    </w:p>
  </w:footnote>
  <w:footnote w:type="continuationSeparator" w:id="0">
    <w:p w14:paraId="184028A7" w14:textId="77777777" w:rsidR="00A77DDF" w:rsidRDefault="00A77DDF" w:rsidP="00516D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3090D"/>
    <w:rsid w:val="000315D0"/>
    <w:rsid w:val="00032675"/>
    <w:rsid w:val="00034EE2"/>
    <w:rsid w:val="000357B9"/>
    <w:rsid w:val="00037BDF"/>
    <w:rsid w:val="000408FB"/>
    <w:rsid w:val="000433A3"/>
    <w:rsid w:val="00046038"/>
    <w:rsid w:val="00051CB0"/>
    <w:rsid w:val="00063E5C"/>
    <w:rsid w:val="00066B7A"/>
    <w:rsid w:val="00070CFD"/>
    <w:rsid w:val="00071D75"/>
    <w:rsid w:val="00073EBE"/>
    <w:rsid w:val="0007719F"/>
    <w:rsid w:val="000809A9"/>
    <w:rsid w:val="00080B94"/>
    <w:rsid w:val="00080C5F"/>
    <w:rsid w:val="00081432"/>
    <w:rsid w:val="00081ADC"/>
    <w:rsid w:val="00081E0C"/>
    <w:rsid w:val="0008303F"/>
    <w:rsid w:val="00083FBB"/>
    <w:rsid w:val="00091F35"/>
    <w:rsid w:val="00094E1E"/>
    <w:rsid w:val="000A2563"/>
    <w:rsid w:val="000B047B"/>
    <w:rsid w:val="000B21BA"/>
    <w:rsid w:val="000B27FA"/>
    <w:rsid w:val="000B39C1"/>
    <w:rsid w:val="000B43BF"/>
    <w:rsid w:val="000B4992"/>
    <w:rsid w:val="000B7D99"/>
    <w:rsid w:val="000C33FB"/>
    <w:rsid w:val="000C35D5"/>
    <w:rsid w:val="000C3C19"/>
    <w:rsid w:val="000C75B4"/>
    <w:rsid w:val="000D34F2"/>
    <w:rsid w:val="000D63C1"/>
    <w:rsid w:val="000D73AB"/>
    <w:rsid w:val="000E0E23"/>
    <w:rsid w:val="000E1AD1"/>
    <w:rsid w:val="000E3D98"/>
    <w:rsid w:val="000E429A"/>
    <w:rsid w:val="000F03F7"/>
    <w:rsid w:val="000F15FA"/>
    <w:rsid w:val="000F5D2B"/>
    <w:rsid w:val="000F6195"/>
    <w:rsid w:val="001056FA"/>
    <w:rsid w:val="00105926"/>
    <w:rsid w:val="00111F78"/>
    <w:rsid w:val="00111FA8"/>
    <w:rsid w:val="00112595"/>
    <w:rsid w:val="001143B5"/>
    <w:rsid w:val="00121FDF"/>
    <w:rsid w:val="00126BCF"/>
    <w:rsid w:val="001304BB"/>
    <w:rsid w:val="0014251A"/>
    <w:rsid w:val="001426E4"/>
    <w:rsid w:val="00144FF8"/>
    <w:rsid w:val="00156A1D"/>
    <w:rsid w:val="00157F87"/>
    <w:rsid w:val="001637CD"/>
    <w:rsid w:val="001657E5"/>
    <w:rsid w:val="00166CBF"/>
    <w:rsid w:val="00172424"/>
    <w:rsid w:val="001801A5"/>
    <w:rsid w:val="00184019"/>
    <w:rsid w:val="00185D86"/>
    <w:rsid w:val="001908F4"/>
    <w:rsid w:val="00197EC3"/>
    <w:rsid w:val="001A5358"/>
    <w:rsid w:val="001B65A0"/>
    <w:rsid w:val="001C0A06"/>
    <w:rsid w:val="001C201F"/>
    <w:rsid w:val="001C5798"/>
    <w:rsid w:val="001C6579"/>
    <w:rsid w:val="001D1107"/>
    <w:rsid w:val="001D7261"/>
    <w:rsid w:val="001E4B82"/>
    <w:rsid w:val="001E503F"/>
    <w:rsid w:val="001E6ABD"/>
    <w:rsid w:val="001F07BE"/>
    <w:rsid w:val="001F1D6B"/>
    <w:rsid w:val="001F26CD"/>
    <w:rsid w:val="001F3FCA"/>
    <w:rsid w:val="001F417F"/>
    <w:rsid w:val="001F4A61"/>
    <w:rsid w:val="001F7E98"/>
    <w:rsid w:val="0021112D"/>
    <w:rsid w:val="00212107"/>
    <w:rsid w:val="00214692"/>
    <w:rsid w:val="00224D24"/>
    <w:rsid w:val="00226F75"/>
    <w:rsid w:val="002273C8"/>
    <w:rsid w:val="002276C9"/>
    <w:rsid w:val="00230593"/>
    <w:rsid w:val="00230C84"/>
    <w:rsid w:val="00231585"/>
    <w:rsid w:val="002372A9"/>
    <w:rsid w:val="002400F7"/>
    <w:rsid w:val="00243CF0"/>
    <w:rsid w:val="002463C4"/>
    <w:rsid w:val="00253C67"/>
    <w:rsid w:val="002607EE"/>
    <w:rsid w:val="0026382C"/>
    <w:rsid w:val="00264224"/>
    <w:rsid w:val="002659AE"/>
    <w:rsid w:val="00266387"/>
    <w:rsid w:val="002670AD"/>
    <w:rsid w:val="00270704"/>
    <w:rsid w:val="00270FE5"/>
    <w:rsid w:val="00274688"/>
    <w:rsid w:val="00275D3A"/>
    <w:rsid w:val="00276128"/>
    <w:rsid w:val="0027696A"/>
    <w:rsid w:val="00277E47"/>
    <w:rsid w:val="0028794B"/>
    <w:rsid w:val="00292115"/>
    <w:rsid w:val="002A1B75"/>
    <w:rsid w:val="002A1DF2"/>
    <w:rsid w:val="002A6145"/>
    <w:rsid w:val="002C5D66"/>
    <w:rsid w:val="002D69DB"/>
    <w:rsid w:val="002D7B41"/>
    <w:rsid w:val="002E0C0F"/>
    <w:rsid w:val="002E4EC0"/>
    <w:rsid w:val="002E5B7E"/>
    <w:rsid w:val="002F2425"/>
    <w:rsid w:val="002F28F6"/>
    <w:rsid w:val="002F7577"/>
    <w:rsid w:val="003034BA"/>
    <w:rsid w:val="00313809"/>
    <w:rsid w:val="00314946"/>
    <w:rsid w:val="003153D3"/>
    <w:rsid w:val="0031618C"/>
    <w:rsid w:val="00316621"/>
    <w:rsid w:val="00317530"/>
    <w:rsid w:val="003206DB"/>
    <w:rsid w:val="00322F94"/>
    <w:rsid w:val="00323D79"/>
    <w:rsid w:val="003307B5"/>
    <w:rsid w:val="00334FFD"/>
    <w:rsid w:val="0034629A"/>
    <w:rsid w:val="00347F50"/>
    <w:rsid w:val="003512E9"/>
    <w:rsid w:val="00351533"/>
    <w:rsid w:val="003523DD"/>
    <w:rsid w:val="0036089A"/>
    <w:rsid w:val="00360C55"/>
    <w:rsid w:val="00364662"/>
    <w:rsid w:val="0036766B"/>
    <w:rsid w:val="003730CF"/>
    <w:rsid w:val="00381A37"/>
    <w:rsid w:val="003840C4"/>
    <w:rsid w:val="0039482D"/>
    <w:rsid w:val="00396D65"/>
    <w:rsid w:val="003A09C4"/>
    <w:rsid w:val="003A0B8B"/>
    <w:rsid w:val="003A1525"/>
    <w:rsid w:val="003A50FC"/>
    <w:rsid w:val="003B00CF"/>
    <w:rsid w:val="003B2EAC"/>
    <w:rsid w:val="003C13B2"/>
    <w:rsid w:val="003C36FB"/>
    <w:rsid w:val="003C69B5"/>
    <w:rsid w:val="003C6A45"/>
    <w:rsid w:val="003C7B8C"/>
    <w:rsid w:val="003C7D79"/>
    <w:rsid w:val="003D5830"/>
    <w:rsid w:val="003D5D15"/>
    <w:rsid w:val="003E12B1"/>
    <w:rsid w:val="003E19FC"/>
    <w:rsid w:val="003E2C91"/>
    <w:rsid w:val="003E4220"/>
    <w:rsid w:val="003F0EE9"/>
    <w:rsid w:val="003F2775"/>
    <w:rsid w:val="003F49E1"/>
    <w:rsid w:val="004021BA"/>
    <w:rsid w:val="00403FFC"/>
    <w:rsid w:val="00404321"/>
    <w:rsid w:val="00406AA7"/>
    <w:rsid w:val="00407143"/>
    <w:rsid w:val="00407F1B"/>
    <w:rsid w:val="00410512"/>
    <w:rsid w:val="004105BE"/>
    <w:rsid w:val="00414739"/>
    <w:rsid w:val="00416B2F"/>
    <w:rsid w:val="00422297"/>
    <w:rsid w:val="0042348F"/>
    <w:rsid w:val="004259ED"/>
    <w:rsid w:val="00426CA7"/>
    <w:rsid w:val="004345D8"/>
    <w:rsid w:val="00435253"/>
    <w:rsid w:val="00444242"/>
    <w:rsid w:val="004525E8"/>
    <w:rsid w:val="00457A03"/>
    <w:rsid w:val="00463DCB"/>
    <w:rsid w:val="00464C5C"/>
    <w:rsid w:val="00464CF2"/>
    <w:rsid w:val="004677F8"/>
    <w:rsid w:val="00467AD6"/>
    <w:rsid w:val="0047027D"/>
    <w:rsid w:val="0048251B"/>
    <w:rsid w:val="004851F9"/>
    <w:rsid w:val="00485BFC"/>
    <w:rsid w:val="00485C00"/>
    <w:rsid w:val="004862FB"/>
    <w:rsid w:val="004913FB"/>
    <w:rsid w:val="00492B43"/>
    <w:rsid w:val="00494656"/>
    <w:rsid w:val="004A10CC"/>
    <w:rsid w:val="004A29F8"/>
    <w:rsid w:val="004A4F97"/>
    <w:rsid w:val="004B077E"/>
    <w:rsid w:val="004B4269"/>
    <w:rsid w:val="004B6D79"/>
    <w:rsid w:val="004B6EF9"/>
    <w:rsid w:val="004C3845"/>
    <w:rsid w:val="004C393D"/>
    <w:rsid w:val="004D13B8"/>
    <w:rsid w:val="004D255E"/>
    <w:rsid w:val="004D5C60"/>
    <w:rsid w:val="004D5C98"/>
    <w:rsid w:val="004D5DCF"/>
    <w:rsid w:val="004E13F9"/>
    <w:rsid w:val="004F28CF"/>
    <w:rsid w:val="00500041"/>
    <w:rsid w:val="00501D70"/>
    <w:rsid w:val="005113F6"/>
    <w:rsid w:val="005119EB"/>
    <w:rsid w:val="00511AD1"/>
    <w:rsid w:val="0051269C"/>
    <w:rsid w:val="00513827"/>
    <w:rsid w:val="0051683C"/>
    <w:rsid w:val="00516D83"/>
    <w:rsid w:val="00522142"/>
    <w:rsid w:val="00522919"/>
    <w:rsid w:val="00525248"/>
    <w:rsid w:val="00526B35"/>
    <w:rsid w:val="005278ED"/>
    <w:rsid w:val="00527D1A"/>
    <w:rsid w:val="00531633"/>
    <w:rsid w:val="00535032"/>
    <w:rsid w:val="005439A6"/>
    <w:rsid w:val="00546886"/>
    <w:rsid w:val="005519FA"/>
    <w:rsid w:val="00552A03"/>
    <w:rsid w:val="00552DFC"/>
    <w:rsid w:val="00555D72"/>
    <w:rsid w:val="00556F79"/>
    <w:rsid w:val="00557844"/>
    <w:rsid w:val="00560B11"/>
    <w:rsid w:val="00563757"/>
    <w:rsid w:val="005652C8"/>
    <w:rsid w:val="00571211"/>
    <w:rsid w:val="00571C2A"/>
    <w:rsid w:val="00571EEA"/>
    <w:rsid w:val="00576333"/>
    <w:rsid w:val="00576913"/>
    <w:rsid w:val="00584373"/>
    <w:rsid w:val="00586344"/>
    <w:rsid w:val="005936E7"/>
    <w:rsid w:val="005A081E"/>
    <w:rsid w:val="005A370D"/>
    <w:rsid w:val="005A4C15"/>
    <w:rsid w:val="005A6784"/>
    <w:rsid w:val="005A743B"/>
    <w:rsid w:val="005B2988"/>
    <w:rsid w:val="005B4979"/>
    <w:rsid w:val="005C4BB2"/>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237A0"/>
    <w:rsid w:val="00627847"/>
    <w:rsid w:val="00627AB7"/>
    <w:rsid w:val="006322C1"/>
    <w:rsid w:val="006331D1"/>
    <w:rsid w:val="00635FDE"/>
    <w:rsid w:val="00637BEF"/>
    <w:rsid w:val="00641032"/>
    <w:rsid w:val="00643EEA"/>
    <w:rsid w:val="00650EC2"/>
    <w:rsid w:val="00651B46"/>
    <w:rsid w:val="00651D44"/>
    <w:rsid w:val="00655A28"/>
    <w:rsid w:val="006602A6"/>
    <w:rsid w:val="00665411"/>
    <w:rsid w:val="00666EBB"/>
    <w:rsid w:val="00673E4C"/>
    <w:rsid w:val="00676337"/>
    <w:rsid w:val="00681980"/>
    <w:rsid w:val="00692E06"/>
    <w:rsid w:val="006930D0"/>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67D"/>
    <w:rsid w:val="006F6FB4"/>
    <w:rsid w:val="007032A7"/>
    <w:rsid w:val="00713837"/>
    <w:rsid w:val="0071508C"/>
    <w:rsid w:val="007179CE"/>
    <w:rsid w:val="007232F3"/>
    <w:rsid w:val="00723D56"/>
    <w:rsid w:val="0072556E"/>
    <w:rsid w:val="00726307"/>
    <w:rsid w:val="00726541"/>
    <w:rsid w:val="00735AAC"/>
    <w:rsid w:val="00737FF9"/>
    <w:rsid w:val="00743C7D"/>
    <w:rsid w:val="00744929"/>
    <w:rsid w:val="00752D4E"/>
    <w:rsid w:val="007544AE"/>
    <w:rsid w:val="00756FF0"/>
    <w:rsid w:val="00757AEF"/>
    <w:rsid w:val="0076073C"/>
    <w:rsid w:val="007642A7"/>
    <w:rsid w:val="007643C9"/>
    <w:rsid w:val="007644BF"/>
    <w:rsid w:val="00773758"/>
    <w:rsid w:val="00773DC9"/>
    <w:rsid w:val="0077549E"/>
    <w:rsid w:val="00775945"/>
    <w:rsid w:val="00775A14"/>
    <w:rsid w:val="00785465"/>
    <w:rsid w:val="0078784F"/>
    <w:rsid w:val="0079505E"/>
    <w:rsid w:val="00796A48"/>
    <w:rsid w:val="007A2129"/>
    <w:rsid w:val="007A2231"/>
    <w:rsid w:val="007A2B72"/>
    <w:rsid w:val="007A2E27"/>
    <w:rsid w:val="007A60D0"/>
    <w:rsid w:val="007A7ECA"/>
    <w:rsid w:val="007B4DFA"/>
    <w:rsid w:val="007C0A49"/>
    <w:rsid w:val="007C259C"/>
    <w:rsid w:val="007C468E"/>
    <w:rsid w:val="007C5198"/>
    <w:rsid w:val="007D1D19"/>
    <w:rsid w:val="007D68E6"/>
    <w:rsid w:val="007E1A5A"/>
    <w:rsid w:val="007E1FB5"/>
    <w:rsid w:val="007E3BB7"/>
    <w:rsid w:val="007E4615"/>
    <w:rsid w:val="007F0D39"/>
    <w:rsid w:val="007F0F45"/>
    <w:rsid w:val="007F7F53"/>
    <w:rsid w:val="008007AD"/>
    <w:rsid w:val="00800E69"/>
    <w:rsid w:val="00803495"/>
    <w:rsid w:val="0080785B"/>
    <w:rsid w:val="00815A63"/>
    <w:rsid w:val="008270DA"/>
    <w:rsid w:val="00827A2A"/>
    <w:rsid w:val="008314CD"/>
    <w:rsid w:val="008367FA"/>
    <w:rsid w:val="00840DEA"/>
    <w:rsid w:val="0084303B"/>
    <w:rsid w:val="0084390A"/>
    <w:rsid w:val="00850957"/>
    <w:rsid w:val="00852B28"/>
    <w:rsid w:val="00853534"/>
    <w:rsid w:val="00853B50"/>
    <w:rsid w:val="00860C6C"/>
    <w:rsid w:val="008653F7"/>
    <w:rsid w:val="0087010F"/>
    <w:rsid w:val="00875625"/>
    <w:rsid w:val="00875DF4"/>
    <w:rsid w:val="00881F7B"/>
    <w:rsid w:val="00883773"/>
    <w:rsid w:val="0088665C"/>
    <w:rsid w:val="00887D9C"/>
    <w:rsid w:val="00890FBC"/>
    <w:rsid w:val="008946EC"/>
    <w:rsid w:val="00895FB4"/>
    <w:rsid w:val="00896C21"/>
    <w:rsid w:val="00897640"/>
    <w:rsid w:val="008A1FB2"/>
    <w:rsid w:val="008B123E"/>
    <w:rsid w:val="008B6BDA"/>
    <w:rsid w:val="008B7D1C"/>
    <w:rsid w:val="008C00ED"/>
    <w:rsid w:val="008C0862"/>
    <w:rsid w:val="008C0DD5"/>
    <w:rsid w:val="008C3354"/>
    <w:rsid w:val="008D1D61"/>
    <w:rsid w:val="008D38C6"/>
    <w:rsid w:val="008D7AE6"/>
    <w:rsid w:val="008E0E07"/>
    <w:rsid w:val="008E175F"/>
    <w:rsid w:val="008E222D"/>
    <w:rsid w:val="008E6A11"/>
    <w:rsid w:val="008E7DB0"/>
    <w:rsid w:val="008F57BB"/>
    <w:rsid w:val="008F77AB"/>
    <w:rsid w:val="008F7C02"/>
    <w:rsid w:val="0090081E"/>
    <w:rsid w:val="00901F0A"/>
    <w:rsid w:val="00915E06"/>
    <w:rsid w:val="00915E11"/>
    <w:rsid w:val="009207D4"/>
    <w:rsid w:val="00920B05"/>
    <w:rsid w:val="009253F0"/>
    <w:rsid w:val="00930A74"/>
    <w:rsid w:val="00940402"/>
    <w:rsid w:val="00941122"/>
    <w:rsid w:val="00941981"/>
    <w:rsid w:val="00941ECA"/>
    <w:rsid w:val="009423CE"/>
    <w:rsid w:val="009426B1"/>
    <w:rsid w:val="00943D68"/>
    <w:rsid w:val="00945436"/>
    <w:rsid w:val="009476C9"/>
    <w:rsid w:val="00955999"/>
    <w:rsid w:val="0095782E"/>
    <w:rsid w:val="009626B8"/>
    <w:rsid w:val="009641DC"/>
    <w:rsid w:val="009657EA"/>
    <w:rsid w:val="00966787"/>
    <w:rsid w:val="00966C6C"/>
    <w:rsid w:val="00967F47"/>
    <w:rsid w:val="0097575B"/>
    <w:rsid w:val="00983F37"/>
    <w:rsid w:val="0098443E"/>
    <w:rsid w:val="009905DC"/>
    <w:rsid w:val="00992E1B"/>
    <w:rsid w:val="009A114F"/>
    <w:rsid w:val="009A2520"/>
    <w:rsid w:val="009A6761"/>
    <w:rsid w:val="009B7FEA"/>
    <w:rsid w:val="009C00DF"/>
    <w:rsid w:val="009C1745"/>
    <w:rsid w:val="009C1D8D"/>
    <w:rsid w:val="009C21F5"/>
    <w:rsid w:val="009C4505"/>
    <w:rsid w:val="009C70DD"/>
    <w:rsid w:val="009C74FA"/>
    <w:rsid w:val="009D0324"/>
    <w:rsid w:val="009D0843"/>
    <w:rsid w:val="009D69A7"/>
    <w:rsid w:val="009D72B9"/>
    <w:rsid w:val="009D741D"/>
    <w:rsid w:val="009E1452"/>
    <w:rsid w:val="009E2500"/>
    <w:rsid w:val="009E4183"/>
    <w:rsid w:val="009E7673"/>
    <w:rsid w:val="009F4214"/>
    <w:rsid w:val="009F44C4"/>
    <w:rsid w:val="009F4D6C"/>
    <w:rsid w:val="009F74B8"/>
    <w:rsid w:val="00A11C45"/>
    <w:rsid w:val="00A13870"/>
    <w:rsid w:val="00A17493"/>
    <w:rsid w:val="00A20F0F"/>
    <w:rsid w:val="00A24003"/>
    <w:rsid w:val="00A2473D"/>
    <w:rsid w:val="00A24A0D"/>
    <w:rsid w:val="00A24D89"/>
    <w:rsid w:val="00A31547"/>
    <w:rsid w:val="00A31E1D"/>
    <w:rsid w:val="00A3471A"/>
    <w:rsid w:val="00A3475A"/>
    <w:rsid w:val="00A36979"/>
    <w:rsid w:val="00A40676"/>
    <w:rsid w:val="00A41BEA"/>
    <w:rsid w:val="00A447FE"/>
    <w:rsid w:val="00A47448"/>
    <w:rsid w:val="00A51082"/>
    <w:rsid w:val="00A512C1"/>
    <w:rsid w:val="00A52930"/>
    <w:rsid w:val="00A557FB"/>
    <w:rsid w:val="00A562C0"/>
    <w:rsid w:val="00A57176"/>
    <w:rsid w:val="00A61B62"/>
    <w:rsid w:val="00A62FD8"/>
    <w:rsid w:val="00A630AA"/>
    <w:rsid w:val="00A647AF"/>
    <w:rsid w:val="00A6548E"/>
    <w:rsid w:val="00A77DDF"/>
    <w:rsid w:val="00A77F31"/>
    <w:rsid w:val="00A8198B"/>
    <w:rsid w:val="00A86F5B"/>
    <w:rsid w:val="00A87FFD"/>
    <w:rsid w:val="00A923BB"/>
    <w:rsid w:val="00AA1877"/>
    <w:rsid w:val="00AA70E9"/>
    <w:rsid w:val="00AB4371"/>
    <w:rsid w:val="00AB74CE"/>
    <w:rsid w:val="00AC43A6"/>
    <w:rsid w:val="00AD0737"/>
    <w:rsid w:val="00AD0EFB"/>
    <w:rsid w:val="00AD1AC3"/>
    <w:rsid w:val="00AD1E85"/>
    <w:rsid w:val="00AD5AF1"/>
    <w:rsid w:val="00AD6208"/>
    <w:rsid w:val="00AE2151"/>
    <w:rsid w:val="00AE21C1"/>
    <w:rsid w:val="00AE2D83"/>
    <w:rsid w:val="00AE62A4"/>
    <w:rsid w:val="00AF2BB4"/>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43C6"/>
    <w:rsid w:val="00B552F6"/>
    <w:rsid w:val="00B55FE2"/>
    <w:rsid w:val="00B6037B"/>
    <w:rsid w:val="00B65741"/>
    <w:rsid w:val="00B66D3A"/>
    <w:rsid w:val="00B75001"/>
    <w:rsid w:val="00B806A5"/>
    <w:rsid w:val="00B844AB"/>
    <w:rsid w:val="00B865F8"/>
    <w:rsid w:val="00B91F1A"/>
    <w:rsid w:val="00B92236"/>
    <w:rsid w:val="00B97142"/>
    <w:rsid w:val="00BA12DD"/>
    <w:rsid w:val="00BB4897"/>
    <w:rsid w:val="00BB5603"/>
    <w:rsid w:val="00BB596A"/>
    <w:rsid w:val="00BC4B5C"/>
    <w:rsid w:val="00BC5E1E"/>
    <w:rsid w:val="00BC613A"/>
    <w:rsid w:val="00BC69E7"/>
    <w:rsid w:val="00BD1F9F"/>
    <w:rsid w:val="00BD54C7"/>
    <w:rsid w:val="00BD779D"/>
    <w:rsid w:val="00BF0803"/>
    <w:rsid w:val="00BF22C1"/>
    <w:rsid w:val="00BF2DEF"/>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510BA"/>
    <w:rsid w:val="00C51ABC"/>
    <w:rsid w:val="00C540C6"/>
    <w:rsid w:val="00C54AA8"/>
    <w:rsid w:val="00C55F46"/>
    <w:rsid w:val="00C61E65"/>
    <w:rsid w:val="00C65346"/>
    <w:rsid w:val="00C7030E"/>
    <w:rsid w:val="00C70679"/>
    <w:rsid w:val="00C73E42"/>
    <w:rsid w:val="00C747FB"/>
    <w:rsid w:val="00C75D13"/>
    <w:rsid w:val="00C82E52"/>
    <w:rsid w:val="00C84DA4"/>
    <w:rsid w:val="00C91990"/>
    <w:rsid w:val="00C96BB0"/>
    <w:rsid w:val="00CA1420"/>
    <w:rsid w:val="00CA15A3"/>
    <w:rsid w:val="00CA1718"/>
    <w:rsid w:val="00CB411E"/>
    <w:rsid w:val="00CB4BA9"/>
    <w:rsid w:val="00CB56B9"/>
    <w:rsid w:val="00CB5F53"/>
    <w:rsid w:val="00CC3AC4"/>
    <w:rsid w:val="00CD129E"/>
    <w:rsid w:val="00CD20A3"/>
    <w:rsid w:val="00CD3A80"/>
    <w:rsid w:val="00CD3E73"/>
    <w:rsid w:val="00CD619D"/>
    <w:rsid w:val="00CD72FC"/>
    <w:rsid w:val="00CE0906"/>
    <w:rsid w:val="00CE40C8"/>
    <w:rsid w:val="00CE717D"/>
    <w:rsid w:val="00CF2B31"/>
    <w:rsid w:val="00CF3BCD"/>
    <w:rsid w:val="00CF3F81"/>
    <w:rsid w:val="00CF4E3A"/>
    <w:rsid w:val="00CF4F3E"/>
    <w:rsid w:val="00CF5D54"/>
    <w:rsid w:val="00CF68A8"/>
    <w:rsid w:val="00D00DB1"/>
    <w:rsid w:val="00D01715"/>
    <w:rsid w:val="00D03A1C"/>
    <w:rsid w:val="00D04532"/>
    <w:rsid w:val="00D057B6"/>
    <w:rsid w:val="00D063E5"/>
    <w:rsid w:val="00D10F79"/>
    <w:rsid w:val="00D11FBC"/>
    <w:rsid w:val="00D12795"/>
    <w:rsid w:val="00D22456"/>
    <w:rsid w:val="00D26294"/>
    <w:rsid w:val="00D27B6F"/>
    <w:rsid w:val="00D3056C"/>
    <w:rsid w:val="00D315F6"/>
    <w:rsid w:val="00D35B0B"/>
    <w:rsid w:val="00D35C26"/>
    <w:rsid w:val="00D414E0"/>
    <w:rsid w:val="00D43FEF"/>
    <w:rsid w:val="00D44E0B"/>
    <w:rsid w:val="00D52089"/>
    <w:rsid w:val="00D52762"/>
    <w:rsid w:val="00D53674"/>
    <w:rsid w:val="00D547AF"/>
    <w:rsid w:val="00D56916"/>
    <w:rsid w:val="00D60118"/>
    <w:rsid w:val="00D61662"/>
    <w:rsid w:val="00D64CB4"/>
    <w:rsid w:val="00D71AA7"/>
    <w:rsid w:val="00D74A8B"/>
    <w:rsid w:val="00D74FA7"/>
    <w:rsid w:val="00D808B7"/>
    <w:rsid w:val="00D861D3"/>
    <w:rsid w:val="00D926B5"/>
    <w:rsid w:val="00D93A73"/>
    <w:rsid w:val="00D96104"/>
    <w:rsid w:val="00DA124D"/>
    <w:rsid w:val="00DA668C"/>
    <w:rsid w:val="00DA7656"/>
    <w:rsid w:val="00DB0DFC"/>
    <w:rsid w:val="00DB27A6"/>
    <w:rsid w:val="00DB5537"/>
    <w:rsid w:val="00DB6DBF"/>
    <w:rsid w:val="00DB7232"/>
    <w:rsid w:val="00DC05CC"/>
    <w:rsid w:val="00DC2671"/>
    <w:rsid w:val="00DC26B4"/>
    <w:rsid w:val="00DD5CAF"/>
    <w:rsid w:val="00DD6CD3"/>
    <w:rsid w:val="00DD75BA"/>
    <w:rsid w:val="00DD7A29"/>
    <w:rsid w:val="00DE0CDE"/>
    <w:rsid w:val="00DE296C"/>
    <w:rsid w:val="00DE3865"/>
    <w:rsid w:val="00DE4C7D"/>
    <w:rsid w:val="00DF447E"/>
    <w:rsid w:val="00DF66BE"/>
    <w:rsid w:val="00DF679C"/>
    <w:rsid w:val="00E009DF"/>
    <w:rsid w:val="00E02303"/>
    <w:rsid w:val="00E03BFB"/>
    <w:rsid w:val="00E055B6"/>
    <w:rsid w:val="00E07070"/>
    <w:rsid w:val="00E11280"/>
    <w:rsid w:val="00E1148F"/>
    <w:rsid w:val="00E11896"/>
    <w:rsid w:val="00E12061"/>
    <w:rsid w:val="00E124F1"/>
    <w:rsid w:val="00E12F34"/>
    <w:rsid w:val="00E13C01"/>
    <w:rsid w:val="00E14CEA"/>
    <w:rsid w:val="00E213B1"/>
    <w:rsid w:val="00E2551A"/>
    <w:rsid w:val="00E2618A"/>
    <w:rsid w:val="00E3127F"/>
    <w:rsid w:val="00E362C0"/>
    <w:rsid w:val="00E3679F"/>
    <w:rsid w:val="00E36B6B"/>
    <w:rsid w:val="00E36E6C"/>
    <w:rsid w:val="00E40F10"/>
    <w:rsid w:val="00E420E6"/>
    <w:rsid w:val="00E4785C"/>
    <w:rsid w:val="00E47C19"/>
    <w:rsid w:val="00E515B0"/>
    <w:rsid w:val="00E52A76"/>
    <w:rsid w:val="00E52EC2"/>
    <w:rsid w:val="00E60508"/>
    <w:rsid w:val="00E616B7"/>
    <w:rsid w:val="00E653E1"/>
    <w:rsid w:val="00E65B39"/>
    <w:rsid w:val="00E75F12"/>
    <w:rsid w:val="00E76580"/>
    <w:rsid w:val="00E777B8"/>
    <w:rsid w:val="00E83121"/>
    <w:rsid w:val="00E83A7C"/>
    <w:rsid w:val="00E856C5"/>
    <w:rsid w:val="00E90ACA"/>
    <w:rsid w:val="00E922E9"/>
    <w:rsid w:val="00E93D59"/>
    <w:rsid w:val="00E95B31"/>
    <w:rsid w:val="00E9666F"/>
    <w:rsid w:val="00EA0242"/>
    <w:rsid w:val="00EA12B8"/>
    <w:rsid w:val="00EA1E5C"/>
    <w:rsid w:val="00EA36A8"/>
    <w:rsid w:val="00EA6C8E"/>
    <w:rsid w:val="00EB0A45"/>
    <w:rsid w:val="00EB1420"/>
    <w:rsid w:val="00EB3C27"/>
    <w:rsid w:val="00EB5A80"/>
    <w:rsid w:val="00EB7B98"/>
    <w:rsid w:val="00EC3B2F"/>
    <w:rsid w:val="00EC4669"/>
    <w:rsid w:val="00EC7AC7"/>
    <w:rsid w:val="00ED3797"/>
    <w:rsid w:val="00ED4618"/>
    <w:rsid w:val="00EE090F"/>
    <w:rsid w:val="00EE37D9"/>
    <w:rsid w:val="00EF27FA"/>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39FC"/>
    <w:rsid w:val="00F4030E"/>
    <w:rsid w:val="00F42364"/>
    <w:rsid w:val="00F44ADB"/>
    <w:rsid w:val="00F45312"/>
    <w:rsid w:val="00F45C05"/>
    <w:rsid w:val="00F47CF8"/>
    <w:rsid w:val="00F505AA"/>
    <w:rsid w:val="00F5100D"/>
    <w:rsid w:val="00F51AEF"/>
    <w:rsid w:val="00F52200"/>
    <w:rsid w:val="00F53A02"/>
    <w:rsid w:val="00F53CE5"/>
    <w:rsid w:val="00F55A92"/>
    <w:rsid w:val="00F560A7"/>
    <w:rsid w:val="00F757DA"/>
    <w:rsid w:val="00F7767B"/>
    <w:rsid w:val="00F819FC"/>
    <w:rsid w:val="00F8461B"/>
    <w:rsid w:val="00F846AE"/>
    <w:rsid w:val="00F877E6"/>
    <w:rsid w:val="00F8787B"/>
    <w:rsid w:val="00F907B3"/>
    <w:rsid w:val="00F9540D"/>
    <w:rsid w:val="00F960CA"/>
    <w:rsid w:val="00FA05D1"/>
    <w:rsid w:val="00FA10D1"/>
    <w:rsid w:val="00FA2B14"/>
    <w:rsid w:val="00FA45DE"/>
    <w:rsid w:val="00FA5B57"/>
    <w:rsid w:val="00FA60EB"/>
    <w:rsid w:val="00FA661C"/>
    <w:rsid w:val="00FA6B3D"/>
    <w:rsid w:val="00FA6E9E"/>
    <w:rsid w:val="00FB02E8"/>
    <w:rsid w:val="00FB24B3"/>
    <w:rsid w:val="00FB6A81"/>
    <w:rsid w:val="00FC0F74"/>
    <w:rsid w:val="00FC2331"/>
    <w:rsid w:val="00FC2DAB"/>
    <w:rsid w:val="00FC7166"/>
    <w:rsid w:val="00FD6ACE"/>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chart" Target="charts/chart1.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tif"/><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nprice@systemsbiology.org" TargetMode="External"/><Relationship Id="rId10" Type="http://schemas.openxmlformats.org/officeDocument/2006/relationships/hyperlink" Target="mailto:leighj@u.washington.edu"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24.0</c:v>
                </c:pt>
                <c:pt idx="1">
                  <c:v>11.0</c:v>
                </c:pt>
                <c:pt idx="2">
                  <c:v>12.0</c:v>
                </c:pt>
                <c:pt idx="3">
                  <c:v>8.0</c:v>
                </c:pt>
                <c:pt idx="4">
                  <c:v>2.0</c:v>
                </c:pt>
                <c:pt idx="5">
                  <c:v>15.0</c:v>
                </c:pt>
                <c:pt idx="6">
                  <c:v>2.0</c:v>
                </c:pt>
                <c:pt idx="7">
                  <c:v>3.0</c:v>
                </c:pt>
                <c:pt idx="8">
                  <c:v>8.0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3A03C-A42D-0F4F-A27D-9EA3574B1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28</Pages>
  <Words>44751</Words>
  <Characters>255086</Characters>
  <Application>Microsoft Macintosh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299239</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Nathan Price</cp:lastModifiedBy>
  <cp:revision>4</cp:revision>
  <cp:lastPrinted>2016-01-11T05:49:00Z</cp:lastPrinted>
  <dcterms:created xsi:type="dcterms:W3CDTF">2016-05-05T02:16:00Z</dcterms:created>
  <dcterms:modified xsi:type="dcterms:W3CDTF">2016-05-05T03:05:00Z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id="UTqtiIMG"/&gt;&lt;style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