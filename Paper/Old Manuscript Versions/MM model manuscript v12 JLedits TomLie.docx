
<file path=[Content_Types].xml><?xml version="1.0" encoding="utf-8"?>
<Types xmlns="http://schemas.openxmlformats.org/package/2006/content-types">
  <Default Extension="xml" ContentType="application/xml"/>
  <Default Extension="tif" ContentType="image/tiff"/>
  <Default Extension="bin" ContentType="application/vnd.openxmlformats-officedocument.wordprocessingml.printerSettings"/>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C3E17" w14:textId="77777777" w:rsidR="00AE62A4" w:rsidRDefault="000C75B4" w:rsidP="00414739">
      <w:pPr>
        <w:pStyle w:val="Title"/>
      </w:pPr>
      <w:r>
        <w:t xml:space="preserve">Exploring </w:t>
      </w:r>
      <w:r w:rsidR="002E5B7E">
        <w:t>Hydrogenotrophic Methanogenesis: A</w:t>
      </w:r>
      <w:r w:rsidR="00277E47">
        <w:t xml:space="preserve"> </w:t>
      </w:r>
      <w:r w:rsidR="00414739">
        <w:t xml:space="preserve">Genome Scale </w:t>
      </w:r>
      <w:r w:rsidR="00467AD6">
        <w:t>Metabolic Reconstruction</w:t>
      </w:r>
      <w:r w:rsidR="00414739">
        <w:t xml:space="preserve"> of </w:t>
      </w:r>
      <w:r w:rsidR="00414739">
        <w:rPr>
          <w:i/>
        </w:rPr>
        <w:t xml:space="preserve">Methanococcus maripaludis S2 </w:t>
      </w:r>
    </w:p>
    <w:p w14:paraId="0C26F1D1" w14:textId="538DEC88" w:rsidR="00BF524A" w:rsidRPr="003B14E8" w:rsidRDefault="00BF524A" w:rsidP="00BF524A">
      <w:pPr>
        <w:spacing w:line="480" w:lineRule="auto"/>
        <w:rPr>
          <w:b/>
        </w:rPr>
      </w:pPr>
      <w:r w:rsidRPr="003B14E8">
        <w:rPr>
          <w:b/>
        </w:rPr>
        <w:t>Matthew A. Richards</w:t>
      </w:r>
      <w:r w:rsidRPr="003B14E8">
        <w:rPr>
          <w:b/>
          <w:vertAlign w:val="superscript"/>
        </w:rPr>
        <w:t>1</w:t>
      </w:r>
      <w:proofErr w:type="gramStart"/>
      <w:r w:rsidRPr="003B14E8">
        <w:rPr>
          <w:b/>
          <w:vertAlign w:val="superscript"/>
        </w:rPr>
        <w:t>,2</w:t>
      </w:r>
      <w:proofErr w:type="gramEnd"/>
      <w:r w:rsidRPr="003B14E8">
        <w:rPr>
          <w:b/>
        </w:rPr>
        <w:t xml:space="preserve">, </w:t>
      </w:r>
      <w:r>
        <w:rPr>
          <w:b/>
        </w:rPr>
        <w:t>Thomas J. Lie</w:t>
      </w:r>
      <w:r w:rsidR="00A562C0">
        <w:rPr>
          <w:b/>
          <w:vertAlign w:val="superscript"/>
        </w:rPr>
        <w:t>3</w:t>
      </w:r>
      <w:r w:rsidRPr="003B14E8">
        <w:rPr>
          <w:b/>
        </w:rPr>
        <w:t xml:space="preserve">, </w:t>
      </w:r>
      <w:r w:rsidR="00A562C0">
        <w:rPr>
          <w:b/>
        </w:rPr>
        <w:t>Juan Zhang</w:t>
      </w:r>
      <w:r w:rsidR="00A562C0">
        <w:rPr>
          <w:b/>
          <w:vertAlign w:val="superscript"/>
        </w:rPr>
        <w:t>4</w:t>
      </w:r>
      <w:r w:rsidR="00A562C0" w:rsidRPr="003B14E8">
        <w:rPr>
          <w:b/>
        </w:rPr>
        <w:t xml:space="preserve">, </w:t>
      </w:r>
      <w:commentRangeStart w:id="0"/>
      <w:r w:rsidR="005A4C15">
        <w:rPr>
          <w:b/>
        </w:rPr>
        <w:t>Stephen W. Ragsdale</w:t>
      </w:r>
      <w:commentRangeEnd w:id="0"/>
      <w:r w:rsidR="008E7561">
        <w:rPr>
          <w:rStyle w:val="CommentReference"/>
          <w:rFonts w:ascii="Calibri" w:hAnsi="Calibri"/>
        </w:rPr>
        <w:commentReference w:id="0"/>
      </w:r>
      <w:r w:rsidR="005A4C15">
        <w:rPr>
          <w:b/>
        </w:rPr>
        <w:t xml:space="preserve">, </w:t>
      </w:r>
      <w:r>
        <w:rPr>
          <w:b/>
        </w:rPr>
        <w:t>John A. Leigh</w:t>
      </w:r>
      <w:r w:rsidR="00A562C0">
        <w:rPr>
          <w:b/>
          <w:vertAlign w:val="superscript"/>
        </w:rPr>
        <w:t>3</w:t>
      </w:r>
      <w:r>
        <w:rPr>
          <w:b/>
        </w:rPr>
        <w:t>*</w:t>
      </w:r>
      <w:r w:rsidRPr="003B14E8">
        <w:rPr>
          <w:b/>
        </w:rPr>
        <w:t>, Nathan D. Price</w:t>
      </w:r>
      <w:r w:rsidRPr="003B14E8">
        <w:rPr>
          <w:b/>
          <w:vertAlign w:val="superscript"/>
        </w:rPr>
        <w:t>2</w:t>
      </w:r>
      <w:r w:rsidRPr="003B14E8">
        <w:rPr>
          <w:b/>
        </w:rPr>
        <w:t>*</w:t>
      </w:r>
    </w:p>
    <w:p w14:paraId="4D17A356"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1</w:t>
      </w:r>
      <w:r w:rsidRPr="003B14E8">
        <w:rPr>
          <w:color w:val="000000"/>
          <w:sz w:val="20"/>
          <w:szCs w:val="20"/>
          <w:shd w:val="clear" w:color="auto" w:fill="FFFFFF"/>
        </w:rPr>
        <w:t>Department of Chemical and Biomolecular Engineering, University of Illinois at Urbana-Champaign, Urbana, IL USA</w:t>
      </w:r>
    </w:p>
    <w:p w14:paraId="1EE1EDDD"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2</w:t>
      </w:r>
      <w:r w:rsidRPr="003B14E8">
        <w:rPr>
          <w:color w:val="000000"/>
          <w:sz w:val="20"/>
          <w:szCs w:val="20"/>
          <w:shd w:val="clear" w:color="auto" w:fill="FFFFFF"/>
        </w:rPr>
        <w:t>Institute for Systems Biology, Seattle, WA, USA</w:t>
      </w:r>
    </w:p>
    <w:p w14:paraId="5C6F0609" w14:textId="77777777" w:rsidR="00BF524A" w:rsidRDefault="00BF524A" w:rsidP="00BF524A">
      <w:pPr>
        <w:spacing w:line="480" w:lineRule="auto"/>
        <w:rPr>
          <w:color w:val="000000"/>
          <w:sz w:val="20"/>
          <w:szCs w:val="20"/>
          <w:shd w:val="clear" w:color="auto" w:fill="FFFFFF"/>
        </w:rPr>
      </w:pPr>
      <w:r w:rsidRPr="003B14E8">
        <w:rPr>
          <w:color w:val="000000"/>
          <w:sz w:val="20"/>
          <w:szCs w:val="20"/>
          <w:shd w:val="clear" w:color="auto" w:fill="FFFFFF"/>
          <w:vertAlign w:val="superscript"/>
        </w:rPr>
        <w:t>3</w:t>
      </w:r>
      <w:r w:rsidR="00A562C0">
        <w:rPr>
          <w:color w:val="000000"/>
          <w:sz w:val="20"/>
          <w:szCs w:val="20"/>
          <w:shd w:val="clear" w:color="auto" w:fill="FFFFFF"/>
        </w:rPr>
        <w:t>Department of Microbiology, University of Washington, Seattle, WA, USA</w:t>
      </w:r>
    </w:p>
    <w:p w14:paraId="2A475D70" w14:textId="77777777" w:rsidR="00A562C0" w:rsidRDefault="00BF524A" w:rsidP="00A562C0">
      <w:pPr>
        <w:spacing w:line="480" w:lineRule="auto"/>
        <w:rPr>
          <w:color w:val="000000"/>
          <w:sz w:val="20"/>
          <w:szCs w:val="20"/>
          <w:shd w:val="clear" w:color="auto" w:fill="FFFFFF"/>
        </w:rPr>
      </w:pPr>
      <w:r w:rsidRPr="00BF524A">
        <w:rPr>
          <w:color w:val="000000"/>
          <w:sz w:val="20"/>
          <w:szCs w:val="20"/>
          <w:shd w:val="clear" w:color="auto" w:fill="FFFFFF"/>
          <w:vertAlign w:val="superscript"/>
        </w:rPr>
        <w:t>4</w:t>
      </w:r>
      <w:r w:rsidR="00A562C0">
        <w:rPr>
          <w:color w:val="000000"/>
          <w:sz w:val="20"/>
          <w:szCs w:val="20"/>
          <w:shd w:val="clear" w:color="auto" w:fill="FFFFFF"/>
        </w:rPr>
        <w:t>Jiangnan University, China</w:t>
      </w:r>
    </w:p>
    <w:p w14:paraId="0ED8672F" w14:textId="77777777" w:rsidR="00414739" w:rsidRPr="005B2988" w:rsidRDefault="00BF524A" w:rsidP="005B2988">
      <w:pPr>
        <w:spacing w:line="480" w:lineRule="auto"/>
        <w:rPr>
          <w:sz w:val="20"/>
          <w:szCs w:val="20"/>
        </w:rPr>
      </w:pPr>
      <w:r w:rsidRPr="003B14E8">
        <w:rPr>
          <w:color w:val="000000"/>
          <w:sz w:val="20"/>
          <w:szCs w:val="20"/>
          <w:shd w:val="clear" w:color="auto" w:fill="FFFFFF"/>
        </w:rPr>
        <w:t>*Corresponding author</w:t>
      </w:r>
      <w:r>
        <w:rPr>
          <w:color w:val="000000"/>
          <w:sz w:val="20"/>
          <w:szCs w:val="20"/>
          <w:shd w:val="clear" w:color="auto" w:fill="FFFFFF"/>
        </w:rPr>
        <w:t>s</w:t>
      </w:r>
      <w:r w:rsidRPr="003B14E8">
        <w:rPr>
          <w:color w:val="000000"/>
          <w:sz w:val="20"/>
          <w:szCs w:val="20"/>
          <w:shd w:val="clear" w:color="auto" w:fill="FFFFFF"/>
        </w:rPr>
        <w:t xml:space="preserve">: </w:t>
      </w:r>
      <w:hyperlink r:id="rId10" w:history="1">
        <w:r w:rsidRPr="00432CE9">
          <w:rPr>
            <w:rStyle w:val="Hyperlink"/>
            <w:sz w:val="20"/>
            <w:szCs w:val="20"/>
            <w:shd w:val="clear" w:color="auto" w:fill="FFFFFF"/>
          </w:rPr>
          <w:t>nprice@systemsbiology.org</w:t>
        </w:r>
      </w:hyperlink>
      <w:r>
        <w:rPr>
          <w:color w:val="000000"/>
          <w:sz w:val="20"/>
          <w:szCs w:val="20"/>
          <w:shd w:val="clear" w:color="auto" w:fill="FFFFFF"/>
        </w:rPr>
        <w:t xml:space="preserve">, </w:t>
      </w:r>
      <w:hyperlink r:id="rId11" w:history="1">
        <w:r w:rsidRPr="00432CE9">
          <w:rPr>
            <w:rStyle w:val="Hyperlink"/>
            <w:sz w:val="20"/>
            <w:szCs w:val="20"/>
            <w:shd w:val="clear" w:color="auto" w:fill="FFFFFF"/>
          </w:rPr>
          <w:t>leighj@u.washington.edu</w:t>
        </w:r>
      </w:hyperlink>
      <w:r>
        <w:rPr>
          <w:color w:val="000000"/>
          <w:sz w:val="20"/>
          <w:szCs w:val="20"/>
          <w:shd w:val="clear" w:color="auto" w:fill="FFFFFF"/>
        </w:rPr>
        <w:t xml:space="preserve"> </w:t>
      </w:r>
      <w:r w:rsidR="00414739">
        <w:br w:type="page"/>
      </w:r>
    </w:p>
    <w:p w14:paraId="1EFB3338" w14:textId="77777777" w:rsidR="00D35B0B" w:rsidRDefault="00D35B0B" w:rsidP="00D35B0B">
      <w:pPr>
        <w:pStyle w:val="Heading1"/>
      </w:pPr>
      <w:r>
        <w:lastRenderedPageBreak/>
        <w:t>Abstract</w:t>
      </w:r>
    </w:p>
    <w:p w14:paraId="25E8A737" w14:textId="688A67C0" w:rsidR="00D35B0B" w:rsidRPr="00D35B0B" w:rsidRDefault="00D35B0B" w:rsidP="005F2447">
      <w:pPr>
        <w:spacing w:line="480" w:lineRule="auto"/>
      </w:pPr>
      <w:r>
        <w:t xml:space="preserve">Hydrogenotrophic methanogenesis occurs in multiple environments ranging from the </w:t>
      </w:r>
      <w:r w:rsidR="00F51AEF">
        <w:t>intestinal tracts of animals</w:t>
      </w:r>
      <w:r>
        <w:t xml:space="preserve"> to </w:t>
      </w:r>
      <w:r w:rsidR="00F51AEF">
        <w:t>anaerobic sediments</w:t>
      </w:r>
      <w:r>
        <w:t xml:space="preserve"> and hot springs. </w:t>
      </w:r>
      <w:r w:rsidR="002A1DF2">
        <w:t>Energy c</w:t>
      </w:r>
      <w:r w:rsidR="00B806A5">
        <w:t xml:space="preserve">onservation in </w:t>
      </w:r>
      <w:r w:rsidR="00F51AEF">
        <w:t>hydrogenotrophic methanogens</w:t>
      </w:r>
      <w:r w:rsidR="00B806A5">
        <w:t xml:space="preserve"> </w:t>
      </w:r>
      <w:r w:rsidR="00C35E8D">
        <w:t xml:space="preserve">was </w:t>
      </w:r>
      <w:r w:rsidR="002A1DF2">
        <w:t>long a mystery; o</w:t>
      </w:r>
      <w:r w:rsidR="00651B46">
        <w:t xml:space="preserve">nly recently, it was reported that </w:t>
      </w:r>
      <w:r w:rsidR="00F51AEF">
        <w:t xml:space="preserve">net </w:t>
      </w:r>
      <w:r w:rsidR="002A1DF2">
        <w:t xml:space="preserve">energy </w:t>
      </w:r>
      <w:r w:rsidR="00F51AEF">
        <w:t xml:space="preserve">conservation </w:t>
      </w:r>
      <w:r w:rsidR="002A1DF2">
        <w:t xml:space="preserve">for growth </w:t>
      </w:r>
      <w:r w:rsidR="00F51AEF">
        <w:t xml:space="preserve">depends on </w:t>
      </w:r>
      <w:r w:rsidR="002A1DF2">
        <w:t>electron bifurcation</w:t>
      </w:r>
      <w:r w:rsidR="00651B46">
        <w:t xml:space="preserve">. </w:t>
      </w:r>
      <w:r w:rsidR="00F51AEF">
        <w:t xml:space="preserve">In this work we focus on </w:t>
      </w:r>
      <w:r w:rsidR="00F51AEF">
        <w:rPr>
          <w:i/>
        </w:rPr>
        <w:t>Methanococcus maripaludis</w:t>
      </w:r>
      <w:r w:rsidR="00F51AEF">
        <w:t>, a well-studied hydrogenotrophic marine methanogen.</w:t>
      </w:r>
      <w:r w:rsidR="003E19FC">
        <w:t xml:space="preserve"> </w:t>
      </w:r>
      <w:r w:rsidR="00651B46">
        <w:t xml:space="preserve">To better understand </w:t>
      </w:r>
      <w:r w:rsidR="00F51AEF">
        <w:t>hydrogenotrophic methanogenesis</w:t>
      </w:r>
      <w:r w:rsidR="00651B46">
        <w:t xml:space="preserve"> and compare it with </w:t>
      </w:r>
      <w:r w:rsidR="00C37C0F">
        <w:t>methyl</w:t>
      </w:r>
      <w:r w:rsidR="002C635F">
        <w:t>o</w:t>
      </w:r>
      <w:r w:rsidR="00C37C0F">
        <w:t>trophic</w:t>
      </w:r>
      <w:r w:rsidR="00F51AEF">
        <w:t xml:space="preserve"> methanogenesis </w:t>
      </w:r>
      <w:r w:rsidR="00651B46">
        <w:t>that utilize</w:t>
      </w:r>
      <w:r w:rsidR="000E0E23">
        <w:t>s</w:t>
      </w:r>
      <w:r w:rsidR="00651B46">
        <w:t xml:space="preserve"> </w:t>
      </w:r>
      <w:r w:rsidR="00F51AEF">
        <w:t>oxidative phosphorylation rather than electron bifurcation</w:t>
      </w:r>
      <w:r w:rsidR="00651B46">
        <w:t xml:space="preserve">, we have built </w:t>
      </w:r>
      <w:r w:rsidR="00B25F12">
        <w:t>iMR540</w:t>
      </w:r>
      <w:r w:rsidR="00651B46">
        <w:t>, a genome scale metab</w:t>
      </w:r>
      <w:r w:rsidR="002A1DF2">
        <w:t>olic reconstruction that account</w:t>
      </w:r>
      <w:r w:rsidR="00651B46">
        <w:t>s for 5</w:t>
      </w:r>
      <w:r w:rsidR="00B057AE">
        <w:t>40</w:t>
      </w:r>
      <w:r w:rsidR="00651B46">
        <w:t xml:space="preserve"> of </w:t>
      </w:r>
      <w:r w:rsidR="000E0E23">
        <w:t xml:space="preserve">the </w:t>
      </w:r>
      <w:r w:rsidR="00651B46">
        <w:t>1722 protein-coding genes</w:t>
      </w:r>
      <w:r w:rsidR="00B4022C">
        <w:t xml:space="preserve"> of </w:t>
      </w:r>
      <w:r w:rsidR="00B4022C" w:rsidRPr="003E19FC">
        <w:rPr>
          <w:i/>
        </w:rPr>
        <w:t>M. maripaludis</w:t>
      </w:r>
      <w:r w:rsidR="00B4022C">
        <w:t xml:space="preserve"> strain S2</w:t>
      </w:r>
      <w:r w:rsidR="00651B46">
        <w:t xml:space="preserve">. </w:t>
      </w:r>
      <w:r w:rsidR="002A1DF2">
        <w:t xml:space="preserve">Our reconstructed </w:t>
      </w:r>
      <w:r w:rsidR="005A4C15">
        <w:t xml:space="preserve">metabolic </w:t>
      </w:r>
      <w:r w:rsidR="002A1DF2">
        <w:t xml:space="preserve">network uses recent literature to not only </w:t>
      </w:r>
      <w:r w:rsidR="005A4C15">
        <w:t xml:space="preserve">represent </w:t>
      </w:r>
      <w:r w:rsidR="002A1DF2">
        <w:t xml:space="preserve">the central electron bifurcation reaction, but also incorporate vital biosynthesis </w:t>
      </w:r>
      <w:r w:rsidR="005F2447">
        <w:t xml:space="preserve">and assimilation </w:t>
      </w:r>
      <w:r w:rsidR="002A1DF2">
        <w:t xml:space="preserve">pathways, including unique cofactor and coenzyme syntheses. We show that our </w:t>
      </w:r>
      <w:r w:rsidR="000E0E23">
        <w:t>model</w:t>
      </w:r>
      <w:r w:rsidR="002A1DF2">
        <w:t xml:space="preserve"> </w:t>
      </w:r>
      <w:r w:rsidR="00B03AFC">
        <w:t xml:space="preserve">accurately </w:t>
      </w:r>
      <w:r w:rsidR="000E0E23">
        <w:t xml:space="preserve">predicts </w:t>
      </w:r>
      <w:r w:rsidR="00B03AFC">
        <w:t>experimental growth and gene knockout data</w:t>
      </w:r>
      <w:r w:rsidR="008F7026">
        <w:t xml:space="preserve"> with 90% accuracy and a Matthews Correlation Coefficient of 0.67</w:t>
      </w:r>
      <w:r w:rsidR="00B03AFC">
        <w:t xml:space="preserve">. Furthermore, we use our </w:t>
      </w:r>
      <w:r w:rsidR="005A4C15">
        <w:t xml:space="preserve">metabolic network </w:t>
      </w:r>
      <w:r w:rsidR="00B03AFC">
        <w:t xml:space="preserve">reconstruction to probe </w:t>
      </w:r>
      <w:r w:rsidR="00B806A5">
        <w:t xml:space="preserve">the implications of </w:t>
      </w:r>
      <w:r w:rsidR="000E0E23">
        <w:t xml:space="preserve">electron </w:t>
      </w:r>
      <w:r w:rsidR="00B806A5">
        <w:t>bifurcation by showing its essentiality</w:t>
      </w:r>
      <w:r w:rsidR="005A4C15">
        <w:t>, as well as</w:t>
      </w:r>
      <w:r w:rsidR="00B806A5">
        <w:t xml:space="preserve"> investigating the effects of ferredoxin</w:t>
      </w:r>
      <w:r w:rsidR="00B03AFC">
        <w:t xml:space="preserve"> </w:t>
      </w:r>
      <w:r w:rsidR="00B806A5">
        <w:t>specificity</w:t>
      </w:r>
      <w:r w:rsidR="005F2447">
        <w:t xml:space="preserve"> on the network</w:t>
      </w:r>
      <w:r w:rsidR="00B806A5">
        <w:t xml:space="preserve">. </w:t>
      </w:r>
      <w:r w:rsidR="00B03AFC">
        <w:t>Additionally, we demonstrate a method of applying</w:t>
      </w:r>
      <w:r w:rsidR="009E4183">
        <w:t xml:space="preserve"> thermodynamic constraints </w:t>
      </w:r>
      <w:r w:rsidR="00B03AFC">
        <w:t>to a metabolic model to quickly estimate overall free energy</w:t>
      </w:r>
      <w:r w:rsidR="005A4C15">
        <w:t xml:space="preserve"> changes between what comes in and out of the cell</w:t>
      </w:r>
      <w:r w:rsidR="00B03AFC">
        <w:t xml:space="preserve">. Finally, we describe a </w:t>
      </w:r>
      <w:r w:rsidR="00081ADC">
        <w:t xml:space="preserve">novel </w:t>
      </w:r>
      <w:r w:rsidR="00B03AFC">
        <w:t xml:space="preserve">reconstruction-specific computational toolbox we created to improve usability. Together, our results provide a computational network for exploring hydrogenotrophic methanogenesis and </w:t>
      </w:r>
      <w:r w:rsidR="00B806A5">
        <w:t>confirm the importance of electron bifurcation in this process.</w:t>
      </w:r>
    </w:p>
    <w:p w14:paraId="6963A179" w14:textId="77777777" w:rsidR="00D35B0B" w:rsidRDefault="00D35B0B" w:rsidP="00D35B0B">
      <w:pPr>
        <w:pStyle w:val="Heading1"/>
      </w:pPr>
      <w:r>
        <w:t>Importance</w:t>
      </w:r>
    </w:p>
    <w:p w14:paraId="2E369D83" w14:textId="52AB3A7D" w:rsidR="009E4183" w:rsidRPr="001143B5" w:rsidRDefault="001143B5" w:rsidP="005F2447">
      <w:pPr>
        <w:spacing w:line="480" w:lineRule="auto"/>
      </w:pPr>
      <w:r>
        <w:t xml:space="preserve">Understanding and applying hydrogenotrophic methanogenesis </w:t>
      </w:r>
      <w:r w:rsidR="005A4C15">
        <w:t>is a promising avenue</w:t>
      </w:r>
      <w:r>
        <w:t xml:space="preserve"> </w:t>
      </w:r>
      <w:r w:rsidR="00C35E8D">
        <w:t xml:space="preserve">for </w:t>
      </w:r>
      <w:r>
        <w:t xml:space="preserve">developing new bio-energy technologies around methane gas. </w:t>
      </w:r>
      <w:r w:rsidR="009E4183">
        <w:t xml:space="preserve">Although </w:t>
      </w:r>
      <w:r w:rsidR="002A1DF2">
        <w:t>a significant portion</w:t>
      </w:r>
      <w:r w:rsidR="009E4183">
        <w:t xml:space="preserve"> </w:t>
      </w:r>
      <w:r w:rsidR="007C0A49">
        <w:t xml:space="preserve">of </w:t>
      </w:r>
      <w:r>
        <w:t xml:space="preserve">biological methane is generated through this </w:t>
      </w:r>
      <w:r w:rsidR="00796A48">
        <w:t xml:space="preserve">environmentally ubiquitous </w:t>
      </w:r>
      <w:r>
        <w:t xml:space="preserve">pathway, </w:t>
      </w:r>
      <w:r w:rsidR="009E4183">
        <w:t xml:space="preserve">existing methanogen models </w:t>
      </w:r>
      <w:r>
        <w:t xml:space="preserve">portray </w:t>
      </w:r>
      <w:r w:rsidR="00796A48">
        <w:t xml:space="preserve">the </w:t>
      </w:r>
      <w:r>
        <w:t xml:space="preserve">more traditional energy conservation mechanisms </w:t>
      </w:r>
      <w:r w:rsidR="00796A48">
        <w:t xml:space="preserve">that are </w:t>
      </w:r>
      <w:r>
        <w:t xml:space="preserve">found in other methanogens. We have constructed a genome-scale metabolic network of </w:t>
      </w:r>
      <w:r>
        <w:rPr>
          <w:i/>
        </w:rPr>
        <w:t xml:space="preserve">Methanococcus maripaludis </w:t>
      </w:r>
      <w:r>
        <w:t xml:space="preserve">that explicitly </w:t>
      </w:r>
      <w:r w:rsidR="00796A48">
        <w:t>accounts for all major reactions involved in hydrogenotrophic methanogenesis</w:t>
      </w:r>
      <w:r>
        <w:t xml:space="preserve">. Our reconstruction demonstrates the importance of </w:t>
      </w:r>
      <w:r w:rsidR="00C11C11">
        <w:t xml:space="preserve">electron </w:t>
      </w:r>
      <w:r>
        <w:t xml:space="preserve">bifurcation in central metabolism, providing </w:t>
      </w:r>
      <w:r w:rsidR="002A1DF2">
        <w:t xml:space="preserve">both </w:t>
      </w:r>
      <w:r>
        <w:t xml:space="preserve">a window into </w:t>
      </w:r>
      <w:r w:rsidR="002A1DF2">
        <w:t xml:space="preserve">hydrogenotrophic methanogenesis and a hypothesis-generating platform to fuel metabolic engineering efforts. </w:t>
      </w:r>
    </w:p>
    <w:p w14:paraId="00457C6A" w14:textId="77777777" w:rsidR="00D35B0B" w:rsidRDefault="00414739">
      <w:r>
        <w:br w:type="page"/>
      </w:r>
    </w:p>
    <w:p w14:paraId="04C2AF79" w14:textId="77777777" w:rsidR="00BF524A" w:rsidRDefault="00414739" w:rsidP="00BF524A">
      <w:pPr>
        <w:pStyle w:val="Heading1"/>
      </w:pPr>
      <w:r>
        <w:lastRenderedPageBreak/>
        <w:t>Introduction</w:t>
      </w:r>
    </w:p>
    <w:p w14:paraId="6D76D85E" w14:textId="1FC71E20" w:rsidR="008B123E" w:rsidRDefault="005A4C15" w:rsidP="00875DF4">
      <w:pPr>
        <w:spacing w:line="480" w:lineRule="auto"/>
      </w:pPr>
      <w:r>
        <w:t xml:space="preserve">Biologically produced methane is a topic of significant interest based on both environmental impacts and bio-energy uses. </w:t>
      </w:r>
      <w:r w:rsidR="00F316DF">
        <w:t>Methane</w:t>
      </w:r>
      <w:r w:rsidR="002607EE">
        <w:t xml:space="preserve"> </w:t>
      </w:r>
      <w:r w:rsidR="00DE3865">
        <w:t xml:space="preserve">is produced in the environment by biological and non-biological sources </w:t>
      </w:r>
      <w:r w:rsidR="00DE3865">
        <w:fldChar w:fldCharType="begin"/>
      </w:r>
      <w:r w:rsidR="00080B94">
        <w:instrText xml:space="preserve"> ADDIN ZOTERO_ITEM CSL_CITATION {"citationID":"2i8l86lem7","properties":{"formattedCitation":"(1)","plainCitation":"(1)"},"citationItems":[{"id":220,"uris":["http://zotero.org/users/2832130/items/2J7GMSFA"],"uri":["http://zotero.org/users/2832130/items/2J7GMSFA"],"itemData":{"id":220,"type":"article-journal","title":"Three decades of global methane sources and sinks","container-title":"Nature Geoscience","page":"813-823","volume":"6","issue":"10","source":"CrossRef","DOI":"10.1038/ngeo1955","ISSN":"1752-0894, 1752-0908","author":[{"family":"Kirschke","given":"Stefanie"},{"family":"Bousquet","given":"Philippe"},{"family":"Ciais","given":"Philippe"},{"family":"Saunois","given":"Marielle"},{"family":"Canadell","given":"Josep G."},{"family":"Dlugokencky","given":"Edward J."},{"family":"Bergamaschi","given":"Peter"},{"family":"Bergmann","given":"Daniel"},{"family":"Blake","given":"Donald R."},{"family":"Bruhwiler","given":"Lori"},{"family":"Cameron-Smith","given":"Philip"},{"family":"Castaldi","given":"Simona"},{"family":"Chevallier","given":"Frédéric"},{"family":"Feng","given":"Liang"},{"family":"Fraser","given":"Annemarie"},{"family":"Heimann","given":"Martin"},{"family":"Hodson","given":"Elke L."},{"family":"Houweling","given":"Sander"},{"family":"Josse","given":"Béatrice"},{"family":"Fraser","given":"Paul J."},{"family":"Krummel","given":"Paul B."},{"family":"Lamarque","given":"Jean-François"},{"family":"Langenfelds","given":"Ray L."},{"family":"Le Quéré","given":"Corinne"},{"family":"Naik","given":"Vaishali"},{"family":"O'Doherty","given":"Simon"},{"family":"Palmer","given":"Paul I."},{"family":"Pison","given":"Isabelle"},{"family":"Plummer","given":"David"},{"family":"Poulter","given":"Benjamin"},{"family":"Prinn","given":"Ronald G."},{"family":"Rigby","given":"Matt"},{"family":"Ringeval","given":"Bruno"},{"family":"Santini","given":"Monia"},{"family":"Schmidt","given":"Martina"},{"family":"Shindell","given":"Drew T."},{"family":"Simpson","given":"Isobel J."},{"family":"Spahni","given":"Renato"},{"family":"Steele","given":"L. Paul"},{"family":"Strode","given":"Sarah A."},{"family":"Sudo","given":"Kengo"},{"family":"Szopa","given":"Sophie"},{"family":"Werf","given":"Guido R.","non-dropping-particle":"van der"},{"family":"Voulgarakis","given":"Apostolos"},{"family":"Weele","given":"Michiel","non-dropping-particle":"van"},{"family":"Weiss","given":"Ray F."},{"family":"Williams","given":"Jason E."},{"family":"Zeng","given":"Guang"}],"issued":{"date-parts":[["2013",9,22]]}}}],"schema":"https://github.com/citation-style-language/schema/raw/master/csl-citation.json"} </w:instrText>
      </w:r>
      <w:r w:rsidR="00DE3865">
        <w:fldChar w:fldCharType="separate"/>
      </w:r>
      <w:r w:rsidR="00080B94" w:rsidRPr="00080B94">
        <w:t>(1)</w:t>
      </w:r>
      <w:r w:rsidR="00DE3865">
        <w:fldChar w:fldCharType="end"/>
      </w:r>
      <w:r w:rsidR="00DE3865">
        <w:t xml:space="preserve"> and </w:t>
      </w:r>
      <w:r w:rsidR="00F316DF">
        <w:t>plays a critical role in the global carbon cycle</w:t>
      </w:r>
      <w:r w:rsidR="00DE3865">
        <w:t>.</w:t>
      </w:r>
      <w:r w:rsidR="00A24D89">
        <w:t xml:space="preserve"> </w:t>
      </w:r>
      <w:r>
        <w:t xml:space="preserve">For example, a </w:t>
      </w:r>
      <w:r w:rsidR="004B4269">
        <w:t>large proportion of anaerobic biomass metabolism is coupled to methanogenesis, which is responsible for the annual generation of 1 Gt of methane</w:t>
      </w:r>
      <w:r>
        <w:t xml:space="preserve"> in the biosphere</w:t>
      </w:r>
      <w:r w:rsidR="004B4269">
        <w:t xml:space="preserve"> </w:t>
      </w:r>
      <w:r w:rsidR="004B4269">
        <w:fldChar w:fldCharType="begin"/>
      </w:r>
      <w:r w:rsidR="004B4269">
        <w:instrText xml:space="preserve"> ADDIN ZOTERO_ITEM CSL_CITATION {"citationID":"12d9ngkfcj","properties":{"formattedCitation":"(2)","plainCitation":"(2)"},"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4B4269">
        <w:fldChar w:fldCharType="separate"/>
      </w:r>
      <w:r w:rsidR="004B4269" w:rsidRPr="00080B94">
        <w:t>(2)</w:t>
      </w:r>
      <w:r w:rsidR="004B4269">
        <w:fldChar w:fldCharType="end"/>
      </w:r>
      <w:r w:rsidR="004B4269">
        <w:t xml:space="preserve">. </w:t>
      </w:r>
      <w:r w:rsidR="00DD6CD3">
        <w:t xml:space="preserve">Methane is also the second most abundant greenhouse gas after carbon dioxide </w:t>
      </w:r>
      <w:r w:rsidR="00DD6CD3">
        <w:fldChar w:fldCharType="begin"/>
      </w:r>
      <w:r w:rsidR="000245DA">
        <w:instrText xml:space="preserve"> ADDIN ZOTERO_ITEM CSL_CITATION {"citationID":"17h7j3vmpb","properties":{"formattedCitation":"(3)","plainCitation":"(3)"},"citationItems":[{"id":832,"uris":["http://zotero.org/groups/450273/items/7M7PD6KD"],"uri":["http://zotero.org/groups/450273/items/7M7PD6KD"],"itemData":{"id":832,"type":"article-journal","title":"Non-CO2 greenhouse gases and climate change","container-title":"Nature","page":"43-50","volume":"476","issue":"7358","source":"www.nature.com","abstract":"Earth’s climate is warming as a result of anthropogenic emissions of greenhouse gases, particularly carbon dioxide (CO2) from fossil fuel combustion. Anthropogenic emissions of non-CO2 greenhouse gases, such as methane, nitrous oxide and ozone-depleting substances (largely from sources other than fossil fuels), also contribute significantly to warming. Some non-CO2 greenhouse gases have much shorter lifetimes than CO2, so reducing their emissions offers an additional opportunity to lessen future climate change. Although it is clear that sustainably reducing the warming influence of greenhouse gases will be possible only with substantial cuts in emissions of CO2, reducing non-CO2 greenhouse gas emissions would be a relatively quick way of contributing to this goal.","DOI":"10.1038/nature10322","ISSN":"0028-0836","journalAbbreviation":"Nature","language":"en","author":[{"family":"Montzka","given":"S. A."},{"family":"Dlugokencky","given":"E. J."},{"family":"Butler","given":"J. H."}],"issued":{"date-parts":[["2011",8,4]]}},"locator":"-"}],"schema":"https://github.com/citation-style-language/schema/raw/master/csl-citation.json"} </w:instrText>
      </w:r>
      <w:r w:rsidR="00DD6CD3">
        <w:fldChar w:fldCharType="separate"/>
      </w:r>
      <w:r w:rsidR="000245DA" w:rsidRPr="000245DA">
        <w:t>(3)</w:t>
      </w:r>
      <w:r w:rsidR="00DD6CD3">
        <w:fldChar w:fldCharType="end"/>
      </w:r>
      <w:r w:rsidR="00DD6CD3">
        <w:t xml:space="preserve"> and is 21 times more potent than CO</w:t>
      </w:r>
      <w:r w:rsidR="00DD6CD3" w:rsidRPr="00775A14">
        <w:rPr>
          <w:vertAlign w:val="subscript"/>
        </w:rPr>
        <w:t>2</w:t>
      </w:r>
      <w:r w:rsidR="00DD6CD3">
        <w:t xml:space="preserve"> </w:t>
      </w:r>
      <w:r w:rsidR="00DD6CD3">
        <w:fldChar w:fldCharType="begin"/>
      </w:r>
      <w:r w:rsidR="000245DA">
        <w:instrText xml:space="preserve"> ADDIN ZOTERO_ITEM CSL_CITATION {"citationID":"CCfc157S","properties":{"formattedCitation":"(4)","plainCitation":"(4)"},"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DD6CD3">
        <w:fldChar w:fldCharType="separate"/>
      </w:r>
      <w:r w:rsidR="000245DA" w:rsidRPr="000245DA">
        <w:t>(4)</w:t>
      </w:r>
      <w:r w:rsidR="00DD6CD3">
        <w:fldChar w:fldCharType="end"/>
      </w:r>
      <w:r w:rsidR="00DD6CD3">
        <w:t xml:space="preserve"> in absorbing and emitting energy. In terms of methane’s role in bio-energy</w:t>
      </w:r>
      <w:r w:rsidR="004B4269">
        <w:t xml:space="preserve">, methane </w:t>
      </w:r>
      <w:r w:rsidR="00DD6CD3">
        <w:t xml:space="preserve">is </w:t>
      </w:r>
      <w:r w:rsidR="004B4269">
        <w:t>t</w:t>
      </w:r>
      <w:r w:rsidR="00875DF4" w:rsidRPr="00875DF4">
        <w:t>he major component (~87 percent) of natural gas, used as a heating fuel in 22% of US homes.</w:t>
      </w:r>
      <w:r w:rsidR="00DE3865">
        <w:t xml:space="preserve"> </w:t>
      </w:r>
      <w:r w:rsidR="004B4269">
        <w:t xml:space="preserve">It </w:t>
      </w:r>
      <w:r w:rsidR="00046038">
        <w:t>is</w:t>
      </w:r>
      <w:r w:rsidR="004B4269">
        <w:t xml:space="preserve"> </w:t>
      </w:r>
      <w:r w:rsidR="00DD6CD3">
        <w:t xml:space="preserve">also </w:t>
      </w:r>
      <w:r w:rsidR="00046038">
        <w:t>a candidate bridge fuel</w:t>
      </w:r>
      <w:r w:rsidR="00CB7EC1">
        <w:t xml:space="preserve"> </w:t>
      </w:r>
      <w:r w:rsidR="00CB7EC1">
        <w:fldChar w:fldCharType="begin"/>
      </w:r>
      <w:r w:rsidR="000245DA">
        <w:instrText xml:space="preserve"> ADDIN ZOTERO_ITEM CSL_CITATION {"citationID":"264k9f24me","properties":{"formattedCitation":"(5)","plainCitation":"(5)"},"citationItems":[{"id":440,"uris":["http://zotero.org/users/2565720/items/HM45N4HG"],"uri":["http://zotero.org/users/2565720/items/HM45N4HG"],"itemData":{"id":440,"type":"article-journal","title":"Climate consequences of natural gas as a bridge fuel","container-title":"Climatic Change","page":"609-623","volume":"118","issue":"3-4","source":"link.springer.com","abstract":"Many have recently speculated that natural gas might become a “bridge fuel”, smoothing a transition of the global energy system from fossil fuels to zero carbon energy by temporarily offsetting the decline in coal use. Others have contended that such a bridge is incompatible with oft-discussed climate objectives and that methane leakage from natural gas system may eliminate any advantage that natural gas has over coal. Yet global climate stabilization scenarios where natural gas provides a substantial bridge are generally absent from the literature, making study of gas as a bridge fuel difficult. Here we construct a family of such scenarios and study some of their properties. In the context of the most ambitious stabilization objectives (450 ppm CO2), and absent carbon capture and sequestration, a natural gas bridge is of limited direct emissions-reducing value, since that bridge must be short. Natural gas can, however, play a more important role in the context of more modest but still stringent objectives (550 ppm CO2), which are compatible with longer natural gas bridges. Further, contrary to recent claims, methane leakage from natural gas operations is unlikely to strongly undermine the climate benefits of substituting gas for coal in the context of bridge fuel scenarios.","DOI":"10.1007/s10584-012-0658-3","ISSN":"0165-0009, 1573-1480","journalAbbreviation":"Climatic Change","language":"en","author":[{"family":"Levi","given":"Michael"}],"issued":{"date-parts":[["2013",1,3]]}}}],"schema":"https://github.com/citation-style-language/schema/raw/master/csl-citation.json"} </w:instrText>
      </w:r>
      <w:r w:rsidR="00CB7EC1">
        <w:fldChar w:fldCharType="separate"/>
      </w:r>
      <w:r w:rsidR="000245DA" w:rsidRPr="000245DA">
        <w:t>(5)</w:t>
      </w:r>
      <w:r w:rsidR="00CB7EC1">
        <w:fldChar w:fldCharType="end"/>
      </w:r>
      <w:r w:rsidR="00CB7EC1">
        <w:t xml:space="preserve">—an energy source that aids the transition from traditional fossil fuels to fully renewable sources—because </w:t>
      </w:r>
      <w:r w:rsidR="00941981">
        <w:t xml:space="preserve">it </w:t>
      </w:r>
      <w:r w:rsidR="00DE3865">
        <w:t>p</w:t>
      </w:r>
      <w:r w:rsidR="00DE3865" w:rsidRPr="00875DF4">
        <w:t>roduc</w:t>
      </w:r>
      <w:r w:rsidR="00DE3865">
        <w:t>es</w:t>
      </w:r>
      <w:r w:rsidR="00DE3865" w:rsidRPr="00875DF4">
        <w:t xml:space="preserve"> more heat per mass unit (55.7 kJ/g) than any other hydrocarbon</w:t>
      </w:r>
      <w:r w:rsidR="008F7026">
        <w:t>, plugs into a substantial existing infrastructure,</w:t>
      </w:r>
      <w:r w:rsidR="00DE3865">
        <w:t xml:space="preserve"> and </w:t>
      </w:r>
      <w:r w:rsidR="00941981">
        <w:t xml:space="preserve">burns comparatively cleaner </w:t>
      </w:r>
      <w:r w:rsidR="00046038">
        <w:t>than</w:t>
      </w:r>
      <w:r w:rsidR="002670AD">
        <w:t xml:space="preserve"> traditional</w:t>
      </w:r>
      <w:r w:rsidR="00046038">
        <w:t xml:space="preserve"> fossil fuels</w:t>
      </w:r>
      <w:r w:rsidR="004021BA">
        <w:t>.</w:t>
      </w:r>
      <w:r w:rsidR="00A24A0D">
        <w:t xml:space="preserve"> </w:t>
      </w:r>
      <w:r w:rsidR="00A36979">
        <w:t xml:space="preserve">Advancing technology </w:t>
      </w:r>
      <w:r w:rsidR="002670AD">
        <w:t xml:space="preserve">also </w:t>
      </w:r>
      <w:r w:rsidR="00A36979">
        <w:t>enabl</w:t>
      </w:r>
      <w:r w:rsidR="00A24A0D">
        <w:t>es</w:t>
      </w:r>
      <w:r w:rsidR="00A36979">
        <w:t xml:space="preserve"> this gas to be converted to high energy density liquid fuels </w:t>
      </w:r>
      <w:r w:rsidR="00941981">
        <w:t xml:space="preserve">with a lower carbon footprint </w:t>
      </w:r>
      <w:r w:rsidR="00A36979">
        <w:fldChar w:fldCharType="begin"/>
      </w:r>
      <w:r w:rsidR="000245DA">
        <w:instrText xml:space="preserve"> ADDIN ZOTERO_ITEM CSL_CITATION {"citationID":"dg3spae36","properties":{"formattedCitation":"(6)","plainCitation":"(6)"},"citationItems":[{"id":326,"uris":["http://zotero.org/users/2565720/items/KBNUMPHH"],"uri":["http://zotero.org/users/2565720/items/KBNUMPHH"],"itemData":{"id":326,"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A36979">
        <w:fldChar w:fldCharType="separate"/>
      </w:r>
      <w:r w:rsidR="000245DA" w:rsidRPr="000245DA">
        <w:t>(6)</w:t>
      </w:r>
      <w:r w:rsidR="00A36979">
        <w:fldChar w:fldCharType="end"/>
      </w:r>
      <w:r w:rsidR="00A447FE">
        <w:t>.</w:t>
      </w:r>
      <w:r w:rsidR="00CE40C8">
        <w:t xml:space="preserve"> </w:t>
      </w:r>
    </w:p>
    <w:p w14:paraId="14C34A6D" w14:textId="4ABEDB0B" w:rsidR="005119EB" w:rsidRDefault="00B92236" w:rsidP="00586344">
      <w:pPr>
        <w:spacing w:line="480" w:lineRule="auto"/>
      </w:pPr>
      <w:r>
        <w:t>Methanogens</w:t>
      </w:r>
      <w:r w:rsidR="008B123E">
        <w:t>, which</w:t>
      </w:r>
      <w:r w:rsidR="002F7577">
        <w:t xml:space="preserve"> </w:t>
      </w:r>
      <w:r w:rsidR="0084390A">
        <w:t>are the largest biological contributors of methane</w:t>
      </w:r>
      <w:r w:rsidR="008B123E">
        <w:t>,</w:t>
      </w:r>
      <w:r w:rsidR="0084390A">
        <w:t xml:space="preserve"> </w:t>
      </w:r>
      <w:r w:rsidR="008B123E">
        <w:t>are</w:t>
      </w:r>
      <w:r>
        <w:t xml:space="preserve"> microorganisms from the domain Archaea </w:t>
      </w:r>
      <w:r w:rsidR="008B123E">
        <w:t xml:space="preserve">that </w:t>
      </w:r>
      <w:r w:rsidR="00527D1A">
        <w:t>grow</w:t>
      </w:r>
      <w:r w:rsidR="00F14A7D">
        <w:t xml:space="preserve"> on carbon dioxide or one or two carbon comp</w:t>
      </w:r>
      <w:r w:rsidR="002F7577">
        <w:t>o</w:t>
      </w:r>
      <w:r w:rsidR="00F14A7D">
        <w:t>unds</w:t>
      </w:r>
      <w:r w:rsidR="00527D1A">
        <w:t xml:space="preserve"> </w:t>
      </w:r>
      <w:r w:rsidR="001D7261">
        <w:t xml:space="preserve">using </w:t>
      </w:r>
      <w:r w:rsidR="002F7577">
        <w:t xml:space="preserve">enzymes containing </w:t>
      </w:r>
      <w:r w:rsidR="00941981">
        <w:t xml:space="preserve">unique biological co-factors </w:t>
      </w:r>
      <w:r w:rsidR="00901F0A">
        <w:fldChar w:fldCharType="begin"/>
      </w:r>
      <w:r w:rsidR="00F865A1">
        <w:instrText xml:space="preserve"> ADDIN ZOTERO_ITEM CSL_CITATION {"citationID":"UPdnLxZU","properties":{"formattedCitation":"(7, 8)","plainCitation":"(7, 8)"},"citationItems":[{"id":15,"uris":["http://zotero.org/users/2832130/items/NHZJK5MJ"],"uri":["http://zotero.org/users/2832130/items/NHZJK5MJ"],"itemData":{"id":15,"type":"article-journal","title":"Unusual coenzymes of methanogenesis","container-title":"Annual review of biochemistry","page":"355–394","volume":"59","issue":"1","source":"Google Scholar","author":[{"family":"DiMarco","given":"Anthony A."},{"family":"Bobik","given":"Thomas A."},{"family":"Wolfe","given":"Ralph S."}],"issued":{"date-parts":[["1990"]]}},"label":"page"},{"id":1015,"uris":["http://zotero.org/groups/450273/items/XVKI3QU3"],"uri":["http://zotero.org/groups/450273/items/XVKI3QU3"],"itemData":{"id":1015,"type":"article-journal","title":"Structure and function of enzymes involved in the methanogenic pathway utilizing carbon dioxide and molecular hydrogen","container-title":"Journal of Bioscience and Bioengineering","page":"519-530","volume":"93","issue":"6","source":"ScienceDirect","abstract":"Methane is an end product of anaerobic degradation of organic compounds in fresh water environments such as lake sediments and the intestinal tract of animals. Methanogenic archaea produce methane from carbon dioxide and molecular hydrogen, acetate and C1 compounds such as methanol in an energy gaining process. The methanogenic pathway utilizing carbon dioxide and molecular hydrogen involves ten methanogen specific enzymes, which catalyze unique reactions using novel coenzymes. These enzymes have been purified and biochemically characterized. The genes encoding the enzymes have been cloned and sequenced. Recently, crystal structures of five methanogenic enzymes: formylmethanofuran : tetrahydromethanopterin formyltransferase, methenyltetrahydromethanopterin cyclohydrolase, methylenetetrahydromethanopterin reductase, F420H2: NADP oxidoreductase and methyl-coenzyme M reductase were reported. In this review, we describe the pathway utilizing carbon dioxide and molecular hydrogen and the catalytic mechanisms of the enzymes based on their crystal structures.","DOI":"10.1016/S1389-1723(02)80232-8","ISSN":"1389-1723","journalAbbreviation":"Journal of Bioscience and Bioengineering","author":[{"family":"Shima","given":"Seigo"},{"family":"Warkentin","given":"Eberhard"},{"family":"Thauer","given":"Rudolf K."},{"family":"Ermler","given":"Ulrich"}],"issued":{"date-parts":[["2002"]]}}}],"schema":"https://github.com/citation-style-language/schema/raw/master/csl-citation.json"} </w:instrText>
      </w:r>
      <w:r w:rsidR="00901F0A">
        <w:fldChar w:fldCharType="separate"/>
      </w:r>
      <w:r w:rsidR="00F865A1" w:rsidRPr="00F865A1">
        <w:t>(7, 8)</w:t>
      </w:r>
      <w:r w:rsidR="00901F0A">
        <w:fldChar w:fldCharType="end"/>
      </w:r>
      <w:r w:rsidR="00A557FB">
        <w:t>.</w:t>
      </w:r>
      <w:r w:rsidR="008B123E">
        <w:t xml:space="preserve"> </w:t>
      </w:r>
      <w:r w:rsidR="00C510BA">
        <w:t>Though</w:t>
      </w:r>
      <w:r w:rsidR="00527D1A">
        <w:t xml:space="preserve"> phylogenetically and metabolically </w:t>
      </w:r>
      <w:r w:rsidR="00C510BA">
        <w:t xml:space="preserve">diverse, </w:t>
      </w:r>
      <w:r w:rsidR="00073EBE">
        <w:t>methanogens</w:t>
      </w:r>
      <w:r w:rsidR="00C510BA">
        <w:t xml:space="preserve"> </w:t>
      </w:r>
      <w:r w:rsidR="00EA36A8">
        <w:t xml:space="preserve">can be </w:t>
      </w:r>
      <w:r w:rsidR="00940402">
        <w:t xml:space="preserve">separated </w:t>
      </w:r>
      <w:r w:rsidR="0034629A">
        <w:t>into two groups based on the presence o</w:t>
      </w:r>
      <w:r w:rsidR="00D74FA7">
        <w:t>r</w:t>
      </w:r>
      <w:r w:rsidR="0034629A">
        <w:t xml:space="preserve"> absence of cytochromes </w:t>
      </w:r>
      <w:r w:rsidR="0028794B">
        <w:fldChar w:fldCharType="begin"/>
      </w:r>
      <w:r w:rsidR="00080B94">
        <w:instrText xml:space="preserve"> ADDIN ZOTERO_ITEM CSL_CITATION {"citationID":"MZqwmgiM","properties":{"formattedCitation":"(2)","plainCitation":"(2)"},"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080B94" w:rsidRPr="00080B94">
        <w:t>(2)</w:t>
      </w:r>
      <w:r w:rsidR="0028794B">
        <w:fldChar w:fldCharType="end"/>
      </w:r>
      <w:r w:rsidR="0034629A">
        <w:t xml:space="preserve">. </w:t>
      </w:r>
      <w:r w:rsidR="00527D1A">
        <w:t>T</w:t>
      </w:r>
      <w:r w:rsidR="0034629A">
        <w:t>he cytochrome</w:t>
      </w:r>
      <w:r w:rsidR="00C510BA">
        <w:t>-</w:t>
      </w:r>
      <w:r w:rsidR="009C4505">
        <w:t>lacking</w:t>
      </w:r>
      <w:r w:rsidR="0034629A">
        <w:t xml:space="preserve"> methanogens </w:t>
      </w:r>
      <w:r w:rsidR="007E1A5A">
        <w:t xml:space="preserve">(sometimes referred to as hydrogenotrophic methanogens) </w:t>
      </w:r>
      <w:r w:rsidR="000E1AD1">
        <w:t>mainly use</w:t>
      </w:r>
      <w:r w:rsidR="009C4505">
        <w:t xml:space="preserve"> H</w:t>
      </w:r>
      <w:r w:rsidR="009C4505" w:rsidRPr="009F74B8">
        <w:rPr>
          <w:vertAlign w:val="subscript"/>
        </w:rPr>
        <w:t>2</w:t>
      </w:r>
      <w:r w:rsidR="000E1AD1">
        <w:t xml:space="preserve">, and sometimes </w:t>
      </w:r>
      <w:r w:rsidR="009C4505">
        <w:t>formate</w:t>
      </w:r>
      <w:r w:rsidR="000E1AD1">
        <w:t xml:space="preserve">, </w:t>
      </w:r>
      <w:r w:rsidR="009C4505">
        <w:t xml:space="preserve">as </w:t>
      </w:r>
      <w:r w:rsidR="000E1AD1">
        <w:t>source</w:t>
      </w:r>
      <w:r w:rsidR="00A41BEA">
        <w:t>s</w:t>
      </w:r>
      <w:r w:rsidR="000E1AD1">
        <w:t xml:space="preserve"> of electrons for</w:t>
      </w:r>
      <w:r w:rsidR="009C4505">
        <w:t xml:space="preserve"> CO</w:t>
      </w:r>
      <w:r w:rsidR="009C4505" w:rsidRPr="009F74B8">
        <w:rPr>
          <w:vertAlign w:val="subscript"/>
        </w:rPr>
        <w:t>2</w:t>
      </w:r>
      <w:r w:rsidR="009C4505">
        <w:t xml:space="preserve"> </w:t>
      </w:r>
      <w:r w:rsidR="000E1AD1">
        <w:t xml:space="preserve">reduction </w:t>
      </w:r>
      <w:r w:rsidR="009C4505">
        <w:t xml:space="preserve">to methane. </w:t>
      </w:r>
      <w:r w:rsidR="00F339FC">
        <w:t>In</w:t>
      </w:r>
      <w:r w:rsidR="009C4505">
        <w:t xml:space="preserve"> contrast, cytochrome</w:t>
      </w:r>
      <w:r w:rsidR="00F45C05">
        <w:t>-containing (or methylotrop</w:t>
      </w:r>
      <w:r w:rsidR="009905DC">
        <w:t>h</w:t>
      </w:r>
      <w:r w:rsidR="00F45C05">
        <w:t>ic) methanogens</w:t>
      </w:r>
      <w:r w:rsidR="009C4505">
        <w:t xml:space="preserve"> </w:t>
      </w:r>
      <w:r w:rsidR="003153D3">
        <w:t>utilize acetate</w:t>
      </w:r>
      <w:r w:rsidR="00C510BA">
        <w:t xml:space="preserve"> and</w:t>
      </w:r>
      <w:r w:rsidR="003153D3">
        <w:t xml:space="preserve"> methylated compounds for methanogenic growth </w:t>
      </w:r>
      <w:r w:rsidR="003E4220">
        <w:t xml:space="preserve">with </w:t>
      </w:r>
      <w:r w:rsidR="001E4B82">
        <w:t>a minority</w:t>
      </w:r>
      <w:r w:rsidR="00073EBE">
        <w:t xml:space="preserve"> </w:t>
      </w:r>
      <w:r w:rsidR="001E4B82">
        <w:t>also</w:t>
      </w:r>
      <w:r w:rsidR="00073EBE">
        <w:t xml:space="preserve"> </w:t>
      </w:r>
      <w:r w:rsidR="003E4220">
        <w:t xml:space="preserve">being able to </w:t>
      </w:r>
      <w:r w:rsidR="00A557FB">
        <w:t>use H</w:t>
      </w:r>
      <w:r w:rsidR="00A557FB" w:rsidRPr="003E19FC">
        <w:rPr>
          <w:vertAlign w:val="subscript"/>
        </w:rPr>
        <w:t>2</w:t>
      </w:r>
      <w:r w:rsidR="00A557FB">
        <w:t xml:space="preserve"> and CO</w:t>
      </w:r>
      <w:r w:rsidR="00A557FB" w:rsidRPr="003E19FC">
        <w:rPr>
          <w:vertAlign w:val="subscript"/>
        </w:rPr>
        <w:t>2</w:t>
      </w:r>
      <w:r w:rsidR="00571211">
        <w:t xml:space="preserve">. </w:t>
      </w:r>
      <w:r w:rsidR="00EA36A8">
        <w:t>Although b</w:t>
      </w:r>
      <w:r w:rsidR="00A57176">
        <w:t xml:space="preserve">oth groups have similar </w:t>
      </w:r>
      <w:r w:rsidR="00073EBE">
        <w:t xml:space="preserve">central </w:t>
      </w:r>
      <w:r w:rsidR="00A57176">
        <w:t>pathways of CO</w:t>
      </w:r>
      <w:r w:rsidR="00A57176" w:rsidRPr="00571211">
        <w:rPr>
          <w:vertAlign w:val="subscript"/>
        </w:rPr>
        <w:t>2</w:t>
      </w:r>
      <w:r w:rsidR="00A57176">
        <w:t xml:space="preserve"> reduction</w:t>
      </w:r>
      <w:r w:rsidR="00EA36A8">
        <w:t xml:space="preserve">, they possess </w:t>
      </w:r>
      <w:r w:rsidR="00021362">
        <w:t>differing</w:t>
      </w:r>
      <w:r w:rsidR="00F47CF8">
        <w:t xml:space="preserve"> modes of energy </w:t>
      </w:r>
      <w:r w:rsidR="00A557FB">
        <w:t xml:space="preserve">coupling </w:t>
      </w:r>
      <w:r w:rsidR="00901F0A">
        <w:fldChar w:fldCharType="begin"/>
      </w:r>
      <w:r w:rsidR="007C0A49">
        <w:instrText xml:space="preserve"> ADDIN ZOTERO_ITEM CSL_CITATION {"citationID":"0zSwUjYz","properties":{"formattedCitation":"(9)","plainCitation":"(9)"},"citationItems":[{"id":43,"uris":["http://zotero.org/users/2832130/items/7TV5ABZF"],"uri":["http://zotero.org/users/2832130/items/7TV5ABZF"],"itemData":{"id":43,"type":"article-journal","title":"Metabolic versatility in methanogens","container-title":"Current Opinion in Biotechnology","page":"70-75","volume":"29","source":"ScienceDirect","abstract":"Methanogenesis is an anaerobic metabolism responsible for the generation of &amp;gt;90% of the methane formed on Earth today, with important implications for fuels production and global warming. Although methanogenic Archaea have been cultured for over 70 years, key insights regarding electron flow and energy conservation in methanogenesis have only recently emerged. Fundamental differences between two metabolic types of methanogenesis, hydrogenotrophic and methylotrophic, are now understood, with implications for metabolic versatility and the potential for engineering of methanogens to utilize new substrates. The development of model species with genetic and bioinformatic tools has advanced the field and holds potential for further characterizing and engineering of methanogenesis. Our understanding of a related pathway, anaerobic methane oxidation, is in its infancy.","DOI":"10.1016/j.copbio.2014.02.012","ISSN":"0958-1669","journalAbbreviation":"Current Opinion in Biotechnology","author":[{"family":"Costa","given":"Kyle C"},{"family":"Leigh","given":"John A"}],"issued":{"date-parts":[["2014",10]]}}}],"schema":"https://github.com/citation-style-language/schema/raw/master/csl-citation.json"} </w:instrText>
      </w:r>
      <w:r w:rsidR="00901F0A">
        <w:fldChar w:fldCharType="separate"/>
      </w:r>
      <w:r w:rsidR="007C0A49" w:rsidRPr="007C0A49">
        <w:t>(9)</w:t>
      </w:r>
      <w:r w:rsidR="00901F0A">
        <w:fldChar w:fldCharType="end"/>
      </w:r>
      <w:r w:rsidR="007E4615">
        <w:t xml:space="preserve"> at the last methanogenic step</w:t>
      </w:r>
      <w:r w:rsidR="002400F7">
        <w:t xml:space="preserve"> involving heterodisulfide reductase</w:t>
      </w:r>
      <w:r w:rsidR="009905DC">
        <w:t xml:space="preserve"> (Hdr)</w:t>
      </w:r>
      <w:r w:rsidR="00966787">
        <w:t>.</w:t>
      </w:r>
      <w:r w:rsidR="00CA15A3">
        <w:t xml:space="preserve"> </w:t>
      </w:r>
    </w:p>
    <w:p w14:paraId="230B0740" w14:textId="71AB4D17" w:rsidR="007E4615" w:rsidRDefault="002400F7" w:rsidP="00586344">
      <w:pPr>
        <w:spacing w:line="480" w:lineRule="auto"/>
      </w:pPr>
      <w:r>
        <w:t>The reduction of the CoM</w:t>
      </w:r>
      <w:r w:rsidR="003E19FC">
        <w:t>-</w:t>
      </w:r>
      <w:r w:rsidR="00FE0FEE">
        <w:t>S</w:t>
      </w:r>
      <w:r>
        <w:t>-</w:t>
      </w:r>
      <w:r w:rsidR="00FE0FEE">
        <w:t>S</w:t>
      </w:r>
      <w:r w:rsidR="003E19FC">
        <w:t>-</w:t>
      </w:r>
      <w:r>
        <w:t xml:space="preserve">CoB heterodisulfide </w:t>
      </w:r>
      <w:r w:rsidR="00DB7232">
        <w:t>with H</w:t>
      </w:r>
      <w:r w:rsidR="00DB7232" w:rsidRPr="003E19FC">
        <w:rPr>
          <w:vertAlign w:val="subscript"/>
        </w:rPr>
        <w:t>2</w:t>
      </w:r>
      <w:r w:rsidR="00DB7232">
        <w:t xml:space="preserve"> or reduced electron carriers </w:t>
      </w:r>
      <w:r>
        <w:t xml:space="preserve">is exergonic and can be </w:t>
      </w:r>
      <w:r w:rsidR="00DB7232">
        <w:t xml:space="preserve">directly or indirectly </w:t>
      </w:r>
      <w:r>
        <w:t>coupled to energy generation.</w:t>
      </w:r>
      <w:r w:rsidR="007C0A49">
        <w:t xml:space="preserve"> </w:t>
      </w:r>
      <w:r>
        <w:t>In</w:t>
      </w:r>
      <w:r w:rsidR="00E9666F">
        <w:t xml:space="preserve"> the methylotrophic methanogens</w:t>
      </w:r>
      <w:r w:rsidR="002D69DB">
        <w:t xml:space="preserve">, </w:t>
      </w:r>
      <w:r w:rsidR="00DB7232">
        <w:t>a membrane-</w:t>
      </w:r>
      <w:r w:rsidR="002D69DB">
        <w:t>associated</w:t>
      </w:r>
      <w:r w:rsidR="00CF2B31">
        <w:t xml:space="preserve"> cytochrome-containing</w:t>
      </w:r>
      <w:r w:rsidR="002D69DB">
        <w:t xml:space="preserve"> </w:t>
      </w:r>
      <w:r w:rsidR="00DB7232">
        <w:t>Hdr</w:t>
      </w:r>
      <w:r>
        <w:t xml:space="preserve"> (HdrDE)</w:t>
      </w:r>
      <w:r w:rsidR="00E9666F">
        <w:t xml:space="preserve"> </w:t>
      </w:r>
      <w:r>
        <w:t xml:space="preserve">receives reducing equivalents from </w:t>
      </w:r>
      <w:r w:rsidR="002D69DB">
        <w:t xml:space="preserve">a </w:t>
      </w:r>
      <w:r w:rsidR="00DB7232">
        <w:t>methanogen-</w:t>
      </w:r>
      <w:r w:rsidR="002D69DB">
        <w:t xml:space="preserve">specific </w:t>
      </w:r>
      <w:r w:rsidR="00DB7232">
        <w:t xml:space="preserve">membrane-soluble </w:t>
      </w:r>
      <w:r w:rsidR="002D69DB">
        <w:t>electron shuttle, methanophenazine, for reduction of the heterodisulfide.</w:t>
      </w:r>
      <w:r w:rsidR="00A24A0D">
        <w:t xml:space="preserve"> </w:t>
      </w:r>
      <w:r w:rsidR="002D69DB">
        <w:t>This results in proton extrusion</w:t>
      </w:r>
      <w:r w:rsidR="003307B5">
        <w:t xml:space="preserve"> and the creation of a membrane potential for ATP generation</w:t>
      </w:r>
      <w:r w:rsidR="00FE2236">
        <w:t xml:space="preserve"> </w:t>
      </w:r>
      <w:r w:rsidR="00FE2236">
        <w:fldChar w:fldCharType="begin"/>
      </w:r>
      <w:r w:rsidR="007C0A49">
        <w:instrText xml:space="preserve"> ADDIN ZOTERO_ITEM CSL_CITATION {"citationID":"jasiqqf1s","properties":{"formattedCitation":"(10, 11)","plainCitation":"(10, 11)"},"citationItems":[{"id":523,"uris":["http://zotero.org/groups/450273/items/IAPVUVF5"],"uri":["http://zotero.org/groups/450273/items/IAPVUVF5"],"itemData":{"id":523,"type":"article-journal","title":"Bioenergetics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label":"page"},{"id":489,"uris":["http://zotero.org/groups/450273/items/GPI82GGR"],"uri":["http://zotero.org/groups/450273/items/GPI82GGR"],"itemData":{"id":489,"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K."}],"issued":{"date-parts":[["1993",4,1]]}},"label":"page"}],"schema":"https://github.com/citation-style-language/schema/raw/master/csl-citation.json"} </w:instrText>
      </w:r>
      <w:r w:rsidR="00FE2236">
        <w:fldChar w:fldCharType="separate"/>
      </w:r>
      <w:r w:rsidR="007C0A49" w:rsidRPr="007C0A49">
        <w:t>(10, 11)</w:t>
      </w:r>
      <w:r w:rsidR="00FE2236">
        <w:fldChar w:fldCharType="end"/>
      </w:r>
      <w:r w:rsidR="003307B5">
        <w:t>.</w:t>
      </w:r>
      <w:r w:rsidR="00A24A0D">
        <w:t xml:space="preserve"> </w:t>
      </w:r>
      <w:r w:rsidR="003307B5">
        <w:t xml:space="preserve">However, in the hydrogenotrophic methanogens, the </w:t>
      </w:r>
      <w:r w:rsidR="00DB7232">
        <w:t>Hdr</w:t>
      </w:r>
      <w:r w:rsidR="00FE2236">
        <w:t xml:space="preserve"> (HdrABC) is cytoplasmic and no membrane potential is generated</w:t>
      </w:r>
      <w:r w:rsidR="003307B5">
        <w:t>.</w:t>
      </w:r>
      <w:r w:rsidR="00A24A0D">
        <w:t xml:space="preserve"> </w:t>
      </w:r>
      <w:r w:rsidR="00094E1E">
        <w:t xml:space="preserve">Instead, </w:t>
      </w:r>
      <w:r w:rsidR="00DB7232">
        <w:t>Hdr</w:t>
      </w:r>
      <w:r w:rsidR="00FE2236">
        <w:t xml:space="preserve"> mediates a bifurcation of electron flow in which the exergonic heterodisulfide reduction is coupled to and drives the endergonic reduction of a ferredoxin used for the first step of methanogene</w:t>
      </w:r>
      <w:r w:rsidR="00526B35">
        <w:t>s</w:t>
      </w:r>
      <w:r w:rsidR="00FE2236">
        <w:t xml:space="preserve">is </w:t>
      </w:r>
      <w:r w:rsidR="00226F75">
        <w:fldChar w:fldCharType="begin"/>
      </w:r>
      <w:r w:rsidR="007C0A49">
        <w:instrText xml:space="preserve"> ADDIN ZOTERO_ITEM CSL_CITATION {"citationID":"teQoczHo","properties":{"formattedCitation":"(12)","plainCitation":"(12)"},"citationItems":[{"id":540,"uris":["http://zotero.org/groups/450273/items/TB6URJN6"],"uri":["http://zotero.org/groups/450273/items/TB6URJN6"],"itemData":{"id":540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K."}],"issued":{"date-parts":[["2011",2,15]]}}}],"schema":"https://github.com/citation-style-language/schema/raw/master/csl-citation.json"} </w:instrText>
      </w:r>
      <w:r w:rsidR="00226F75">
        <w:fldChar w:fldCharType="separate"/>
      </w:r>
      <w:r w:rsidR="007C0A49" w:rsidRPr="007C0A49">
        <w:t>(12)</w:t>
      </w:r>
      <w:r w:rsidR="00226F75">
        <w:fldChar w:fldCharType="end"/>
      </w:r>
      <w:r w:rsidR="00A41BEA">
        <w:t>.</w:t>
      </w:r>
    </w:p>
    <w:p w14:paraId="7921D8F2" w14:textId="72FE1D0D" w:rsidR="00535032" w:rsidRDefault="00535032" w:rsidP="00586344">
      <w:pPr>
        <w:spacing w:line="480" w:lineRule="auto"/>
      </w:pPr>
      <w:r w:rsidRPr="009D0324">
        <w:rPr>
          <w:i/>
        </w:rPr>
        <w:t xml:space="preserve">Methanococcus maripaludis </w:t>
      </w:r>
      <w:r w:rsidR="009626B8">
        <w:fldChar w:fldCharType="begin"/>
      </w:r>
      <w:r w:rsidR="007C0A49">
        <w:instrText xml:space="preserve"> ADDIN ZOTERO_ITEM CSL_CITATION {"citationID":"RAdXQ6hK","properties":{"formattedCitation":"(13)","plainCitation":"(13)"},"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9626B8">
        <w:fldChar w:fldCharType="separate"/>
      </w:r>
      <w:r w:rsidR="007C0A49" w:rsidRPr="007C0A49">
        <w:t>(13)</w:t>
      </w:r>
      <w:r w:rsidR="009626B8">
        <w:fldChar w:fldCharType="end"/>
      </w:r>
      <w:r w:rsidR="009626B8">
        <w:t xml:space="preserve"> </w:t>
      </w:r>
      <w:r w:rsidR="00966787">
        <w:t xml:space="preserve">belongs to </w:t>
      </w:r>
      <w:r w:rsidR="00CC3AC4">
        <w:t xml:space="preserve">the </w:t>
      </w:r>
      <w:r w:rsidR="009626B8">
        <w:t xml:space="preserve">group of hydrogenotrophic </w:t>
      </w:r>
      <w:r w:rsidR="008B123E">
        <w:t xml:space="preserve">cytochrome-lacking </w:t>
      </w:r>
      <w:r w:rsidR="009626B8">
        <w:t xml:space="preserve">methanogens. </w:t>
      </w:r>
      <w:r w:rsidR="00D11FBC">
        <w:t>Compared to the larger genome</w:t>
      </w:r>
      <w:r w:rsidR="009905DC">
        <w:t>s</w:t>
      </w:r>
      <w:r w:rsidR="00D11FBC">
        <w:t xml:space="preserve"> of methylotrophic methanogens, its genome</w:t>
      </w:r>
      <w:r w:rsidR="00D71AA7">
        <w:t xml:space="preserve"> is relatively small and</w:t>
      </w:r>
      <w:r w:rsidR="00D11FBC">
        <w:t xml:space="preserve"> </w:t>
      </w:r>
      <w:r w:rsidR="00D71AA7">
        <w:t xml:space="preserve">contains </w:t>
      </w:r>
      <w:r w:rsidR="001B65A0">
        <w:t xml:space="preserve">only 1722 protein coding genes </w:t>
      </w:r>
      <w:r w:rsidR="001B65A0">
        <w:fldChar w:fldCharType="begin"/>
      </w:r>
      <w:r w:rsidR="009905DC">
        <w:instrText xml:space="preserve"> ADDIN ZOTERO_ITEM CSL_CITATION {"citationID":"MaN3Lu5R","properties":{"formattedCitation":"(14)","plainCitation":"(14)"},"citationItems":[{"id":11,"uris":["http://zotero.org/users/2565720/items/96U2HCBI"],"uri":["http://zotero.org/users/2565720/items/96U2HCBI"],"itemData":{"id":11,"type":"article-journal","title":"Complete Genome Sequence of the Genetically Tractable Hydrogenotrophic Methanogen &lt;i&gt;Methanococcus maripaludis&lt;/i&gt;","container-title":"Journal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9905DC" w:rsidRPr="009905DC">
        <w:t>(14)</w:t>
      </w:r>
      <w:r w:rsidR="001B65A0">
        <w:fldChar w:fldCharType="end"/>
      </w:r>
      <w:r w:rsidR="00D11FBC">
        <w:t>.</w:t>
      </w:r>
      <w:r w:rsidR="001B65A0">
        <w:t xml:space="preserve"> </w:t>
      </w:r>
      <w:r w:rsidR="00DB7232">
        <w:t>It</w:t>
      </w:r>
      <w:r w:rsidR="001B65A0">
        <w:t xml:space="preserve"> grows </w:t>
      </w:r>
      <w:r w:rsidR="00D11FBC">
        <w:t xml:space="preserve">robustly </w:t>
      </w:r>
      <w:r w:rsidR="00DA124D">
        <w:t xml:space="preserve">with a </w:t>
      </w:r>
      <w:r w:rsidR="007A2B72">
        <w:t>doubling</w:t>
      </w:r>
      <w:r w:rsidR="00DA124D">
        <w:t xml:space="preserve"> time of 2 hours</w:t>
      </w:r>
      <w:r w:rsidR="007A2B72">
        <w:t xml:space="preserve"> </w:t>
      </w:r>
      <w:r w:rsidR="007A2B72">
        <w:fldChar w:fldCharType="begin"/>
      </w:r>
      <w:r w:rsidR="007C0A49">
        <w:instrText xml:space="preserve"> ADDIN ZOTERO_ITEM CSL_CITATION {"citationID":"fm08jrqff","properties":{"formattedCitation":"(13)","plainCitation":"(13)"},"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7A2B72">
        <w:fldChar w:fldCharType="separate"/>
      </w:r>
      <w:r w:rsidR="007C0A49" w:rsidRPr="007C0A49">
        <w:t>(13)</w:t>
      </w:r>
      <w:r w:rsidR="007A2B72">
        <w:fldChar w:fldCharType="end"/>
      </w:r>
      <w:r w:rsidR="00DA124D">
        <w:t xml:space="preserve"> </w:t>
      </w:r>
      <w:r w:rsidR="00D11FBC">
        <w:t xml:space="preserve">and </w:t>
      </w:r>
      <w:r w:rsidR="00DA124D">
        <w:t xml:space="preserve">is genetically tractable </w:t>
      </w:r>
      <w:r w:rsidR="00E1148F">
        <w:fldChar w:fldCharType="begin"/>
      </w:r>
      <w:r w:rsidR="00DA668C">
        <w:instrText xml:space="preserve"> ADDIN ZOTERO_ITEM CSL_CITATION {"citationID":"stcxaL50","properties":{"formattedCitation":"(15)","plainCitation":"(15)"},"citationItems":[{"id":901,"uris":["http://zotero.org/users/2565720/items/6GM9BC68"],"uri":["http://zotero.org/users/2565720/items/6GM9BC68"],"itemData":{"id":901,"type":"article-journal","title":"Genetic systems for hydrogenotrophic methanogens","container-title":"Methods in Enzymology","page":"43-73","volume":"494","source":"PubMed","abstract":"Methanogens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methanogens.","DOI":"10.1016/B978-0-12-385112-3.00003-2","ISSN":"1557-7988","note":"PMID: 21402209","journalAbbreviation":"Meth. Enzymol.","language":"eng","author":[{"family":"Sarmiento","given":"Felipe B."},{"family":"Leigh","given":"John A."},{"family":"Whitman","given":"William B."}],"issued":{"date-parts":[["2011"]]},"PMID":"21402209"}}],"schema":"https://github.com/citation-style-language/schema/raw/master/csl-citation.json"} </w:instrText>
      </w:r>
      <w:r w:rsidR="00E1148F">
        <w:fldChar w:fldCharType="separate"/>
      </w:r>
      <w:r w:rsidR="00DA668C" w:rsidRPr="00DA668C">
        <w:t>(15)</w:t>
      </w:r>
      <w:r w:rsidR="00E1148F">
        <w:fldChar w:fldCharType="end"/>
      </w:r>
      <w:r w:rsidR="00C510BA">
        <w:t>,</w:t>
      </w:r>
      <w:r w:rsidR="00D11FBC">
        <w:t xml:space="preserve"> and thus has been an ideal candidate for </w:t>
      </w:r>
      <w:r w:rsidR="001B65A0">
        <w:t>studying methanogenesis</w:t>
      </w:r>
      <w:r w:rsidR="00D11FBC">
        <w:t xml:space="preserve">, </w:t>
      </w:r>
      <w:r w:rsidR="00EB3C27">
        <w:t xml:space="preserve">unique </w:t>
      </w:r>
      <w:r w:rsidR="00D11FBC">
        <w:t>co-factor</w:t>
      </w:r>
      <w:r w:rsidR="00FD7D2E">
        <w:t>s</w:t>
      </w:r>
      <w:r w:rsidR="00EB3C27">
        <w:t xml:space="preserve"> and their</w:t>
      </w:r>
      <w:r w:rsidR="00D11FBC">
        <w:t xml:space="preserve"> biosynthes</w:t>
      </w:r>
      <w:r w:rsidR="009905DC">
        <w:t>e</w:t>
      </w:r>
      <w:r w:rsidR="00D11FBC">
        <w:t>s</w:t>
      </w:r>
      <w:r w:rsidR="00226F75">
        <w:t xml:space="preserve"> </w:t>
      </w:r>
      <w:r w:rsidR="009A6761">
        <w:fldChar w:fldCharType="begin"/>
      </w:r>
      <w:r w:rsidR="007C0A49">
        <w:instrText xml:space="preserve"> ADDIN ZOTERO_ITEM CSL_CITATION {"citationID":"27ackhqjds","properties":{"formattedCitation":"(16)","plainCitation":"(16)"},"citationItems":[{"id":12,"uris":["http://zotero.org/users/2832130/items/RQ5EERD5"],"uri":["http://zotero.org/users/2832130/items/RQ5EERD5"],"itemData":{"id":12,"type":"article-journal","title":"Elucidation of methanogenic coenzyme biosyntheses: from spectroscopy to genomics","container-title":"Natural Product Reports","page":"133-147","volume":"19","issue":"2","source":"CrossRef","DOI":"10.1039/b103714p","ISSN":"02650568, 14604752","shortTitle":"Elucidation of methanogenic coenzyme biosyntheses","author":[{"family":"Graham","given":"David E."},{"family":"White","given":"Robert H."}],"issued":{"date-parts":[["2002",3,15]]}}}],"schema":"https://github.com/citation-style-language/schema/raw/master/csl-citation.json"} </w:instrText>
      </w:r>
      <w:r w:rsidR="009A6761">
        <w:fldChar w:fldCharType="separate"/>
      </w:r>
      <w:r w:rsidR="007C0A49" w:rsidRPr="007C0A49">
        <w:t>(16)</w:t>
      </w:r>
      <w:r w:rsidR="009A6761">
        <w:fldChar w:fldCharType="end"/>
      </w:r>
      <w:r w:rsidR="00D11FBC">
        <w:t xml:space="preserve">, </w:t>
      </w:r>
      <w:r w:rsidR="00EB3C27">
        <w:t>and</w:t>
      </w:r>
      <w:r w:rsidR="00D11FBC">
        <w:t xml:space="preserve"> gene regulation </w:t>
      </w:r>
      <w:r w:rsidR="009A6761">
        <w:fldChar w:fldCharType="begin"/>
      </w:r>
      <w:r w:rsidR="007C0A49">
        <w:instrText xml:space="preserve"> ADDIN ZOTERO_ITEM CSL_CITATION {"citationID":"4tezKyeL","properties":{"formattedCitation":"(17)","plainCitation":"(17)"},"citationItems":[{"id":516,"uris":["http://zotero.org/groups/450273/items/EZT77P75"],"uri":["http://zotero.org/groups/450273/items/EZT77P75"],"itemData":{"id":516,"type":"article-journal","title":"Disruption and complementation of the selenocysteine biosynthesis pathway reveals a hierarchy of selenoprotein gene expression in the archaeon &lt;i&gt;Methanococcus maripaludis&lt;/i&gt;","container-title":"Molecular Microbiology","page":"734-747","volume":"82","issue":"3","source":"Wiley Online Library","abstract":"Proteins containing selenocysteine are found in members of all three domains of life, Bacteria, Eukarya and Archaea. A dedicated tRNA (tRNAsec) serves as a scaffold for selenocysteine synthesis. However, sequence and secondary structures differ in tRNAsec from the different domains. An Escherichia coli strain lacking the gene for tRNAsec could only be complemented with the homologue from Methanococcus maripaludis when a single base in the anticodon loop was exchanged demonstrating that this base is a crucial determinant for archaeal tRNAsec to function in E. coli. Complementation in trans of M. maripaludis JJ mutants lacking tRNAsec, O-phosphoseryl-tRNAsec kinase or O-phosphoseryl-tRNAsec:selenocysteine synthase with the corresponding genes from M. maripaludis S2 restored the mutant's ability to synthesize selenoproteins. However, only partial restoration of the wild-type selenoproteome was observed as only selenocysteine-containing formate dehydrogenase was synthesized. Quantification of transcripts showed that disrupting the pathway of selenocysteine synthesis leads to downregulation of selenoprotein gene expression, concomitant with upregulation of a selenium-independent backup system, which is not re-adjusted upon complementation. This transcriptional arrest was independent of selenophosphate but depended on the ‘history’ of the mutants and was inheritable, which suggests that a stable genetic switch may cause the resulting hierarchy of selenoproteins synthesized.","DOI":"10.1111/j.1365-2958.2011.07850.x","ISSN":"1365-2958","language":"en","author":[{"family":"Stock","given":"Tilmann"},{"family":"Selzer","given":"Mirjam"},{"family":"Connery","given":"Sarah"},{"family":"Seyhan","given":"Deniz"},{"family":"Resch","given":"Armin"},{"family":"Rother","given":"Michael"}],"issued":{"date-parts":[["2011",11,1]]}}}],"schema":"https://github.com/citation-style-language/schema/raw/master/csl-citation.json"} </w:instrText>
      </w:r>
      <w:r w:rsidR="009A6761">
        <w:fldChar w:fldCharType="separate"/>
      </w:r>
      <w:r w:rsidR="007C0A49" w:rsidRPr="007C0A49">
        <w:t>(17)</w:t>
      </w:r>
      <w:r w:rsidR="009A6761">
        <w:fldChar w:fldCharType="end"/>
      </w:r>
      <w:r w:rsidR="00EB3C27">
        <w:t>.</w:t>
      </w:r>
      <w:r w:rsidR="008B123E">
        <w:t xml:space="preserve"> </w:t>
      </w:r>
      <w:r w:rsidR="00EB3C27">
        <w:t xml:space="preserve">To avoid environmental fluctuations that can affect gene regulation, a system for continuous culture of </w:t>
      </w:r>
      <w:r w:rsidR="00EB3C27">
        <w:rPr>
          <w:i/>
        </w:rPr>
        <w:t xml:space="preserve">M. maripaludis </w:t>
      </w:r>
      <w:r w:rsidR="00552A03">
        <w:rPr>
          <w:i/>
        </w:rPr>
        <w:fldChar w:fldCharType="begin"/>
      </w:r>
      <w:r w:rsidR="007C0A49">
        <w:rPr>
          <w:i/>
        </w:rPr>
        <w:instrText xml:space="preserve"> ADDIN ZOTERO_ITEM CSL_CITATION {"citationID":"vpeo3racb","properties":{"formattedCitation":"(18)","plainCitation":"(18)"},"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552A03">
        <w:rPr>
          <w:i/>
        </w:rPr>
        <w:fldChar w:fldCharType="separate"/>
      </w:r>
      <w:r w:rsidR="007C0A49" w:rsidRPr="007C0A49">
        <w:t>(18)</w:t>
      </w:r>
      <w:r w:rsidR="00552A03">
        <w:rPr>
          <w:i/>
        </w:rPr>
        <w:fldChar w:fldCharType="end"/>
      </w:r>
      <w:r w:rsidR="00EB3C27">
        <w:t xml:space="preserve"> has been established for steady state transcriptomic </w:t>
      </w:r>
      <w:r w:rsidR="00426CA7">
        <w:fldChar w:fldCharType="begin"/>
      </w:r>
      <w:r w:rsidR="007C0A49">
        <w:instrText xml:space="preserve"> ADDIN ZOTERO_ITEM CSL_CITATION {"citationID":"ZrMuVLaX","properties":{"formattedCitation":"(19)","plainCitation":"(19)"},"citationItems":[{"id":761,"uris":["http://zotero.org/groups/450273/items/SV6DCFMW"],"uri":["http://zotero.org/groups/450273/items/SV6DCFMW"],"itemData":{"id":761,"type":"article-journal","title":"Global Responses of Methanococcus maripaludis to Specific Nutrient Limitations and Growth Rate","container-title":"Journal of Bacteriology","page":"2198-2205","volume":"190","issue":"6","source":"CrossRef","DOI":"10.1128/JB.01805-07","ISSN":"0021-9193","language":"en","author":[{"family":"Hendrickson","given":"E. L."},{"family":"Liu","given":"Y."},{"family":"Rosas-Sandoval","given":"G."},{"family":"Porat","given":"I."},{"family":"Soll","given":"D."},{"family":"Whitman","given":"W. B."},{"family":"Leigh","given":"J. A."}],"issued":{"date-parts":[["2008",3,15]]}}}],"schema":"https://github.com/citation-style-language/schema/raw/master/csl-citation.json"} </w:instrText>
      </w:r>
      <w:r w:rsidR="00426CA7">
        <w:fldChar w:fldCharType="separate"/>
      </w:r>
      <w:r w:rsidR="007C0A49" w:rsidRPr="007C0A49">
        <w:t>(19)</w:t>
      </w:r>
      <w:r w:rsidR="00426CA7">
        <w:fldChar w:fldCharType="end"/>
      </w:r>
      <w:r w:rsidR="009905DC">
        <w:t xml:space="preserve"> and</w:t>
      </w:r>
      <w:r w:rsidR="00EB3C27">
        <w:t xml:space="preserve"> proteomic</w:t>
      </w:r>
      <w:r w:rsidR="00426CA7">
        <w:t xml:space="preserve"> </w:t>
      </w:r>
      <w:r w:rsidR="00426CA7">
        <w:fldChar w:fldCharType="begin"/>
      </w:r>
      <w:r w:rsidR="007C0A49">
        <w:instrText xml:space="preserve"> ADDIN ZOTERO_ITEM CSL_CITATION {"citationID":"gGq5Hep3","properties":{"formattedCitation":"(20)","plainCitation":"(20)"},"citationItems":[{"id":762,"uris":["http://zotero.org/groups/450273/items/UZXT7DFB"],"uri":["http://zotero.org/groups/450273/items/UZXT7DFB"],"itemData":{"id":762,"type":"article-journal","title":"Quantitative proteomics of nutrient limitation in the hydrogenotrophic methanogen Methanococcus maripaludis","container-title":"BMC Microbiology","page":"149","volume":"9","issue":"1","source":"CrossRef","DOI":"10.1186/1471-2180-9-149","ISSN":"1471-2180","language":"en","author":[{"family":"Xia","given":"Qiangwei"},{"family":"Wang","given":"Tiansong"},{"family":"Hendrickson","given":"Erik L"},{"family":"Lie","given":"Thomas J"},{"family":"Hackett","given":"Murray"},{"family":"Leigh","given":"John A"}],"issued":{"date-parts":[["2009"]]}}}],"schema":"https://github.com/citation-style-language/schema/raw/master/csl-citation.json"} </w:instrText>
      </w:r>
      <w:r w:rsidR="00426CA7">
        <w:fldChar w:fldCharType="separate"/>
      </w:r>
      <w:r w:rsidR="007C0A49" w:rsidRPr="007C0A49">
        <w:t>(20)</w:t>
      </w:r>
      <w:r w:rsidR="00426CA7">
        <w:fldChar w:fldCharType="end"/>
      </w:r>
      <w:r w:rsidR="00EB3C27">
        <w:t xml:space="preserve"> studies</w:t>
      </w:r>
      <w:r w:rsidR="0003090D">
        <w:t xml:space="preserve"> of </w:t>
      </w:r>
      <w:r w:rsidR="00635FDE">
        <w:rPr>
          <w:i/>
        </w:rPr>
        <w:t>M. maripaludis</w:t>
      </w:r>
      <w:r w:rsidR="0003090D">
        <w:t xml:space="preserve"> strains</w:t>
      </w:r>
      <w:r w:rsidR="00EB3C27">
        <w:t>.</w:t>
      </w:r>
      <w:r w:rsidR="00673E4C">
        <w:t xml:space="preserve"> </w:t>
      </w:r>
      <w:r w:rsidR="00552A03">
        <w:t>Several groups have also employed</w:t>
      </w:r>
      <w:r w:rsidR="0003090D">
        <w:t xml:space="preserve"> larger system</w:t>
      </w:r>
      <w:r w:rsidR="00552A03">
        <w:t>s biology</w:t>
      </w:r>
      <w:r w:rsidR="0003090D">
        <w:t xml:space="preserve"> approach</w:t>
      </w:r>
      <w:r w:rsidR="00552A03">
        <w:t>es</w:t>
      </w:r>
      <w:r w:rsidR="0003090D">
        <w:t xml:space="preserve"> </w:t>
      </w:r>
      <w:r w:rsidR="00552A03">
        <w:t>to perform</w:t>
      </w:r>
      <w:r w:rsidR="0003090D">
        <w:t xml:space="preserve"> predictive studies </w:t>
      </w:r>
      <w:r w:rsidR="00552A03">
        <w:t xml:space="preserve">using </w:t>
      </w:r>
      <w:r w:rsidR="0003090D">
        <w:t>this organism</w:t>
      </w:r>
      <w:r w:rsidR="00426CA7">
        <w:t xml:space="preserve"> </w:t>
      </w:r>
      <w:r w:rsidR="00426CA7">
        <w:fldChar w:fldCharType="begin"/>
      </w:r>
      <w:r w:rsidR="007C0A49">
        <w:instrText xml:space="preserve"> ADDIN ZOTERO_ITEM CSL_CITATION {"citationID":"n9pNfWmr","properties":{"formattedCitation":"(21)","plainCitation":"(21)"},"citationItems":[{"id":517,"uris":["http://zotero.org/groups/450273/items/FJG2BX4U"],"uri":["http://zotero.org/groups/450273/items/FJG2BX4U"],"itemData":{"id":517,"type":"article-journal","title":"A systems level predictive model for global gene regulation of methanogenesis in a hydrogenotrophic methanogen","container-title":"Genome Research","page":"1839-1851","volume":"23","issue":"11","source":"genome.cshlp.org","abstract":"Methanogens catalyze the critical methane-producing step (called methanogenesis) in the anaerobic decomposition of organic matter. Here, we present the first predictive model of global gene regulation of methanogenesis in a hydrogenotrophic methanogen, Methanococcus maripaludis. We generated a comprehensive list of genes (protein-coding and noncoding) for M. maripaludis through integrated analysis of the transcriptome structure and a newly constructed Peptide Atlas. The environment and gene-regulatory influence network (EGRIN) model of the strain was constructed from a compendium of transcriptome data that was collected over 58 different steady-state and time-course experiments that were performed in chemostats or batch cultures under a spectrum of environmental perturbations that modulated methanogenesis. Analyses of the EGRIN model have revealed novel components of methanogenesis that included at least three additional protein-coding genes of previously unknown function as well as one noncoding RNA. We discovered that at least five regulatory mechanisms act in a combinatorial scheme to intercoordinate key steps of methanogenesis with different processes such as motility, ATP biosynthesis, and carbon assimilation. Through a combination of genetic and environmental perturbation experiments we have validated the EGRIN-predicted role of two novel transcription factors in the regulation of phosphate-dependent repression of formate dehydrogenase—a key enzyme in the methanogenesis pathway. The EGRIN model demonstrates regulatory affiliations within methanogenesis as well as between methanogenesis and other cellular functions.","DOI":"10.1101/gr.153916.112","ISSN":"1088-9051, 1549-5469","journalAbbreviation":"Genome Res.","language":"en","author":[{"family":"Yoon","given":"Sung Ho"},{"family":"Turkarslan","given":"Serdar"},{"family":"Reiss","given":"David J."},{"family":"Pan","given":"Min"},{"family":"Burn","given":"June A."},{"family":"Costa","given":"Kyle C."},{"family":"Lie","given":"Thomas J."},{"family":"Slagel","given":"Joseph"},{"family":"Moritz","given":"Robert L."},{"family":"Hackett","given":"Murray"},{"family":"Leigh","given":"John A."},{"family":"Baliga","given":"Nitin S."}],"issued":{"date-parts":[["2013",11,1]]}}}],"schema":"https://github.com/citation-style-language/schema/raw/master/csl-citation.json"} </w:instrText>
      </w:r>
      <w:r w:rsidR="00426CA7">
        <w:fldChar w:fldCharType="separate"/>
      </w:r>
      <w:r w:rsidR="007C0A49" w:rsidRPr="007C0A49">
        <w:t>(21)</w:t>
      </w:r>
      <w:r w:rsidR="00426CA7">
        <w:fldChar w:fldCharType="end"/>
      </w:r>
      <w:r w:rsidR="0003090D">
        <w:t>.</w:t>
      </w:r>
      <w:r w:rsidR="00673E4C">
        <w:t xml:space="preserve"> </w:t>
      </w:r>
      <w:r w:rsidR="0003090D">
        <w:t xml:space="preserve">With these tools in place, and the ability for expression of </w:t>
      </w:r>
      <w:r w:rsidR="00FD7D2E">
        <w:t xml:space="preserve">heterologous genes </w:t>
      </w:r>
      <w:r w:rsidR="0003090D">
        <w:t xml:space="preserve">in </w:t>
      </w:r>
      <w:r w:rsidR="0003090D" w:rsidRPr="003E19FC">
        <w:rPr>
          <w:i/>
        </w:rPr>
        <w:t>M. maripaludis</w:t>
      </w:r>
      <w:r w:rsidR="00852B28">
        <w:t xml:space="preserve"> </w:t>
      </w:r>
      <w:r w:rsidR="00852B28">
        <w:fldChar w:fldCharType="begin"/>
      </w:r>
      <w:r w:rsidR="007C0A49">
        <w:instrText xml:space="preserve"> ADDIN ZOTERO_ITEM CSL_CITATION {"citationID":"79j4icn2u","properties":{"formattedCitation":"(22, 23)","plainCitation":"(22, 23)"},"citationItems":[{"id":758,"uris":["http://zotero.org/groups/450273/items/78WMV2VV"],"uri":["http://zotero.org/groups/450273/items/78WMV2VV"],"itemData":{"id":758,"type":"article-journal","title":"Coenzyme F420-Dependent Sulfite Reductase-Enabled Sulfite Detoxification and Use of Sulfite as a Sole Sulfur Source by Methanococcus maripaludis","container-title":"Applied and Environmental Microbiology","page":"3591-3595","volume":"74","issue":"11","source":"CrossRef","DOI":"10.1128/AEM.00098-08","ISSN":"0099-2240","language":"en","author":[{"family":"Johnson","given":"E. F."},{"family":"Mukhopadhyay","given":"B."}],"issued":{"date-parts":[["2008",6,1]]}},"label":"page"},{"id":760,"uris":["http://zotero.org/groups/450273/items/PKKPBRF6"],"uri":["http://zotero.org/groups/450273/items/PKKPBRF6"],"itemData":{"id":760,"type":"article-journal","title":"Diverse homologues of the archaeal repressor NrpR function similarly in nitrogen regulation","container-title":"FEMS Microbiology Letters","page":"281-288","volume":"271","issue":"2","source":"CrossRef","DOI":"10.1111/j.1574-6968.2007.00726.x","ISSN":"03781097, 15746968","language":"en","author":[{"family":"Lie","given":"Thomas J."},{"family":"Dodsworth","given":"Jeremy A."},{"family":"Nickle","given":"David C."},{"family":"Leigh","given":"John A."}],"issued":{"date-parts":[["2007",6]]}},"label":"page"}],"schema":"https://github.com/citation-style-language/schema/raw/master/csl-citation.json"} </w:instrText>
      </w:r>
      <w:r w:rsidR="00852B28">
        <w:fldChar w:fldCharType="separate"/>
      </w:r>
      <w:r w:rsidR="007C0A49" w:rsidRPr="007C0A49">
        <w:t>(22, 23)</w:t>
      </w:r>
      <w:r w:rsidR="00852B28">
        <w:fldChar w:fldCharType="end"/>
      </w:r>
      <w:r w:rsidR="003E19FC">
        <w:t>,</w:t>
      </w:r>
      <w:r w:rsidR="00852B28">
        <w:t xml:space="preserve"> </w:t>
      </w:r>
      <w:r w:rsidR="0003090D">
        <w:t xml:space="preserve">the metabolic </w:t>
      </w:r>
      <w:r w:rsidR="00AD1E85">
        <w:t>engineering</w:t>
      </w:r>
      <w:r w:rsidR="0003090D">
        <w:t xml:space="preserve"> of </w:t>
      </w:r>
      <w:r w:rsidR="0003090D" w:rsidRPr="003E19FC">
        <w:rPr>
          <w:i/>
        </w:rPr>
        <w:t>M. maripaludis</w:t>
      </w:r>
      <w:r w:rsidR="0003090D">
        <w:t xml:space="preserve"> for industrial use is </w:t>
      </w:r>
      <w:r w:rsidR="00DD6CD3">
        <w:t xml:space="preserve">a clear </w:t>
      </w:r>
      <w:r w:rsidR="0003090D">
        <w:t xml:space="preserve">next step. </w:t>
      </w:r>
    </w:p>
    <w:p w14:paraId="228CACAF" w14:textId="47B72D14" w:rsidR="007F0F45" w:rsidRDefault="00467AD6" w:rsidP="00586344">
      <w:pPr>
        <w:spacing w:line="480" w:lineRule="auto"/>
      </w:pPr>
      <w:r>
        <w:t>Genome scale metabolic reconstructions</w:t>
      </w:r>
      <w:r w:rsidR="00535032">
        <w:t xml:space="preserve"> are powerful tools that </w:t>
      </w:r>
      <w:r w:rsidR="00AE21C1">
        <w:t>map</w:t>
      </w:r>
      <w:r w:rsidR="009D0324">
        <w:t xml:space="preserve"> </w:t>
      </w:r>
      <w:r w:rsidR="00966787">
        <w:t xml:space="preserve">and elucidate </w:t>
      </w:r>
      <w:r w:rsidR="009D0324">
        <w:t>metabolic pathways</w:t>
      </w:r>
      <w:r w:rsidR="00966787">
        <w:t xml:space="preserve">. </w:t>
      </w:r>
      <w:r w:rsidR="00172424">
        <w:t>T</w:t>
      </w:r>
      <w:r w:rsidR="009D0324">
        <w:t xml:space="preserve">hey </w:t>
      </w:r>
      <w:r w:rsidR="003523DD">
        <w:t>are</w:t>
      </w:r>
      <w:r w:rsidR="00535032">
        <w:t xml:space="preserve"> organism</w:t>
      </w:r>
      <w:r w:rsidR="002F28F6">
        <w:t>-specific</w:t>
      </w:r>
      <w:r w:rsidR="00535032">
        <w:t xml:space="preserve"> knowledge bases </w:t>
      </w:r>
      <w:r w:rsidR="00F239B0">
        <w:t>that can be used for simulating steady</w:t>
      </w:r>
      <w:r w:rsidR="009905DC">
        <w:t xml:space="preserve"> </w:t>
      </w:r>
      <w:r w:rsidR="00F239B0">
        <w:t xml:space="preserve">state growth via flux balance analysis (FBA) </w:t>
      </w:r>
      <w:r w:rsidR="00F239B0">
        <w:fldChar w:fldCharType="begin"/>
      </w:r>
      <w:r w:rsidR="007C0A49">
        <w:instrText xml:space="preserve"> ADDIN ZOTERO_ITEM CSL_CITATION {"citationID":"23mmrtdbtu","properties":{"formattedCitation":"(24)","plainCitation":"(24)"},"citationItems":[{"id":134,"uris":["http://zotero.org/users/2565720/items/ZR2D57BQ"],"uri":["http://zotero.org/users/2565720/items/ZR2D57BQ"],"itemData":{"id":134,"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instrText>
      </w:r>
      <w:r w:rsidR="00F239B0">
        <w:fldChar w:fldCharType="separate"/>
      </w:r>
      <w:r w:rsidR="007C0A49" w:rsidRPr="007C0A49">
        <w:t>(24)</w:t>
      </w:r>
      <w:r w:rsidR="00F239B0">
        <w:fldChar w:fldCharType="end"/>
      </w:r>
      <w:r w:rsidR="003840C4">
        <w:t xml:space="preserve"> b</w:t>
      </w:r>
      <w:r w:rsidR="00F239B0">
        <w:t>y generating</w:t>
      </w:r>
      <w:r>
        <w:t xml:space="preserve"> </w:t>
      </w:r>
      <w:r w:rsidR="00172424">
        <w:t xml:space="preserve">constraint-based </w:t>
      </w:r>
      <w:r>
        <w:t>models</w:t>
      </w:r>
      <w:r w:rsidR="00005CD4">
        <w:t xml:space="preserve">. </w:t>
      </w:r>
      <w:r w:rsidR="002670AD">
        <w:t>Using</w:t>
      </w:r>
      <w:r w:rsidR="00005CD4">
        <w:t xml:space="preserve"> these</w:t>
      </w:r>
      <w:r w:rsidR="002670AD">
        <w:t xml:space="preserve"> models</w:t>
      </w:r>
      <w:r w:rsidR="00005CD4">
        <w:t xml:space="preserve">, </w:t>
      </w:r>
      <w:r w:rsidR="002670AD">
        <w:t xml:space="preserve">we can hypothesize </w:t>
      </w:r>
      <w:r w:rsidR="00005CD4">
        <w:t>different metabolic scenarios</w:t>
      </w:r>
      <w:r w:rsidR="002670AD">
        <w:t xml:space="preserve"> that can then be</w:t>
      </w:r>
      <w:r w:rsidR="00005CD4">
        <w:t xml:space="preserve"> tested experimentally</w:t>
      </w:r>
      <w:r w:rsidR="00AD1E85">
        <w:t xml:space="preserve">. </w:t>
      </w:r>
      <w:r w:rsidR="004345D8">
        <w:t>They have</w:t>
      </w:r>
      <w:r w:rsidR="00586344">
        <w:t xml:space="preserve"> helped guide metabolic engineering efforts </w:t>
      </w:r>
      <w:r w:rsidR="006F5195">
        <w:t xml:space="preserve">to </w:t>
      </w:r>
      <w:r w:rsidR="009905DC">
        <w:t>produc</w:t>
      </w:r>
      <w:r w:rsidR="006F5195">
        <w:t>e</w:t>
      </w:r>
      <w:r w:rsidR="009905DC">
        <w:t xml:space="preserve"> </w:t>
      </w:r>
      <w:r w:rsidR="00586344">
        <w:t>industrial biochemical</w:t>
      </w:r>
      <w:r w:rsidR="00AE21C1">
        <w:t>s</w:t>
      </w:r>
      <w:r w:rsidR="00586344">
        <w:t xml:space="preserve"> in multiple organisms </w:t>
      </w:r>
      <w:r w:rsidR="00586344">
        <w:fldChar w:fldCharType="begin"/>
      </w:r>
      <w:r w:rsidR="007C0A49">
        <w:instrText xml:space="preserve"> ADDIN ZOTERO_ITEM CSL_CITATION {"citationID":"gMaZT752","properties":{"formattedCitation":"(25, 26)","plainCitation":"(25, 26)"},"citationItems":[{"id":378,"uris":["http://zotero.org/users/2565720/items/BTGH8QW4"],"uri":["http://zotero.org/users/2565720/items/BTGH8QW4"],"itemData":{"id":378,"type":"article-journal","title":"Genome-scale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7C0A49" w:rsidRPr="007C0A49">
        <w:t>(25, 26)</w:t>
      </w:r>
      <w:r w:rsidR="00586344">
        <w:fldChar w:fldCharType="end"/>
      </w:r>
      <w:r w:rsidR="00586344">
        <w:t xml:space="preserve">. </w:t>
      </w:r>
      <w:r w:rsidR="00CB5F53">
        <w:t>Similarly, a</w:t>
      </w:r>
      <w:r w:rsidR="009D0324">
        <w:t xml:space="preserve"> genome scale metabolic reconstruction for </w:t>
      </w:r>
      <w:r w:rsidR="009D0324">
        <w:rPr>
          <w:i/>
        </w:rPr>
        <w:t xml:space="preserve">M. maripaludis </w:t>
      </w:r>
      <w:r w:rsidR="009D0324">
        <w:t xml:space="preserve">would </w:t>
      </w:r>
      <w:r w:rsidR="00CB5F53">
        <w:t xml:space="preserve">not only </w:t>
      </w:r>
      <w:r w:rsidR="009905DC">
        <w:t xml:space="preserve">promote </w:t>
      </w:r>
      <w:r w:rsidR="00CB5F53">
        <w:t>a</w:t>
      </w:r>
      <w:r w:rsidR="00535032">
        <w:t xml:space="preserve"> </w:t>
      </w:r>
      <w:r w:rsidR="009D0324">
        <w:t xml:space="preserve">better understanding </w:t>
      </w:r>
      <w:r w:rsidR="003A50FC">
        <w:t xml:space="preserve">of </w:t>
      </w:r>
      <w:r w:rsidR="009D0324">
        <w:t>methanogenesis</w:t>
      </w:r>
      <w:r w:rsidR="00CB5F53">
        <w:t xml:space="preserve"> but also </w:t>
      </w:r>
      <w:r w:rsidR="009905DC">
        <w:t xml:space="preserve">support </w:t>
      </w:r>
      <w:r w:rsidR="00535032">
        <w:t xml:space="preserve">metabolic engineering efforts </w:t>
      </w:r>
      <w:r w:rsidR="009D0324">
        <w:t xml:space="preserve">that </w:t>
      </w:r>
      <w:r w:rsidR="00CB5F53">
        <w:t xml:space="preserve">could </w:t>
      </w:r>
      <w:r w:rsidR="009D0324">
        <w:t>harness</w:t>
      </w:r>
      <w:r w:rsidR="00535032">
        <w:t xml:space="preserve"> the unique metabolism of </w:t>
      </w:r>
      <w:r w:rsidR="003523DD">
        <w:t>this</w:t>
      </w:r>
      <w:r w:rsidR="00535032">
        <w:t xml:space="preserve"> hydrogenotrophic methanogen. </w:t>
      </w:r>
      <w:r w:rsidR="00CB5F53">
        <w:t xml:space="preserve">Other groups have already created </w:t>
      </w:r>
      <w:r w:rsidR="00BA12DD">
        <w:t>metabolic models</w:t>
      </w:r>
      <w:r w:rsidR="00CB5F53">
        <w:t xml:space="preserve"> of </w:t>
      </w:r>
      <w:r w:rsidR="00DD75BA">
        <w:rPr>
          <w:i/>
        </w:rPr>
        <w:t>M. maripaludis</w:t>
      </w:r>
      <w:r w:rsidR="00CB5F53">
        <w:t xml:space="preserve">; </w:t>
      </w:r>
      <w:r w:rsidR="00DD75BA">
        <w:t xml:space="preserve">as part of a mutualistic community model with </w:t>
      </w:r>
      <w:r w:rsidR="00DD75BA">
        <w:rPr>
          <w:i/>
        </w:rPr>
        <w:t xml:space="preserve">D. vulgaris </w:t>
      </w:r>
      <w:r w:rsidR="00DD75BA">
        <w:rPr>
          <w:i/>
        </w:rPr>
        <w:fldChar w:fldCharType="begin"/>
      </w:r>
      <w:r w:rsidR="007C0A49">
        <w:rPr>
          <w:i/>
        </w:rPr>
        <w:instrText xml:space="preserve"> ADDIN ZOTERO_ITEM CSL_CITATION {"citationID":"1af40venu5","properties":{"formattedCitation":"(27)","plainCitation":"(27)"},"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DD75BA">
        <w:rPr>
          <w:i/>
        </w:rPr>
        <w:fldChar w:fldCharType="separate"/>
      </w:r>
      <w:r w:rsidR="007C0A49" w:rsidRPr="007C0A49">
        <w:t>(27)</w:t>
      </w:r>
      <w:r w:rsidR="00DD75BA">
        <w:rPr>
          <w:i/>
        </w:rPr>
        <w:fldChar w:fldCharType="end"/>
      </w:r>
      <w:r w:rsidR="00E76580">
        <w:rPr>
          <w:i/>
        </w:rPr>
        <w:t xml:space="preserve"> </w:t>
      </w:r>
      <w:r w:rsidR="00BA12DD">
        <w:t>and under axenic conditions</w:t>
      </w:r>
      <w:r w:rsidR="00CB5F53">
        <w:t xml:space="preserve"> </w:t>
      </w:r>
      <w:r w:rsidR="00586344">
        <w:fldChar w:fldCharType="begin"/>
      </w:r>
      <w:r w:rsidR="007C0A49">
        <w:instrText xml:space="preserve"> ADDIN ZOTERO_ITEM CSL_CITATION {"citationID":"Kogtrvcl","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7C0A49" w:rsidRPr="007C0A49">
        <w:t>(28)</w:t>
      </w:r>
      <w:r w:rsidR="00586344">
        <w:fldChar w:fldCharType="end"/>
      </w:r>
      <w:r w:rsidR="00586344">
        <w:t xml:space="preserve">. </w:t>
      </w:r>
      <w:r w:rsidR="00E76580">
        <w:t xml:space="preserve">In the former case, the model of </w:t>
      </w:r>
      <w:r w:rsidR="00E76580">
        <w:rPr>
          <w:i/>
        </w:rPr>
        <w:t xml:space="preserve">M. maripaludis </w:t>
      </w:r>
      <w:r w:rsidR="00AB4371" w:rsidRPr="008C00ED">
        <w:t xml:space="preserve">included </w:t>
      </w:r>
      <w:r w:rsidR="00775A14">
        <w:t>82 reactions and 72 intracellular metabolites</w:t>
      </w:r>
      <w:r w:rsidR="004259ED">
        <w:t xml:space="preserve"> </w:t>
      </w:r>
      <w:r w:rsidR="00AB4371" w:rsidRPr="008C00ED">
        <w:t>that</w:t>
      </w:r>
      <w:r w:rsidR="00AB4371">
        <w:rPr>
          <w:i/>
        </w:rPr>
        <w:t xml:space="preserve"> </w:t>
      </w:r>
      <w:r w:rsidR="00E76580">
        <w:t xml:space="preserve">represented only core metabolism and was used primarily to investigate interactions between the two different species rather than </w:t>
      </w:r>
      <w:r w:rsidR="00156A1D">
        <w:t>map out more comprehensively</w:t>
      </w:r>
      <w:r w:rsidR="00E76580">
        <w:t xml:space="preserve"> </w:t>
      </w:r>
      <w:r w:rsidR="009C1745">
        <w:t xml:space="preserve">the </w:t>
      </w:r>
      <w:r w:rsidR="00E76580">
        <w:t xml:space="preserve">organism’s metabolism </w:t>
      </w:r>
      <w:r w:rsidR="00E76580">
        <w:fldChar w:fldCharType="begin"/>
      </w:r>
      <w:r w:rsidR="007C0A49">
        <w:instrText xml:space="preserve"> ADDIN ZOTERO_ITEM CSL_CITATION {"citationID":"1dltmdo1v","properties":{"formattedCitation":"(27)","plainCitation":"(27)"},"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7C0A49" w:rsidRPr="007C0A49">
        <w:t>(27)</w:t>
      </w:r>
      <w:r w:rsidR="00E76580">
        <w:fldChar w:fldCharType="end"/>
      </w:r>
      <w:r w:rsidR="00E76580">
        <w:t xml:space="preserve">. </w:t>
      </w:r>
      <w:commentRangeStart w:id="1"/>
      <w:r w:rsidR="00E76580">
        <w:t xml:space="preserve">The latter case was the first genome-scale metabolic reconstruction of </w:t>
      </w:r>
      <w:r w:rsidR="00E76580">
        <w:rPr>
          <w:i/>
        </w:rPr>
        <w:t>M</w:t>
      </w:r>
      <w:r w:rsidR="007F0F45">
        <w:rPr>
          <w:i/>
        </w:rPr>
        <w:t xml:space="preserve">. maripaludis </w:t>
      </w:r>
      <w:r w:rsidR="00E76580" w:rsidRPr="00FC7166">
        <w:fldChar w:fldCharType="begin"/>
      </w:r>
      <w:r w:rsidR="007C0A49">
        <w:instrText xml:space="preserve"> ADDIN ZOTERO_ITEM CSL_CITATION {"citationID":"1sdk81auok","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FC7166">
        <w:fldChar w:fldCharType="separate"/>
      </w:r>
      <w:r w:rsidR="007C0A49" w:rsidRPr="007C0A49">
        <w:t>(28)</w:t>
      </w:r>
      <w:r w:rsidR="00E76580" w:rsidRPr="00FC7166">
        <w:fldChar w:fldCharType="end"/>
      </w:r>
      <w:r w:rsidR="00FC7166" w:rsidRPr="00FC7166">
        <w:t>,</w:t>
      </w:r>
      <w:r w:rsidR="00983F37">
        <w:t xml:space="preserve"> </w:t>
      </w:r>
      <w:r w:rsidR="00E76580">
        <w:t xml:space="preserve">an important step towards understanding </w:t>
      </w:r>
      <w:r w:rsidR="00E76580">
        <w:rPr>
          <w:i/>
        </w:rPr>
        <w:t xml:space="preserve">M. maripaludis </w:t>
      </w:r>
      <w:r w:rsidR="00F134C6">
        <w:t>metabolism</w:t>
      </w:r>
      <w:r w:rsidR="00AD4805">
        <w:t xml:space="preserve">; however, </w:t>
      </w:r>
      <w:r w:rsidR="00156A1D">
        <w:t>much work remains to fully map this complex network</w:t>
      </w:r>
      <w:r w:rsidR="00AD4805">
        <w:t xml:space="preserve"> and </w:t>
      </w:r>
      <w:commentRangeStart w:id="2"/>
      <w:r w:rsidR="00AD4805">
        <w:t>better represent biochemically characterized pathways</w:t>
      </w:r>
      <w:r w:rsidR="00156A1D">
        <w:t xml:space="preserve"> </w:t>
      </w:r>
      <w:commentRangeEnd w:id="2"/>
      <w:r w:rsidR="00AD4805">
        <w:rPr>
          <w:rStyle w:val="CommentReference"/>
          <w:rFonts w:ascii="Calibri" w:hAnsi="Calibri"/>
        </w:rPr>
        <w:commentReference w:id="2"/>
      </w:r>
      <w:r w:rsidR="00156A1D">
        <w:t>through close integration of experimental and computational efforts</w:t>
      </w:r>
      <w:r w:rsidR="000C35D5">
        <w:t>.</w:t>
      </w:r>
      <w:r w:rsidR="002E4EC0">
        <w:t xml:space="preserve"> </w:t>
      </w:r>
      <w:commentRangeEnd w:id="1"/>
      <w:r w:rsidR="009A114F">
        <w:rPr>
          <w:rStyle w:val="CommentReference"/>
          <w:rFonts w:ascii="Calibri" w:hAnsi="Calibri"/>
        </w:rPr>
        <w:commentReference w:id="1"/>
      </w:r>
    </w:p>
    <w:p w14:paraId="09C9774A" w14:textId="4F109346" w:rsidR="00414739" w:rsidRPr="0077549E" w:rsidRDefault="009C1745" w:rsidP="00B042B4">
      <w:pPr>
        <w:spacing w:line="480" w:lineRule="auto"/>
      </w:pPr>
      <w:r>
        <w:lastRenderedPageBreak/>
        <w:t xml:space="preserve">In </w:t>
      </w:r>
      <w:r w:rsidR="00744929">
        <w:t xml:space="preserve">this genome-scale </w:t>
      </w:r>
      <w:r w:rsidR="00775A14">
        <w:t>metabolic reconstruction</w:t>
      </w:r>
      <w:r>
        <w:t>,</w:t>
      </w:r>
      <w:r w:rsidR="007F0F45">
        <w:t xml:space="preserve"> </w:t>
      </w:r>
      <w:r w:rsidR="00B25F12">
        <w:t>iMR540</w:t>
      </w:r>
      <w:r w:rsidR="007F0F45">
        <w:t xml:space="preserve">, </w:t>
      </w:r>
      <w:r>
        <w:t xml:space="preserve">we </w:t>
      </w:r>
      <w:r w:rsidR="000A2563">
        <w:t xml:space="preserve">include </w:t>
      </w:r>
      <w:r w:rsidR="00744929">
        <w:t xml:space="preserve">540 genes and </w:t>
      </w:r>
      <w:r w:rsidR="00D22456">
        <w:t>694</w:t>
      </w:r>
      <w:r w:rsidR="000A2563">
        <w:t xml:space="preserve"> metabolic reactions </w:t>
      </w:r>
      <w:r w:rsidR="00744929">
        <w:t xml:space="preserve">spanning the vital catabolic and biosynthetic pathways important in the metabolism of </w:t>
      </w:r>
      <w:r w:rsidR="00744929">
        <w:rPr>
          <w:i/>
        </w:rPr>
        <w:t xml:space="preserve">M. maripaludis. </w:t>
      </w:r>
      <w:commentRangeStart w:id="3"/>
      <w:r w:rsidR="00744929">
        <w:t xml:space="preserve">We describe important updates, corrections, and refinements, based on recent literature, to the previous metabolic models. </w:t>
      </w:r>
      <w:r w:rsidR="00F819FC">
        <w:t xml:space="preserve">The most critical </w:t>
      </w:r>
      <w:r w:rsidR="00A2473D">
        <w:t xml:space="preserve">addition </w:t>
      </w:r>
      <w:r w:rsidR="00AB4371">
        <w:t xml:space="preserve">is </w:t>
      </w:r>
      <w:r w:rsidR="00F819FC">
        <w:t>the</w:t>
      </w:r>
      <w:r>
        <w:t xml:space="preserve"> </w:t>
      </w:r>
      <w:r w:rsidR="00F819FC">
        <w:t>electron bifurcation step</w:t>
      </w:r>
      <w:r w:rsidR="00AB4371">
        <w:t>,</w:t>
      </w:r>
      <w:r>
        <w:t xml:space="preserve"> </w:t>
      </w:r>
      <w:r w:rsidR="00AB4371">
        <w:t>which</w:t>
      </w:r>
      <w:r w:rsidRPr="009C1745">
        <w:t xml:space="preserve"> </w:t>
      </w:r>
      <w:r w:rsidR="00F819FC">
        <w:t>e</w:t>
      </w:r>
      <w:r w:rsidR="00E90ACA">
        <w:t>xplain</w:t>
      </w:r>
      <w:r w:rsidR="00FD7D2E">
        <w:t>s</w:t>
      </w:r>
      <w:r w:rsidR="00E90ACA">
        <w:t xml:space="preserve"> the ability for this organism to grow despite the lack of </w:t>
      </w:r>
      <w:r w:rsidR="003A09C4">
        <w:t>a proton-exporting electron transport chain</w:t>
      </w:r>
      <w:r w:rsidR="00A41BEA">
        <w:t xml:space="preserve">. </w:t>
      </w:r>
      <w:r w:rsidR="00D22456">
        <w:t>This correction also</w:t>
      </w:r>
      <w:r w:rsidR="001304BB">
        <w:t xml:space="preserve"> </w:t>
      </w:r>
      <w:r w:rsidR="00D22456">
        <w:t>e</w:t>
      </w:r>
      <w:r w:rsidR="004B6D79">
        <w:t>liminat</w:t>
      </w:r>
      <w:r w:rsidR="00D22456">
        <w:t>ed</w:t>
      </w:r>
      <w:r w:rsidR="00F27938">
        <w:t xml:space="preserve"> methanophenazine utilization</w:t>
      </w:r>
      <w:r w:rsidR="004B6D79">
        <w:t xml:space="preserve"> and synthesis</w:t>
      </w:r>
      <w:r w:rsidR="002F28F6">
        <w:t>,</w:t>
      </w:r>
      <w:r w:rsidR="004B6D79">
        <w:t xml:space="preserve"> which is part of the membrane bound </w:t>
      </w:r>
      <w:r w:rsidR="007E1FB5">
        <w:t xml:space="preserve">electron transport </w:t>
      </w:r>
      <w:r w:rsidR="004B6D79">
        <w:t xml:space="preserve">system of the methylotrophic methanogens and </w:t>
      </w:r>
      <w:r w:rsidR="003A09C4">
        <w:t xml:space="preserve">is </w:t>
      </w:r>
      <w:r w:rsidR="004B6D79">
        <w:t xml:space="preserve">absent </w:t>
      </w:r>
      <w:r w:rsidR="00F27938">
        <w:t xml:space="preserve">in hydrogenotrophic methanogens </w:t>
      </w:r>
      <w:r w:rsidR="00F27938">
        <w:fldChar w:fldCharType="begin"/>
      </w:r>
      <w:r w:rsidR="00080B94">
        <w:instrText xml:space="preserve"> ADDIN ZOTERO_ITEM CSL_CITATION {"citationID":"1a0pt8kc57","properties":{"formattedCitation":"(2)","plainCitation":"(2)"},"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080B94" w:rsidRPr="00080B94">
        <w:t>(2)</w:t>
      </w:r>
      <w:r w:rsidR="00F27938">
        <w:fldChar w:fldCharType="end"/>
      </w:r>
      <w:r w:rsidR="004B6D79">
        <w:t xml:space="preserve">. </w:t>
      </w:r>
      <w:commentRangeEnd w:id="3"/>
      <w:r w:rsidR="008C36F6">
        <w:rPr>
          <w:rStyle w:val="CommentReference"/>
          <w:rFonts w:ascii="Calibri" w:hAnsi="Calibri"/>
        </w:rPr>
        <w:commentReference w:id="3"/>
      </w:r>
      <w:r w:rsidR="004B6D79">
        <w:t xml:space="preserve">Additional </w:t>
      </w:r>
      <w:r w:rsidR="003A09C4">
        <w:t xml:space="preserve">features </w:t>
      </w:r>
      <w:r w:rsidR="004B6D79">
        <w:t xml:space="preserve">include </w:t>
      </w:r>
      <w:r w:rsidR="00FD7D2E">
        <w:t xml:space="preserve">a corrected </w:t>
      </w:r>
      <w:r w:rsidR="007F0F45">
        <w:t xml:space="preserve">sulfur assimilation </w:t>
      </w:r>
      <w:r w:rsidR="00FD7D2E">
        <w:t xml:space="preserve">pathway </w:t>
      </w:r>
      <w:r w:rsidR="0008303F">
        <w:fldChar w:fldCharType="begin"/>
      </w:r>
      <w:r w:rsidR="007C0A49">
        <w:instrText xml:space="preserve"> ADDIN ZOTERO_ITEM CSL_CITATION {"citationID":"1h3qdse1eh","properties":{"formattedCitation":"(29)","plainCitation":"(29)"},"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08303F">
        <w:fldChar w:fldCharType="separate"/>
      </w:r>
      <w:r w:rsidR="007C0A49" w:rsidRPr="007C0A49">
        <w:t>(29)</w:t>
      </w:r>
      <w:r w:rsidR="0008303F">
        <w:fldChar w:fldCharType="end"/>
      </w:r>
      <w:r w:rsidR="00166CBF">
        <w:t xml:space="preserve">, and </w:t>
      </w:r>
      <w:r w:rsidR="007E1FB5">
        <w:t xml:space="preserve">the addition of </w:t>
      </w:r>
      <w:r w:rsidR="00A2473D">
        <w:t xml:space="preserve">the </w:t>
      </w:r>
      <w:r w:rsidR="00166CBF">
        <w:t xml:space="preserve">biosynthesis pathways for all of the unique coenzymes involved in methanogenesis </w:t>
      </w:r>
      <w:r w:rsidR="00166CBF">
        <w:fldChar w:fldCharType="begin"/>
      </w:r>
      <w:r w:rsidR="007C0A49">
        <w:instrText xml:space="preserve"> ADDIN ZOTERO_ITEM CSL_CITATION {"citationID":"27j6dj3qma","properties":{"formattedCitation":"(30)","plainCitation":"(30)"},"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7C0A49" w:rsidRPr="007C0A49">
        <w:t>(30)</w:t>
      </w:r>
      <w:r w:rsidR="00166CBF">
        <w:fldChar w:fldCharType="end"/>
      </w:r>
      <w:r w:rsidR="00166CBF">
        <w:t xml:space="preserve">. </w:t>
      </w:r>
      <w:r w:rsidR="00037BDF">
        <w:t>We increased genome coverage by employing likelihood-based gap</w:t>
      </w:r>
      <w:r w:rsidR="00BB4897">
        <w:t xml:space="preserve"> </w:t>
      </w:r>
      <w:r w:rsidR="00037BDF">
        <w:t xml:space="preserve">filling, a </w:t>
      </w:r>
      <w:r w:rsidR="001C6579">
        <w:t xml:space="preserve">recently-developed </w:t>
      </w:r>
      <w:r w:rsidR="00037BDF">
        <w:t xml:space="preserve">technique that fills reaction gaps based on </w:t>
      </w:r>
      <w:r w:rsidR="003E19FC">
        <w:t xml:space="preserve">gene homology </w:t>
      </w:r>
      <w:r w:rsidR="00037BDF">
        <w:t xml:space="preserve">rather than on parsimony </w:t>
      </w:r>
      <w:r w:rsidR="00037BDF">
        <w:fldChar w:fldCharType="begin"/>
      </w:r>
      <w:r w:rsidR="007C0A49">
        <w:instrText xml:space="preserve"> ADDIN ZOTERO_ITEM CSL_CITATION {"citationID":"25fukdkllf","properties":{"formattedCitation":"(31)","plainCitation":"(31)"},"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7C0A49" w:rsidRPr="007C0A49">
        <w:t>(31)</w:t>
      </w:r>
      <w:r w:rsidR="00037BDF">
        <w:fldChar w:fldCharType="end"/>
      </w:r>
      <w:r w:rsidR="00037BDF">
        <w:t xml:space="preserve">. </w:t>
      </w:r>
      <w:r w:rsidR="00FA60EB">
        <w:t>Furthermore, we expanded the scope of our reconstruction beyond stoichiometr</w:t>
      </w:r>
      <w:r w:rsidR="00C55F46">
        <w:t>ic considerations</w:t>
      </w:r>
      <w:r w:rsidR="00FA60EB">
        <w:t xml:space="preserve"> by </w:t>
      </w:r>
      <w:r w:rsidR="00C31A11">
        <w:t xml:space="preserve">creating a method to approximate overall model free energy. </w:t>
      </w:r>
      <w:r w:rsidR="00BC613A">
        <w:t xml:space="preserve">This is an especially salient consideration for methanogenic archaea, which can grow close to the thermodynamic limits that support life </w:t>
      </w:r>
      <w:r w:rsidR="00BC613A">
        <w:fldChar w:fldCharType="begin"/>
      </w:r>
      <w:r w:rsidR="007C0A49">
        <w:instrText xml:space="preserve"> ADDIN ZOTERO_ITEM CSL_CITATION {"citationID":"3ufgh9csi","properties":{"formattedCitation":"(32)","plainCitation":"(32)"},"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7C0A49" w:rsidRPr="007C0A49">
        <w:t>(32)</w:t>
      </w:r>
      <w:r w:rsidR="00BC613A">
        <w:fldChar w:fldCharType="end"/>
      </w:r>
      <w:r w:rsidR="00BC613A">
        <w:t xml:space="preserve">. </w:t>
      </w:r>
      <w:r w:rsidR="00C073FF">
        <w:t xml:space="preserve">A well-established method of applying </w:t>
      </w:r>
      <w:r w:rsidR="00AE21C1">
        <w:t>free energy</w:t>
      </w:r>
      <w:r w:rsidR="00C073FF">
        <w:t xml:space="preserve"> constraints involves applying the second law of thermodynamics to metabolic models to restrict reaction directionalities in the direction of negative free energy generation </w:t>
      </w:r>
      <w:r w:rsidR="00C073FF">
        <w:fldChar w:fldCharType="begin"/>
      </w:r>
      <w:r w:rsidR="007C0A49">
        <w:instrText xml:space="preserve"> ADDIN ZOTERO_ITEM CSL_CITATION {"citationID":"bifkhgkpm","properties":{"formattedCitation":"(33, 34)","plainCitation":"(33, 34)"},"citationItems":[{"id":147,"uris":["http://zotero.org/users/2565720/items/K56TQDNQ"],"uri":["http://zotero.org/users/2565720/items/K56TQDNQ"],"itemData":{"id":147,"type":"article-journal","title":"Thermodynamics-Based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7C0A49" w:rsidRPr="007C0A49">
        <w:t>(33, 34)</w:t>
      </w:r>
      <w:r w:rsidR="00C073FF">
        <w:fldChar w:fldCharType="end"/>
      </w:r>
      <w:r w:rsidR="00C073FF">
        <w:t xml:space="preserve">. Rather than apply thermodynamic constraints to every metabolic reaction, </w:t>
      </w:r>
      <w:r w:rsidR="0008303F">
        <w:t xml:space="preserve">we </w:t>
      </w:r>
      <w:r w:rsidR="001C6579">
        <w:t>created a flux-balance accounting to estimate</w:t>
      </w:r>
      <w:r w:rsidR="00C073FF">
        <w:t xml:space="preserve"> overall free energy </w:t>
      </w:r>
      <w:r w:rsidR="001C6579">
        <w:t xml:space="preserve">change </w:t>
      </w:r>
      <w:r w:rsidR="00C073FF">
        <w:t>during steady state growth</w:t>
      </w:r>
      <w:r w:rsidR="00F134C6">
        <w:t xml:space="preserve"> based solely on standard free energies and </w:t>
      </w:r>
      <w:r w:rsidR="007F0F45">
        <w:t xml:space="preserve">effective </w:t>
      </w:r>
      <w:r w:rsidR="00F134C6">
        <w:t>concentrations of external metabolites</w:t>
      </w:r>
      <w:r w:rsidR="00C073FF">
        <w:t xml:space="preserve">. </w:t>
      </w:r>
      <w:r w:rsidR="00666EBB">
        <w:t xml:space="preserve">In </w:t>
      </w:r>
      <w:r w:rsidR="00C22C00">
        <w:t>combining these thermodynamic considerations</w:t>
      </w:r>
      <w:r w:rsidR="00666EBB">
        <w:t xml:space="preserve"> with stoichiometric information, </w:t>
      </w:r>
      <w:r w:rsidR="00B25F12">
        <w:t>iMR540</w:t>
      </w:r>
      <w:r w:rsidR="00C22C00">
        <w:t xml:space="preserve">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r w:rsidR="0077549E">
        <w:t xml:space="preserve"> </w:t>
      </w:r>
    </w:p>
    <w:p w14:paraId="10F210D3" w14:textId="77777777" w:rsidR="00C00B12" w:rsidRDefault="00C00B12" w:rsidP="00C00B12">
      <w:pPr>
        <w:pStyle w:val="Heading1"/>
      </w:pPr>
      <w:r>
        <w:t>Methods</w:t>
      </w:r>
    </w:p>
    <w:p w14:paraId="317C384F" w14:textId="4233D95F" w:rsidR="00467AD6" w:rsidRDefault="00467AD6" w:rsidP="00467AD6">
      <w:pPr>
        <w:pStyle w:val="Heading2"/>
      </w:pPr>
      <w:r>
        <w:t xml:space="preserve">Genome </w:t>
      </w:r>
      <w:r w:rsidR="008E7561">
        <w:t>s</w:t>
      </w:r>
      <w:r>
        <w:t xml:space="preserve">cale </w:t>
      </w:r>
      <w:r w:rsidR="008E7561">
        <w:t>r</w:t>
      </w:r>
      <w:r>
        <w:t>econstruction</w:t>
      </w:r>
      <w:r w:rsidR="00875625">
        <w:t xml:space="preserve"> </w:t>
      </w:r>
      <w:r w:rsidR="008E7561">
        <w:t>p</w:t>
      </w:r>
      <w:r w:rsidR="00875625">
        <w:t>rocedure</w:t>
      </w:r>
    </w:p>
    <w:p w14:paraId="0588F762" w14:textId="2D88D2F6" w:rsidR="00CD72FC" w:rsidRPr="00CD72FC" w:rsidRDefault="00CD72FC" w:rsidP="004862FB">
      <w:pPr>
        <w:spacing w:line="480" w:lineRule="auto"/>
      </w:pPr>
      <w:r>
        <w:t xml:space="preserve">The process of genome scale </w:t>
      </w:r>
      <w:r w:rsidR="00F14B6D">
        <w:t xml:space="preserve">metabolic network </w:t>
      </w:r>
      <w:r>
        <w:t xml:space="preserve">reconstruction has been reviewed previously </w:t>
      </w:r>
      <w:r>
        <w:fldChar w:fldCharType="begin"/>
      </w:r>
      <w:r w:rsidR="007C0A49">
        <w:instrText xml:space="preserve"> ADDIN ZOTERO_ITEM CSL_CITATION {"citationID":"s5ikv23n5","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and </w:t>
      </w:r>
      <w:r w:rsidR="00F14B6D">
        <w:t>begins</w:t>
      </w:r>
      <w:r>
        <w:t xml:space="preserve"> with annotating an organism genome using gene-protein-reaction (GPR) relationships stored in a reaction database. </w:t>
      </w:r>
      <w:r w:rsidR="004862FB">
        <w:t>S</w:t>
      </w:r>
      <w:r>
        <w:t>everal databases</w:t>
      </w:r>
      <w:r w:rsidR="004862FB">
        <w:t xml:space="preserve"> are</w:t>
      </w:r>
      <w:r>
        <w:t xml:space="preserve"> available for this purpose </w:t>
      </w:r>
      <w:r>
        <w:fldChar w:fldCharType="begin"/>
      </w:r>
      <w:r w:rsidR="007C0A49">
        <w:instrText xml:space="preserve"> ADDIN ZOTERO_ITEM CSL_CITATION {"citationID":"1p04ht0slc","properties":{"formattedCitation":"{\\rtf (36\\uc0\\u8211{}38)}","plainCitation":"(36–38)"},"citationItems":[{"id":100,"uris":["http://zotero.org/users/2565720/items/NMEMK8QT"],"uri":["http://zotero.org/users/2565720/items/NMEMK8QT"],"itemData":{"id":100,"type":"article-journal","title":"KEGG: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67,"uris":["http://zotero.org/users/2565720/items/MDA5KZBC"],"uri":["http://zotero.org/users/2565720/items/MDA5KZBC"],"itemData":{"id":67,"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rPr>
          <w:szCs w:val="24"/>
        </w:rPr>
        <w:t>(36–38)</w:t>
      </w:r>
      <w:r>
        <w:fldChar w:fldCharType="end"/>
      </w:r>
      <w:r w:rsidR="004862FB">
        <w:t>; we chose</w:t>
      </w:r>
      <w:r>
        <w:t xml:space="preserve"> the Department of Energy Systems Biology Knowledgebase (</w:t>
      </w:r>
      <w:r w:rsidR="00955999">
        <w:t xml:space="preserve">Kbase; </w:t>
      </w:r>
      <w:r>
        <w:t>www.kbase.us)</w:t>
      </w:r>
      <w:r w:rsidR="00955999">
        <w:t xml:space="preserve">, a suite of tools that includes </w:t>
      </w:r>
      <w:r>
        <w:t xml:space="preserve">the Model SEED </w:t>
      </w:r>
      <w:r w:rsidR="00F14B6D">
        <w:t xml:space="preserve">reaction </w:t>
      </w:r>
      <w:r>
        <w:t xml:space="preserve">database </w:t>
      </w:r>
      <w:r>
        <w:fldChar w:fldCharType="begin"/>
      </w:r>
      <w:r w:rsidR="007C0A49">
        <w:instrText xml:space="preserve"> ADDIN ZOTERO_ITEM CSL_CITATION {"citationID":"fi08jgict","properties":{"formattedCitation":"(38)","plainCitation":"(38)"},"citationItems":[{"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t>(38)</w:t>
      </w:r>
      <w:r>
        <w:fldChar w:fldCharType="end"/>
      </w:r>
      <w:r>
        <w:t>.</w:t>
      </w:r>
      <w:r w:rsidR="00955999">
        <w:t xml:space="preserve"> </w:t>
      </w:r>
      <w:r w:rsidR="004862FB">
        <w:t xml:space="preserve">We created our first draft reconstruction using the stored Kbase genome for </w:t>
      </w:r>
      <w:r w:rsidR="004862FB">
        <w:rPr>
          <w:i/>
        </w:rPr>
        <w:t xml:space="preserve">M. maripaludis S2 </w:t>
      </w:r>
      <w:r w:rsidR="004862FB">
        <w:t>(</w:t>
      </w:r>
      <w:r w:rsidR="00D057B6">
        <w:t xml:space="preserve">genome id: </w:t>
      </w:r>
      <w:r w:rsidR="004862FB">
        <w:t xml:space="preserve">kb|g.575) and the automated reconstruction method (“Reconstruct Genome-scale Metabolic Model”). For this initial reconstruction, we </w:t>
      </w:r>
      <w:r w:rsidR="00AE21C1">
        <w:t>used the default gram negative b</w:t>
      </w:r>
      <w:r w:rsidR="004862FB">
        <w:t xml:space="preserve">iomass </w:t>
      </w:r>
      <w:r w:rsidR="00AE21C1">
        <w:t>composition and filled knowledge gaps</w:t>
      </w:r>
      <w:r w:rsidR="004862FB">
        <w:t xml:space="preserve"> using likelihood based gap</w:t>
      </w:r>
      <w:r w:rsidR="00CD3E73">
        <w:t xml:space="preserve"> </w:t>
      </w:r>
      <w:r w:rsidR="004862FB">
        <w:t xml:space="preserve">filling (method currently not </w:t>
      </w:r>
      <w:r w:rsidR="00464CF2">
        <w:t>supported</w:t>
      </w:r>
      <w:r w:rsidR="004862FB">
        <w:t xml:space="preserve"> </w:t>
      </w:r>
      <w:r w:rsidR="00464CF2">
        <w:t>in</w:t>
      </w:r>
      <w:r w:rsidR="004862FB">
        <w:t xml:space="preserve"> Kbase Narrative Interface). </w:t>
      </w:r>
      <w:r w:rsidR="00E856C5">
        <w:t xml:space="preserve">This </w:t>
      </w:r>
      <w:r w:rsidR="004862FB">
        <w:t>yielded</w:t>
      </w:r>
      <w:r w:rsidR="00E856C5">
        <w:t xml:space="preserve"> </w:t>
      </w:r>
      <w:r w:rsidR="001C6579">
        <w:t xml:space="preserve">a </w:t>
      </w:r>
      <w:r w:rsidR="00E856C5">
        <w:t xml:space="preserve">first </w:t>
      </w:r>
      <w:r w:rsidR="004862FB">
        <w:t xml:space="preserve">full </w:t>
      </w:r>
      <w:r w:rsidR="00E856C5">
        <w:t xml:space="preserve">draft of the </w:t>
      </w:r>
      <w:r w:rsidR="00F14B6D">
        <w:t xml:space="preserve">metabolic </w:t>
      </w:r>
      <w:r w:rsidR="004862FB">
        <w:t xml:space="preserve">reconstruction that could </w:t>
      </w:r>
      <w:r w:rsidR="00853B50">
        <w:t xml:space="preserve">predict growth when simulated as a </w:t>
      </w:r>
      <w:r w:rsidR="004862FB">
        <w:t>model.</w:t>
      </w:r>
      <w:r w:rsidR="00673E4C">
        <w:t xml:space="preserve"> </w:t>
      </w:r>
    </w:p>
    <w:p w14:paraId="7287256B" w14:textId="76026DE7" w:rsidR="00650EC2" w:rsidRDefault="004862FB" w:rsidP="007A2129">
      <w:pPr>
        <w:spacing w:line="480" w:lineRule="auto"/>
      </w:pPr>
      <w:r>
        <w:t>We</w:t>
      </w:r>
      <w:r w:rsidR="00650EC2">
        <w:t xml:space="preserve"> expanded and refined the model by manually adding information from literature sources.</w:t>
      </w:r>
      <w:r>
        <w:t xml:space="preserve"> In cases where reactions from literature were part of the Model SEED database, we labeled the reactions using SEED identifiers, names, subsystems, and EC numbers. For other cases where we </w:t>
      </w:r>
      <w:r w:rsidR="00AE21C1">
        <w:t>encountered</w:t>
      </w:r>
      <w:r>
        <w:t xml:space="preserve"> reactions that were not part of the Model SEED </w:t>
      </w:r>
      <w:r w:rsidR="00AE21C1">
        <w:t xml:space="preserve">we created </w:t>
      </w:r>
      <w:r w:rsidR="004A10CC">
        <w:t>unique reaction identifiers and names, then added subsystem information based on our knowledge of the metabolic network. We also adhered to SEED identifiers, names, formulas, and charges for metabolites whenever possible and had very few cases where</w:t>
      </w:r>
      <w:r w:rsidR="00650EC2">
        <w:t xml:space="preserve"> </w:t>
      </w:r>
      <w:r w:rsidR="004A10CC">
        <w:t xml:space="preserve">we specified our own values. Metabolites were compartmentalized using standard tags for cytosol (“c0”) and extracellular (“e0”) compartments. These tags additionally identify </w:t>
      </w:r>
      <w:r w:rsidR="004A10CC">
        <w:rPr>
          <w:i/>
        </w:rPr>
        <w:t xml:space="preserve">M. maripaludis </w:t>
      </w:r>
      <w:r w:rsidR="004A10CC">
        <w:t xml:space="preserve">as “Organism 0” in the possible future case where we could </w:t>
      </w:r>
      <w:r w:rsidR="00AE21C1">
        <w:t>add</w:t>
      </w:r>
      <w:r w:rsidR="004A10CC">
        <w:t xml:space="preserve"> other organisms to create a community </w:t>
      </w:r>
      <w:r w:rsidR="00AE21C1">
        <w:t>metabolic reconstruction</w:t>
      </w:r>
      <w:r w:rsidR="004A10CC">
        <w:t>. Exchange reactions used for introducing metabolites to the extracellular compartment were standardized</w:t>
      </w:r>
      <w:r w:rsidR="00464CF2">
        <w:t xml:space="preserve"> in “EX_{metabolite ID}[</w:t>
      </w:r>
      <w:r w:rsidR="004A10CC">
        <w:t>e0</w:t>
      </w:r>
      <w:r w:rsidR="00464CF2">
        <w:t>]</w:t>
      </w:r>
      <w:r w:rsidR="004A10CC">
        <w:t>” format. Comprehensive information on the reactions, metabolites, and genes in our reconstruction can be found in Supplementary Materials.</w:t>
      </w:r>
      <w:r w:rsidR="00673E4C">
        <w:t xml:space="preserve"> </w:t>
      </w:r>
    </w:p>
    <w:p w14:paraId="45B36A43" w14:textId="4F67146E" w:rsidR="00467AD6" w:rsidRDefault="00955999" w:rsidP="00467AD6">
      <w:pPr>
        <w:pStyle w:val="Heading2"/>
      </w:pPr>
      <w:r>
        <w:t>Model</w:t>
      </w:r>
      <w:r w:rsidR="008E7561">
        <w:t xml:space="preserve"> s</w:t>
      </w:r>
      <w:r w:rsidR="00467AD6">
        <w:t>imulations</w:t>
      </w:r>
      <w:r w:rsidR="00875625">
        <w:t xml:space="preserve"> with </w:t>
      </w:r>
      <w:r w:rsidR="008E7561">
        <w:t>flux b</w:t>
      </w:r>
      <w:r w:rsidR="00875625">
        <w:t xml:space="preserve">alance </w:t>
      </w:r>
      <w:r w:rsidR="008E7561">
        <w:t>a</w:t>
      </w:r>
      <w:r w:rsidR="00875625">
        <w:t>nalysis</w:t>
      </w:r>
    </w:p>
    <w:p w14:paraId="0F0077DE" w14:textId="48A71AF7" w:rsidR="004913FB" w:rsidRDefault="007032A7" w:rsidP="007A2129">
      <w:pPr>
        <w:spacing w:line="480" w:lineRule="auto"/>
      </w:pPr>
      <w:r>
        <w:t>To make rigorous quantitative</w:t>
      </w:r>
      <w:r w:rsidR="00650EC2">
        <w:t xml:space="preserve"> growth</w:t>
      </w:r>
      <w:r>
        <w:t xml:space="preserve"> predictions</w:t>
      </w:r>
      <w:r w:rsidR="00650EC2">
        <w:t xml:space="preserve">, </w:t>
      </w:r>
      <w:r>
        <w:t xml:space="preserve">a genome scale metabolic reconstruction </w:t>
      </w:r>
      <w:r w:rsidR="00464CF2">
        <w:t>can</w:t>
      </w:r>
      <w:r>
        <w:t xml:space="preserve"> be simulat</w:t>
      </w:r>
      <w:r w:rsidR="00853B50">
        <w:t>ed as a</w:t>
      </w:r>
      <w:r>
        <w:t xml:space="preserve"> model. Reactions and their participating metabolites in the metabolic network are connected via the stoichiometric matrix (S), which contains the stoichiometric coefficients for each metabolite (row) in each reaction (colu</w:t>
      </w:r>
      <w:r w:rsidR="00AE21C1">
        <w:t>mn). The S-matrix</w:t>
      </w:r>
      <w:r>
        <w:t xml:space="preserve"> is </w:t>
      </w:r>
      <w:r w:rsidR="00853B50">
        <w:t>used as the basis of</w:t>
      </w:r>
      <w:r>
        <w:t xml:space="preserve"> a model via the principle</w:t>
      </w:r>
      <w:r w:rsidR="004913FB">
        <w:t>s</w:t>
      </w:r>
      <w:r>
        <w:t xml:space="preserve"> of metabolite mass conservation</w:t>
      </w:r>
      <w:r w:rsidR="004913FB">
        <w:t xml:space="preserve"> by recognizing that time-dependent accumulation of metabolites in the system (b) is equivalent to the product of the S-matrix and the vector of reaction fluxes (v)</w:t>
      </w:r>
      <w:r w:rsidR="00673E4C">
        <w:t xml:space="preserve"> </w:t>
      </w:r>
    </w:p>
    <w:tbl>
      <w:tblPr>
        <w:tblW w:w="0" w:type="auto"/>
        <w:jc w:val="center"/>
        <w:tblInd w:w="2178" w:type="dxa"/>
        <w:tblLook w:val="04A0" w:firstRow="1" w:lastRow="0" w:firstColumn="1" w:lastColumn="0" w:noHBand="0" w:noVBand="1"/>
      </w:tblPr>
      <w:tblGrid>
        <w:gridCol w:w="5760"/>
        <w:gridCol w:w="1638"/>
      </w:tblGrid>
      <w:tr w:rsidR="004913FB" w:rsidRPr="00FA2B14" w14:paraId="5B471A5A" w14:textId="77777777" w:rsidTr="00FA2B14">
        <w:trPr>
          <w:jc w:val="center"/>
        </w:trPr>
        <w:tc>
          <w:tcPr>
            <w:tcW w:w="5760" w:type="dxa"/>
            <w:shd w:val="clear" w:color="auto" w:fill="auto"/>
            <w:vAlign w:val="center"/>
          </w:tcPr>
          <w:p w14:paraId="200325DD" w14:textId="77777777" w:rsidR="004913FB" w:rsidRPr="00A20F0F" w:rsidRDefault="00A20F0F" w:rsidP="00FA2B14">
            <w:pPr>
              <w:spacing w:after="0" w:line="480" w:lineRule="auto"/>
              <w:jc w:val="center"/>
            </w:pPr>
            <m:oMathPara>
              <m:oMath>
                <m:r>
                  <w:rPr>
                    <w:rFonts w:ascii="Cambria Math" w:hAnsi="Cambria Math"/>
                  </w:rPr>
                  <m:t>Sv=b</m:t>
                </m:r>
              </m:oMath>
            </m:oMathPara>
          </w:p>
        </w:tc>
        <w:tc>
          <w:tcPr>
            <w:tcW w:w="1638" w:type="dxa"/>
            <w:shd w:val="clear" w:color="auto" w:fill="auto"/>
            <w:vAlign w:val="center"/>
          </w:tcPr>
          <w:p w14:paraId="33D05B30" w14:textId="77777777" w:rsidR="004913FB" w:rsidRPr="00FA2B14" w:rsidRDefault="00737FF9" w:rsidP="00FA2B14">
            <w:pPr>
              <w:spacing w:after="0" w:line="480" w:lineRule="auto"/>
              <w:jc w:val="center"/>
            </w:pPr>
            <w:r w:rsidRPr="00FA2B14">
              <w:t>[</w:t>
            </w:r>
            <w:r w:rsidR="004913FB" w:rsidRPr="00FA2B14">
              <w:t>1</w:t>
            </w:r>
            <w:r w:rsidRPr="00FA2B14">
              <w:t>]</w:t>
            </w:r>
          </w:p>
        </w:tc>
      </w:tr>
    </w:tbl>
    <w:p w14:paraId="51CAC756" w14:textId="7DB14139" w:rsidR="004913FB" w:rsidRDefault="004913FB" w:rsidP="007A2129">
      <w:pPr>
        <w:spacing w:line="480" w:lineRule="auto"/>
      </w:pPr>
      <w:r>
        <w:t>In flux balance analysis (FBA), we further simplify this differential system by assuming our organism is in steady state growth</w:t>
      </w:r>
      <w:r w:rsidR="00853B50">
        <w:t>;</w:t>
      </w:r>
      <w:r>
        <w:t xml:space="preserve"> thus b=0 and the system is linear</w:t>
      </w:r>
      <w:r w:rsidR="009C70DD">
        <w:t xml:space="preserve"> </w:t>
      </w:r>
      <w:r w:rsidR="009E7673">
        <w:fldChar w:fldCharType="begin"/>
      </w:r>
      <w:r w:rsidR="007C0A49">
        <w:instrText xml:space="preserve"> ADDIN ZOTERO_ITEM CSL_CITATION {"citationID":"2d9n7esulj","properties":{"formattedCitation":"(39)","plainCitation":"(39)"},"citationItems":[{"id":118,"uris":["http://zotero.org/users/2565720/items/SBSDG6FQ"],"uri":["http://zotero.org/users/2565720/items/SBSDG6FQ"],"itemData":{"id":118,"type":"article-journal","title":"Genome-scale models of microbial cells: evaluating the consequences of constraints","container-title":"Nature Reviews Microbiology","page":"886-897","volume":"2","issue":"11","source":"CrossRef","DOI":"10.1038/nrmicro1023","ISSN":"1740-1526, 1740-1534","shortTitle":"Genome-scale models of microbial cells","author":[{"family":"Price","given":"Nathan D."},{"family":"Reed","given":"Jennifer L."},{"family":"Palsson","given":"Bernhard Ø."}],"issued":{"date-parts":[["2004",11]]}}}],"schema":"https://github.com/citation-style-language/schema/raw/master/csl-citation.json"} </w:instrText>
      </w:r>
      <w:r w:rsidR="009E7673">
        <w:fldChar w:fldCharType="separate"/>
      </w:r>
      <w:r w:rsidR="007C0A49" w:rsidRPr="007C0A49">
        <w:t>(39)</w:t>
      </w:r>
      <w:r w:rsidR="009E7673">
        <w:fldChar w:fldCharType="end"/>
      </w:r>
      <w:r>
        <w:t xml:space="preserve">. This </w:t>
      </w:r>
      <w:r w:rsidR="009C70DD">
        <w:t>assumption</w:t>
      </w:r>
      <w:r>
        <w:t xml:space="preserve"> bounds our model system to a large solution space that can further be constrained by applying upper and lower bounds to each reaction flux:</w:t>
      </w:r>
    </w:p>
    <w:tbl>
      <w:tblPr>
        <w:tblW w:w="0" w:type="auto"/>
        <w:jc w:val="center"/>
        <w:tblInd w:w="2178" w:type="dxa"/>
        <w:tblLook w:val="04A0" w:firstRow="1" w:lastRow="0" w:firstColumn="1" w:lastColumn="0" w:noHBand="0" w:noVBand="1"/>
      </w:tblPr>
      <w:tblGrid>
        <w:gridCol w:w="5760"/>
        <w:gridCol w:w="1638"/>
      </w:tblGrid>
      <w:tr w:rsidR="004913FB" w:rsidRPr="00FA2B14" w14:paraId="5BF42B1B" w14:textId="77777777" w:rsidTr="00FA2B14">
        <w:trPr>
          <w:jc w:val="center"/>
        </w:trPr>
        <w:tc>
          <w:tcPr>
            <w:tcW w:w="5760" w:type="dxa"/>
            <w:shd w:val="clear" w:color="auto" w:fill="auto"/>
            <w:vAlign w:val="center"/>
          </w:tcPr>
          <w:p w14:paraId="6B4E0382" w14:textId="77777777" w:rsidR="004913FB" w:rsidRPr="00A20F0F" w:rsidRDefault="00155E90" w:rsidP="00FA2B14">
            <w:pPr>
              <w:spacing w:after="0"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i,lower</m:t>
                        </m:r>
                      </m:sub>
                    </m:sSub>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i,upper</m:t>
                    </m:r>
                  </m:sub>
                </m:sSub>
              </m:oMath>
            </m:oMathPara>
          </w:p>
        </w:tc>
        <w:tc>
          <w:tcPr>
            <w:tcW w:w="1638" w:type="dxa"/>
            <w:shd w:val="clear" w:color="auto" w:fill="auto"/>
            <w:vAlign w:val="center"/>
          </w:tcPr>
          <w:p w14:paraId="2AE98731" w14:textId="77777777" w:rsidR="004913FB" w:rsidRPr="00FA2B14" w:rsidRDefault="00737FF9" w:rsidP="00FA2B14">
            <w:pPr>
              <w:spacing w:after="0" w:line="480" w:lineRule="auto"/>
              <w:jc w:val="center"/>
            </w:pPr>
            <w:r w:rsidRPr="00FA2B14">
              <w:t>[2]</w:t>
            </w:r>
          </w:p>
        </w:tc>
      </w:tr>
    </w:tbl>
    <w:p w14:paraId="41268F83" w14:textId="673024A4" w:rsidR="009C70DD" w:rsidRDefault="009C70DD" w:rsidP="007A2129">
      <w:pPr>
        <w:spacing w:line="480" w:lineRule="auto"/>
      </w:pPr>
      <w:r>
        <w:t>To find feasible flux distribution</w:t>
      </w:r>
      <w:r w:rsidR="00D057B6">
        <w:t>s</w:t>
      </w:r>
      <w:r>
        <w:t xml:space="preserve"> </w:t>
      </w:r>
      <w:r w:rsidR="009E7673">
        <w:t xml:space="preserve">that represent likely physiological states </w:t>
      </w:r>
      <w:r>
        <w:t xml:space="preserve">within this solution space, we solved our model by </w:t>
      </w:r>
      <w:r w:rsidR="007A2B72">
        <w:t>optimizing</w:t>
      </w:r>
      <w:r>
        <w:t xml:space="preserve"> the biomass objective function</w:t>
      </w:r>
      <w:r w:rsidR="00C91990">
        <w:t>, a simulation of maximum cell growth yield</w:t>
      </w:r>
      <w:r>
        <w:t xml:space="preserve"> </w:t>
      </w:r>
      <w:r w:rsidR="007A2B72">
        <w:fldChar w:fldCharType="begin"/>
      </w:r>
      <w:r w:rsidR="007C0A49">
        <w:instrText xml:space="preserve"> ADDIN ZOTERO_ITEM CSL_CITATION {"citationID":"22fl0p9qes","properties":{"formattedCitation":"(40)","plainCitation":"(40)"},"citationItems":[{"id":136,"uris":["http://zotero.org/users/2565720/items/BGJUNAHR"],"uri":["http://zotero.org/users/2565720/items/BGJUNAHR"],"itemData":{"id":136,"type":"article-journal","title":"The biomass objective function","container-title":"Current Opinion in Microbiology","collection-title":"Ecology and industrial microbiology • Special section: Systems biology","page":"344-349","volume":"13","issue":"3","source":"ScienceDirect","abstract":"Flux balance analysis (FBA) is a mathematical approach for analyzing the flow of metabolites through a metabolic network. To computationally predict cell growth using FBA, one has to determine the biomass objective function that describes the rate at which all of the biomass precursors are made in the correct proportions. Here we review fundamental issues associated with its formulation and use to compute optimal growth states.","DOI":"10.1016/j.mib.2010.03.003","ISSN":"1369-5274","journalAbbreviation":"Current Opinion in Microbiology","author":[{"family":"Feist","given":"Adam M"},{"family":"Palsson","given":"Bernhard O"}],"issued":{"date-parts":[["2010",6]]}}}],"schema":"https://github.com/citation-style-language/schema/raw/master/csl-citation.json"} </w:instrText>
      </w:r>
      <w:r w:rsidR="007A2B72">
        <w:fldChar w:fldCharType="separate"/>
      </w:r>
      <w:r w:rsidR="007C0A49" w:rsidRPr="007C0A49">
        <w:t>(40)</w:t>
      </w:r>
      <w:r w:rsidR="007A2B72">
        <w:fldChar w:fldCharType="end"/>
      </w:r>
      <w:r>
        <w:t xml:space="preserve">. </w:t>
      </w:r>
      <w:r w:rsidR="00D057B6">
        <w:t xml:space="preserve">We further constrained possible flux distributions by minimizing the squared sum of fluxes, effectively forcing our model to find solutions that minimize the total flux in the system while maximizing growth. </w:t>
      </w:r>
      <w:r w:rsidR="00650EC2">
        <w:t>All model simulations were performed using the COBRA toolbox</w:t>
      </w:r>
      <w:r w:rsidR="00643EEA">
        <w:t xml:space="preserve"> 2.0 </w:t>
      </w:r>
      <w:r w:rsidR="00643EEA">
        <w:fldChar w:fldCharType="begin"/>
      </w:r>
      <w:r w:rsidR="007C0A49">
        <w:instrText xml:space="preserve"> ADDIN ZOTERO_ITEM CSL_CITATION {"citationID":"1bn2iq8r9d","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7C0A49" w:rsidRPr="007C0A49">
        <w:t>(41)</w:t>
      </w:r>
      <w:r w:rsidR="00643EEA">
        <w:fldChar w:fldCharType="end"/>
      </w:r>
      <w:r w:rsidR="00650EC2">
        <w:t xml:space="preserve"> in </w:t>
      </w:r>
      <w:r w:rsidR="00643EEA">
        <w:t>MATLAB [7.14.0.739] (The MathWorks Inc., Natick, MA)</w:t>
      </w:r>
      <w:r w:rsidR="00650EC2">
        <w:t>.</w:t>
      </w:r>
      <w:r w:rsidR="00467AD6">
        <w:t xml:space="preserve"> </w:t>
      </w:r>
    </w:p>
    <w:p w14:paraId="7F5C7339" w14:textId="3DA171BF" w:rsidR="00467AD6" w:rsidRDefault="00D057B6" w:rsidP="007A2129">
      <w:pPr>
        <w:spacing w:line="480" w:lineRule="auto"/>
      </w:pPr>
      <w:r>
        <w:t xml:space="preserve">To encourage model transparency </w:t>
      </w:r>
      <w:r>
        <w:fldChar w:fldCharType="begin"/>
      </w:r>
      <w:r w:rsidR="007C0A49">
        <w:instrText xml:space="preserve"> ADDIN ZOTERO_ITEM CSL_CITATION {"citationID":"1h957cjtvu","properties":{"formattedCitation":"(42)","plainCitation":"(42)"},"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7C0A49" w:rsidRPr="007C0A49">
        <w:t>(42)</w:t>
      </w:r>
      <w:r>
        <w:fldChar w:fldCharType="end"/>
      </w:r>
      <w:r>
        <w:t xml:space="preserve"> and assist future users in simulating condition-specific models, we created several fun</w:t>
      </w:r>
      <w:r w:rsidR="001056FA">
        <w:t xml:space="preserve">ctions that create these models, </w:t>
      </w:r>
      <w:r>
        <w:t>simulate maximum growth with the aforementioned constraints</w:t>
      </w:r>
      <w:r w:rsidR="001056FA">
        <w:t>, and print relevant information from the flux distribution</w:t>
      </w:r>
      <w:r w:rsidR="00C61E65">
        <w:t xml:space="preserve"> (</w:t>
      </w:r>
      <w:r w:rsidR="00D52762">
        <w:t>Supplementary Materials</w:t>
      </w:r>
      <w:r w:rsidR="00C61E65">
        <w:t>)</w:t>
      </w:r>
      <w:r>
        <w:t xml:space="preserve">. </w:t>
      </w:r>
      <w:r w:rsidR="00C61E65">
        <w:t xml:space="preserve">We also wrote numerous functions to help modify the reaction network, retrieve specific useful pieces of information from model simulations, and diagnose issues that may arise during model use. For several of these functions, we used the Paint4Net toolbox </w:t>
      </w:r>
      <w:r w:rsidR="00C61E65">
        <w:fldChar w:fldCharType="begin"/>
      </w:r>
      <w:r w:rsidR="007C0A49">
        <w:instrText xml:space="preserve"> ADDIN ZOTERO_ITEM CSL_CITATION {"citationID":"r4kr1jhdr","properties":{"formattedCitation":"(43)","plainCitation":"(43)"},"citationItems":[{"id":352,"uris":["http://zotero.org/users/2565720/items/8FNGF794"],"uri":["http://zotero.org/users/2565720/items/8FNGF794"],"itemData":{"id":352,"type":"article-journal","title":"Paint4Net: COBRA Toolbox extension for visualization of stoichiometric models of metabolism","container-title":"Biosystems","page":"233-239","volume":"109","issue":"2","source":"ScienceDirect","abstract":"A visual analysis of reconstructions and large stoichiometric models with elastic change of the visualization scope and representation methods becomes increasingly important due to the rapidly growing size and number of available reconstructions.\n\nThe Paint4Net is a novel COBRA Toolbox extension for automatic generation of a hypergraph layout of defined scope with the steady state rates of reaction fluxes of stoichiometric models. Directionalities and fluxes of reactions are constantly represented in the visualization while detailed information about reaction (ID, name and synonyms, and formula) and metabolite (ID, name and synonyms, and charged formula) appears placing the cursor on the item of interest.\n\nAdditionally Paint4Net functionality can be used to: (1) get lists of involved metabolites and dead end metabolites of the visualized part of the network, (2) exclude (filter) particular metabolites from representation, (3) find isolated parts of a network and (4) find running cycles when all the substrates are cut down. Layout pictures can be saved in various formats and easily distributed.\n\nThe Paint4Net is open source software under the GPL v3 license. Relevant documentation and sample data is available at http://www.biosystems.lv/paint4net. The Paint4Net works on MATLAB starting from version of 2009.","DOI":"10.1016/j.biosystems.2012.03.002","ISSN":"0303-2647","shortTitle":"Paint4Net","journalAbbreviation":"Biosystems","author":[{"family":"Kostromins","given":"Andrejs"},{"family":"Stalidzans","given":"Egils"}],"issued":{"date-parts":[["2012",8]]}}}],"schema":"https://github.com/citation-style-language/schema/raw/master/csl-citation.json"} </w:instrText>
      </w:r>
      <w:r w:rsidR="00C61E65">
        <w:fldChar w:fldCharType="separate"/>
      </w:r>
      <w:r w:rsidR="007C0A49" w:rsidRPr="007C0A49">
        <w:t>(43)</w:t>
      </w:r>
      <w:r w:rsidR="00C61E65">
        <w:fldChar w:fldCharType="end"/>
      </w:r>
      <w:r w:rsidR="00C61E65">
        <w:t xml:space="preserve"> to draw flux maps that show the direction and magnitude of fluxes in a given FBA solution.</w:t>
      </w:r>
      <w:r w:rsidR="00673E4C">
        <w:t xml:space="preserve"> </w:t>
      </w:r>
      <w:r w:rsidR="00C61E65">
        <w:t xml:space="preserve">A limited number of our functions are included </w:t>
      </w:r>
      <w:r w:rsidR="00464CF2">
        <w:t>with this manuscript</w:t>
      </w:r>
      <w:r w:rsidR="00C61E65">
        <w:t xml:space="preserve"> in their current versions</w:t>
      </w:r>
      <w:r w:rsidR="00C91990">
        <w:t xml:space="preserve"> (</w:t>
      </w:r>
      <w:r w:rsidR="00D52762">
        <w:t>Supplementary Materials</w:t>
      </w:r>
      <w:r w:rsidR="00C91990">
        <w:t xml:space="preserve">) with </w:t>
      </w:r>
      <w:r w:rsidR="00C61E65">
        <w:t xml:space="preserve">the full </w:t>
      </w:r>
      <w:r w:rsidR="00C91990">
        <w:t xml:space="preserve">set of </w:t>
      </w:r>
      <w:r w:rsidR="00464CF2">
        <w:t xml:space="preserve">up-to-date </w:t>
      </w:r>
      <w:r w:rsidR="00C91990">
        <w:t>tools</w:t>
      </w:r>
      <w:r w:rsidR="00C61E65">
        <w:t xml:space="preserve"> available on </w:t>
      </w:r>
      <w:r w:rsidR="00B503C9">
        <w:t>GitHub</w:t>
      </w:r>
      <w:r w:rsidR="002E0C0F">
        <w:t xml:space="preserve"> </w:t>
      </w:r>
      <w:r w:rsidR="00C61E65">
        <w:t>(</w:t>
      </w:r>
      <w:r w:rsidR="00C61E65" w:rsidRPr="005B2988">
        <w:t>https://github.com/marichards/methanococcus</w:t>
      </w:r>
      <w:r w:rsidR="00C61E65">
        <w:t>)</w:t>
      </w:r>
      <w:r w:rsidR="00C91990">
        <w:t>.</w:t>
      </w:r>
    </w:p>
    <w:p w14:paraId="18BD3B5C" w14:textId="3627FBA0" w:rsidR="00467AD6" w:rsidRDefault="008E7561" w:rsidP="00467AD6">
      <w:pPr>
        <w:pStyle w:val="Heading2"/>
      </w:pPr>
      <w:r>
        <w:t>Gene k</w:t>
      </w:r>
      <w:r w:rsidR="00467AD6">
        <w:t xml:space="preserve">nockout </w:t>
      </w:r>
      <w:r>
        <w:t>p</w:t>
      </w:r>
      <w:r w:rsidR="00467AD6">
        <w:t xml:space="preserve">henotype </w:t>
      </w:r>
      <w:r>
        <w:t>s</w:t>
      </w:r>
      <w:r w:rsidR="00467AD6">
        <w:t>imulations</w:t>
      </w:r>
    </w:p>
    <w:p w14:paraId="2E9AF065" w14:textId="46B2DBFE" w:rsidR="00467AD6" w:rsidRDefault="00464C5C" w:rsidP="007A2129">
      <w:pPr>
        <w:spacing w:line="480" w:lineRule="auto"/>
      </w:pPr>
      <w:r>
        <w:t>Because a model is based around the stoichiometry of reactions contained in the S-matrix, knocking out a gene is akin to knocking out all reactions that depend on the gene. Thus, p</w:t>
      </w:r>
      <w:r w:rsidR="000408FB">
        <w:t xml:space="preserve">erforming a gene knockout phenotype simulation in a metabolic model requires that model reactions be linked to genes via GPR relationships. </w:t>
      </w:r>
      <w:r w:rsidR="004B6EF9">
        <w:t>We performed gene knockout simulations using</w:t>
      </w:r>
      <w:r w:rsidR="00C61E65">
        <w:t xml:space="preserve"> our function “simul</w:t>
      </w:r>
      <w:r>
        <w:t>ate</w:t>
      </w:r>
      <w:r w:rsidR="001A5358">
        <w:t>KOPanel.m”</w:t>
      </w:r>
      <w:r w:rsidR="004B6EF9">
        <w:t xml:space="preserve"> </w:t>
      </w:r>
      <w:r w:rsidR="000408FB">
        <w:t>(</w:t>
      </w:r>
      <w:r w:rsidR="00D52762">
        <w:t>Supplementary Materials</w:t>
      </w:r>
      <w:r w:rsidR="000408FB">
        <w:t xml:space="preserve">), which relies heavily on </w:t>
      </w:r>
      <w:r w:rsidR="004B6EF9">
        <w:t xml:space="preserve">the “deleteModelGenes.m” function in the COBRA Toolbox 2.0 </w:t>
      </w:r>
      <w:r w:rsidR="004B6EF9">
        <w:fldChar w:fldCharType="begin"/>
      </w:r>
      <w:r w:rsidR="007C0A49">
        <w:instrText xml:space="preserve"> ADDIN ZOTERO_ITEM CSL_CITATION {"citationID":"23arsu02dt","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4B6EF9">
        <w:fldChar w:fldCharType="separate"/>
      </w:r>
      <w:r w:rsidR="007C0A49" w:rsidRPr="007C0A49">
        <w:t>(41)</w:t>
      </w:r>
      <w:r w:rsidR="004B6EF9">
        <w:fldChar w:fldCharType="end"/>
      </w:r>
      <w:r w:rsidR="006F5195">
        <w:t xml:space="preserve"> as well as several of our own functions</w:t>
      </w:r>
      <w:r w:rsidR="004B6EF9">
        <w:t xml:space="preserve">. </w:t>
      </w:r>
      <w:r>
        <w:t>Our experimental test set included 18 knockout genotypes across 4 different growth conditions, with 30 total wet lab experiments across these conditions</w:t>
      </w:r>
      <w:r w:rsidR="006602A6">
        <w:t xml:space="preserve"> </w:t>
      </w:r>
      <w:r w:rsidR="006602A6">
        <w:fldChar w:fldCharType="begin"/>
      </w:r>
      <w:r w:rsidR="007C0A49">
        <w:instrText xml:space="preserve"> ADDIN ZOTERO_ITEM CSL_CITATION {"citationID":"5q8b5tpu8","properties":{"formattedCitation":"{\\rtf (44\\uc0\\u8211{}49)}","plainCitation":"(44–49)"},"citationItems":[{"id":358,"uris":["http://zotero.org/users/2565720/items/7SS9Q56S"],"uri":["http://zotero.org/users/2565720/items/7SS9Q56S"],"itemData":{"id":358,"type":"article-journal","title":"Disruption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fldChar w:fldCharType="separate"/>
      </w:r>
      <w:r w:rsidR="007C0A49" w:rsidRPr="007C0A49">
        <w:rPr>
          <w:szCs w:val="24"/>
        </w:rPr>
        <w:t>(44–49)</w:t>
      </w:r>
      <w:r w:rsidR="006602A6">
        <w:fldChar w:fldCharType="end"/>
      </w:r>
      <w:r w:rsidR="006602A6">
        <w:t>.</w:t>
      </w:r>
      <w:r w:rsidR="0021112D">
        <w:t xml:space="preserve"> </w:t>
      </w:r>
      <w:r>
        <w:t>We simulated growth phenotypes for all 72 combinations of knockout genotypes and growth conditions</w:t>
      </w:r>
      <w:r w:rsidR="00A86F5B">
        <w:t xml:space="preserve"> and</w:t>
      </w:r>
      <w:r>
        <w:t xml:space="preserve"> then evaluated these growth phenot</w:t>
      </w:r>
      <w:r w:rsidR="00A86F5B">
        <w:t xml:space="preserve">ypes as lethal/non-lethal with a threshold of 10% wild type growth. Predictive accuracy was assessed by comparing predictions on the 30 known phenotypes with wet lab data. We further </w:t>
      </w:r>
      <w:r w:rsidR="00467AD6">
        <w:t>evaluated our model’s performance using the Matthews correlation coefficient</w:t>
      </w:r>
      <w:r w:rsidR="004B6EF9">
        <w:t xml:space="preserve"> (MCC)</w:t>
      </w:r>
      <w:r w:rsidR="00464CF2">
        <w:t xml:space="preserve">, a metric that evaluates correlation based on a -1 to 1 scale </w:t>
      </w:r>
      <w:r w:rsidR="00467AD6">
        <w:fldChar w:fldCharType="begin"/>
      </w:r>
      <w:r w:rsidR="007C0A49">
        <w:instrText xml:space="preserve"> ADDIN ZOTERO_ITEM CSL_CITATION {"citationID":"2l8nkmudm4","properties":{"formattedCitation":"(50)","plainCitation":"(50)"},"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7C0A49" w:rsidRPr="007C0A49">
        <w:t>(50)</w:t>
      </w:r>
      <w:r w:rsidR="00467AD6">
        <w:fldChar w:fldCharType="end"/>
      </w:r>
      <w:r w:rsidR="00A86F5B">
        <w:t xml:space="preserve">: </w:t>
      </w:r>
    </w:p>
    <w:tbl>
      <w:tblPr>
        <w:tblW w:w="0" w:type="auto"/>
        <w:jc w:val="center"/>
        <w:tblInd w:w="2178" w:type="dxa"/>
        <w:tblLook w:val="04A0" w:firstRow="1" w:lastRow="0" w:firstColumn="1" w:lastColumn="0" w:noHBand="0" w:noVBand="1"/>
      </w:tblPr>
      <w:tblGrid>
        <w:gridCol w:w="5760"/>
        <w:gridCol w:w="1638"/>
      </w:tblGrid>
      <w:tr w:rsidR="00A86F5B" w:rsidRPr="00FA2B14" w14:paraId="43F45342" w14:textId="77777777" w:rsidTr="00FA2B14">
        <w:trPr>
          <w:jc w:val="center"/>
        </w:trPr>
        <w:tc>
          <w:tcPr>
            <w:tcW w:w="5760" w:type="dxa"/>
            <w:shd w:val="clear" w:color="auto" w:fill="auto"/>
            <w:vAlign w:val="center"/>
          </w:tcPr>
          <w:p w14:paraId="09052078" w14:textId="77777777" w:rsidR="00A86F5B" w:rsidRPr="00A20F0F" w:rsidRDefault="00A20F0F" w:rsidP="00FA2B14">
            <w:pPr>
              <w:spacing w:after="0" w:line="240" w:lineRule="auto"/>
              <w:jc w:val="center"/>
            </w:pPr>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tc>
        <w:tc>
          <w:tcPr>
            <w:tcW w:w="1638" w:type="dxa"/>
            <w:shd w:val="clear" w:color="auto" w:fill="auto"/>
            <w:vAlign w:val="bottom"/>
          </w:tcPr>
          <w:p w14:paraId="24BB63E7" w14:textId="77777777" w:rsidR="00A86F5B" w:rsidRPr="00FA2B14" w:rsidRDefault="00737FF9" w:rsidP="00FA2B14">
            <w:pPr>
              <w:spacing w:after="0" w:line="480" w:lineRule="auto"/>
              <w:jc w:val="center"/>
            </w:pPr>
            <w:r w:rsidRPr="00FA2B14">
              <w:t>[</w:t>
            </w:r>
            <w:r w:rsidR="00A86F5B" w:rsidRPr="00FA2B14">
              <w:t>3</w:t>
            </w:r>
            <w:r w:rsidRPr="00FA2B14">
              <w:t>]</w:t>
            </w:r>
          </w:p>
        </w:tc>
      </w:tr>
    </w:tbl>
    <w:p w14:paraId="0F2AE99D" w14:textId="77777777" w:rsidR="00A86F5B" w:rsidRDefault="00A86F5B" w:rsidP="007A2129">
      <w:pPr>
        <w:spacing w:line="480" w:lineRule="auto"/>
      </w:pPr>
    </w:p>
    <w:p w14:paraId="7C50EF51" w14:textId="2776704A" w:rsidR="00467AD6" w:rsidRDefault="00467AD6" w:rsidP="00467AD6">
      <w:pPr>
        <w:pStyle w:val="Heading2"/>
      </w:pPr>
      <w:commentRangeStart w:id="4"/>
      <w:r>
        <w:t xml:space="preserve">Thermodynamic </w:t>
      </w:r>
      <w:r w:rsidR="008E7561">
        <w:t>c</w:t>
      </w:r>
      <w:r w:rsidR="00643EEA">
        <w:t>alculations</w:t>
      </w:r>
    </w:p>
    <w:p w14:paraId="47F9FAF9" w14:textId="269BACC3" w:rsidR="00266387" w:rsidRDefault="000245DA" w:rsidP="007A2129">
      <w:pPr>
        <w:spacing w:line="480" w:lineRule="auto"/>
      </w:pPr>
      <w:r>
        <w:t xml:space="preserve">When simulating optimal growth using a metabolic model, we expect that our system must necessarily have negative overall free energy to support growth.  </w:t>
      </w:r>
      <w:r w:rsidR="00A86F5B">
        <w:t xml:space="preserve">We </w:t>
      </w:r>
      <w:r w:rsidR="00650EC2">
        <w:t xml:space="preserve">added </w:t>
      </w:r>
      <w:r w:rsidR="00A86F5B">
        <w:t xml:space="preserve">standard </w:t>
      </w:r>
      <w:r w:rsidR="00650EC2">
        <w:t>free energies of formation</w:t>
      </w:r>
      <w:r w:rsidR="00A86F5B">
        <w:t xml:space="preserve"> (1 mM, 25ºC, 1 bar, pH=7, ionic strength = 0.1 M)</w:t>
      </w:r>
      <w:r w:rsidR="00643EEA">
        <w:t xml:space="preserve"> from the Equilibrator database </w:t>
      </w:r>
      <w:r w:rsidR="00643EEA">
        <w:fldChar w:fldCharType="begin"/>
      </w:r>
      <w:r w:rsidR="007C0A49">
        <w:instrText xml:space="preserve"> ADDIN ZOTERO_ITEM CSL_CITATION {"citationID":"1qrgs5kigv","properties":{"formattedCitation":"(51)","plainCitation":"(51)"},"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643EEA">
        <w:fldChar w:fldCharType="separate"/>
      </w:r>
      <w:r w:rsidR="007C0A49" w:rsidRPr="007C0A49">
        <w:t>(51)</w:t>
      </w:r>
      <w:r w:rsidR="00643EEA">
        <w:fldChar w:fldCharType="end"/>
      </w:r>
      <w:r w:rsidR="00650EC2">
        <w:t xml:space="preserve"> to all exchange </w:t>
      </w:r>
      <w:r w:rsidR="00643EEA">
        <w:t>reactions</w:t>
      </w:r>
      <w:r w:rsidR="00650EC2">
        <w:t xml:space="preserve"> </w:t>
      </w:r>
      <w:r w:rsidR="00643EEA">
        <w:t xml:space="preserve">for </w:t>
      </w:r>
      <w:r w:rsidR="00650EC2">
        <w:t xml:space="preserve">which these values could be </w:t>
      </w:r>
      <w:r w:rsidR="006F5195">
        <w:t xml:space="preserve">reliably estimated </w:t>
      </w:r>
      <w:r w:rsidR="00650EC2">
        <w:t xml:space="preserve">via </w:t>
      </w:r>
      <w:r w:rsidR="00643EEA">
        <w:t xml:space="preserve">the </w:t>
      </w:r>
      <w:r w:rsidR="00650EC2">
        <w:t>group contributi</w:t>
      </w:r>
      <w:r w:rsidR="007A2129">
        <w:t xml:space="preserve">on </w:t>
      </w:r>
      <w:r w:rsidR="00643EEA">
        <w:t xml:space="preserve">method </w:t>
      </w:r>
      <w:r w:rsidR="00643EEA">
        <w:fldChar w:fldCharType="begin"/>
      </w:r>
      <w:r w:rsidR="007C0A49">
        <w:instrText xml:space="preserve"> ADDIN ZOTERO_ITEM CSL_CITATION {"citationID":"2deksjdola","properties":{"formattedCitation":"(52)","plainCitation":"(52)"},"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643EEA">
        <w:fldChar w:fldCharType="separate"/>
      </w:r>
      <w:r w:rsidR="007C0A49" w:rsidRPr="007C0A49">
        <w:t>(52)</w:t>
      </w:r>
      <w:r w:rsidR="00643EEA">
        <w:fldChar w:fldCharType="end"/>
      </w:r>
      <w:r w:rsidR="00650EC2">
        <w:t xml:space="preserve">. </w:t>
      </w:r>
      <w:r>
        <w:t xml:space="preserve">These exchanges effectively represent the organism’s overall biochemical “reaction”; therefore it is reasonable to expect this overall reaction must produce a negative overall free energy to support growth. </w:t>
      </w:r>
      <w:r w:rsidR="00A86F5B">
        <w:t>To incorporate these values into our reconstruction, w</w:t>
      </w:r>
      <w:r w:rsidR="0021112D">
        <w:t>e expanded the standard</w:t>
      </w:r>
      <w:r w:rsidR="00464CF2">
        <w:t xml:space="preserve"> model</w:t>
      </w:r>
      <w:r w:rsidR="0021112D">
        <w:t xml:space="preserve"> structure</w:t>
      </w:r>
      <w:r w:rsidR="00A86F5B">
        <w:t xml:space="preserve"> </w:t>
      </w:r>
      <w:r w:rsidR="0021112D">
        <w:t>to include</w:t>
      </w:r>
      <w:r w:rsidR="00A86F5B">
        <w:t xml:space="preserve"> a “freeEnergy” numerical array with length equal that of the “reactions” array. For calculating overall free energy of a flux distribution, we created an “optimizeThermoModel.m” </w:t>
      </w:r>
      <w:r w:rsidR="00B503C9">
        <w:t>function</w:t>
      </w:r>
      <w:r w:rsidR="00A86F5B">
        <w:t xml:space="preserve"> (</w:t>
      </w:r>
      <w:r w:rsidR="00D52762">
        <w:t>Supplementary Materials</w:t>
      </w:r>
      <w:r w:rsidR="00A86F5B">
        <w:t xml:space="preserve">) that </w:t>
      </w:r>
      <w:r w:rsidR="001A5358">
        <w:t xml:space="preserve">is built around </w:t>
      </w:r>
      <w:r w:rsidR="00A86F5B">
        <w:t xml:space="preserve">the “optimizeCbModel.m” </w:t>
      </w:r>
      <w:r w:rsidR="00B503C9">
        <w:t>function</w:t>
      </w:r>
      <w:r w:rsidR="00A86F5B">
        <w:t xml:space="preserve"> in the COBRA Toolbox 2.0 </w:t>
      </w:r>
      <w:r w:rsidR="00A86F5B">
        <w:fldChar w:fldCharType="begin"/>
      </w:r>
      <w:r w:rsidR="007C0A49">
        <w:instrText xml:space="preserve"> ADDIN ZOTERO_ITEM CSL_CITATION {"citationID":"25t4h6jo3r","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A86F5B">
        <w:fldChar w:fldCharType="separate"/>
      </w:r>
      <w:r w:rsidR="007C0A49" w:rsidRPr="007C0A49">
        <w:t>(41)</w:t>
      </w:r>
      <w:r w:rsidR="00A86F5B">
        <w:fldChar w:fldCharType="end"/>
      </w:r>
      <w:r w:rsidR="00A86F5B">
        <w:t xml:space="preserve">. </w:t>
      </w:r>
      <w:r w:rsidR="00266387">
        <w:t xml:space="preserve">Our </w:t>
      </w:r>
      <w:r w:rsidR="00F5100D">
        <w:t>script</w:t>
      </w:r>
      <w:r w:rsidR="00266387">
        <w:t xml:space="preserve"> accepts effective concentrations (mM) for specified exchange metabolites, assumes standard </w:t>
      </w:r>
      <w:r w:rsidR="006F5195">
        <w:t xml:space="preserve">activities </w:t>
      </w:r>
      <w:r w:rsidR="00266387">
        <w:t xml:space="preserve">of 1 mM for </w:t>
      </w:r>
      <w:r w:rsidR="00464CF2">
        <w:t>unspecified</w:t>
      </w:r>
      <w:r w:rsidR="00266387">
        <w:t xml:space="preserve"> metabolites, and uses these values to calculate effective metabolite free energies based on the reconstruction’s stored values for each exchange reaction. </w:t>
      </w:r>
      <w:r w:rsidR="00A86F5B">
        <w:t xml:space="preserve">Prior to </w:t>
      </w:r>
      <w:r w:rsidR="00266387">
        <w:t xml:space="preserve">performing FBA, we add these free energies </w:t>
      </w:r>
      <w:r w:rsidR="00A86F5B">
        <w:t>to the</w:t>
      </w:r>
      <w:r w:rsidR="00266387">
        <w:t xml:space="preserve"> exchange reactions, which </w:t>
      </w:r>
      <w:r w:rsidR="001A5358">
        <w:t xml:space="preserve">ordinarily </w:t>
      </w:r>
      <w:r w:rsidR="00266387">
        <w:t>have the form:</w:t>
      </w:r>
    </w:p>
    <w:p w14:paraId="5C1E08BC" w14:textId="77777777" w:rsidR="00266387" w:rsidRPr="00A20F0F" w:rsidRDefault="00155E90"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oMath>
      </m:oMathPara>
    </w:p>
    <w:p w14:paraId="0741EBD1" w14:textId="77777777" w:rsidR="00266387" w:rsidRPr="00FA2B14" w:rsidRDefault="00266387" w:rsidP="007A2129">
      <w:pPr>
        <w:spacing w:line="480" w:lineRule="auto"/>
        <w:rPr>
          <w:rFonts w:eastAsia="MS Mincho"/>
        </w:rPr>
      </w:pPr>
      <w:r w:rsidRPr="00FA2B14">
        <w:rPr>
          <w:rFonts w:eastAsia="MS Mincho"/>
        </w:rPr>
        <w:t>We alter these exchanges such that production of a metabolite “creates” free energy equivalent to the metabolite’s free energy of formation:</w:t>
      </w:r>
    </w:p>
    <w:p w14:paraId="07006A66" w14:textId="77777777" w:rsidR="00266387" w:rsidRPr="00A20F0F" w:rsidRDefault="00155E90"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e>
          </m:d>
          <m:r>
            <w:rPr>
              <w:rFonts w:ascii="Cambria Math" w:hAnsi="Cambria Math"/>
            </w:rPr>
            <m:t>dG</m:t>
          </m:r>
        </m:oMath>
      </m:oMathPara>
    </w:p>
    <w:p w14:paraId="35FE8ABF" w14:textId="50B7F65F" w:rsidR="00266387" w:rsidRDefault="00266387" w:rsidP="007A2129">
      <w:pPr>
        <w:spacing w:line="480" w:lineRule="auto"/>
      </w:pPr>
      <w:r>
        <w:lastRenderedPageBreak/>
        <w:t xml:space="preserve">Here, </w:t>
      </w:r>
      <m:oMath>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oMath>
      <w:r>
        <w:t>is the stoichiometric coefficient of a new metabolite “dG” that is used to sum model free energy. Becau</w:t>
      </w:r>
      <w:r w:rsidR="00464CF2">
        <w:t>se exchange reactions must</w:t>
      </w:r>
      <w:r>
        <w:t xml:space="preserve"> </w:t>
      </w:r>
      <w:r w:rsidR="001A5358">
        <w:t>satisfy mass balance by</w:t>
      </w:r>
      <w:r>
        <w:t xml:space="preserve"> necessarily </w:t>
      </w:r>
      <w:r w:rsidR="0077549E">
        <w:t>enter</w:t>
      </w:r>
      <w:r w:rsidR="001A5358">
        <w:t>ing</w:t>
      </w:r>
      <w:r w:rsidR="0077549E">
        <w:t xml:space="preserve"> or exit</w:t>
      </w:r>
      <w:r w:rsidR="001A5358">
        <w:t>ing</w:t>
      </w:r>
      <w:r w:rsidR="0077549E">
        <w:t xml:space="preserve"> the model without </w:t>
      </w:r>
      <w:r w:rsidR="001A5358">
        <w:t>creating</w:t>
      </w:r>
      <w:r w:rsidR="0077549E">
        <w:t xml:space="preserve"> new metabolites, adding free energies to the model creates an imbalance that we must correct. We restore model balance by allowing “dG” to exit the model via its own exchange reaction</w:t>
      </w:r>
      <w:r w:rsidR="00E653E1">
        <w:t xml:space="preserve"> (GIBBS_kJ_G</w:t>
      </w:r>
      <w:r w:rsidR="006F5195">
        <w:t>DW)</w:t>
      </w:r>
      <w:r w:rsidR="0077549E">
        <w:t>:</w:t>
      </w:r>
    </w:p>
    <w:p w14:paraId="011D8401" w14:textId="77777777" w:rsidR="0077549E" w:rsidRPr="00A20F0F" w:rsidRDefault="00A20F0F" w:rsidP="007A2129">
      <w:pPr>
        <w:spacing w:line="480" w:lineRule="auto"/>
        <w:rPr>
          <w:rFonts w:eastAsia="MS Mincho"/>
        </w:rPr>
      </w:pPr>
      <m:oMathPara>
        <m:oMath>
          <m:r>
            <w:rPr>
              <w:rFonts w:ascii="Cambria Math" w:hAnsi="Cambria Math"/>
            </w:rPr>
            <m:t>dG⇌</m:t>
          </m:r>
        </m:oMath>
      </m:oMathPara>
    </w:p>
    <w:p w14:paraId="645DB9D5" w14:textId="3DA523F0" w:rsidR="0077549E" w:rsidRDefault="0077549E" w:rsidP="007A2129">
      <w:pPr>
        <w:spacing w:line="480" w:lineRule="auto"/>
        <w:rPr>
          <w:rFonts w:eastAsia="MS Mincho"/>
        </w:rPr>
      </w:pPr>
      <w:r w:rsidRPr="00FA2B14">
        <w:rPr>
          <w:rFonts w:eastAsia="MS Mincho"/>
        </w:rPr>
        <w:t>Measuring the total</w:t>
      </w:r>
      <w:r w:rsidR="001A5358" w:rsidRPr="00FA2B14">
        <w:rPr>
          <w:rFonts w:eastAsia="MS Mincho"/>
        </w:rPr>
        <w:t xml:space="preserve"> flux of the exchange reaction </w:t>
      </w:r>
      <w:r w:rsidRPr="00FA2B14">
        <w:rPr>
          <w:rFonts w:eastAsia="MS Mincho"/>
        </w:rPr>
        <w:t>gives an estimation of total free energy being generated in an FBA solution on a per cell mass basis. We have incorporated this thermodynamic calculation into all of our available model simulations (</w:t>
      </w:r>
      <w:r w:rsidR="00D52762" w:rsidRPr="00FA2B14">
        <w:rPr>
          <w:rFonts w:eastAsia="MS Mincho"/>
        </w:rPr>
        <w:t>Supplementary Materials</w:t>
      </w:r>
      <w:r w:rsidRPr="00FA2B14">
        <w:rPr>
          <w:rFonts w:eastAsia="MS Mincho"/>
        </w:rPr>
        <w:t xml:space="preserve">); thus by default, we calculate </w:t>
      </w:r>
      <w:r w:rsidR="001056FA" w:rsidRPr="00FA2B14">
        <w:rPr>
          <w:rFonts w:eastAsia="MS Mincho"/>
        </w:rPr>
        <w:t xml:space="preserve">and print </w:t>
      </w:r>
      <w:r w:rsidRPr="00FA2B14">
        <w:rPr>
          <w:rFonts w:eastAsia="MS Mincho"/>
        </w:rPr>
        <w:t xml:space="preserve">overall model free energy in every flux distribution. </w:t>
      </w:r>
      <w:r w:rsidR="000245DA">
        <w:t>Optionally, this calculation can be used as an additional model constraint that restricts overall free energy to be negative, the equivalent of imposing the second law of thermodynamics on the organism itself.</w:t>
      </w:r>
    </w:p>
    <w:commentRangeEnd w:id="4"/>
    <w:p w14:paraId="7AAF054E" w14:textId="391281BD" w:rsidR="00FB6A81" w:rsidRDefault="005523FE" w:rsidP="00FB6A81">
      <w:pPr>
        <w:pStyle w:val="Heading2"/>
      </w:pPr>
      <w:r>
        <w:rPr>
          <w:rStyle w:val="CommentReference"/>
          <w:rFonts w:ascii="Calibri" w:eastAsia="Calibri" w:hAnsi="Calibri"/>
          <w:b w:val="0"/>
          <w:bCs w:val="0"/>
          <w:color w:val="auto"/>
        </w:rPr>
        <w:commentReference w:id="4"/>
      </w:r>
      <w:r w:rsidR="008E7561">
        <w:t>Dry c</w:t>
      </w:r>
      <w:r w:rsidR="00464CF2">
        <w:t xml:space="preserve">ell </w:t>
      </w:r>
      <w:r w:rsidR="008E7561">
        <w:t>w</w:t>
      </w:r>
      <w:r w:rsidR="00464CF2">
        <w:t xml:space="preserve">eight </w:t>
      </w:r>
      <w:r w:rsidR="00611963">
        <w:t xml:space="preserve">and </w:t>
      </w:r>
      <w:r w:rsidR="008E7561">
        <w:t>growth y</w:t>
      </w:r>
      <w:r w:rsidR="00611963">
        <w:t xml:space="preserve">ield </w:t>
      </w:r>
      <w:r w:rsidR="008E7561">
        <w:t>m</w:t>
      </w:r>
      <w:r w:rsidR="00FB6A81">
        <w:t>easurements</w:t>
      </w:r>
    </w:p>
    <w:p w14:paraId="276B8057" w14:textId="588DEEBB" w:rsidR="00650EC2" w:rsidRDefault="00E124F1" w:rsidP="007A2129">
      <w:pPr>
        <w:spacing w:line="480" w:lineRule="auto"/>
      </w:pPr>
      <w:r>
        <w:t xml:space="preserve">Wild type </w:t>
      </w:r>
      <w:r w:rsidR="00FB6A81">
        <w:rPr>
          <w:i/>
        </w:rPr>
        <w:t xml:space="preserve">M. maripaludis S2 </w:t>
      </w:r>
      <w:r w:rsidR="00FB6A81">
        <w:t xml:space="preserve">cells </w:t>
      </w:r>
      <w:r w:rsidR="001056FA">
        <w:t xml:space="preserve">were grown in </w:t>
      </w:r>
      <w:r w:rsidR="00A61B62">
        <w:t xml:space="preserve">McNA medium—a </w:t>
      </w:r>
      <w:r w:rsidR="001056FA">
        <w:t>chemically defined medium</w:t>
      </w:r>
      <w:r w:rsidR="00A61B62">
        <w:t xml:space="preserve"> for growth on H</w:t>
      </w:r>
      <w:r w:rsidR="00A61B62" w:rsidRPr="00A61B62">
        <w:rPr>
          <w:vertAlign w:val="subscript"/>
        </w:rPr>
        <w:t>2</w:t>
      </w:r>
      <w:r w:rsidR="00A61B62">
        <w:t xml:space="preserve"> and CO</w:t>
      </w:r>
      <w:r w:rsidR="00A61B62" w:rsidRPr="00A61B62">
        <w:rPr>
          <w:vertAlign w:val="subscript"/>
        </w:rPr>
        <w:t>2</w:t>
      </w:r>
      <w:r w:rsidR="00A61B62">
        <w:t xml:space="preserve"> supplemented with acetate</w:t>
      </w:r>
      <w:r w:rsidR="00FB6A81">
        <w:t xml:space="preserve"> (</w:t>
      </w:r>
      <w:r w:rsidR="00D52762">
        <w:t>Supplementary Materials</w:t>
      </w:r>
      <w:r w:rsidR="00FB6A81">
        <w:t>)</w:t>
      </w:r>
      <w:r w:rsidR="00A61B62">
        <w:t xml:space="preserve">—using </w:t>
      </w:r>
      <w:r w:rsidR="00FB6A81">
        <w:t>a 1-L</w:t>
      </w:r>
      <w:r w:rsidR="00650EC2">
        <w:t xml:space="preserve"> chemostat</w:t>
      </w:r>
      <w:r w:rsidR="00FB6A81">
        <w:t xml:space="preserve"> under anaerobic conditions</w:t>
      </w:r>
      <w:r w:rsidR="001056FA">
        <w:t xml:space="preserve"> as described previously </w:t>
      </w:r>
      <w:r w:rsidR="00DC05CC">
        <w:fldChar w:fldCharType="begin"/>
      </w:r>
      <w:r w:rsidR="007C0A49">
        <w:instrText xml:space="preserve"> ADDIN ZOTERO_ITEM CSL_CITATION {"citationID":"1i23cacc4p","properties":{"formattedCitation":"(18)","plainCitation":"(18)"},"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DC05CC">
        <w:fldChar w:fldCharType="separate"/>
      </w:r>
      <w:r w:rsidR="007C0A49" w:rsidRPr="007C0A49">
        <w:t>(18)</w:t>
      </w:r>
      <w:r w:rsidR="00DC05CC">
        <w:fldChar w:fldCharType="end"/>
      </w:r>
      <w:r w:rsidR="00FB6A81">
        <w:t xml:space="preserve">. </w:t>
      </w:r>
      <w:r w:rsidR="00464CF2">
        <w:t>The c</w:t>
      </w:r>
      <w:r w:rsidR="00650EC2">
        <w:t>hemostat</w:t>
      </w:r>
      <w:r w:rsidR="00464CF2">
        <w:t xml:space="preserve"> was</w:t>
      </w:r>
      <w:r w:rsidR="002A1B75">
        <w:t xml:space="preserve"> operated</w:t>
      </w:r>
      <w:r w:rsidR="001A5358">
        <w:t xml:space="preserve"> in steady state continuous</w:t>
      </w:r>
      <w:r w:rsidR="00FB6A81">
        <w:t xml:space="preserve"> mode</w:t>
      </w:r>
      <w:r w:rsidR="001A5358">
        <w:t xml:space="preserve"> </w:t>
      </w:r>
      <w:r w:rsidR="002A1B75">
        <w:t>under H</w:t>
      </w:r>
      <w:r w:rsidR="002A1B75" w:rsidRPr="002A1B75">
        <w:rPr>
          <w:vertAlign w:val="subscript"/>
        </w:rPr>
        <w:t>2</w:t>
      </w:r>
      <w:r w:rsidR="002A1B75">
        <w:t xml:space="preserve">-limiting conditions to match model simulation conditions, </w:t>
      </w:r>
      <w:r w:rsidR="00FB6A81">
        <w:t xml:space="preserve">with gas flows of </w:t>
      </w:r>
      <w:r w:rsidR="002A1B75">
        <w:t>10-</w:t>
      </w:r>
      <w:r w:rsidR="007232F3">
        <w:t>20</w:t>
      </w:r>
      <w:r w:rsidR="002A1B75">
        <w:t xml:space="preserve"> mL</w:t>
      </w:r>
      <w:r w:rsidR="00FB6A81">
        <w:t>/</w:t>
      </w:r>
      <w:r w:rsidR="002A1B75">
        <w:t>min</w:t>
      </w:r>
      <w:r w:rsidR="00FB6A81">
        <w:t xml:space="preserve"> H</w:t>
      </w:r>
      <w:r w:rsidR="00FB6A81" w:rsidRPr="00FB6A81">
        <w:rPr>
          <w:vertAlign w:val="subscript"/>
        </w:rPr>
        <w:t>2</w:t>
      </w:r>
      <w:r w:rsidR="00FB6A81">
        <w:t xml:space="preserve">, </w:t>
      </w:r>
      <w:r w:rsidR="002A1B75">
        <w:t>40</w:t>
      </w:r>
      <w:r w:rsidR="00FB6A81">
        <w:t xml:space="preserve"> </w:t>
      </w:r>
      <w:r w:rsidR="002A1B75">
        <w:t>mL/min</w:t>
      </w:r>
      <w:r w:rsidR="00FB6A81">
        <w:t xml:space="preserve"> CO</w:t>
      </w:r>
      <w:r w:rsidR="00FB6A81" w:rsidRPr="00FB6A81">
        <w:rPr>
          <w:vertAlign w:val="subscript"/>
        </w:rPr>
        <w:t>2</w:t>
      </w:r>
      <w:r w:rsidR="00FB6A81">
        <w:t xml:space="preserve">, 15 </w:t>
      </w:r>
      <w:r w:rsidR="002A1B75">
        <w:t>mL/min</w:t>
      </w:r>
      <w:r w:rsidR="00FB6A81">
        <w:t xml:space="preserve"> </w:t>
      </w:r>
      <w:r w:rsidR="00E009DF">
        <w:t xml:space="preserve">of a </w:t>
      </w:r>
      <w:r w:rsidR="00FB6A81">
        <w:t>H</w:t>
      </w:r>
      <w:r w:rsidR="00FB6A81" w:rsidRPr="00FB6A81">
        <w:rPr>
          <w:vertAlign w:val="subscript"/>
        </w:rPr>
        <w:t>2</w:t>
      </w:r>
      <w:r w:rsidR="00FB6A81">
        <w:t>S</w:t>
      </w:r>
      <w:r w:rsidR="00E009DF">
        <w:t>:Ar mixture (1:99 v/v)</w:t>
      </w:r>
      <w:r w:rsidR="00FB6A81">
        <w:t>,</w:t>
      </w:r>
      <w:r w:rsidR="002A1B75">
        <w:t xml:space="preserve"> and a balance of N</w:t>
      </w:r>
      <w:r w:rsidR="002A1B75" w:rsidRPr="002A1B75">
        <w:rPr>
          <w:vertAlign w:val="subscript"/>
        </w:rPr>
        <w:t>2</w:t>
      </w:r>
      <w:r w:rsidR="002A1B75">
        <w:t xml:space="preserve"> up to a total 200 mL/min.</w:t>
      </w:r>
      <w:r w:rsidR="00A61B62">
        <w:t xml:space="preserve"> </w:t>
      </w:r>
      <w:r w:rsidR="00083FBB">
        <w:t xml:space="preserve">We altered our growth rate of </w:t>
      </w:r>
      <w:r w:rsidR="00083FBB">
        <w:rPr>
          <w:i/>
        </w:rPr>
        <w:t xml:space="preserve">M. maripaludis </w:t>
      </w:r>
      <w:r w:rsidR="00083FBB">
        <w:t xml:space="preserve">during steady state by varying pump speeds to achieve dilution rates of approximately 0.045-0.090 h-1, checking OD660 periodically to ensure steady state at each data point. For each </w:t>
      </w:r>
      <w:r w:rsidR="00A61B62">
        <w:t>sample point</w:t>
      </w:r>
      <w:r w:rsidR="00083FBB">
        <w:t>, we measured growth rate based on dilution rate and methane evolution rate via a combination of a bubble flow meter to assess total gas outflow and a Buck Scientific model 910 gas chromatograph equipped with a flame ionization detector to quantify methane fraction.</w:t>
      </w:r>
    </w:p>
    <w:p w14:paraId="62275EF2" w14:textId="7680E844" w:rsidR="001056FA" w:rsidRDefault="00E124F1" w:rsidP="00E124F1">
      <w:pPr>
        <w:spacing w:line="480" w:lineRule="auto"/>
      </w:pPr>
      <w:r>
        <w:t xml:space="preserve">We recalculated calibration curves for dry cell weight versus optical density by measuring </w:t>
      </w:r>
      <w:r w:rsidR="001D1107">
        <w:t>d</w:t>
      </w:r>
      <w:r w:rsidR="00650EC2">
        <w:t>ry cell weight via cell filtering</w:t>
      </w:r>
      <w:r>
        <w:t xml:space="preserve"> and </w:t>
      </w:r>
      <w:r w:rsidR="00464CF2">
        <w:t>OD</w:t>
      </w:r>
      <w:r w:rsidR="00464CF2" w:rsidRPr="00464CF2">
        <w:rPr>
          <w:vertAlign w:val="subscript"/>
        </w:rPr>
        <w:t>660</w:t>
      </w:r>
      <w:r w:rsidR="00464CF2">
        <w:t xml:space="preserve"> </w:t>
      </w:r>
      <w:r>
        <w:t>via a UV/Vis spectrophotometer {</w:t>
      </w:r>
      <w:r w:rsidR="006237A0">
        <w:t>Spectronic 20D+</w:t>
      </w:r>
      <w:r>
        <w:t>}</w:t>
      </w:r>
      <w:r w:rsidR="007A2E27">
        <w:t xml:space="preserve"> blanked with McCas medium (McNA plus casamino acids)</w:t>
      </w:r>
      <w:r w:rsidR="004105BE">
        <w:t>.</w:t>
      </w:r>
      <w:r w:rsidR="00F55A92">
        <w:t xml:space="preserve"> </w:t>
      </w:r>
      <w:r w:rsidR="00930A74">
        <w:t>After measuring</w:t>
      </w:r>
      <w:r w:rsidR="00F55A92">
        <w:t xml:space="preserve"> chemost</w:t>
      </w:r>
      <w:r w:rsidR="00464CF2">
        <w:t>at optical density</w:t>
      </w:r>
      <w:r w:rsidR="00930A74">
        <w:t>, we sampled</w:t>
      </w:r>
      <w:r w:rsidR="00464CF2">
        <w:t xml:space="preserve"> 5</w:t>
      </w:r>
      <w:r w:rsidR="00F55A92">
        <w:t>0</w:t>
      </w:r>
      <w:r w:rsidR="00650EC2">
        <w:t xml:space="preserve"> mL aliquots of cells in </w:t>
      </w:r>
      <w:r w:rsidR="00464CF2">
        <w:t>suspension</w:t>
      </w:r>
      <w:r w:rsidR="00650EC2">
        <w:t xml:space="preserve"> </w:t>
      </w:r>
      <w:r w:rsidR="004105BE">
        <w:t xml:space="preserve">directly from chemostat culture </w:t>
      </w:r>
      <w:r w:rsidR="00464CF2">
        <w:t xml:space="preserve">and centrifuged </w:t>
      </w:r>
      <w:r w:rsidR="00930A74">
        <w:t xml:space="preserve">samples at </w:t>
      </w:r>
      <w:commentRangeStart w:id="5"/>
      <w:r w:rsidR="00930A74">
        <w:t>7000 RPM</w:t>
      </w:r>
      <w:commentRangeEnd w:id="5"/>
      <w:r w:rsidR="0025649D">
        <w:rPr>
          <w:rStyle w:val="CommentReference"/>
          <w:rFonts w:ascii="Calibri" w:hAnsi="Calibri"/>
        </w:rPr>
        <w:commentReference w:id="5"/>
      </w:r>
      <w:r w:rsidR="00930A74">
        <w:t xml:space="preserve"> for 15 minutes. 40 mL of supernatant </w:t>
      </w:r>
      <w:r w:rsidR="007232F3">
        <w:t xml:space="preserve">was </w:t>
      </w:r>
      <w:r w:rsidR="00930A74">
        <w:t>removed by pipette, then cells were re-suspended in the</w:t>
      </w:r>
      <w:r w:rsidR="00F55A92">
        <w:t xml:space="preserve"> </w:t>
      </w:r>
      <w:r w:rsidR="00930A74">
        <w:t xml:space="preserve">remaining 10 mL of media. </w:t>
      </w:r>
      <w:r w:rsidR="00F55A92">
        <w:t>These</w:t>
      </w:r>
      <w:r w:rsidR="00930A74">
        <w:t xml:space="preserve"> concentrated </w:t>
      </w:r>
      <w:r w:rsidR="00F55A92">
        <w:t>aliquots were</w:t>
      </w:r>
      <w:r w:rsidR="00930A74">
        <w:t xml:space="preserve"> </w:t>
      </w:r>
      <w:r w:rsidR="00F55A92">
        <w:t>vacuum</w:t>
      </w:r>
      <w:r w:rsidR="004105BE">
        <w:t xml:space="preserve"> </w:t>
      </w:r>
      <w:r w:rsidR="00650EC2">
        <w:t xml:space="preserve">filtered through </w:t>
      </w:r>
      <w:r w:rsidR="00F55A92">
        <w:t>0.45</w:t>
      </w:r>
      <w:r w:rsidR="00650EC2">
        <w:t xml:space="preserve"> </w:t>
      </w:r>
      <w:r w:rsidR="00F55A92">
        <w:t>µ</w:t>
      </w:r>
      <w:r w:rsidR="00650EC2">
        <w:t>M pore filters to remove all non-cellular components</w:t>
      </w:r>
      <w:r w:rsidR="00F55A92">
        <w:t xml:space="preserve">, then dried at room temperature and weighed daily until their weights stabilized. </w:t>
      </w:r>
    </w:p>
    <w:p w14:paraId="1C5CFB65" w14:textId="18D4EC94" w:rsidR="00611963" w:rsidRPr="00FA2B14" w:rsidRDefault="00611963" w:rsidP="00611963">
      <w:pPr>
        <w:spacing w:line="480" w:lineRule="auto"/>
        <w:rPr>
          <w:rFonts w:eastAsia="MS Mincho"/>
        </w:rPr>
      </w:pPr>
      <w:r w:rsidRPr="00FA2B14">
        <w:rPr>
          <w:rFonts w:eastAsia="MS Mincho"/>
        </w:rPr>
        <w:t>Growth yields were calculated based on doubling time (t</w:t>
      </w:r>
      <w:r w:rsidRPr="00FA2B14">
        <w:rPr>
          <w:rFonts w:eastAsia="MS Mincho"/>
          <w:vertAlign w:val="subscript"/>
        </w:rPr>
        <w:t>d</w:t>
      </w:r>
      <w:r w:rsidR="00FD6E1C">
        <w:rPr>
          <w:rFonts w:eastAsia="MS Mincho"/>
        </w:rPr>
        <w:t>, equal to ln(2) x (dilution rate x 60)</w:t>
      </w:r>
      <w:r w:rsidR="00FD6E1C" w:rsidRPr="003E19FC">
        <w:rPr>
          <w:rFonts w:eastAsia="MS Mincho"/>
          <w:vertAlign w:val="superscript"/>
        </w:rPr>
        <w:t>-1</w:t>
      </w:r>
      <w:r w:rsidR="00FD6E1C">
        <w:rPr>
          <w:rFonts w:eastAsia="MS Mincho"/>
        </w:rPr>
        <w:t>)</w:t>
      </w:r>
      <w:r w:rsidRPr="00FA2B14">
        <w:rPr>
          <w:rFonts w:eastAsia="MS Mincho"/>
        </w:rPr>
        <w:t xml:space="preserve"> as describe</w:t>
      </w:r>
      <w:r>
        <w:rPr>
          <w:rFonts w:eastAsia="MS Mincho"/>
        </w:rPr>
        <w:t>d</w:t>
      </w:r>
      <w:r w:rsidRPr="00FA2B14">
        <w:rPr>
          <w:rFonts w:eastAsia="MS Mincho"/>
        </w:rPr>
        <w:t xml:space="preserve"> previously </w:t>
      </w:r>
      <w:r w:rsidRPr="00FA2B14">
        <w:rPr>
          <w:rFonts w:eastAsia="MS Mincho"/>
        </w:rPr>
        <w:fldChar w:fldCharType="begin"/>
      </w:r>
      <w:r>
        <w:rPr>
          <w:rFonts w:eastAsia="MS Mincho"/>
        </w:rPr>
        <w:instrText xml:space="preserve"> ADDIN ZOTERO_ITEM CSL_CITATION {"citationID":"53r13qfhr","properties":{"formattedCitation":"(53)","plainCitation":"(53)"},"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Pr="00FA2B14">
        <w:rPr>
          <w:rFonts w:eastAsia="MS Mincho"/>
        </w:rPr>
        <w:fldChar w:fldCharType="separate"/>
      </w:r>
      <w:r w:rsidRPr="007C0A49">
        <w:t>(53)</w:t>
      </w:r>
      <w:r w:rsidRPr="00FA2B14">
        <w:rPr>
          <w:rFonts w:eastAsia="MS Mincho"/>
        </w:rPr>
        <w:fldChar w:fldCharType="end"/>
      </w:r>
      <w:r w:rsidRPr="00FA2B14">
        <w:rPr>
          <w:rFonts w:eastAsia="MS Mincho"/>
        </w:rPr>
        <w:t>, but with our measured conversion between OD</w:t>
      </w:r>
      <w:r w:rsidRPr="00FA2B14">
        <w:rPr>
          <w:rFonts w:eastAsia="MS Mincho"/>
          <w:vertAlign w:val="subscript"/>
        </w:rPr>
        <w:t>660</w:t>
      </w:r>
      <w:r w:rsidRPr="00FA2B14">
        <w:rPr>
          <w:rFonts w:eastAsia="MS Mincho"/>
        </w:rPr>
        <w:t xml:space="preserve"> and cell density:</w:t>
      </w:r>
    </w:p>
    <w:p w14:paraId="36250D56" w14:textId="77777777" w:rsidR="00611963" w:rsidRPr="00A20F0F" w:rsidRDefault="00155E90" w:rsidP="00611963">
      <w:pPr>
        <w:spacing w:line="480" w:lineRule="auto"/>
        <w:rPr>
          <w:rFonts w:eastAsia="MS Mincho"/>
        </w:rPr>
      </w:pPr>
      <m:oMathPara>
        <m:oMath>
          <m:sSub>
            <m:sSubPr>
              <m:ctrlPr>
                <w:rPr>
                  <w:rFonts w:ascii="Cambria Math" w:eastAsia="MS Mincho" w:hAnsi="Cambria Math"/>
                  <w:i/>
                </w:rPr>
              </m:ctrlPr>
            </m:sSubPr>
            <m:e>
              <m:r>
                <w:rPr>
                  <w:rFonts w:ascii="Cambria Math" w:eastAsia="MS Mincho" w:hAnsi="Cambria Math"/>
                </w:rPr>
                <m:t>Y</m:t>
              </m:r>
            </m:e>
            <m:sub>
              <m:r>
                <w:rPr>
                  <w:rFonts w:ascii="Cambria Math" w:eastAsia="MS Mincho" w:hAnsi="Cambria Math"/>
                </w:rPr>
                <m:t>GDW/CH4</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OD</m:t>
                  </m:r>
                </m:e>
                <m:sub>
                  <m:r>
                    <w:rPr>
                      <w:rFonts w:ascii="Cambria Math" w:eastAsia="MS Mincho" w:hAnsi="Cambria Math"/>
                    </w:rPr>
                    <m:t>660</m:t>
                  </m:r>
                </m:sub>
              </m:sSub>
            </m:num>
            <m:den>
              <m:r>
                <w:rPr>
                  <w:rFonts w:ascii="Cambria Math" w:eastAsia="MS Mincho" w:hAnsi="Cambria Math"/>
                </w:rPr>
                <m:t>C</m:t>
              </m:r>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4</m:t>
                  </m:r>
                </m:sub>
              </m:sSub>
              <m:r>
                <w:rPr>
                  <w:rFonts w:ascii="Cambria Math" w:eastAsia="MS Mincho" w:hAnsi="Cambria Math"/>
                </w:rPr>
                <m:t>(</m:t>
              </m:r>
              <m:f>
                <m:fPr>
                  <m:ctrlPr>
                    <w:rPr>
                      <w:rFonts w:ascii="Cambria Math" w:eastAsia="MS Mincho" w:hAnsi="Cambria Math"/>
                      <w:i/>
                    </w:rPr>
                  </m:ctrlPr>
                </m:fPr>
                <m:num>
                  <m:r>
                    <w:rPr>
                      <w:rFonts w:ascii="Cambria Math" w:eastAsia="MS Mincho" w:hAnsi="Cambria Math"/>
                    </w:rPr>
                    <m:t>mL</m:t>
                  </m:r>
                </m:num>
                <m:den>
                  <m:r>
                    <w:rPr>
                      <w:rFonts w:ascii="Cambria Math" w:eastAsia="MS Mincho" w:hAnsi="Cambria Math"/>
                    </w:rPr>
                    <m:t>min</m:t>
                  </m:r>
                </m:den>
              </m:f>
              <m:r>
                <w:rPr>
                  <w:rFonts w:ascii="Cambria Math" w:eastAsia="MS Mincho" w:hAnsi="Cambria Math"/>
                </w:rPr>
                <m:t>)</m:t>
              </m:r>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0.46g/L</m:t>
              </m:r>
            </m:num>
            <m:den>
              <m:r>
                <w:rPr>
                  <w:rFonts w:ascii="Cambria Math" w:eastAsia="MS Mincho" w:hAnsi="Cambria Math"/>
                </w:rPr>
                <m:t>1 O</m:t>
              </m:r>
              <m:sSub>
                <m:sSubPr>
                  <m:ctrlPr>
                    <w:rPr>
                      <w:rFonts w:ascii="Cambria Math" w:eastAsia="MS Mincho" w:hAnsi="Cambria Math"/>
                      <w:i/>
                    </w:rPr>
                  </m:ctrlPr>
                </m:sSubPr>
                <m:e>
                  <m:r>
                    <w:rPr>
                      <w:rFonts w:ascii="Cambria Math" w:eastAsia="MS Mincho" w:hAnsi="Cambria Math"/>
                    </w:rPr>
                    <m:t>D</m:t>
                  </m:r>
                </m:e>
                <m:sub>
                  <m:r>
                    <w:rPr>
                      <w:rFonts w:ascii="Cambria Math" w:eastAsia="MS Mincho" w:hAnsi="Cambria Math"/>
                    </w:rPr>
                    <m:t>660</m:t>
                  </m:r>
                </m:sub>
              </m:sSub>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1</m:t>
              </m:r>
            </m:num>
            <m:den>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d</m:t>
                  </m:r>
                </m:sub>
              </m:sSub>
              <m:r>
                <w:rPr>
                  <w:rFonts w:ascii="Cambria Math" w:eastAsia="MS Mincho" w:hAnsi="Cambria Math"/>
                </w:rPr>
                <m:t>(min)</m:t>
              </m:r>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22,400 mL</m:t>
              </m:r>
            </m:num>
            <m:den>
              <m:r>
                <w:rPr>
                  <w:rFonts w:ascii="Cambria Math" w:eastAsia="MS Mincho" w:hAnsi="Cambria Math"/>
                </w:rPr>
                <m:t>mol</m:t>
              </m:r>
            </m:den>
          </m:f>
        </m:oMath>
      </m:oMathPara>
    </w:p>
    <w:p w14:paraId="1B7265D9" w14:textId="59DEC849" w:rsidR="00883773" w:rsidRDefault="008E7561" w:rsidP="00883773">
      <w:pPr>
        <w:pStyle w:val="Heading2"/>
      </w:pPr>
      <w:r>
        <w:t>ATP m</w:t>
      </w:r>
      <w:r w:rsidR="00883773">
        <w:t>aintenance</w:t>
      </w:r>
      <w:r w:rsidR="00887D9C">
        <w:t xml:space="preserve"> and </w:t>
      </w:r>
      <w:r>
        <w:t>p</w:t>
      </w:r>
      <w:r w:rsidR="00887D9C">
        <w:t xml:space="preserve">redicted </w:t>
      </w:r>
      <w:r>
        <w:t>g</w:t>
      </w:r>
      <w:r w:rsidR="00887D9C">
        <w:t xml:space="preserve">rowth </w:t>
      </w:r>
      <w:r>
        <w:t>y</w:t>
      </w:r>
      <w:r w:rsidR="00887D9C">
        <w:t>ields</w:t>
      </w:r>
    </w:p>
    <w:p w14:paraId="0EB9F9F2" w14:textId="2C9C214C" w:rsidR="007A7ECA" w:rsidRDefault="00E124F1" w:rsidP="00E124F1">
      <w:pPr>
        <w:spacing w:line="480" w:lineRule="auto"/>
      </w:pPr>
      <w:r>
        <w:t xml:space="preserve">As described by Thiele and Palsson, the optimal way to obtain accurate ATP maintenance values is to plot ATP production versus growth data from chemostat growth experiments </w:t>
      </w:r>
      <w:r>
        <w:fldChar w:fldCharType="begin"/>
      </w:r>
      <w:r w:rsidR="007C0A49">
        <w:instrText xml:space="preserve"> ADDIN ZOTERO_ITEM CSL_CITATION {"citationID":"fk9tj3jkj","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w:t>
      </w:r>
      <w:r w:rsidR="001D1107">
        <w:t xml:space="preserve">In </w:t>
      </w:r>
      <w:r w:rsidR="00D414E0">
        <w:t xml:space="preserve">practice, </w:t>
      </w:r>
      <w:r w:rsidR="007A7ECA">
        <w:t>this requires measuring steady state growth rate in concert with an uptake rate or, in our case, a product secretion rate</w:t>
      </w:r>
      <w:r w:rsidR="00083FBB">
        <w:t>, as described above</w:t>
      </w:r>
      <w:r w:rsidR="007A7ECA">
        <w:t xml:space="preserve">. </w:t>
      </w:r>
    </w:p>
    <w:p w14:paraId="0FB670AA" w14:textId="3383BB13" w:rsidR="001D1107" w:rsidRPr="00FA2B14" w:rsidRDefault="007A7ECA" w:rsidP="00E124F1">
      <w:pPr>
        <w:spacing w:line="480" w:lineRule="auto"/>
        <w:rPr>
          <w:rFonts w:eastAsia="MS Mincho"/>
        </w:rPr>
      </w:pPr>
      <w:r>
        <w:t>To calculate ATP maintenance values in our model, we</w:t>
      </w:r>
      <w:r w:rsidR="00D414E0">
        <w:t xml:space="preserve"> constrained our model to our measured growth rate and </w:t>
      </w:r>
      <w:r w:rsidR="00DE0CDE">
        <w:t xml:space="preserve">methane </w:t>
      </w:r>
      <w:r w:rsidR="00D414E0">
        <w:t xml:space="preserve">secretion rate </w:t>
      </w:r>
      <w:r>
        <w:t xml:space="preserve">at each </w:t>
      </w:r>
      <w:r w:rsidR="00A61B62">
        <w:t xml:space="preserve">sampling </w:t>
      </w:r>
      <w:r>
        <w:t xml:space="preserve">point </w:t>
      </w:r>
      <w:r w:rsidR="00D414E0">
        <w:t xml:space="preserve">and set the model objective to maximize ATP hydrolysis (rxn00062[c0]). We plotted </w:t>
      </w:r>
      <w:r>
        <w:t>each</w:t>
      </w:r>
      <w:r w:rsidR="00D414E0">
        <w:t xml:space="preserve"> resulting value of ATP production </w:t>
      </w:r>
      <w:r w:rsidR="00F55A92">
        <w:t xml:space="preserve">as a function of </w:t>
      </w:r>
      <w:r w:rsidR="00D414E0">
        <w:t xml:space="preserve">growth rate and obtained the growth-associated (slope) and non-growth associated (y-intercept) ATP maintenance values </w:t>
      </w:r>
      <w:r w:rsidR="00F55A92">
        <w:t>using a linear model</w:t>
      </w:r>
      <w:r>
        <w:t xml:space="preserve">, as described by Thiele and Palsson </w:t>
      </w:r>
      <w:r>
        <w:fldChar w:fldCharType="begin"/>
      </w:r>
      <w:r w:rsidR="007C0A49">
        <w:instrText xml:space="preserve"> ADDIN ZOTERO_ITEM CSL_CITATION {"citationID":"2qram37clk","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rsidR="00F55A92">
        <w:t>.</w:t>
      </w:r>
      <w:r w:rsidR="00A24A0D">
        <w:t xml:space="preserve"> </w:t>
      </w:r>
      <w:r w:rsidR="00BC4B5C" w:rsidRPr="00FA2B14">
        <w:rPr>
          <w:rFonts w:eastAsia="MS Mincho"/>
        </w:rPr>
        <w:t xml:space="preserve">The resulting plot can be found in Supplementary Materials. </w:t>
      </w:r>
    </w:p>
    <w:p w14:paraId="6BD5551C" w14:textId="3D2BB771" w:rsidR="00692E06" w:rsidRDefault="00C75D13" w:rsidP="00E124F1">
      <w:pPr>
        <w:spacing w:line="480" w:lineRule="auto"/>
        <w:rPr>
          <w:rFonts w:eastAsia="MS Mincho"/>
        </w:rPr>
      </w:pPr>
      <w:r>
        <w:rPr>
          <w:rFonts w:eastAsia="MS Mincho"/>
        </w:rPr>
        <w:t>Our</w:t>
      </w:r>
      <w:r w:rsidRPr="00FA2B14">
        <w:rPr>
          <w:rFonts w:eastAsia="MS Mincho"/>
        </w:rPr>
        <w:t xml:space="preserve"> </w:t>
      </w:r>
      <w:r w:rsidR="00887D9C" w:rsidRPr="00FA2B14">
        <w:rPr>
          <w:rFonts w:eastAsia="MS Mincho"/>
        </w:rPr>
        <w:t xml:space="preserve">growth data points comprised a set of </w:t>
      </w:r>
      <w:r w:rsidR="00A61B62">
        <w:rPr>
          <w:rFonts w:eastAsia="MS Mincho"/>
        </w:rPr>
        <w:t>9</w:t>
      </w:r>
      <w:r w:rsidR="00887D9C" w:rsidRPr="00FA2B14">
        <w:rPr>
          <w:rFonts w:eastAsia="MS Mincho"/>
        </w:rPr>
        <w:t xml:space="preserve"> measurements</w:t>
      </w:r>
      <w:r w:rsidR="001C6579">
        <w:rPr>
          <w:rFonts w:eastAsia="MS Mincho"/>
        </w:rPr>
        <w:t xml:space="preserve">. To mitigate overfitting issues, we employed </w:t>
      </w:r>
      <w:r w:rsidR="00887D9C" w:rsidRPr="00FA2B14">
        <w:rPr>
          <w:rFonts w:eastAsia="MS Mincho"/>
        </w:rPr>
        <w:t>leave one out cross validation (LOOCV)</w:t>
      </w:r>
      <w:r w:rsidR="001C6579">
        <w:rPr>
          <w:rFonts w:eastAsia="MS Mincho"/>
        </w:rPr>
        <w:t xml:space="preserve"> in estimating and then testing effects of ATP maintenance estimation</w:t>
      </w:r>
      <w:r w:rsidR="00887D9C" w:rsidRPr="00FA2B14">
        <w:rPr>
          <w:rFonts w:eastAsia="MS Mincho"/>
        </w:rPr>
        <w:t>. In the LOOC</w:t>
      </w:r>
      <w:r w:rsidR="001B073B">
        <w:rPr>
          <w:rFonts w:eastAsia="MS Mincho"/>
        </w:rPr>
        <w:t>V approach, a set of N samples wa</w:t>
      </w:r>
      <w:r w:rsidR="00887D9C" w:rsidRPr="00FA2B14">
        <w:rPr>
          <w:rFonts w:eastAsia="MS Mincho"/>
        </w:rPr>
        <w:t xml:space="preserve">s divided into a training dataset of N-1 points and a test sample of 1 point. The model developed on the training set </w:t>
      </w:r>
      <w:r w:rsidR="00A77DDF">
        <w:rPr>
          <w:rFonts w:eastAsia="MS Mincho"/>
        </w:rPr>
        <w:t>wa</w:t>
      </w:r>
      <w:r w:rsidR="00887D9C" w:rsidRPr="00FA2B14">
        <w:rPr>
          <w:rFonts w:eastAsia="MS Mincho"/>
        </w:rPr>
        <w:t>s then tested on the remaining point that was left out of the training data. In employing this method</w:t>
      </w:r>
      <w:r w:rsidR="001304BB">
        <w:rPr>
          <w:rFonts w:eastAsia="MS Mincho"/>
        </w:rPr>
        <w:t xml:space="preserve"> for each of our 9 measurements, we </w:t>
      </w:r>
      <w:r w:rsidR="00887D9C" w:rsidRPr="00FA2B14">
        <w:rPr>
          <w:rFonts w:eastAsia="MS Mincho"/>
        </w:rPr>
        <w:t xml:space="preserve">determined ATP maintenance values for </w:t>
      </w:r>
      <w:r w:rsidR="001304BB">
        <w:rPr>
          <w:rFonts w:eastAsia="MS Mincho"/>
        </w:rPr>
        <w:t>the</w:t>
      </w:r>
      <w:r w:rsidR="00887D9C" w:rsidRPr="00FA2B14">
        <w:rPr>
          <w:rFonts w:eastAsia="MS Mincho"/>
        </w:rPr>
        <w:t xml:space="preserve"> N-1 dataset as described above to create a trained model. We then constrained our model’s methane secretion flux to the measured rate in the remaining test point and predicted maximum growth rate within that constraint using our trained model. </w:t>
      </w:r>
      <w:r w:rsidR="00A61B62">
        <w:rPr>
          <w:rFonts w:eastAsia="MS Mincho"/>
        </w:rPr>
        <w:t xml:space="preserve">Using these values, we </w:t>
      </w:r>
      <w:r w:rsidR="00A61B62">
        <w:rPr>
          <w:rFonts w:eastAsia="MS Mincho"/>
        </w:rPr>
        <w:lastRenderedPageBreak/>
        <w:t xml:space="preserve">calculated predicted growth yields for each point using the above formula and compared them to our measured values for each point. </w:t>
      </w:r>
      <w:r w:rsidR="00887D9C" w:rsidRPr="00FA2B14">
        <w:rPr>
          <w:rFonts w:eastAsia="MS Mincho"/>
        </w:rPr>
        <w:t>All simulations were performed using the default H</w:t>
      </w:r>
      <w:r w:rsidR="00887D9C" w:rsidRPr="00FA2B14">
        <w:rPr>
          <w:rFonts w:eastAsia="MS Mincho"/>
          <w:vertAlign w:val="subscript"/>
        </w:rPr>
        <w:t>2</w:t>
      </w:r>
      <w:r w:rsidR="00887D9C" w:rsidRPr="00FA2B14">
        <w:rPr>
          <w:rFonts w:eastAsia="MS Mincho"/>
        </w:rPr>
        <w:t xml:space="preserve"> + CO</w:t>
      </w:r>
      <w:r w:rsidR="00887D9C" w:rsidRPr="00FA2B14">
        <w:rPr>
          <w:rFonts w:eastAsia="MS Mincho"/>
          <w:vertAlign w:val="subscript"/>
        </w:rPr>
        <w:t>2</w:t>
      </w:r>
      <w:r w:rsidR="00887D9C" w:rsidRPr="00FA2B14">
        <w:rPr>
          <w:rFonts w:eastAsia="MS Mincho"/>
        </w:rPr>
        <w:t xml:space="preserve"> media formulation</w:t>
      </w:r>
      <w:r w:rsidR="00F5100D" w:rsidRPr="00FA2B14">
        <w:rPr>
          <w:rFonts w:eastAsia="MS Mincho"/>
        </w:rPr>
        <w:t xml:space="preserve"> supplemented with acetate (McNA medium)</w:t>
      </w:r>
      <w:r w:rsidR="001304BB">
        <w:rPr>
          <w:rFonts w:eastAsia="MS Mincho"/>
        </w:rPr>
        <w:t>.</w:t>
      </w:r>
    </w:p>
    <w:p w14:paraId="78B4EE8D" w14:textId="7B363398" w:rsidR="001B073B" w:rsidRDefault="008E7561" w:rsidP="001B073B">
      <w:pPr>
        <w:pStyle w:val="Heading2"/>
      </w:pPr>
      <w:r>
        <w:t>Reconstruction and m</w:t>
      </w:r>
      <w:r w:rsidR="001B073B">
        <w:t xml:space="preserve">odel </w:t>
      </w:r>
      <w:r>
        <w:t>a</w:t>
      </w:r>
      <w:r w:rsidR="001B073B">
        <w:t xml:space="preserve">vailability </w:t>
      </w:r>
    </w:p>
    <w:p w14:paraId="50308358" w14:textId="570E0A15" w:rsidR="001B073B" w:rsidRDefault="001B073B" w:rsidP="001B073B">
      <w:pPr>
        <w:spacing w:line="480" w:lineRule="auto"/>
      </w:pPr>
      <w:r>
        <w:t xml:space="preserve">Reconstructing a metabolic network is an iterative process; therefore, to encourage future updates and expansions, it is paramount that reconstructions be as clear as possible </w:t>
      </w:r>
      <w:r>
        <w:fldChar w:fldCharType="begin"/>
      </w:r>
      <w:r>
        <w:instrText xml:space="preserve"> ADDIN ZOTERO_ITEM CSL_CITATION {"citationID":"2q74n3gsc3","properties":{"formattedCitation":"(42)","plainCitation":"(42)"},"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Pr="007C0A49">
        <w:t>(42)</w:t>
      </w:r>
      <w:r>
        <w:fldChar w:fldCharType="end"/>
      </w:r>
      <w:r>
        <w:t xml:space="preserve">. We have strived for clarity in both our nomenclature and in our decision making process for including each reaction present in our reconstruction. Reactions and metabolites in our network are based upon identifiers and names found in Kbase, but also include crosslinks to ChEBI </w:t>
      </w:r>
      <w:r>
        <w:fldChar w:fldCharType="begin"/>
      </w:r>
      <w:r w:rsidR="000245DA">
        <w:instrText xml:space="preserve"> ADDIN ZOTERO_ITEM CSL_CITATION {"citationID":"ousa9qvtq","properties":{"formattedCitation":"(54)","plainCitation":"(54)"},"citationItems":[{"id":406,"uris":["http://zotero.org/users/2565720/items/D7X4S8P3"],"uri":["http://zotero.org/users/2565720/items/D7X4S8P3"],"itemData":{"id":406,"type":"article-journal","title":"ChEBI: a database and ontology for chemical entities of biological interest","container-title":"Nucleic Acids Research","page":"D344-D350","volume":"36","issue":"suppl 1","source":"nar.oxfordjournals.org","abstract":"Chemical Entities of Biological Interest (ChEBI) is a freely available dictionary of molecular entities focused on ‘small’ chemical compounds. The molecular entities in question are either natural products or synthetic products used to intervene in the processes of living organisms. Genome-encoded macromolecules (nucleic acids, proteins and peptides derived from proteins by cleavage) are not as a rule included in ChEBI. In addition to molecular entities, ChEBI contains groups (parts of molecular entities) and classes of entities. ChEBI includes an ontological classification, whereby the relationships between molecular entities or classes of entities and their parents and/or children are specified. ChEBI is available online at http://www.ebi.ac.uk/chebi/","DOI":"10.1093/nar/gkm791","ISSN":"0305-1048, 1362-4962","note":"PMID: 17932057","shortTitle":"ChEBI","journalAbbreviation":"Nucl. Acids Res.","language":"en","author":[{"family":"Degtyarenko","given":"Kirill"},{"family":"Matos","given":"Paula","dropping-particle":"de"},{"family":"Ennis","given":"Marcus"},{"family":"Hastings","given":"Janna"},{"family":"Zbinden","given":"Martin"},{"family":"McNaught","given":"Alan"},{"family":"Alcántara","given":"Rafael"},{"family":"Darsow","given":"Michael"},{"family":"Guedj","given":"Mickaël"},{"family":"Ashburner","given":"Michael"}],"issued":{"date-parts":[["2008",1,1]]},"PMID":"17932057"}}],"schema":"https://github.com/citation-style-language/schema/raw/master/csl-citation.json"} </w:instrText>
      </w:r>
      <w:r>
        <w:fldChar w:fldCharType="separate"/>
      </w:r>
      <w:r w:rsidR="000245DA" w:rsidRPr="000245DA">
        <w:t>(54)</w:t>
      </w:r>
      <w:r>
        <w:fldChar w:fldCharType="end"/>
      </w:r>
      <w:r>
        <w:t xml:space="preserve"> and KEGG identifiers </w:t>
      </w:r>
      <w:r>
        <w:fldChar w:fldCharType="begin"/>
      </w:r>
      <w:r>
        <w:instrText xml:space="preserve"> ADDIN ZOTERO_ITEM CSL_CITATION {"citationID":"1o8214b19b","properties":{"formattedCitation":"(36)","plainCitation":"(36)"},"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fldChar w:fldCharType="separate"/>
      </w:r>
      <w:r w:rsidRPr="007C0A49">
        <w:t>(36)</w:t>
      </w:r>
      <w:r>
        <w:fldChar w:fldCharType="end"/>
      </w:r>
      <w:r>
        <w:t xml:space="preserve">, enzyme commission numbers, and reaction subsystems where available. Each reaction in the reconstruction is also connected to its literature and/or database source, plus its reaction confidence score when applicable (Supplementary Materials). </w:t>
      </w:r>
    </w:p>
    <w:p w14:paraId="518A8790" w14:textId="2164259D" w:rsidR="001B073B" w:rsidRPr="001B073B" w:rsidRDefault="001B073B" w:rsidP="00E124F1">
      <w:pPr>
        <w:spacing w:line="480" w:lineRule="auto"/>
      </w:pPr>
      <w:r>
        <w:t xml:space="preserve">Additionally, we have sought to maximize usability of both our reconstruction and our model. The systems biology markup language (SBML) is a standard medium for distributing metabolic reconstructions </w:t>
      </w:r>
      <w:r>
        <w:fldChar w:fldCharType="begin"/>
      </w:r>
      <w:r w:rsidR="000245DA">
        <w:instrText xml:space="preserve"> ADDIN ZOTERO_ITEM CSL_CITATION {"citationID":"mvn2s0n0e","properties":{"formattedCitation":"(55)","plainCitation":"(55)"},"citationItems":[{"id":19,"uris":["http://zotero.org/users/2565720/items/T2IVKTZH"],"uri":["http://zotero.org/users/2565720/items/T2IVKTZH"],"itemData":{"id":19,"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r>
        <w:fldChar w:fldCharType="separate"/>
      </w:r>
      <w:r w:rsidR="000245DA" w:rsidRPr="000245DA">
        <w:t>(55)</w:t>
      </w:r>
      <w:r>
        <w:fldChar w:fldCharType="end"/>
      </w:r>
      <w:r>
        <w:t xml:space="preserve">; thus, we have included our reaction network in SBML level 2, the highest version currently supported by the COBRA Toolbox </w:t>
      </w:r>
      <w:r>
        <w:fldChar w:fldCharType="begin"/>
      </w:r>
      <w:r>
        <w:instrText xml:space="preserve"> ADDIN ZOTERO_ITEM CSL_CITATION {"citationID":"2or91em3fk","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Pr="007C0A49">
        <w:t>(41)</w:t>
      </w:r>
      <w:r>
        <w:fldChar w:fldCharType="end"/>
      </w:r>
      <w:r>
        <w:t xml:space="preserve">. In our experience using reconstructions from other groups, we have found a wide range of usability, from those that can easily be imported and simulated to those that are difficult to use and interpret. In the interest of making our simulations and results easy to reproduce, we have included our reconstruction in MATLAB data structure format and all of our </w:t>
      </w:r>
      <w:r w:rsidR="00B503C9">
        <w:t>scripts</w:t>
      </w:r>
      <w:r>
        <w:t xml:space="preserve"> for simulating model growth on different media and gene knockout phenotypes (Supplementary Materials).We have also made our </w:t>
      </w:r>
      <w:r w:rsidR="00B503C9">
        <w:t>scripts</w:t>
      </w:r>
      <w:r>
        <w:t xml:space="preserve"> and reconstruction available on </w:t>
      </w:r>
      <w:r w:rsidR="00B503C9">
        <w:t>GitHub</w:t>
      </w:r>
      <w:r>
        <w:t xml:space="preserve"> (</w:t>
      </w:r>
      <w:r w:rsidRPr="00E515B0">
        <w:t>https://github.com/marichards/methanococcus</w:t>
      </w:r>
      <w:r>
        <w:t>).</w:t>
      </w:r>
    </w:p>
    <w:p w14:paraId="722EFC5E" w14:textId="77777777" w:rsidR="00414739" w:rsidRDefault="00414739" w:rsidP="00414739">
      <w:pPr>
        <w:pStyle w:val="Heading1"/>
      </w:pPr>
      <w:r>
        <w:t>Results</w:t>
      </w:r>
    </w:p>
    <w:p w14:paraId="0F94A341" w14:textId="0E3D5A20" w:rsidR="00920B05" w:rsidRPr="00920B05" w:rsidRDefault="008E7561" w:rsidP="00920B05">
      <w:pPr>
        <w:pStyle w:val="Heading2"/>
      </w:pPr>
      <w:r>
        <w:t>Basic r</w:t>
      </w:r>
      <w:commentRangeStart w:id="6"/>
      <w:r w:rsidR="009C1D8D">
        <w:t xml:space="preserve">econstruction </w:t>
      </w:r>
      <w:r>
        <w:t>s</w:t>
      </w:r>
      <w:r w:rsidR="00920B05">
        <w:t>tatistics</w:t>
      </w:r>
      <w:commentRangeEnd w:id="6"/>
      <w:r w:rsidR="008270DA" w:rsidRPr="00FA2B14">
        <w:rPr>
          <w:rStyle w:val="CommentReference"/>
          <w:rFonts w:ascii="Calibri" w:eastAsia="Calibri" w:hAnsi="Calibri"/>
          <w:b w:val="0"/>
          <w:bCs w:val="0"/>
          <w:color w:val="auto"/>
        </w:rPr>
        <w:commentReference w:id="6"/>
      </w:r>
    </w:p>
    <w:p w14:paraId="5447A6E4" w14:textId="2F1720FB" w:rsidR="00650EC2" w:rsidRDefault="00920B05" w:rsidP="004F28CF">
      <w:pPr>
        <w:spacing w:line="480" w:lineRule="auto"/>
      </w:pPr>
      <w:r>
        <w:t xml:space="preserve">The basic statistics for </w:t>
      </w:r>
      <w:r w:rsidR="00B25F12">
        <w:t>iMR540</w:t>
      </w:r>
      <w:r w:rsidR="0026382C">
        <w:t xml:space="preserve"> </w:t>
      </w:r>
      <w:r>
        <w:t>are dis</w:t>
      </w:r>
      <w:r w:rsidR="009D69A7">
        <w:t>played in Table 1</w:t>
      </w:r>
      <w:r w:rsidR="001908F4">
        <w:t>.</w:t>
      </w:r>
      <w:r w:rsidR="009D69A7">
        <w:t xml:space="preserve"> </w:t>
      </w:r>
      <w:r w:rsidR="001908F4">
        <w:t>Notably, reactions are categorized as 1) internal reactions, occurring entirely within the cytoplasm; 2) transport reactions, involving translocation of at least one chemical species across the cell membrane;</w:t>
      </w:r>
      <w:r w:rsidR="004259ED">
        <w:t xml:space="preserve"> and</w:t>
      </w:r>
      <w:r w:rsidR="001908F4">
        <w:t xml:space="preserve"> 3) exchange reactions, which supply metabolites to or remove metabolites from the model. Of the 586 internal reactions in o</w:t>
      </w:r>
      <w:r w:rsidR="00091F35">
        <w:t xml:space="preserve">ur </w:t>
      </w:r>
      <w:r w:rsidR="009C1D8D">
        <w:t>network</w:t>
      </w:r>
      <w:r w:rsidR="00091F35">
        <w:t xml:space="preserve">, </w:t>
      </w:r>
      <w:r w:rsidR="001908F4">
        <w:t>85</w:t>
      </w:r>
      <w:r w:rsidR="00080B94">
        <w:t>.7</w:t>
      </w:r>
      <w:r w:rsidR="00091F35">
        <w:t xml:space="preserve">% </w:t>
      </w:r>
      <w:r w:rsidR="00522142">
        <w:t>have been</w:t>
      </w:r>
      <w:r w:rsidR="00091F35">
        <w:t xml:space="preserve"> </w:t>
      </w:r>
      <w:r w:rsidR="00522142">
        <w:t>assigned to</w:t>
      </w:r>
      <w:r w:rsidR="00091F35">
        <w:t xml:space="preserve"> at least one gene. </w:t>
      </w:r>
      <w:r w:rsidR="00522142">
        <w:t>This is a rather high percentage</w:t>
      </w:r>
      <w:r w:rsidR="00080B94">
        <w:t>, eclipsing that of</w:t>
      </w:r>
      <w:r w:rsidR="00F907B3">
        <w:t xml:space="preserve"> </w:t>
      </w:r>
      <w:r w:rsidR="00080B94">
        <w:t xml:space="preserve">the previous </w:t>
      </w:r>
      <w:r w:rsidR="00080B94">
        <w:rPr>
          <w:i/>
        </w:rPr>
        <w:t xml:space="preserve">M. maripaludis </w:t>
      </w:r>
      <w:r w:rsidR="00080B94">
        <w:t xml:space="preserve">reconstruction (81.4%) </w:t>
      </w:r>
      <w:r w:rsidR="009D741D">
        <w:fldChar w:fldCharType="begin"/>
      </w:r>
      <w:r w:rsidR="009D741D">
        <w:instrText xml:space="preserve"> ADDIN ZOTERO_ITEM CSL_CITATION {"citationID":"1lphvphb80","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9D741D">
        <w:fldChar w:fldCharType="separate"/>
      </w:r>
      <w:r w:rsidR="009D741D" w:rsidRPr="009D741D">
        <w:t>(28)</w:t>
      </w:r>
      <w:r w:rsidR="009D741D">
        <w:fldChar w:fldCharType="end"/>
      </w:r>
      <w:r w:rsidR="009D741D">
        <w:t xml:space="preserve"> </w:t>
      </w:r>
      <w:r w:rsidR="00080B94">
        <w:t xml:space="preserve">and comparing favorably to reconstructions of fellow methanogens, </w:t>
      </w:r>
      <w:r w:rsidR="00080B94">
        <w:rPr>
          <w:i/>
        </w:rPr>
        <w:t xml:space="preserve">Methanosarcina barkeri </w:t>
      </w:r>
      <w:r w:rsidR="00080B94">
        <w:t xml:space="preserve">and </w:t>
      </w:r>
      <w:r w:rsidR="00080B94">
        <w:rPr>
          <w:i/>
        </w:rPr>
        <w:t xml:space="preserve">Methanosarcina acetivorans </w:t>
      </w:r>
      <w:r w:rsidR="00080B94">
        <w:t>(85.7% and 85.1%, respectively)</w:t>
      </w:r>
      <w:r w:rsidR="009D741D">
        <w:t xml:space="preserve"> </w:t>
      </w:r>
      <w:r w:rsidR="009D741D">
        <w:fldChar w:fldCharType="begin"/>
      </w:r>
      <w:r w:rsidR="000245DA">
        <w:instrText xml:space="preserve"> ADDIN ZOTERO_ITEM CSL_CITATION {"citationID":"23g9fpta9n","properties":{"formattedCitation":"(56, 57)","plainCitation":"(56, 57)"},"citationItems":[{"id":18,"uris":["http://zotero.org/users/2565720/items/I8WP5J89"],"uri":["http://zotero.org/users/2565720/items/I8WP5J89"],"itemData":{"id":18,"type":"article-journal","title":"Genomically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D."}],"issued":{"date-parts":[["2013",9]]}}},{"id":158,"uris":["http://zotero.org/users/2565720/items/RF9EGGTT"],"uri":["http://zotero.org/users/2565720/items/RF9EGGTT"],"itemData":{"id":158,"type":"article-journal","title":"Genome-Scale Metabolic Reconstruction and Hypothesis Testing in the Methanogenic Archaeon &lt;i&gt;Methanosarcina acetivorans&lt;/i&gt; C2A","container-title":"Journal of bacteriology","page":"855–865","volume":"194","issue":"4","source":"Google Scholar","author":[{"family":"Benedict","given":"Matthew N."},{"family":"Gonnerman","given":"Matthew C."},{"family":"Metcalf","given":"William W."},{"family":"Price","given":"Nathan D."}],"issued":{"date-parts":[["2012"]]}}}],"schema":"https://github.com/citation-style-language/schema/raw/master/csl-citation.json"} </w:instrText>
      </w:r>
      <w:r w:rsidR="009D741D">
        <w:fldChar w:fldCharType="separate"/>
      </w:r>
      <w:r w:rsidR="000245DA" w:rsidRPr="000245DA">
        <w:t>(56, 57)</w:t>
      </w:r>
      <w:r w:rsidR="009D741D">
        <w:fldChar w:fldCharType="end"/>
      </w:r>
      <w:r w:rsidR="00080B94">
        <w:t xml:space="preserve">. </w:t>
      </w:r>
      <w:r w:rsidR="00091F35">
        <w:t>We susp</w:t>
      </w:r>
      <w:r w:rsidR="00B25F12">
        <w:t xml:space="preserve">ect that a major reason for this high percentage of </w:t>
      </w:r>
      <w:r w:rsidR="00091F35">
        <w:t>gene-associated reactions was our use of likelihood based gap</w:t>
      </w:r>
      <w:r w:rsidR="00CD3E73">
        <w:t xml:space="preserve"> </w:t>
      </w:r>
      <w:r w:rsidR="00091F35">
        <w:t>filling</w:t>
      </w:r>
      <w:r w:rsidR="00080B94">
        <w:t xml:space="preserve"> </w:t>
      </w:r>
      <w:r w:rsidR="00080B94">
        <w:fldChar w:fldCharType="begin"/>
      </w:r>
      <w:r w:rsidR="00080B94">
        <w:instrText xml:space="preserve"> ADDIN ZOTERO_ITEM CSL_CITATION {"citationID":"1104caci9d","properties":{"formattedCitation":"(31)","plainCitation":"(31)"},"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80B94">
        <w:fldChar w:fldCharType="separate"/>
      </w:r>
      <w:r w:rsidR="00080B94" w:rsidRPr="00080B94">
        <w:t>(31)</w:t>
      </w:r>
      <w:r w:rsidR="00080B94">
        <w:fldChar w:fldCharType="end"/>
      </w:r>
      <w:r w:rsidR="00091F35">
        <w:t xml:space="preserve">, which resulted in the automated addition of 66 genes to our reconstruction before </w:t>
      </w:r>
      <w:r w:rsidR="007232F3">
        <w:t>manual curation</w:t>
      </w:r>
      <w:r w:rsidR="00091F35">
        <w:t xml:space="preserve">. Furthermore, we relied </w:t>
      </w:r>
      <w:r w:rsidR="001908F4">
        <w:t xml:space="preserve">heavily </w:t>
      </w:r>
      <w:r w:rsidR="00091F35">
        <w:t xml:space="preserve">on biochemical knowledge from literature sources, particularly regarding recently-elucidated biosynthesis pathways that were not </w:t>
      </w:r>
      <w:r w:rsidR="00080B94">
        <w:t xml:space="preserve">correctly annotated </w:t>
      </w:r>
      <w:r w:rsidR="00091F35">
        <w:t xml:space="preserve">in annotation databases. </w:t>
      </w:r>
      <w:r w:rsidR="00EC7AC7">
        <w:t>O</w:t>
      </w:r>
      <w:r w:rsidR="009C1D8D">
        <w:t xml:space="preserve">ur </w:t>
      </w:r>
      <w:r w:rsidR="00EC7AC7">
        <w:t xml:space="preserve">combined </w:t>
      </w:r>
      <w:r w:rsidR="009C1D8D">
        <w:t>use of maximum likelihood gap</w:t>
      </w:r>
      <w:r w:rsidR="00CD3E73">
        <w:t xml:space="preserve"> </w:t>
      </w:r>
      <w:r w:rsidR="009C1D8D">
        <w:t xml:space="preserve">filling and reliance on published literature sources </w:t>
      </w:r>
      <w:r w:rsidR="00F5100D">
        <w:t xml:space="preserve">are the likely </w:t>
      </w:r>
      <w:r w:rsidR="00CE0906">
        <w:t xml:space="preserve">explanations </w:t>
      </w:r>
      <w:r w:rsidR="00F5100D">
        <w:t>for our</w:t>
      </w:r>
      <w:r w:rsidR="00091F35">
        <w:t xml:space="preserve"> </w:t>
      </w:r>
      <w:r w:rsidR="009C1D8D">
        <w:t>consistent ties to gene homology</w:t>
      </w:r>
      <w:r w:rsidR="00B25F12">
        <w:t>.</w:t>
      </w:r>
    </w:p>
    <w:p w14:paraId="5BDA4E18" w14:textId="188DC4EC" w:rsidR="00650EC2" w:rsidRDefault="001908F4" w:rsidP="007A2129">
      <w:pPr>
        <w:spacing w:line="480" w:lineRule="auto"/>
      </w:pPr>
      <w:r>
        <w:t>Another salient detail of our reconstruction is that it includes many “dead-end” metabolites and reactions</w:t>
      </w:r>
      <w:r w:rsidR="009C1D8D">
        <w:t xml:space="preserve"> </w:t>
      </w:r>
      <w:r w:rsidR="00650EC2">
        <w:t xml:space="preserve">that cannot be synthesized or consumed. </w:t>
      </w:r>
      <w:r w:rsidR="002F2425">
        <w:t>Although</w:t>
      </w:r>
      <w:r w:rsidR="00D43FEF">
        <w:t xml:space="preserve"> </w:t>
      </w:r>
      <w:r w:rsidR="002F2425">
        <w:t xml:space="preserve">such </w:t>
      </w:r>
      <w:r w:rsidR="00650EC2">
        <w:t xml:space="preserve">metabolites and reactions </w:t>
      </w:r>
      <w:r w:rsidR="00E213B1">
        <w:t>cannot yet be included</w:t>
      </w:r>
      <w:r w:rsidR="00D43FEF">
        <w:t xml:space="preserve"> </w:t>
      </w:r>
      <w:r w:rsidR="00E213B1">
        <w:t>in</w:t>
      </w:r>
      <w:r w:rsidR="00650EC2">
        <w:t xml:space="preserve"> our </w:t>
      </w:r>
      <w:r w:rsidR="003730CF">
        <w:t>simulatable</w:t>
      </w:r>
      <w:r w:rsidR="00650EC2">
        <w:t xml:space="preserve"> model, </w:t>
      </w:r>
      <w:r w:rsidR="002F2425">
        <w:t>because they are all have at least one gene association</w:t>
      </w:r>
      <w:r w:rsidR="00E213B1" w:rsidRPr="00E213B1">
        <w:t xml:space="preserve"> </w:t>
      </w:r>
      <w:r w:rsidR="00E213B1">
        <w:t>supporting their involvement in metabolism</w:t>
      </w:r>
      <w:r w:rsidR="002F2425">
        <w:t xml:space="preserve">, </w:t>
      </w:r>
      <w:r w:rsidR="00650EC2">
        <w:t xml:space="preserve">we have included them in our </w:t>
      </w:r>
      <w:r w:rsidR="00E213B1">
        <w:t xml:space="preserve">metabolic </w:t>
      </w:r>
      <w:r w:rsidR="00650EC2">
        <w:t xml:space="preserve">reconstruction. They represent excellent candidates for further exploration of </w:t>
      </w:r>
      <w:r w:rsidR="00650EC2" w:rsidRPr="009C1D8D">
        <w:rPr>
          <w:i/>
        </w:rPr>
        <w:t>M</w:t>
      </w:r>
      <w:r w:rsidR="009C1D8D">
        <w:rPr>
          <w:i/>
        </w:rPr>
        <w:t>. maripaludis</w:t>
      </w:r>
      <w:r w:rsidR="00650EC2">
        <w:t xml:space="preserve"> metabolism, particularly as </w:t>
      </w:r>
      <w:r w:rsidR="00CF68A8">
        <w:t xml:space="preserve">full synthesis or consumption pathways are elucidated, allowing </w:t>
      </w:r>
      <w:r w:rsidR="00F5100D">
        <w:t>iMR540</w:t>
      </w:r>
      <w:r w:rsidR="00650EC2">
        <w:t xml:space="preserve"> </w:t>
      </w:r>
      <w:r w:rsidR="00CF68A8">
        <w:t xml:space="preserve">to be </w:t>
      </w:r>
      <w:r w:rsidR="00650EC2">
        <w:t xml:space="preserve">updated and expanded in the future. </w:t>
      </w:r>
    </w:p>
    <w:p w14:paraId="60F2E3AE" w14:textId="6E49699D" w:rsidR="00516D83" w:rsidRDefault="00AD0EFB" w:rsidP="007A2129">
      <w:pPr>
        <w:spacing w:line="480" w:lineRule="auto"/>
      </w:pPr>
      <w:r>
        <w:t>Conversely</w:t>
      </w:r>
      <w:r w:rsidR="00B25F12">
        <w:t>, our reconstruction contains 86</w:t>
      </w:r>
      <w:r>
        <w:t xml:space="preserve"> internal reactions that lack genes, many of which were added during automated gap filling but some of which were added manually. All of our reactions are annotated with subsystems, allowing us</w:t>
      </w:r>
      <w:r w:rsidR="00F52200">
        <w:t xml:space="preserve"> to assess where each reaction </w:t>
      </w:r>
      <w:r w:rsidR="00CF68A8">
        <w:t xml:space="preserve">(including those without genes) </w:t>
      </w:r>
      <w:r>
        <w:t xml:space="preserve">fits into metabolism. Figure 1 shows </w:t>
      </w:r>
      <w:r w:rsidR="00F52200">
        <w:t>the</w:t>
      </w:r>
      <w:r>
        <w:t xml:space="preserve"> breakdown of reactions </w:t>
      </w:r>
      <w:r w:rsidR="00F52200">
        <w:t>without</w:t>
      </w:r>
      <w:r>
        <w:t xml:space="preserve"> genes, where the subsystems have been manually grouped into broader categories (e.g. “Amino Acid Biosynthesis” instead of “Glycine Biosynthesis”). The largest group of these reactions is the “Unique Coenzyme Syntheses”, which includes reactions that synthesize coenzyme M, coenzyme B, tetrahydromethanopterin (H</w:t>
      </w:r>
      <w:r w:rsidRPr="002276C9">
        <w:rPr>
          <w:vertAlign w:val="subscript"/>
        </w:rPr>
        <w:t>4</w:t>
      </w:r>
      <w:r>
        <w:t>MPT), methanofuran, coenzyme F</w:t>
      </w:r>
      <w:r w:rsidRPr="00AD0EFB">
        <w:rPr>
          <w:vertAlign w:val="subscript"/>
        </w:rPr>
        <w:t>420</w:t>
      </w:r>
      <w:r>
        <w:t>, and coenzyme F</w:t>
      </w:r>
      <w:r w:rsidRPr="00AD0EFB">
        <w:rPr>
          <w:vertAlign w:val="subscript"/>
        </w:rPr>
        <w:t>430</w:t>
      </w:r>
      <w:r>
        <w:t xml:space="preserve">. Although these 24 reactions lack genes, all of them were added manually as hypothetical steps to complete essential biosynthetic pathways and are based on information from biochemical literature. These are distinct from the 11 reactions </w:t>
      </w:r>
      <w:r w:rsidR="00516D83">
        <w:t>encompassed by “Vitamin and Cofactor Synthesis” that were added to fill biosynthesis gaps but have no supporting literature evidence</w:t>
      </w:r>
      <w:r w:rsidR="004C3845">
        <w:t xml:space="preserve">. </w:t>
      </w:r>
      <w:r w:rsidR="00516D83">
        <w:t xml:space="preserve">We expect that as </w:t>
      </w:r>
      <w:r w:rsidR="003730CF">
        <w:t xml:space="preserve">experimental research groups uncover more </w:t>
      </w:r>
      <w:r w:rsidR="00516D83">
        <w:t>biochemical</w:t>
      </w:r>
      <w:r w:rsidR="003730CF">
        <w:t xml:space="preserve"> phenomena, </w:t>
      </w:r>
      <w:r w:rsidR="00D43FEF">
        <w:t xml:space="preserve">they will determine genes that tie to the </w:t>
      </w:r>
      <w:r w:rsidR="00516D83">
        <w:t xml:space="preserve">reactions in </w:t>
      </w:r>
      <w:r w:rsidR="004C3845">
        <w:t>the</w:t>
      </w:r>
      <w:r w:rsidR="00516D83">
        <w:t xml:space="preserve"> </w:t>
      </w:r>
      <w:r w:rsidR="00CF68A8">
        <w:t xml:space="preserve">“Unique Coenzyme Synthesis” </w:t>
      </w:r>
      <w:r w:rsidR="00516D83">
        <w:t>group</w:t>
      </w:r>
      <w:r w:rsidR="00D43FEF">
        <w:t>. T</w:t>
      </w:r>
      <w:r w:rsidR="00516D83">
        <w:t>he</w:t>
      </w:r>
      <w:r w:rsidR="00CF68A8">
        <w:t>se</w:t>
      </w:r>
      <w:r w:rsidR="00516D83">
        <w:t xml:space="preserve"> gap</w:t>
      </w:r>
      <w:r w:rsidR="00CD3E73">
        <w:t xml:space="preserve"> </w:t>
      </w:r>
      <w:r w:rsidR="00516D83">
        <w:t xml:space="preserve">filling </w:t>
      </w:r>
      <w:r w:rsidR="00516D83">
        <w:lastRenderedPageBreak/>
        <w:t xml:space="preserve">reactions, much like dead end reactions and metabolites, point toward </w:t>
      </w:r>
      <w:r w:rsidR="00D43FEF">
        <w:t xml:space="preserve">poorly-understood </w:t>
      </w:r>
      <w:r w:rsidR="00516D83">
        <w:t xml:space="preserve">areas of metabolism </w:t>
      </w:r>
      <w:r w:rsidR="00CF68A8">
        <w:t>that</w:t>
      </w:r>
      <w:r w:rsidR="00516D83">
        <w:t xml:space="preserve"> require more investigation</w:t>
      </w:r>
      <w:r w:rsidR="00D43FEF">
        <w:t xml:space="preserve"> into both the reaction pathways and their associated genes</w:t>
      </w:r>
      <w:r w:rsidR="00516D83">
        <w:t xml:space="preserve">. </w:t>
      </w:r>
    </w:p>
    <w:p w14:paraId="611578CE" w14:textId="155EAE7B" w:rsidR="004F28CF" w:rsidRDefault="00F52200" w:rsidP="007A2129">
      <w:pPr>
        <w:spacing w:line="480" w:lineRule="auto"/>
      </w:pPr>
      <w:r>
        <w:t>As an additional feature of our reconstruction, o</w:t>
      </w:r>
      <w:r w:rsidR="003730CF">
        <w:t>ur</w:t>
      </w:r>
      <w:r w:rsidR="00516D83">
        <w:t xml:space="preserve"> use of likelihood based gap filling also </w:t>
      </w:r>
      <w:r w:rsidR="009253F0">
        <w:t>assign</w:t>
      </w:r>
      <w:r>
        <w:t>ed</w:t>
      </w:r>
      <w:r w:rsidR="009253F0">
        <w:t xml:space="preserve"> likelihood scores for</w:t>
      </w:r>
      <w:r w:rsidR="009C1D8D">
        <w:t xml:space="preserve"> many of the reactions in</w:t>
      </w:r>
      <w:r w:rsidR="003730CF">
        <w:t xml:space="preserve"> the reconstruction. These confidence scores quantify the probability of a given reaction being part of the metabolic reconstruction on a scale of 0-1 and</w:t>
      </w:r>
      <w:r w:rsidR="004F28CF">
        <w:t xml:space="preserve"> provide a </w:t>
      </w:r>
      <w:r w:rsidR="00BD1F9F">
        <w:t xml:space="preserve">new </w:t>
      </w:r>
      <w:r w:rsidR="004F28CF">
        <w:t xml:space="preserve">metric of evaluating our confidence in the </w:t>
      </w:r>
      <w:r w:rsidR="003730CF">
        <w:t>reconstruction</w:t>
      </w:r>
      <w:r w:rsidR="004F28CF">
        <w:t xml:space="preserve">. </w:t>
      </w:r>
      <w:r w:rsidR="00516D83">
        <w:t>We can then use the</w:t>
      </w:r>
      <w:r w:rsidR="004F28CF">
        <w:t xml:space="preserve"> scores to quickly hone in </w:t>
      </w:r>
      <w:r w:rsidR="00F4030E">
        <w:t xml:space="preserve">both </w:t>
      </w:r>
      <w:r w:rsidR="004F28CF">
        <w:t>on</w:t>
      </w:r>
      <w:r w:rsidR="001F7E98">
        <w:t xml:space="preserve"> reactions that lack genes and gene-associated reactions</w:t>
      </w:r>
      <w:r w:rsidR="004F28CF">
        <w:t xml:space="preserve"> with low gene homology as possible targets for </w:t>
      </w:r>
      <w:r w:rsidR="00F4030E">
        <w:t xml:space="preserve">future </w:t>
      </w:r>
      <w:r w:rsidR="004F28CF">
        <w:t>experimental investigation</w:t>
      </w:r>
      <w:r w:rsidR="00F4030E">
        <w:t xml:space="preserve">s and for </w:t>
      </w:r>
      <w:r w:rsidR="009253F0">
        <w:t>expand</w:t>
      </w:r>
      <w:r w:rsidR="00F4030E">
        <w:t>ing</w:t>
      </w:r>
      <w:r w:rsidR="009253F0">
        <w:t xml:space="preserve"> upon and </w:t>
      </w:r>
      <w:r w:rsidR="00F4030E">
        <w:t xml:space="preserve">improving </w:t>
      </w:r>
      <w:r w:rsidR="009253F0">
        <w:t xml:space="preserve">the existing reconstruction. </w:t>
      </w:r>
    </w:p>
    <w:p w14:paraId="0FC85493" w14:textId="46BB5F4D" w:rsidR="00EF5BC0" w:rsidRDefault="001B073B" w:rsidP="00EF5BC0">
      <w:pPr>
        <w:pStyle w:val="Heading2"/>
      </w:pPr>
      <w:r>
        <w:t xml:space="preserve">Model prediction </w:t>
      </w:r>
      <w:r w:rsidR="008F7026">
        <w:t xml:space="preserve">of </w:t>
      </w:r>
      <w:r>
        <w:t>electron bifurcation</w:t>
      </w:r>
      <w:r w:rsidR="008F7026">
        <w:t xml:space="preserve"> essentiality</w:t>
      </w:r>
      <w:r>
        <w:t xml:space="preserve"> in hydrogenotrophic methanogenesis</w:t>
      </w:r>
      <w:r w:rsidR="00EF5BC0">
        <w:t xml:space="preserve"> </w:t>
      </w:r>
    </w:p>
    <w:p w14:paraId="46E3082A" w14:textId="75BB2672" w:rsidR="00F155A9" w:rsidRDefault="00A61B62" w:rsidP="00F560A7">
      <w:pPr>
        <w:spacing w:line="480" w:lineRule="auto"/>
      </w:pPr>
      <w:r>
        <w:t>M</w:t>
      </w:r>
      <w:r w:rsidR="00F155A9">
        <w:t xml:space="preserve">ethanogenesis </w:t>
      </w:r>
      <w:r>
        <w:t>from H</w:t>
      </w:r>
      <w:r w:rsidRPr="00A61B62">
        <w:rPr>
          <w:vertAlign w:val="subscript"/>
        </w:rPr>
        <w:t>2</w:t>
      </w:r>
      <w:r>
        <w:t xml:space="preserve"> and CO</w:t>
      </w:r>
      <w:r w:rsidRPr="00A61B62">
        <w:rPr>
          <w:vertAlign w:val="subscript"/>
        </w:rPr>
        <w:t>2</w:t>
      </w:r>
      <w:r>
        <w:t xml:space="preserve"> </w:t>
      </w:r>
      <w:r w:rsidR="00F155A9">
        <w:t>has often been r</w:t>
      </w:r>
      <w:r w:rsidR="00D61662">
        <w:t>epresented as a linear pathway with heterodisulfide reduction</w:t>
      </w:r>
      <w:r w:rsidR="00F560A7">
        <w:t xml:space="preserve"> as</w:t>
      </w:r>
      <w:r w:rsidR="00D61662">
        <w:t xml:space="preserve"> </w:t>
      </w:r>
      <w:r w:rsidR="00F560A7">
        <w:t>the</w:t>
      </w:r>
      <w:r w:rsidR="00D61662">
        <w:t xml:space="preserve"> final step. </w:t>
      </w:r>
      <w:r w:rsidR="003A0B8B">
        <w:t>Our model incorporates the more recent depiction of methanogenesis as a cyclic</w:t>
      </w:r>
      <w:r w:rsidR="00111FA8">
        <w:t>al</w:t>
      </w:r>
      <w:r w:rsidR="003A0B8B">
        <w:t xml:space="preserve"> process</w:t>
      </w:r>
      <w:r w:rsidR="00111FA8">
        <w:t xml:space="preserve"> </w:t>
      </w:r>
      <w:r w:rsidR="00111FA8">
        <w:fldChar w:fldCharType="begin"/>
      </w:r>
      <w:r w:rsidR="000245DA">
        <w:instrText xml:space="preserve"> ADDIN ZOTERO_ITEM CSL_CITATION {"citationID":"iqBtti8T","properties":{"formattedCitation":"(58)","plainCitation":"(58)"},"citationItems":[{"id":153,"uris":["http://zotero.org/users/2832130/items/EV8UG5CH"],"uri":["http://zotero.org/users/2832130/items/EV8UG5CH"],"itemData":{"id":153,"type":"article-journal","title":"The Wolfe cycle comes full circle","container-title":"Proceedings of the National Academy of Sciences","page":"15084-15085","volume":"109","issue":"38","source":"www.pnas.org","abstract":"PMID: 22955879","DOI":"10.1073/pnas.1213193109","ISSN":"0027-8424, 1091-6490","journalAbbreviation":"PNAS","language":"en","author":[{"family":"Thauer","given":"Rudolf K."}],"issued":{"date-parts":[["2012",9,18]]}}}],"schema":"https://github.com/citation-style-language/schema/raw/master/csl-citation.json"} </w:instrText>
      </w:r>
      <w:r w:rsidR="00111FA8">
        <w:fldChar w:fldCharType="separate"/>
      </w:r>
      <w:r w:rsidR="000245DA" w:rsidRPr="000245DA">
        <w:t>(58)</w:t>
      </w:r>
      <w:r w:rsidR="00111FA8">
        <w:fldChar w:fldCharType="end"/>
      </w:r>
      <w:r w:rsidR="009D741D">
        <w:t xml:space="preserve">, </w:t>
      </w:r>
      <w:r w:rsidR="00111FA8">
        <w:t>in which</w:t>
      </w:r>
      <w:r w:rsidR="009D741D">
        <w:t xml:space="preserve"> </w:t>
      </w:r>
      <w:r w:rsidR="00111FA8">
        <w:t>heterodisulfide reductase is still the final step but follows a different energy conservation mechanism</w:t>
      </w:r>
      <w:r w:rsidR="003A0B8B">
        <w:t xml:space="preserve">. </w:t>
      </w:r>
      <w:r w:rsidR="00111FA8">
        <w:t>In cytochrome-containing methanogens, t</w:t>
      </w:r>
      <w:r w:rsidR="00D61662">
        <w:t>his</w:t>
      </w:r>
      <w:r w:rsidR="001F3FCA">
        <w:t xml:space="preserve"> </w:t>
      </w:r>
      <w:r w:rsidR="00FA6B3D">
        <w:t>reaction is</w:t>
      </w:r>
      <w:r w:rsidR="00D61662">
        <w:t xml:space="preserve"> mediated by </w:t>
      </w:r>
      <w:r w:rsidR="00C96BB0">
        <w:t>methanophenazine-</w:t>
      </w:r>
      <w:r w:rsidR="00D61662">
        <w:t xml:space="preserve">dependent </w:t>
      </w:r>
      <w:r w:rsidR="00C96BB0">
        <w:t>membrane-</w:t>
      </w:r>
      <w:r w:rsidR="00D61662">
        <w:t xml:space="preserve">bound heterodisulfide </w:t>
      </w:r>
      <w:r w:rsidR="00827A2A">
        <w:t>r</w:t>
      </w:r>
      <w:r w:rsidR="00C96BB0">
        <w:t xml:space="preserve">eductase </w:t>
      </w:r>
      <w:r w:rsidR="00D61662">
        <w:t xml:space="preserve">(HdrDE) </w:t>
      </w:r>
      <w:r w:rsidR="00270FE5">
        <w:fldChar w:fldCharType="begin"/>
      </w:r>
      <w:r w:rsidR="009D741D">
        <w:instrText xml:space="preserve"> ADDIN ZOTERO_ITEM CSL_CITATION {"citationID":"DrY7qnYu","properties":{"formattedCitation":"(10, 11)","plainCitation":"(10, 11)"},"citationItems":[{"id":489,"uris":["http://zotero.org/groups/450273/items/GPI82GGR"],"uri":["http://zotero.org/groups/450273/items/GPI82GGR"],"itemData":{"id":489,"type":"article-journal","title":"Purification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K."}],"issued":{"date-parts":[["1993",4,1]]}}},{"id":523,"uris":["http://zotero.org/groups/450273/items/IAPVUVF5"],"uri":["http://zotero.org/groups/450273/items/IAPVUVF5"],"itemData":{"id":523,"type":"article-journal","title":"Bioenergetics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schema":"https://github.com/citation-style-language/schema/raw/master/csl-citation.json"} </w:instrText>
      </w:r>
      <w:r w:rsidR="00270FE5">
        <w:fldChar w:fldCharType="separate"/>
      </w:r>
      <w:r w:rsidR="009D741D" w:rsidRPr="009D741D">
        <w:t>(10, 11)</w:t>
      </w:r>
      <w:r w:rsidR="00270FE5">
        <w:fldChar w:fldCharType="end"/>
      </w:r>
      <w:r w:rsidR="00F155A9">
        <w:t>.</w:t>
      </w:r>
      <w:r w:rsidR="007C0A49">
        <w:t xml:space="preserve"> </w:t>
      </w:r>
      <w:r w:rsidR="00F155A9">
        <w:t xml:space="preserve">However, </w:t>
      </w:r>
      <w:r w:rsidR="00D61662">
        <w:t xml:space="preserve">the </w:t>
      </w:r>
      <w:r w:rsidR="001F3FCA">
        <w:t xml:space="preserve">non-cytochrome containing </w:t>
      </w:r>
      <w:r w:rsidR="00D61662">
        <w:t>oblig</w:t>
      </w:r>
      <w:r w:rsidR="001F3FCA">
        <w:t>ate hydrogenotrophs</w:t>
      </w:r>
      <w:r w:rsidR="00D61662">
        <w:t xml:space="preserve"> </w:t>
      </w:r>
      <w:r w:rsidR="00FC0F74">
        <w:t>do not contain</w:t>
      </w:r>
      <w:r w:rsidR="00D61662">
        <w:t xml:space="preserve"> the</w:t>
      </w:r>
      <w:r w:rsidR="004A29F8">
        <w:t xml:space="preserve"> </w:t>
      </w:r>
      <w:r w:rsidR="00407143">
        <w:t xml:space="preserve">membrane associated </w:t>
      </w:r>
      <w:r w:rsidR="00827A2A">
        <w:t xml:space="preserve">hemoprotein </w:t>
      </w:r>
      <w:r w:rsidR="00C96BB0">
        <w:t>Hdr</w:t>
      </w:r>
      <w:r w:rsidR="00827A2A">
        <w:t>DE</w:t>
      </w:r>
      <w:r w:rsidR="001F3FCA">
        <w:t xml:space="preserve"> </w:t>
      </w:r>
      <w:r w:rsidR="00FC0F74">
        <w:t>but,</w:t>
      </w:r>
      <w:r w:rsidR="00827A2A">
        <w:t xml:space="preserve"> </w:t>
      </w:r>
      <w:r w:rsidR="001F3FCA">
        <w:t>instead</w:t>
      </w:r>
      <w:r w:rsidR="00FC0F74">
        <w:t>,</w:t>
      </w:r>
      <w:r w:rsidR="001F3FCA">
        <w:t xml:space="preserve"> </w:t>
      </w:r>
      <w:r w:rsidR="00FC0F74">
        <w:t>use</w:t>
      </w:r>
      <w:r w:rsidR="00827A2A">
        <w:t xml:space="preserve"> a cytoplasmic</w:t>
      </w:r>
      <w:r w:rsidR="00111FA8">
        <w:t xml:space="preserve"> three-subunit HdrABC complex that lacks heme, but contains flavin adenine dinucleotide (FAD)</w:t>
      </w:r>
      <w:r w:rsidR="0044640F">
        <w:t xml:space="preserve"> </w:t>
      </w:r>
      <w:r w:rsidR="0044640F">
        <w:fldChar w:fldCharType="begin"/>
      </w:r>
      <w:r w:rsidR="0044640F">
        <w:instrText xml:space="preserve"> ADDIN ZOTERO_ITEM CSL_CITATION {"citationID":"s3UtIqpd","properties":{"formattedCitation":"{\\rtf (59\\uc0\\u8211{}61)}","plainCitation":"(59–61)"},"citationItems":[{"id":509,"uris":["http://zotero.org/groups/450273/items/AHFUEX3X"],"uri":["http://zotero.org/groups/450273/items/AHFUEX3X"],"itemData":{"id":509,"type":"article-journal","title":"H2: heterodisulfide oxidoreductase complex from &lt;i&gt;Methanobacterium thermoautotrophicum&lt;/i&gt;","container-title":"European Journal of Biochemistry","page":"139-148","volume":"220","issue":"1","source":"Wiley Online Library","abstract":"The reduction of the heterodisulfide (CoM-S-S-HTP) of coenzyme M (H-S-CoM) and N-7-mercaptoheptanoylthreonine phosphate (H-S-HTP) with H2 is an energy-conserving step in most methanogenic Archaea. In this study, we show that in Methanobacterium thermoautotrophicum (strain Marburg) this reaction is catalyzed by a stable H2: heterodisulfide oxidoreductase complex of F420-non-reducing hydrogenase and heterodisulfide reductase. This complex, which was loosely associated with the cytoplasmic membrane, was purified 17-fold with 80% yield to apparent homogeneity. The purified complex was composed of six different subunits of apparent molecular masses 80, 51, 41, 36, 21 and 17 kDa, and 1 mol complex, with apparent molecular mass 250 kDa, contained approximately 0.6 mol nickel, 0.9 mol FAD, 26 mol non-heme iron and 22 mol acid-labile sulfur. In 25 nM Chaps, the complex partially dissociated into two subcomplexes. The first subcomplex was was composed of the 51-, 41- and 17-kDa subunits; 1 mol trimer contained 0.7 mol nickel, 10 mol non-heme iron and 9 mol acid-labile sulfur and exhibited F420-non-reducing hydrogenase activity. The other subcomplex was composed of the 80-, 36- and 21-kDa subunits; 1 mol trimer contained 0.8 mol FAD, 22 mol non-heme iron and 15 mol acid-labile sulfur and exhibited heterodisulfide-reductase activity. The stimulatory effects of potassium phosphate, a membrane component, uracil derivatives and coenzyme F430 on the H2:heterodisulfide-oxidoreductase activity of the purified complex are described.","DOI":"10.1111/j.1432-1033.1994.tb18608.x","ISSN":"1432-1033","shortTitle":"H2","language":"en","author":[{"family":"Setzke","given":"Edgar"},{"family":"Hedderich","given":"Reiner"},{"family":"Heiden","given":"Stefanie"},{"family":"Thauer","given":"Rudolf K."}],"issued":{"date-parts":[["1994",2,1]]}},"label":"page"},{"id":493,"uris":["http://zotero.org/groups/450273/items/2N6KBQIF"],"uri":["http://zotero.org/groups/450273/items/2N6KBQIF"],"itemData":{"id":493,"type":"article-journal","title":"Methanogenic archaea: ecologically relevant differences in energy conservation","container-title":"Nature Reviews Microbiology","page":"579-591","volume":"6","issue":"8","source":"CrossRef","DOI":"10.1038/nrmicro1931","ISSN":"1740-1526, 1740-1534","shortTitle":"Methanogenic archaea","author":[{"family":"Thauer","given":"Rudolf K."},{"family":"Kaster","given":"Anne-Kristin"},{"family":"Seedorf","given":"Henning"},{"family":"Buckel","given":"Wolfgang"},{"family":"Hedderich","given":"Reiner"}],"issued":{"date-parts":[["2008",8]]}},"label":"page"},{"id":970,"uris":["http://zotero.org/users/2565720/items/7UNA2XSK"],"uri":["http://zotero.org/users/2565720/items/7UNA2XSK"],"itemData":{"id":970,"type":"article-journal","title":"Methanobacterium thermoautotrophicum contains a soluble enzyme system that specifically catalyzes the reduction of the heterodisulfide of coenzyme M and 7-mercaptoheptanoylthreonine phosphate with H2","container-title":"FEBS Letters","page":"223-227","volume":"234","issue":"1","source":"Wiley Online Library","abstract":"Cell extracts of Methanobacterium thermoautotrophicum (strain Marburg) were found to catalyze the reduction of the heterodisulfide of coenzyme M (CoM-S-H) and 7-mercaptoheptanoylthreonine phosphate (H-S-HTP) with H2. All the activity was associated with the soluble cell fraction (160 000 × g supernatant). The enzyme system was purified sevenfold by anion-exchange chromatography. The partially purified system had a specific activity of 100 nmol CoM-S-S-HTP reduced per min and mg protein and exhibited an apparent K\nm for CoM-S-S-HTP of below 0.1 mM. The homodisulfides of CoM-S-H, of H-S-HTP, of cysteine, and of glutathione were not reduced. NADPH and NADH could not substitute for H2 as electron donor.","DOI":"10.1016/0014-5793(88)81339-5","ISSN":"1873-3468","language":"en","author":[{"family":"Hedderich","given":"R."},{"family":"Thauer","given":"Rudolph K."}],"issued":{"date-parts":[["1988",7,4]]}}}],"schema":"https://github.com/citation-style-language/schema/raw/master/csl-citation.json"} </w:instrText>
      </w:r>
      <w:r w:rsidR="0044640F">
        <w:fldChar w:fldCharType="separate"/>
      </w:r>
      <w:r w:rsidR="0044640F" w:rsidRPr="0044640F">
        <w:rPr>
          <w:szCs w:val="24"/>
        </w:rPr>
        <w:t>(59–61)</w:t>
      </w:r>
      <w:r w:rsidR="0044640F">
        <w:fldChar w:fldCharType="end"/>
      </w:r>
      <w:r w:rsidR="00111FA8">
        <w:t>. F</w:t>
      </w:r>
      <w:r w:rsidR="00FC0F74">
        <w:t>AD</w:t>
      </w:r>
      <w:r w:rsidR="00111FA8">
        <w:t>-containing enzymes</w:t>
      </w:r>
      <w:r w:rsidR="00FC0F74">
        <w:t xml:space="preserve"> ha</w:t>
      </w:r>
      <w:r w:rsidR="00111FA8">
        <w:t>ve</w:t>
      </w:r>
      <w:r w:rsidR="000433A3">
        <w:t xml:space="preserve"> been increasingly recognized as </w:t>
      </w:r>
      <w:r w:rsidR="00C35E8D">
        <w:t>sites for</w:t>
      </w:r>
      <w:r w:rsidR="000433A3">
        <w:t xml:space="preserve"> </w:t>
      </w:r>
      <w:r w:rsidR="0095782E">
        <w:t xml:space="preserve">electron bifurcation, </w:t>
      </w:r>
      <w:r w:rsidR="000433A3">
        <w:t xml:space="preserve">coupling an exergonic reaction with an endergonic </w:t>
      </w:r>
      <w:r w:rsidR="00274688">
        <w:t>reaction</w:t>
      </w:r>
      <w:r w:rsidR="000433A3">
        <w:t xml:space="preserve"> in </w:t>
      </w:r>
      <w:r w:rsidR="00DB6DBF">
        <w:t xml:space="preserve">a </w:t>
      </w:r>
      <w:r w:rsidR="00B93B51">
        <w:t>two-</w:t>
      </w:r>
      <w:r w:rsidR="007A2E27">
        <w:t>step</w:t>
      </w:r>
      <w:r w:rsidR="000433A3">
        <w:t xml:space="preserve"> </w:t>
      </w:r>
      <w:r w:rsidR="00B93B51">
        <w:t xml:space="preserve">electron </w:t>
      </w:r>
      <w:r w:rsidR="0044640F">
        <w:t xml:space="preserve">transfer </w:t>
      </w:r>
      <w:r w:rsidR="0044640F">
        <w:fldChar w:fldCharType="begin"/>
      </w:r>
      <w:r w:rsidR="0044640F">
        <w:instrText xml:space="preserve"> ADDIN ZOTERO_ITEM CSL_CITATION {"citationID":"22gbus05qu","properties":{"formattedCitation":"(62, 63)","plainCitation":"(62, 63)"},"citationItems":[{"id":1012,"uris":["http://zotero.org/groups/450273/items/IPGBE92G"],"uri":["http://zotero.org/groups/450273/items/IPGBE92G"],"itemData":{"id":1012,"type":"article-journal","title":"Redox bifurcations: Mechanisms and importance to life now, and at its origin","container-title":"BioEssays","page":"106-109","volume":"34","issue":"2","source":"Wiley Online Library","DOI":"10.1002/bies.201100134","ISSN":"1521-1878","shortTitle":"Redox bifurcations","journalAbbreviation":"Bioessays","language":"en","author":[{"family":"Nitschke","given":"Wolfgang"},{"family":"Russell","given":"Michael J."}],"issued":{"date-parts":[["2012",2,1]]}},"label":"page"},{"id":824,"uris":["http://zotero.org/groups/450273/items/DGADW4CN"],"uri":["http://zotero.org/groups/450273/items/DGADW4CN"],"itemData":{"id":824,"type":"article-journal","title":"Energy Conservation via Electron-Transferring Flavoprotein in Anaerobic Bacteria","container-title":"Journal of Bacteriology","page":"784-791","volume":"190","issue":"3","source":"CrossRef","DOI":"10.1128/JB.01422-07","ISSN":"0021-9193","language":"en","author":[{"family":"Herrmann","given":"G."},{"family":"Jayamani","given":"E."},{"family":"Mai","given":"G."},{"family":"Buckel","given":"W."}],"issued":{"date-parts":[["2008",2,1]]}},"label":"page"}],"schema":"https://github.com/citation-style-language/schema/raw/master/csl-citation.json"} </w:instrText>
      </w:r>
      <w:r w:rsidR="0044640F">
        <w:fldChar w:fldCharType="separate"/>
      </w:r>
      <w:r w:rsidR="0044640F">
        <w:t>(62, 63)</w:t>
      </w:r>
      <w:r w:rsidR="0044640F">
        <w:fldChar w:fldCharType="end"/>
      </w:r>
      <w:r w:rsidR="005E7FDF">
        <w:t>.</w:t>
      </w:r>
      <w:r w:rsidR="007C0A49">
        <w:t xml:space="preserve"> </w:t>
      </w:r>
      <w:r w:rsidR="00FA6B3D">
        <w:t xml:space="preserve">As shown in Figure 2, </w:t>
      </w:r>
      <w:r w:rsidR="00FC0F74">
        <w:t>HdrABC</w:t>
      </w:r>
      <w:r w:rsidR="00126BCF">
        <w:t xml:space="preserve"> mediate</w:t>
      </w:r>
      <w:r w:rsidR="00274688">
        <w:t>s</w:t>
      </w:r>
      <w:r w:rsidR="00126BCF">
        <w:t xml:space="preserve"> the coupling of exergonic </w:t>
      </w:r>
      <w:r w:rsidR="002D7B41">
        <w:t xml:space="preserve">heterodisulfide reduction with endergonic </w:t>
      </w:r>
      <w:r w:rsidR="00FA6B3D">
        <w:t xml:space="preserve">reduction of </w:t>
      </w:r>
      <w:r w:rsidR="002D7B41">
        <w:t xml:space="preserve">ferredoxin </w:t>
      </w:r>
      <w:r w:rsidR="00FC0F74">
        <w:fldChar w:fldCharType="begin"/>
      </w:r>
      <w:r w:rsidR="0044640F">
        <w:instrText xml:space="preserve"> ADDIN ZOTERO_ITEM CSL_CITATION {"citationID":"1d59omksa9","properties":{"formattedCitation":"(12, 64)","plainCitation":"(12, 64)"},"citationItems":[{"id":555,"uris":["http://zotero.org/groups/450273/items/XD7MVJX3"],"uri":["http://zotero.org/groups/450273/items/XD7MVJX3"],"itemData":{"id":555,"type":"article-journal","title":"Protein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1091-6490","journalAbbreviation":"PNAS","language":"en","author":[{"family":"Costa","given":"Kyle C."},{"family":"Wong","given":"Phoebe M."},{"family":"Wang","given":"Tiansong"},{"family":"Lie","given":"Thomas J."},{"family":"Dodsworth","given":"Jeremy A."},{"family":"Swanson","given":"Ingrid"},{"family":"Burn","given":"June A."},{"family":"Hackett","given":"Murray"},{"family":"Leigh","given":"John A."}],"issued":{"date-parts":[["2010",6,15]]}},"label":"page"},{"id":540,"uris":["http://zotero.org/groups/450273/items/TB6URJN6"],"uri":["http://zotero.org/groups/450273/items/TB6URJN6"],"itemData":{"id":540,"type":"article-journal","title":"Coupling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K."}],"issued":{"date-parts":[["2011",2,15]]}},"label":"page"}],"schema":"https://github.com/citation-style-language/schema/raw/master/csl-citation.json"} </w:instrText>
      </w:r>
      <w:r w:rsidR="00FC0F74">
        <w:fldChar w:fldCharType="separate"/>
      </w:r>
      <w:r w:rsidR="0044640F" w:rsidRPr="0044640F">
        <w:t>(12, 64)</w:t>
      </w:r>
      <w:r w:rsidR="00FC0F74">
        <w:fldChar w:fldCharType="end"/>
      </w:r>
      <w:r w:rsidR="00FA6B3D">
        <w:t>, which</w:t>
      </w:r>
      <w:r w:rsidR="007C0A49">
        <w:t xml:space="preserve"> </w:t>
      </w:r>
      <w:r w:rsidR="002D7B41">
        <w:t xml:space="preserve">is used for </w:t>
      </w:r>
      <w:r w:rsidR="00FA6B3D">
        <w:t>CO</w:t>
      </w:r>
      <w:r w:rsidR="00FA6B3D" w:rsidRPr="006F5195">
        <w:rPr>
          <w:vertAlign w:val="subscript"/>
        </w:rPr>
        <w:t>2</w:t>
      </w:r>
      <w:r w:rsidR="00FA6B3D">
        <w:t xml:space="preserve"> </w:t>
      </w:r>
      <w:r w:rsidR="002D7B41">
        <w:t>reduction via Fwd</w:t>
      </w:r>
      <w:r w:rsidR="00FA6B3D">
        <w:t>,</w:t>
      </w:r>
      <w:r w:rsidR="002D7B41">
        <w:t xml:space="preserve"> thereby linking the last </w:t>
      </w:r>
      <w:r w:rsidR="007644BF">
        <w:t xml:space="preserve">to the first </w:t>
      </w:r>
      <w:r w:rsidR="002D7B41">
        <w:t>step of methanogen</w:t>
      </w:r>
      <w:r w:rsidR="0095782E">
        <w:t>e</w:t>
      </w:r>
      <w:r w:rsidR="002D7B41">
        <w:t>sis in a cyclical fashion</w:t>
      </w:r>
      <w:r w:rsidR="005A081E">
        <w:t xml:space="preserve"> </w:t>
      </w:r>
      <w:r w:rsidR="002D7B41">
        <w:fldChar w:fldCharType="begin"/>
      </w:r>
      <w:r w:rsidR="000245DA">
        <w:instrText xml:space="preserve"> ADDIN ZOTERO_ITEM CSL_CITATION {"citationID":"hIQcRX3F","properties":{"formattedCitation":"(58)","plainCitation":"(58)"},"citationItems":[{"id":153,"uris":["http://zotero.org/users/2832130/items/EV8UG5CH"],"uri":["http://zotero.org/users/2832130/items/EV8UG5CH"],"itemData":{"id":153,"type":"article-journal","title":"The Wolfe cycle comes full circle","container-title":"Proceedings of the National Academy of Sciences","page":"15084-15085","volume":"109","issue":"38","source":"www.pnas.org","abstract":"PMID: 22955879","DOI":"10.1073/pnas.1213193109","ISSN":"0027-8424, 1091-6490","journalAbbreviation":"PNAS","language":"en","author":[{"family":"Thauer","given":"Rudolf K."}],"issued":{"date-parts":[["2012",9,18]]}}}],"schema":"https://github.com/citation-style-language/schema/raw/master/csl-citation.json"} </w:instrText>
      </w:r>
      <w:r w:rsidR="002D7B41">
        <w:fldChar w:fldCharType="separate"/>
      </w:r>
      <w:r w:rsidR="000245DA" w:rsidRPr="000245DA">
        <w:t>(58)</w:t>
      </w:r>
      <w:r w:rsidR="002D7B41">
        <w:fldChar w:fldCharType="end"/>
      </w:r>
      <w:r w:rsidR="003A0B8B">
        <w:t>.</w:t>
      </w:r>
    </w:p>
    <w:p w14:paraId="0A01B619" w14:textId="09AB1320" w:rsidR="001B073B" w:rsidRPr="00F155A9" w:rsidRDefault="001B073B" w:rsidP="001B073B">
      <w:pPr>
        <w:spacing w:line="480" w:lineRule="auto"/>
        <w:jc w:val="center"/>
      </w:pPr>
      <m:oMath>
        <m:r>
          <w:rPr>
            <w:rFonts w:ascii="Cambria Math" w:hAnsi="Cambria Math"/>
          </w:rPr>
          <m:t>CoB-S-S-CoM+</m:t>
        </m:r>
        <m:sSub>
          <m:sSubPr>
            <m:ctrlPr>
              <w:rPr>
                <w:rFonts w:ascii="Cambria Math" w:hAnsi="Cambria Math"/>
                <w:i/>
              </w:rPr>
            </m:ctrlPr>
          </m:sSubPr>
          <m:e>
            <m:r>
              <w:rPr>
                <w:rFonts w:ascii="Cambria Math" w:hAnsi="Cambria Math"/>
              </w:rPr>
              <m:t>2 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Fd</m:t>
            </m:r>
          </m:e>
          <m:sub>
            <m:r>
              <w:rPr>
                <w:rFonts w:ascii="Cambria Math" w:hAnsi="Cambria Math"/>
              </w:rPr>
              <m:t>ox</m:t>
            </m:r>
          </m:sub>
        </m:sSub>
        <m:r>
          <w:rPr>
            <w:rFonts w:ascii="Cambria Math" w:hAnsi="Cambria Math"/>
          </w:rPr>
          <m:t>⇌HS-CoB+HS-CoM+</m:t>
        </m:r>
        <m:sSub>
          <m:sSubPr>
            <m:ctrlPr>
              <w:rPr>
                <w:rFonts w:ascii="Cambria Math" w:hAnsi="Cambria Math"/>
                <w:i/>
              </w:rPr>
            </m:ctrlPr>
          </m:sSubPr>
          <m:e>
            <m:r>
              <w:rPr>
                <w:rFonts w:ascii="Cambria Math" w:hAnsi="Cambria Math"/>
              </w:rPr>
              <m:t xml:space="preserve">2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+Fd</m:t>
            </m:r>
          </m:e>
          <m:sub>
            <m:r>
              <w:rPr>
                <w:rFonts w:ascii="Cambria Math" w:hAnsi="Cambria Math"/>
              </w:rPr>
              <m:t>red</m:t>
            </m:r>
          </m:sub>
        </m:sSub>
        <m:r>
          <w:rPr>
            <w:rFonts w:ascii="Cambria Math" w:hAnsi="Cambria Math"/>
          </w:rPr>
          <m:t xml:space="preserve"> </m:t>
        </m:r>
      </m:oMath>
      <w:r>
        <w:t xml:space="preserve"> (Reaction 1)</w:t>
      </w:r>
    </w:p>
    <w:p w14:paraId="0C69484E" w14:textId="06DC3271" w:rsidR="00EF5BC0" w:rsidRPr="001B073B" w:rsidRDefault="008D1D61" w:rsidP="00E75F12">
      <w:pPr>
        <w:spacing w:line="480" w:lineRule="auto"/>
      </w:pPr>
      <w:r>
        <w:t xml:space="preserve">Recasting energy metabolism in </w:t>
      </w:r>
      <w:r>
        <w:rPr>
          <w:i/>
        </w:rPr>
        <w:t>M. maripaludis</w:t>
      </w:r>
      <w:r>
        <w:t xml:space="preserve"> as a cyclic electron bifurcating pathway </w:t>
      </w:r>
      <w:r w:rsidR="00AB74CE">
        <w:t>that omits methanophenazine</w:t>
      </w:r>
      <w:r w:rsidR="00111FA8">
        <w:t xml:space="preserve">—which </w:t>
      </w:r>
      <w:r w:rsidR="00AB74CE">
        <w:t xml:space="preserve">is </w:t>
      </w:r>
      <w:r w:rsidR="005519FA">
        <w:t>absent from</w:t>
      </w:r>
      <w:r w:rsidR="00AB74CE">
        <w:t xml:space="preserve"> hydrogenotrophic methanogens</w:t>
      </w:r>
      <w:r w:rsidR="005519FA">
        <w:t xml:space="preserve">—and </w:t>
      </w:r>
      <w:r w:rsidR="00AB74CE">
        <w:t>links H</w:t>
      </w:r>
      <w:r w:rsidR="00AB74CE" w:rsidRPr="000F6195">
        <w:rPr>
          <w:vertAlign w:val="subscript"/>
        </w:rPr>
        <w:t>2</w:t>
      </w:r>
      <w:r w:rsidR="00AB74CE">
        <w:t>–dependent Hdr reduction to CO</w:t>
      </w:r>
      <w:r w:rsidR="00AB74CE" w:rsidRPr="009D741D">
        <w:rPr>
          <w:vertAlign w:val="subscript"/>
        </w:rPr>
        <w:t>2</w:t>
      </w:r>
      <w:r w:rsidR="00AB74CE">
        <w:t xml:space="preserve"> reduction via reduced ferredoxin </w:t>
      </w:r>
      <w:r>
        <w:t>is in line with recent studies of hydrogenotrophic methanogenesis</w:t>
      </w:r>
      <w:r w:rsidR="00111FA8">
        <w:t>. Moreover, it</w:t>
      </w:r>
      <w:r>
        <w:t xml:space="preserve"> significantly improves</w:t>
      </w:r>
      <w:r w:rsidR="00EF5BC0">
        <w:t xml:space="preserve"> the </w:t>
      </w:r>
      <w:r>
        <w:t xml:space="preserve">predictions of the </w:t>
      </w:r>
      <w:r w:rsidR="00EF5BC0">
        <w:t xml:space="preserve">metabolic </w:t>
      </w:r>
      <w:r w:rsidR="004C3845">
        <w:t>model</w:t>
      </w:r>
      <w:r>
        <w:t xml:space="preserve">. </w:t>
      </w:r>
      <w:r w:rsidR="00EF5BC0">
        <w:t xml:space="preserve">To demonstrate </w:t>
      </w:r>
      <w:r w:rsidR="00184019">
        <w:t xml:space="preserve">that the linear pathway cannot support growth of </w:t>
      </w:r>
      <w:r w:rsidR="00184019" w:rsidRPr="003E19FC">
        <w:rPr>
          <w:i/>
        </w:rPr>
        <w:t>M. maripaludis</w:t>
      </w:r>
      <w:r w:rsidR="001F1D6B">
        <w:rPr>
          <w:i/>
        </w:rPr>
        <w:t xml:space="preserve"> </w:t>
      </w:r>
      <w:r w:rsidR="001F1D6B">
        <w:t>in the absence of the methanophenazine-dependent HdrDE complex</w:t>
      </w:r>
      <w:r w:rsidR="00184019">
        <w:t>,</w:t>
      </w:r>
      <w:r w:rsidR="001F1D6B">
        <w:t xml:space="preserve"> </w:t>
      </w:r>
      <w:r w:rsidR="007C259C">
        <w:t>we</w:t>
      </w:r>
      <w:r w:rsidR="00713837">
        <w:t xml:space="preserve"> altered the </w:t>
      </w:r>
      <w:r w:rsidR="008C0DD5">
        <w:t>native</w:t>
      </w:r>
      <w:r w:rsidR="00713837">
        <w:t xml:space="preserve"> </w:t>
      </w:r>
      <w:r w:rsidR="00E65B39">
        <w:t xml:space="preserve">electron </w:t>
      </w:r>
      <w:r w:rsidR="00713837">
        <w:t xml:space="preserve">bifurcating </w:t>
      </w:r>
      <w:r w:rsidR="00E75F12">
        <w:t xml:space="preserve">HdrABC </w:t>
      </w:r>
      <w:r w:rsidR="00713837">
        <w:t>reaction</w:t>
      </w:r>
      <w:r w:rsidR="001F1D6B">
        <w:t xml:space="preserve"> (Reaction </w:t>
      </w:r>
      <w:r w:rsidR="00316621">
        <w:t>1</w:t>
      </w:r>
      <w:r w:rsidR="001F1D6B">
        <w:t>).</w:t>
      </w:r>
      <w:r w:rsidR="00316621">
        <w:t xml:space="preserve"> </w:t>
      </w:r>
      <w:r w:rsidR="001F1D6B">
        <w:t>We removed electron bifurcation from this reaction b</w:t>
      </w:r>
      <w:r w:rsidR="008C0DD5">
        <w:t xml:space="preserve">y removing ferredoxin, </w:t>
      </w:r>
      <w:r w:rsidR="00713837">
        <w:t>balancing mass and charge to yield</w:t>
      </w:r>
      <w:r w:rsidR="00316621">
        <w:t xml:space="preserve"> </w:t>
      </w:r>
      <w:r w:rsidR="001F1D6B">
        <w:t>an altered reaction (</w:t>
      </w:r>
      <w:r w:rsidR="00E36B6B">
        <w:t>Reaction</w:t>
      </w:r>
      <w:r w:rsidR="00316621">
        <w:t xml:space="preserve"> 2</w:t>
      </w:r>
      <w:r w:rsidR="001F1D6B">
        <w:t>)</w:t>
      </w:r>
      <w:r w:rsidR="00316621">
        <w:t>.</w:t>
      </w:r>
    </w:p>
    <w:p w14:paraId="222934D4" w14:textId="186FA6B9" w:rsidR="001F1D6B" w:rsidRPr="00A20F0F" w:rsidRDefault="001F1D6B" w:rsidP="001F1D6B">
      <w:pPr>
        <w:spacing w:line="480" w:lineRule="auto"/>
        <w:jc w:val="center"/>
        <w:rPr>
          <w:rFonts w:eastAsia="MS Mincho"/>
        </w:rPr>
      </w:pPr>
      <m:oMath>
        <m:r>
          <w:rPr>
            <w:rFonts w:ascii="Cambria Math" w:hAnsi="Cambria Math"/>
          </w:rPr>
          <m:t>CoB-S-S-CoM+</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⇌HS-CoB+HS-CoM </m:t>
        </m:r>
      </m:oMath>
      <w:r>
        <w:rPr>
          <w:rFonts w:eastAsia="MS Mincho"/>
        </w:rPr>
        <w:t>(Reaction 2)</w:t>
      </w:r>
    </w:p>
    <w:p w14:paraId="3E07812C" w14:textId="3A3171DC" w:rsidR="00105926" w:rsidRDefault="00713837" w:rsidP="00EF5BC0">
      <w:pPr>
        <w:spacing w:line="480" w:lineRule="auto"/>
      </w:pPr>
      <w:r>
        <w:t xml:space="preserve">This scenario represented </w:t>
      </w:r>
      <w:r w:rsidR="00105926">
        <w:t xml:space="preserve">a </w:t>
      </w:r>
      <w:r w:rsidR="008C0DD5">
        <w:t xml:space="preserve">hypothetical </w:t>
      </w:r>
      <w:r w:rsidR="00105926">
        <w:t xml:space="preserve">case where </w:t>
      </w:r>
      <w:r w:rsidR="00105926">
        <w:rPr>
          <w:i/>
        </w:rPr>
        <w:t xml:space="preserve">M. maripaludis </w:t>
      </w:r>
      <w:r w:rsidR="007232F3">
        <w:t xml:space="preserve">does </w:t>
      </w:r>
      <w:r w:rsidR="00105926">
        <w:t>not contain a membrane-bound Hdr</w:t>
      </w:r>
      <w:r w:rsidR="00CF5D54">
        <w:t>DE</w:t>
      </w:r>
      <w:r w:rsidR="00105926">
        <w:t xml:space="preserve"> complex but </w:t>
      </w:r>
      <w:r w:rsidR="007232F3">
        <w:t>can</w:t>
      </w:r>
      <w:r w:rsidR="00105926">
        <w:t xml:space="preserve">not perform electron bifurcation. We optimized </w:t>
      </w:r>
      <w:r w:rsidR="007232F3">
        <w:t xml:space="preserve">this altered </w:t>
      </w:r>
      <w:r w:rsidR="00105926">
        <w:t>model for growth on CO</w:t>
      </w:r>
      <w:r w:rsidR="00105926" w:rsidRPr="00105926">
        <w:rPr>
          <w:vertAlign w:val="subscript"/>
        </w:rPr>
        <w:t>2</w:t>
      </w:r>
      <w:r w:rsidR="00105926">
        <w:t xml:space="preserve"> + H</w:t>
      </w:r>
      <w:r w:rsidR="00105926" w:rsidRPr="00105926">
        <w:rPr>
          <w:vertAlign w:val="subscript"/>
        </w:rPr>
        <w:t>2</w:t>
      </w:r>
      <w:r w:rsidR="00105926">
        <w:t xml:space="preserve"> and were unable to predict </w:t>
      </w:r>
      <w:r w:rsidR="00105926">
        <w:rPr>
          <w:i/>
        </w:rPr>
        <w:t xml:space="preserve">in silico </w:t>
      </w:r>
      <w:r w:rsidR="00105926">
        <w:t xml:space="preserve">growth, </w:t>
      </w:r>
      <w:r w:rsidR="00CF5D54">
        <w:t>supporting the observation</w:t>
      </w:r>
      <w:r w:rsidR="00105926">
        <w:t xml:space="preserve"> that the ferredoxin reduction via electron bifurcation is an essential part of our netw</w:t>
      </w:r>
      <w:r w:rsidR="008C0DD5">
        <w:t xml:space="preserve">ork. Lack of growth </w:t>
      </w:r>
      <w:r w:rsidR="00416B2F">
        <w:t xml:space="preserve">in our model </w:t>
      </w:r>
      <w:r w:rsidR="008C0DD5">
        <w:t>can</w:t>
      </w:r>
      <w:r w:rsidR="00105926">
        <w:t xml:space="preserve"> clearly</w:t>
      </w:r>
      <w:r w:rsidR="008C0DD5">
        <w:t xml:space="preserve"> be</w:t>
      </w:r>
      <w:r w:rsidR="00105926">
        <w:t xml:space="preserve"> attributed to disruption of the central energy </w:t>
      </w:r>
      <w:r w:rsidR="0095782E">
        <w:t xml:space="preserve">coupling </w:t>
      </w:r>
      <w:r w:rsidR="00105926">
        <w:t xml:space="preserve">mechanism in </w:t>
      </w:r>
      <w:r w:rsidR="00105926">
        <w:rPr>
          <w:i/>
        </w:rPr>
        <w:t>M. maripaludis</w:t>
      </w:r>
      <w:r w:rsidR="00105926">
        <w:t>, in which electron bifurcation must necessarily reduce ferredoxin for reducing CO</w:t>
      </w:r>
      <w:r w:rsidR="00105926" w:rsidRPr="00105926">
        <w:rPr>
          <w:vertAlign w:val="subscript"/>
        </w:rPr>
        <w:t>2</w:t>
      </w:r>
      <w:r w:rsidR="00105926">
        <w:t xml:space="preserve">. The </w:t>
      </w:r>
      <w:r w:rsidR="007C259C">
        <w:t>alternative source</w:t>
      </w:r>
      <w:r w:rsidR="00105926">
        <w:t xml:space="preserve"> of reduced ferredoxin is the </w:t>
      </w:r>
      <w:r w:rsidR="00773758">
        <w:t xml:space="preserve">energy-converting </w:t>
      </w:r>
      <w:r w:rsidR="00105926">
        <w:t>Eha hydrogenase, which utilizes a sodium ion gradient to r</w:t>
      </w:r>
      <w:r w:rsidR="00853534">
        <w:t xml:space="preserve">educe ferredoxin </w:t>
      </w:r>
      <w:r w:rsidR="00E65B39">
        <w:t>with H</w:t>
      </w:r>
      <w:r w:rsidR="00E65B39" w:rsidRPr="00531633">
        <w:rPr>
          <w:vertAlign w:val="subscript"/>
        </w:rPr>
        <w:t>2</w:t>
      </w:r>
      <w:r w:rsidR="00E65B39">
        <w:t xml:space="preserve"> </w:t>
      </w:r>
      <w:r w:rsidR="00853534">
        <w:t xml:space="preserve">on a 1:1 basis. </w:t>
      </w:r>
      <w:r w:rsidR="0080785B">
        <w:t>CO</w:t>
      </w:r>
      <w:r w:rsidR="0080785B" w:rsidRPr="00274688">
        <w:rPr>
          <w:vertAlign w:val="subscript"/>
        </w:rPr>
        <w:t>2</w:t>
      </w:r>
      <w:r w:rsidR="0080785B">
        <w:t xml:space="preserve"> reduction to methane requires reduced ferredoxin and pumps out sodium ions</w:t>
      </w:r>
      <w:r w:rsidR="003E19FC">
        <w:t>, also</w:t>
      </w:r>
      <w:r w:rsidR="0080785B">
        <w:t xml:space="preserve"> on a 1:1 basis. Thus, each cycle of methanogenesis in this scenario effectively produces no sodium ion gradient for synthesizing ATP, the central component necessary for biomass formation. Add</w:t>
      </w:r>
      <w:r w:rsidR="00CF5D54">
        <w:t>itionally, methanogenesis loses</w:t>
      </w:r>
      <w:r w:rsidR="0080785B">
        <w:t xml:space="preserve"> small amounts of carbon for biosynthesis; hence, reducing one ferredoxin effectively pumps less than one sodium ion across the cell membrane and creates an overall energy deficit. </w:t>
      </w:r>
      <w:r w:rsidR="00853534">
        <w:t xml:space="preserve">Overall, this simulation illustrates the essentiality of ferredoxin reduction via electron bifurcation and reinforces the idea that </w:t>
      </w:r>
      <w:r w:rsidR="00CF5D54">
        <w:t>Eha</w:t>
      </w:r>
      <w:r w:rsidR="00853534">
        <w:t xml:space="preserve"> hydrogenase can play only an anaplerotic role in methanogenesis </w:t>
      </w:r>
      <w:r w:rsidR="00853534">
        <w:fldChar w:fldCharType="begin"/>
      </w:r>
      <w:r w:rsidR="007C0A49">
        <w:instrText xml:space="preserve"> ADDIN ZOTERO_ITEM CSL_CITATION {"citationID":"2dljuucmmq","properties":{"formattedCitation":"(45)","plainCitation":"(45)"},"citationItems":[{"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A."}],"issued":{"date-parts":[["2012",9,18]]},"PMID":"22872868"}}],"schema":"https://github.com/citation-style-language/schema/raw/master/csl-citation.json"} </w:instrText>
      </w:r>
      <w:r w:rsidR="00853534">
        <w:fldChar w:fldCharType="separate"/>
      </w:r>
      <w:r w:rsidR="007C0A49" w:rsidRPr="007C0A49">
        <w:t>(45)</w:t>
      </w:r>
      <w:r w:rsidR="00853534">
        <w:fldChar w:fldCharType="end"/>
      </w:r>
      <w:r w:rsidR="00853534">
        <w:t xml:space="preserve">. </w:t>
      </w:r>
    </w:p>
    <w:p w14:paraId="40F34E99" w14:textId="30B5758F" w:rsidR="00F877E6" w:rsidRPr="005C4FC4" w:rsidRDefault="00F877E6" w:rsidP="00EF5BC0">
      <w:pPr>
        <w:spacing w:line="480" w:lineRule="auto"/>
      </w:pPr>
      <w:r>
        <w:t xml:space="preserve">Taking this analysis one step further, we used our reconstruction to probe acetate assimilation, </w:t>
      </w:r>
      <w:r w:rsidR="00276128">
        <w:t xml:space="preserve">a </w:t>
      </w:r>
      <w:r>
        <w:t xml:space="preserve">pathway in </w:t>
      </w:r>
      <w:r>
        <w:rPr>
          <w:i/>
        </w:rPr>
        <w:t xml:space="preserve">M. maripaludis </w:t>
      </w:r>
      <w:r>
        <w:t>t</w:t>
      </w:r>
      <w:r w:rsidR="00276128">
        <w:t>hat can enhance growth</w:t>
      </w:r>
      <w:r w:rsidR="002659AE">
        <w:t xml:space="preserve"> but cannot replace H</w:t>
      </w:r>
      <w:r w:rsidR="002659AE" w:rsidRPr="003E19FC">
        <w:rPr>
          <w:vertAlign w:val="subscript"/>
        </w:rPr>
        <w:t>2</w:t>
      </w:r>
      <w:r w:rsidR="002659AE">
        <w:t xml:space="preserve"> and CO</w:t>
      </w:r>
      <w:r w:rsidR="002659AE" w:rsidRPr="003E19FC">
        <w:rPr>
          <w:vertAlign w:val="subscript"/>
        </w:rPr>
        <w:t>2</w:t>
      </w:r>
      <w:r w:rsidR="002659AE">
        <w:t xml:space="preserve"> as an energy source</w:t>
      </w:r>
      <w:r w:rsidR="00276128">
        <w:t xml:space="preserve"> </w:t>
      </w:r>
      <w:r w:rsidR="00276128">
        <w:fldChar w:fldCharType="begin"/>
      </w:r>
      <w:r w:rsidR="0044640F">
        <w:instrText xml:space="preserve"> ADDIN ZOTERO_ITEM CSL_CITATION {"citationID":"mg5us3ref","properties":{"formattedCitation":"(65)","plainCitation":"(65)"},"citationItems":[{"id":450,"uris":["http://zotero.org/users/2565720/items/MVBZ2QJT"],"uri":["http://zotero.org/users/2565720/items/MVBZ2QJT"],"itemData":{"id":450,"type":"article-journal","title":"Pathway of acetate assimilation in autotrophic and heterotrophic methanococci.","container-title":"Journal of Bacteriology","page":"5327-5329","volume":"169","issue":"11","source":"jb.asm.org","abstract":"The autotroph Methanococcus maripaludis contained high levels of acetate-coenzyme A ligase, pyruvate synthase, pyruvate, water dikinase, pyruvate carboxylase, and the enzymes of the incomplete reductive tricarboxylic acid cycle. Phosphoenolpyruvate carboxykinase, citrate synthase, and isocitrate dehydrogenase were not detected. In contrast, the heterotroph Methanococcus sp. strain A3 contained acetate kinase, and acetate coenzyme A ligase was virtually absent.","ISSN":"0021-9193, 1098-5530","note":"PMID: 3667534","journalAbbreviation":"J. Bacteriol.","language":"en","author":[{"family":"Shieh","given":"J. S."},{"family":"Whitman","given":"W. B."}],"issued":{"date-parts":[["1987",11,1]]},"PMID":"3667534"}}],"schema":"https://github.com/citation-style-language/schema/raw/master/csl-citation.json"} </w:instrText>
      </w:r>
      <w:r w:rsidR="00276128">
        <w:fldChar w:fldCharType="separate"/>
      </w:r>
      <w:r w:rsidR="0044640F" w:rsidRPr="0044640F">
        <w:t>(65)</w:t>
      </w:r>
      <w:r w:rsidR="00276128">
        <w:fldChar w:fldCharType="end"/>
      </w:r>
      <w:r w:rsidR="00276128">
        <w:t xml:space="preserve">. This </w:t>
      </w:r>
      <w:r w:rsidR="00BC69E7">
        <w:t>contrasts</w:t>
      </w:r>
      <w:r w:rsidR="00276128">
        <w:t xml:space="preserve"> </w:t>
      </w:r>
      <w:r w:rsidR="00BC69E7">
        <w:t xml:space="preserve">the situation in </w:t>
      </w:r>
      <w:r w:rsidR="008C0DD5">
        <w:t>methylotrophic</w:t>
      </w:r>
      <w:r w:rsidR="00276128">
        <w:t xml:space="preserve"> methanogens such as </w:t>
      </w:r>
      <w:r w:rsidR="00276128">
        <w:rPr>
          <w:i/>
        </w:rPr>
        <w:t>Methanosarcina barkeri</w:t>
      </w:r>
      <w:r w:rsidR="008C0DD5">
        <w:t xml:space="preserve"> that</w:t>
      </w:r>
      <w:r w:rsidR="00276128">
        <w:t xml:space="preserve"> can subsist using solely the aceticlastic pathway </w:t>
      </w:r>
      <w:r w:rsidR="00276128">
        <w:fldChar w:fldCharType="begin"/>
      </w:r>
      <w:r w:rsidR="0044640F">
        <w:instrText xml:space="preserve"> ADDIN ZOTERO_ITEM CSL_CITATION {"citationID":"1bs1pkv7m0","properties":{"formattedCitation":"(66)","plainCitation":"(66)"},"citationItems":[{"id":138,"uris":["http://zotero.org/users/2565720/items/DB3AGUAB"],"uri":["http://zotero.org/users/2565720/items/DB3AGUAB"],"itemData":{"id":138,"type":"article-journal","title":"Loss of the &lt;i&gt;mtr&lt;/i&gt; operon in &lt;i&gt;Methanosarcina&lt;/i&gt; blocks growth on methanol, but not methanogenesis, and reveals an unknown methanogenic pathway","container-title":"Proceedings of the National Academy of Sciences of the United States of America","page":"10664–10669","volume":"102","issue":"30","source":"Google Scholar","author":[{"family":"Welander","given":"Paula V."},{"family":"Metcalf","given":"William W."}],"issued":{"date-parts":[["2005"]]}}}],"schema":"https://github.com/citation-style-language/schema/raw/master/csl-citation.json"} </w:instrText>
      </w:r>
      <w:r w:rsidR="00276128">
        <w:fldChar w:fldCharType="separate"/>
      </w:r>
      <w:r w:rsidR="0044640F" w:rsidRPr="0044640F">
        <w:t>(66)</w:t>
      </w:r>
      <w:r w:rsidR="00276128">
        <w:fldChar w:fldCharType="end"/>
      </w:r>
      <w:r w:rsidR="00276128">
        <w:t xml:space="preserve">. </w:t>
      </w:r>
      <w:r w:rsidR="00773758">
        <w:t>I</w:t>
      </w:r>
      <w:r w:rsidR="00276128">
        <w:t xml:space="preserve">t is unknown why </w:t>
      </w:r>
      <w:r w:rsidR="00276128">
        <w:rPr>
          <w:i/>
        </w:rPr>
        <w:t xml:space="preserve">M. maripaludis </w:t>
      </w:r>
      <w:r w:rsidR="00276128">
        <w:t xml:space="preserve">cannot grow on acetate alone, </w:t>
      </w:r>
      <w:r w:rsidR="00773758">
        <w:t xml:space="preserve">and </w:t>
      </w:r>
      <w:r w:rsidR="005C4FC4">
        <w:t xml:space="preserve">our reconstruction did not reveal any strictly stoichiometric obstacle to growth. However, much like the pathway in </w:t>
      </w:r>
      <w:r w:rsidR="005C4FC4">
        <w:rPr>
          <w:i/>
        </w:rPr>
        <w:t xml:space="preserve">M. barkeri, </w:t>
      </w:r>
      <w:r w:rsidR="00773758">
        <w:t xml:space="preserve">an aceticlastic </w:t>
      </w:r>
      <w:r w:rsidR="005C4FC4">
        <w:t xml:space="preserve">pathway in </w:t>
      </w:r>
      <w:r w:rsidR="005C4FC4">
        <w:rPr>
          <w:i/>
        </w:rPr>
        <w:t xml:space="preserve">M. maripaludis </w:t>
      </w:r>
      <w:r w:rsidR="00773758">
        <w:t xml:space="preserve">would </w:t>
      </w:r>
      <w:r w:rsidR="005C4FC4">
        <w:t>require</w:t>
      </w:r>
      <w:r w:rsidR="00773758">
        <w:t xml:space="preserve"> energy-converting hydrogenases</w:t>
      </w:r>
      <w:r w:rsidR="005C4FC4">
        <w:t xml:space="preserve"> </w:t>
      </w:r>
      <w:r w:rsidR="00773758">
        <w:t>(</w:t>
      </w:r>
      <w:r w:rsidR="005C4FC4">
        <w:t>Eha</w:t>
      </w:r>
      <w:r w:rsidR="00773758">
        <w:t xml:space="preserve"> and </w:t>
      </w:r>
      <w:r w:rsidR="005C4FC4">
        <w:t>Ehb</w:t>
      </w:r>
      <w:r w:rsidR="00773758">
        <w:t>)</w:t>
      </w:r>
      <w:r w:rsidR="005C4FC4">
        <w:t xml:space="preserve"> </w:t>
      </w:r>
      <w:r w:rsidR="00773758">
        <w:t>to produce H</w:t>
      </w:r>
      <w:r w:rsidR="00773758" w:rsidRPr="003E19FC">
        <w:rPr>
          <w:vertAlign w:val="subscript"/>
        </w:rPr>
        <w:t>2</w:t>
      </w:r>
      <w:r w:rsidR="00773758">
        <w:t xml:space="preserve"> using</w:t>
      </w:r>
      <w:r w:rsidR="005C4FC4">
        <w:t xml:space="preserve"> reduced ferredoxin,</w:t>
      </w:r>
      <w:r w:rsidR="00773758">
        <w:t xml:space="preserve"> pumping out sodium ions, and</w:t>
      </w:r>
      <w:r w:rsidR="005C4FC4">
        <w:t xml:space="preserve"> thrusting this reaction into a central </w:t>
      </w:r>
      <w:r w:rsidR="00773758">
        <w:t xml:space="preserve">stoichiometric </w:t>
      </w:r>
      <w:r w:rsidR="005C4FC4">
        <w:t xml:space="preserve">role rather than an anaplerotic one. </w:t>
      </w:r>
      <w:r w:rsidR="00A77DDF">
        <w:t>W</w:t>
      </w:r>
      <w:r w:rsidR="005C4FC4">
        <w:t>hen we simulated our</w:t>
      </w:r>
      <w:r w:rsidR="00276128">
        <w:t xml:space="preserve"> </w:t>
      </w:r>
      <w:r w:rsidR="005C4FC4">
        <w:t xml:space="preserve">model and allowed Eha/Ehb unlimited flux, we could predict aceticlastic growth with Eha/Ehb oxidizing approximately two moles of ferredoxin per </w:t>
      </w:r>
      <w:r w:rsidR="00EA1E5C">
        <w:t>mol</w:t>
      </w:r>
      <w:r w:rsidR="00E2618A">
        <w:t>e</w:t>
      </w:r>
      <w:r w:rsidR="00EA1E5C">
        <w:t xml:space="preserve"> </w:t>
      </w:r>
      <w:r w:rsidR="00EA1E5C">
        <w:lastRenderedPageBreak/>
        <w:t xml:space="preserve">of </w:t>
      </w:r>
      <w:r w:rsidR="005C4FC4">
        <w:t>methane produced</w:t>
      </w:r>
      <w:r w:rsidR="00A77DDF">
        <w:t xml:space="preserve"> (Figure </w:t>
      </w:r>
      <w:del w:id="7" w:author="John Leigh" w:date="2016-06-20T14:15:00Z">
        <w:r w:rsidR="00A77DDF" w:rsidDel="00C817CF">
          <w:delText>4</w:delText>
        </w:r>
      </w:del>
      <w:ins w:id="8" w:author="John Leigh" w:date="2016-06-20T14:15:00Z">
        <w:r w:rsidR="00C817CF">
          <w:t>3</w:t>
        </w:r>
      </w:ins>
      <w:r w:rsidR="00A77DDF">
        <w:t>)</w:t>
      </w:r>
      <w:r w:rsidR="005C4FC4">
        <w:t xml:space="preserve">. We then constrained our model to enforce </w:t>
      </w:r>
      <w:r w:rsidR="00B75001">
        <w:t>a solely anaplerotic</w:t>
      </w:r>
      <w:r w:rsidR="005C4FC4">
        <w:t xml:space="preserve"> </w:t>
      </w:r>
      <w:r w:rsidR="00B75001">
        <w:t xml:space="preserve">or biosynthetic </w:t>
      </w:r>
      <w:r w:rsidR="005C4FC4">
        <w:t>role</w:t>
      </w:r>
      <w:r w:rsidR="008C0DD5">
        <w:t xml:space="preserve"> of </w:t>
      </w:r>
      <w:r w:rsidR="00B75001">
        <w:t xml:space="preserve">energy-converting hydrogenase </w:t>
      </w:r>
      <w:r w:rsidR="008C0DD5">
        <w:t xml:space="preserve">by limiting </w:t>
      </w:r>
      <w:r w:rsidR="005C4FC4">
        <w:t xml:space="preserve">flux through the Eha/Ehb reaction to 10% that of methane secretion rate. Doing so prevented our model from predicting growth from acetate alone, but did not restrict hydrogenotrophic growth or supplementary acetate uptake. This simulation supports the hypothesis that </w:t>
      </w:r>
      <w:r w:rsidR="005C4FC4">
        <w:rPr>
          <w:i/>
        </w:rPr>
        <w:t xml:space="preserve">M. maripaludis </w:t>
      </w:r>
      <w:r w:rsidR="005C4FC4">
        <w:t xml:space="preserve">cannot achieve aceticlastic growth </w:t>
      </w:r>
      <w:r w:rsidR="0090081E">
        <w:t>because Eha</w:t>
      </w:r>
      <w:r w:rsidR="00B75001">
        <w:t xml:space="preserve"> or </w:t>
      </w:r>
      <w:r w:rsidR="0090081E">
        <w:t xml:space="preserve">Ehb cannot assume a central role in methanogenesis. </w:t>
      </w:r>
      <w:r w:rsidR="007232F3">
        <w:t xml:space="preserve">In keeping with </w:t>
      </w:r>
      <w:r w:rsidR="00EA1E5C">
        <w:t>these results</w:t>
      </w:r>
      <w:r w:rsidR="007232F3">
        <w:t xml:space="preserve">, we have restricted flux through Eha/Ehb in our model to ≤ 10% of methane secretion as a default constraint. </w:t>
      </w:r>
    </w:p>
    <w:p w14:paraId="19A8F9DF" w14:textId="21D48AA1" w:rsidR="001F7E98" w:rsidRDefault="001F7E98" w:rsidP="001F7E98">
      <w:pPr>
        <w:pStyle w:val="Heading2"/>
      </w:pPr>
      <w:r>
        <w:t>Improvements</w:t>
      </w:r>
      <w:r w:rsidR="001B073B">
        <w:t xml:space="preserve"> to </w:t>
      </w:r>
      <w:r w:rsidR="008F7026">
        <w:t xml:space="preserve">the reconstruction of </w:t>
      </w:r>
      <w:r w:rsidR="001B073B">
        <w:t>other biochemical pathways</w:t>
      </w:r>
    </w:p>
    <w:p w14:paraId="0286AD1E" w14:textId="2D17F6D9" w:rsidR="00230593" w:rsidRDefault="00AF3DA5" w:rsidP="007A2129">
      <w:pPr>
        <w:spacing w:line="480" w:lineRule="auto"/>
      </w:pPr>
      <w:r>
        <w:t xml:space="preserve">A major part of our manual curation was adding </w:t>
      </w:r>
      <w:r w:rsidR="00485C00">
        <w:t xml:space="preserve">biosynthetic </w:t>
      </w:r>
      <w:r>
        <w:t>pathways for the methanogenic coenzymes</w:t>
      </w:r>
      <w:r w:rsidR="00943D68">
        <w:t>, sugars, and lipids</w:t>
      </w:r>
      <w:r>
        <w:t xml:space="preserve">. </w:t>
      </w:r>
      <w:r>
        <w:rPr>
          <w:i/>
        </w:rPr>
        <w:t xml:space="preserve">M. maripaludis </w:t>
      </w:r>
      <w:r>
        <w:t xml:space="preserve">utilizes </w:t>
      </w:r>
      <w:r w:rsidR="008C0DD5">
        <w:t>a number of</w:t>
      </w:r>
      <w:r w:rsidR="00943D68">
        <w:t xml:space="preserve"> unusual</w:t>
      </w:r>
      <w:r>
        <w:t xml:space="preserve"> coenzymes</w:t>
      </w:r>
      <w:r w:rsidR="003D5830">
        <w:t xml:space="preserve"> (methanofuran, H</w:t>
      </w:r>
      <w:r w:rsidR="003D5830" w:rsidRPr="00B543C6">
        <w:rPr>
          <w:vertAlign w:val="subscript"/>
        </w:rPr>
        <w:t>4</w:t>
      </w:r>
      <w:r w:rsidR="003D5830">
        <w:t>MPT, coenzyme F</w:t>
      </w:r>
      <w:r w:rsidR="003D5830" w:rsidRPr="00B543C6">
        <w:rPr>
          <w:vertAlign w:val="subscript"/>
        </w:rPr>
        <w:t>420</w:t>
      </w:r>
      <w:r w:rsidR="003D5830">
        <w:t>, coenzyme B, coenzyme M, coenzyme F</w:t>
      </w:r>
      <w:r w:rsidR="003D5830" w:rsidRPr="00B543C6">
        <w:rPr>
          <w:vertAlign w:val="subscript"/>
        </w:rPr>
        <w:t>430</w:t>
      </w:r>
      <w:r w:rsidR="003D5830">
        <w:t xml:space="preserve">) </w:t>
      </w:r>
      <w:r>
        <w:t xml:space="preserve"> </w:t>
      </w:r>
      <w:r w:rsidR="00C73E42">
        <w:t>as carbon and electron carriers</w:t>
      </w:r>
      <w:r w:rsidR="003D5830">
        <w:t xml:space="preserve"> </w:t>
      </w:r>
      <w:r>
        <w:t xml:space="preserve">during methanogenesis </w:t>
      </w:r>
      <w:r w:rsidR="00943D68">
        <w:fldChar w:fldCharType="begin"/>
      </w:r>
      <w:r w:rsidR="0044640F">
        <w:instrText xml:space="preserve"> ADDIN ZOTERO_ITEM CSL_CITATION {"citationID":"kesh5maA","properties":{"formattedCitation":"(67)","plainCitation":"(67)"},"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instrText>
      </w:r>
      <w:r w:rsidR="00943D68">
        <w:fldChar w:fldCharType="separate"/>
      </w:r>
      <w:r w:rsidR="0044640F" w:rsidRPr="0044640F">
        <w:t>(67)</w:t>
      </w:r>
      <w:r w:rsidR="00943D68">
        <w:fldChar w:fldCharType="end"/>
      </w:r>
      <w:r>
        <w:t xml:space="preserve">. </w:t>
      </w:r>
      <w:r w:rsidR="00F45312">
        <w:t xml:space="preserve">It also </w:t>
      </w:r>
      <w:r w:rsidR="00BF0803">
        <w:t>contains recently characterized pathways for synthesizing</w:t>
      </w:r>
      <w:r w:rsidR="00F45312">
        <w:t xml:space="preserve"> a tetrasaccharide </w:t>
      </w:r>
      <w:r w:rsidR="003D5830">
        <w:t>for</w:t>
      </w:r>
      <w:r w:rsidR="00F45312">
        <w:t xml:space="preserve"> N-linked glycosylation</w:t>
      </w:r>
      <w:r w:rsidR="003D5830">
        <w:t xml:space="preserve"> of archaellin (</w:t>
      </w:r>
      <w:r w:rsidR="00B503C9">
        <w:t>archaeal</w:t>
      </w:r>
      <w:r w:rsidR="003D5830">
        <w:t xml:space="preserve"> flagellin)</w:t>
      </w:r>
      <w:r w:rsidR="00F45312">
        <w:t xml:space="preserve"> </w:t>
      </w:r>
      <w:r w:rsidR="00F45312">
        <w:fldChar w:fldCharType="begin"/>
      </w:r>
      <w:r w:rsidR="0044640F">
        <w:instrText xml:space="preserve"> ADDIN ZOTERO_ITEM CSL_CITATION {"citationID":"2i84i863d3","properties":{"formattedCitation":"(68)","plainCitation":"(68)"},"citationItems":[{"id":385,"uris":["http://zotero.org/users/2565720/items/E6HZ3AAE"],"uri":["http://zotero.org/users/2565720/items/E6HZ3AAE"],"itemData":{"id":385,"type":"article-journal","title":"Evidence that Biosynthesis of the Second and Third Sugars of the Archaellin Tetrasaccharide in the Archaeon &lt;i&gt;Methanococcus maripaludis&lt;/i&gt; Occurs by the Same Pathway Used by &lt;i&gt;Pseudomonas aeruginosa&lt;/i&gt;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instrText>
      </w:r>
      <w:r w:rsidR="00F45312">
        <w:fldChar w:fldCharType="separate"/>
      </w:r>
      <w:r w:rsidR="0044640F" w:rsidRPr="0044640F">
        <w:t>(68)</w:t>
      </w:r>
      <w:r w:rsidR="00F45312">
        <w:fldChar w:fldCharType="end"/>
      </w:r>
      <w:r w:rsidR="00F45312">
        <w:t xml:space="preserve"> and multiple forms of archaeol, an archaeal membrane ether lipid </w:t>
      </w:r>
      <w:r w:rsidR="00F45312">
        <w:fldChar w:fldCharType="begin"/>
      </w:r>
      <w:r w:rsidR="0044640F">
        <w:instrText xml:space="preserve"> ADDIN ZOTERO_ITEM CSL_CITATION {"citationID":"1v1bfrvejb","properties":{"formattedCitation":"(69)","plainCitation":"(69)"},"citationItems":[{"id":389,"uris":["http://zotero.org/users/2565720/items/4VZ7MNXM"],"uri":["http://zotero.org/users/2565720/items/4VZ7MNXM"],"itemData":{"id":389,"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instrText>
      </w:r>
      <w:r w:rsidR="00F45312">
        <w:fldChar w:fldCharType="separate"/>
      </w:r>
      <w:r w:rsidR="0044640F" w:rsidRPr="0044640F">
        <w:t>(69)</w:t>
      </w:r>
      <w:r w:rsidR="00F45312">
        <w:fldChar w:fldCharType="end"/>
      </w:r>
      <w:r w:rsidR="00F45312">
        <w:t xml:space="preserve">. </w:t>
      </w:r>
      <w:r w:rsidR="00BF0803">
        <w:t>None of these pathways were included in our draft reconstruction and few were completely present in the Model SEED database</w:t>
      </w:r>
      <w:r w:rsidR="000B047B">
        <w:t xml:space="preserve"> </w:t>
      </w:r>
      <w:r w:rsidR="000B047B">
        <w:fldChar w:fldCharType="begin"/>
      </w:r>
      <w:r w:rsidR="0044640F">
        <w:instrText xml:space="preserve"> ADDIN ZOTERO_ITEM CSL_CITATION {"citationID":"OHWVYp2f","properties":{"formattedCitation":"(70)","plainCitation":"(70)"},"citationItems":[{"id":724,"uris":["http://zotero.org/users/2565720/items/A5A3CC7K"],"uri":["http://zotero.org/users/2565720/items/A5A3CC7K"],"itemData":{"id":724,"type":"article-journal","title":"The subsystems approach to genome annotation and its use in the project to annotate 1000 genomes","container-title":"Nucleic Acids Research","page":"5691-5702","volume":"33","issue":"17","source":"PubMed","abstract":"The release of the 1000th complete microbial genome will occur in the next two to three years. In anticipation of this milestone, the Fellowship for Interpretation of Genomes (FIG) launched the Project to Annotate 1000 Genomes. The project is built around the principle that the key to improved accuracy in high-throughput annotation technology is to have experts annotate single subsystems over the complete collection of genomes, rather than having an annotation expert attempt to annotate all of the genes in a single genome. Using the subsystems approach, all of the genes implementing the subsystem are analyzed by an expert in that subsystem. An annotation environment was created where populated subsystems are curated and projected to new genomes. A portable notion of a populated subsystem was defined, and tools developed for exchanging and curating these objects. Tools were also developed to resolve conflicts between populated subsystems. The SEED is the first annotation environment that supports this model of annotation. Here, we describe the subsystem approach, and offer the first release of our growing library of populated subsystems. The initial release of data includes 180 177 distinct proteins with 2133 distinct functional roles. This data comes from 173 subsystems and 383 different organisms.","DOI":"10.1093/nar/gki866","ISSN":"1362-4962","note":"PMID: 16214803\nPMCID: PMC1251668","journalAbbreviation":"Nucleic Acids Res.","language":"eng","author":[{"family":"Overbeek","given":"Ross"},{"family":"Begley","given":"Tadhg"},{"family":"Butler","given":"Ralph M."},{"family":"Choudhuri","given":"Jomuna V."},{"family":"Chuang","given":"Han-Yu"},{"family":"Cohoon","given":"Matthew"},{"family":"Crécy-Lagard","given":"Valérie","non-dropping-particle":"de"},{"family":"Diaz","given":"Naryttza"},{"family":"Disz","given":"Terry"},{"family":"Edwards","given":"Robert"},{"family":"Fonstein","given":"Michael"},{"family":"Frank","given":"Ed D."},{"family":"Gerdes","given":"Svetlana"},{"family":"Glass","given":"Elizabeth M."},{"family":"Goesmann","given":"Alexander"},{"family":"Hanson","given":"Andrew"},{"family":"Iwata-Reuyl","given":"Dirk"},{"family":"Jensen","given":"Roy"},{"family":"Jamshidi","given":"Neema"},{"family":"Krause","given":"Lutz"},{"family":"Kubal","given":"Michael"},{"family":"Larsen","given":"Niels"},{"family":"Linke","given":"Burkhard"},{"family":"McHardy","given":"Alice C."},{"family":"Meyer","given":"Folker"},{"family":"Neuweger","given":"Heiko"},{"family":"Olsen","given":"Gary"},{"family":"Olson","given":"Robert"},{"family":"Osterman","given":"Andrei"},{"family":"Portnoy","given":"Vasiliy"},{"family":"Pusch","given":"Gordon D."},{"family":"Rodionov","given":"Dmitry A."},{"family":"Rückert","given":"Christian"},{"family":"Steiner","given":"Jason"},{"family":"Stevens","given":"Rick"},{"family":"Thiele","given":"Ines"},{"family":"Vassieva","given":"Olga"},{"family":"Ye","given":"Yuzhen"},{"family":"Zagnitko","given":"Olga"},{"family":"Vonstein","given":"Veronika"}],"issued":{"date-parts":[["2005"]]},"PMID":"16214803","PMCID":"PMC1251668"}}],"schema":"https://github.com/citation-style-language/schema/raw/master/csl-citation.json"} </w:instrText>
      </w:r>
      <w:r w:rsidR="000B047B">
        <w:fldChar w:fldCharType="separate"/>
      </w:r>
      <w:r w:rsidR="0044640F" w:rsidRPr="0044640F">
        <w:t>(70)</w:t>
      </w:r>
      <w:r w:rsidR="000B047B">
        <w:fldChar w:fldCharType="end"/>
      </w:r>
      <w:r w:rsidR="00BF0803">
        <w:t xml:space="preserve">, thus the bulk of these reactions were added manually. </w:t>
      </w:r>
      <w:r w:rsidR="00F45312">
        <w:t xml:space="preserve">These </w:t>
      </w:r>
      <w:r w:rsidR="00A923BB">
        <w:t xml:space="preserve">biosynthetic </w:t>
      </w:r>
      <w:r w:rsidR="00F45312">
        <w:t xml:space="preserve">pathways, particularly for coenzymes, are </w:t>
      </w:r>
      <w:r w:rsidR="00A923BB">
        <w:t xml:space="preserve">required biomass components </w:t>
      </w:r>
      <w:r w:rsidR="00F45312">
        <w:t xml:space="preserve">of </w:t>
      </w:r>
      <w:r w:rsidR="00F45312">
        <w:rPr>
          <w:i/>
        </w:rPr>
        <w:t xml:space="preserve">M. maripaludis </w:t>
      </w:r>
      <w:r w:rsidR="00F45312">
        <w:t>metabolism</w:t>
      </w:r>
      <w:r w:rsidR="00BF0803">
        <w:t xml:space="preserve"> that set it apart from the vast majority of known biochemistry</w:t>
      </w:r>
      <w:r w:rsidR="00A923BB">
        <w:t xml:space="preserve"> and are</w:t>
      </w:r>
      <w:r w:rsidR="00BF0803">
        <w:t xml:space="preserve"> crucial for distinguishing our reconstruction from existing networks. </w:t>
      </w:r>
    </w:p>
    <w:p w14:paraId="03AC07DB" w14:textId="0CEE75B2" w:rsidR="00650EC2" w:rsidRDefault="00230593" w:rsidP="007A2129">
      <w:pPr>
        <w:spacing w:line="480" w:lineRule="auto"/>
      </w:pPr>
      <w:r>
        <w:t>In a similar vein, we sought to accurately represent sulfur assimilation, a pathway</w:t>
      </w:r>
      <w:r w:rsidR="000B4992">
        <w:t xml:space="preserve"> not </w:t>
      </w:r>
      <w:r w:rsidR="00EC4669">
        <w:t xml:space="preserve">yet </w:t>
      </w:r>
      <w:r w:rsidR="000B4992">
        <w:t xml:space="preserve">fully understood </w:t>
      </w:r>
      <w:r>
        <w:t xml:space="preserve">in </w:t>
      </w:r>
      <w:r w:rsidR="000B4992">
        <w:rPr>
          <w:i/>
        </w:rPr>
        <w:t>M. maripaludis</w:t>
      </w:r>
      <w:r w:rsidR="000B4992">
        <w:t xml:space="preserve">. </w:t>
      </w:r>
      <w:r w:rsidR="006B0C00">
        <w:t xml:space="preserve">Sulfate is known not to be the sulfur source for </w:t>
      </w:r>
      <w:r w:rsidR="006B0C00">
        <w:rPr>
          <w:i/>
        </w:rPr>
        <w:t>M. maripaludis</w:t>
      </w:r>
      <w:r w:rsidR="000C3C19">
        <w:t>; moreover,</w:t>
      </w:r>
      <w:r w:rsidR="006B0C00">
        <w:rPr>
          <w:i/>
        </w:rPr>
        <w:t xml:space="preserve"> </w:t>
      </w:r>
      <w:r w:rsidR="000B4992">
        <w:t>sulfate reduction</w:t>
      </w:r>
      <w:r w:rsidR="00BF0803">
        <w:t xml:space="preserve"> </w:t>
      </w:r>
      <w:r w:rsidR="000C3C19">
        <w:t xml:space="preserve">would </w:t>
      </w:r>
      <w:r w:rsidR="00BF0803">
        <w:t xml:space="preserve">produce sulfite, a </w:t>
      </w:r>
      <w:r w:rsidR="006B0C00">
        <w:t>methanogenesis</w:t>
      </w:r>
      <w:r w:rsidR="00BF0803">
        <w:t xml:space="preserve"> inhibitor</w:t>
      </w:r>
      <w:r w:rsidR="006B0C00">
        <w:t xml:space="preserve"> </w:t>
      </w:r>
      <w:r w:rsidR="000B4992">
        <w:fldChar w:fldCharType="begin"/>
      </w:r>
      <w:r w:rsidR="0044640F">
        <w:instrText xml:space="preserve"> ADDIN ZOTERO_ITEM CSL_CITATION {"citationID":"1pmtfiqdui","properties":{"formattedCitation":"(71)","plainCitation":"(71)"},"citationItems":[{"id":233,"uris":["http://zotero.org/users/2565720/items/X25BNH5A"],"uri":["http://zotero.org/users/2565720/items/X25BNH5A"],"itemData":{"id":233,"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instrText>
      </w:r>
      <w:r w:rsidR="000B4992">
        <w:fldChar w:fldCharType="separate"/>
      </w:r>
      <w:r w:rsidR="0044640F" w:rsidRPr="0044640F">
        <w:t>(71)</w:t>
      </w:r>
      <w:r w:rsidR="000B4992">
        <w:fldChar w:fldCharType="end"/>
      </w:r>
      <w:r w:rsidR="006B0C00">
        <w:t xml:space="preserve">. </w:t>
      </w:r>
      <w:r w:rsidR="000B4992">
        <w:t>However, b</w:t>
      </w:r>
      <w:r>
        <w:t xml:space="preserve">ecause sulfate is the default sulfur source for </w:t>
      </w:r>
      <w:r w:rsidR="008E0E07">
        <w:t xml:space="preserve">most microorganisms, our </w:t>
      </w:r>
      <w:r w:rsidR="00692E06">
        <w:t>first draft</w:t>
      </w:r>
      <w:r w:rsidR="008E0E07">
        <w:t xml:space="preserve"> reconstruction included a sulfate transporter and sulfate r</w:t>
      </w:r>
      <w:r w:rsidR="00BF0803">
        <w:t>eduction pathway. We removed this</w:t>
      </w:r>
      <w:r w:rsidR="008E0E07">
        <w:t xml:space="preserve"> </w:t>
      </w:r>
      <w:r w:rsidR="00BF0803">
        <w:t>default pathway</w:t>
      </w:r>
      <w:r w:rsidR="008E0E07">
        <w:t xml:space="preserve"> and instead added a </w:t>
      </w:r>
      <w:r w:rsidR="00BF0803">
        <w:t xml:space="preserve">pathway to utilize </w:t>
      </w:r>
      <w:r w:rsidR="00F960CA">
        <w:t xml:space="preserve">hydrogen </w:t>
      </w:r>
      <w:r w:rsidR="008E0E07">
        <w:t>sulfide</w:t>
      </w:r>
      <w:r w:rsidR="00F960CA">
        <w:t xml:space="preserve"> gas</w:t>
      </w:r>
      <w:r w:rsidR="008E0E07">
        <w:t xml:space="preserve">, the primary sulfur source for </w:t>
      </w:r>
      <w:r w:rsidR="008E0E07">
        <w:rPr>
          <w:i/>
        </w:rPr>
        <w:t>M. maripaludis</w:t>
      </w:r>
      <w:r w:rsidR="00895FB4">
        <w:rPr>
          <w:i/>
        </w:rPr>
        <w:t xml:space="preserve"> </w:t>
      </w:r>
      <w:commentRangeStart w:id="9"/>
      <w:r w:rsidR="00895FB4">
        <w:rPr>
          <w:i/>
        </w:rPr>
        <w:fldChar w:fldCharType="begin"/>
      </w:r>
      <w:r w:rsidR="0044640F">
        <w:rPr>
          <w:i/>
        </w:rPr>
        <w:instrText xml:space="preserve"> ADDIN ZOTERO_ITEM CSL_CITATION {"citationID":"2ivqp2ppq6","properties":{"formattedCitation":"(72)","plainCitation":"(72)"},"citationItems":[{"id":911,"uris":["http://zotero.org/users/2565720/items/IJK4CC3X"],"uri":["http://zotero.org/users/2565720/items/IJK4CC3X"],"itemData":{"id":911,"type":"article-journal","title":"Methanogens: a window into ancient sulfur metabolism","container-title":"Trends in Microbiology","page":"251-258","volume":"20","issue":"5","source":"PubMed","abstract":"Methanogenesis is an ancient metabolism that originated on the early anoxic Earth. The buildup of O(2) about 2.4 billion years ago led to formation of a large oceanic sulfate pool, the onset of widespread sulfate reduction and the marginalization of methanogens to anoxic and sulfate-poor niches. Contemporary methanogens are restricted to anaerobic habitats and may have retained some metabolic relics that were common in early anaerobic life. Consistent with this hypothesis, methanogens do not utilize sulfate as a sulfur source, Cys is not utilized as a sulfur donor for Fe-S cluster and Met biosynthesis, and Cys biosynthesis uses an unusual tRNA-dependent pathway.","DOI":"10.1016/j.tim.2012.02.002","ISSN":"1878-4380","note":"PMID: 22406173","shortTitle":"Methanogens","journalAbbreviation":"Trends Microbiol.","language":"eng","author":[{"family":"Liu","given":"Yuchen"},{"family":"Beer","given":"Laura L."},{"family":"Whitman","given":"William B."}],"issued":{"date-parts":[["2012",5]]},"PMID":"22406173"}}],"schema":"https://github.com/citation-style-language/schema/raw/master/csl-citation.json"} </w:instrText>
      </w:r>
      <w:r w:rsidR="00895FB4">
        <w:rPr>
          <w:i/>
        </w:rPr>
        <w:fldChar w:fldCharType="separate"/>
      </w:r>
      <w:r w:rsidR="0044640F" w:rsidRPr="0044640F">
        <w:t>(72)</w:t>
      </w:r>
      <w:r w:rsidR="00895FB4">
        <w:rPr>
          <w:i/>
        </w:rPr>
        <w:fldChar w:fldCharType="end"/>
      </w:r>
      <w:commentRangeEnd w:id="9"/>
      <w:r w:rsidR="009F44C4">
        <w:rPr>
          <w:rStyle w:val="CommentReference"/>
          <w:rFonts w:ascii="Calibri" w:hAnsi="Calibri"/>
        </w:rPr>
        <w:commentReference w:id="9"/>
      </w:r>
      <w:r w:rsidR="008E0E07">
        <w:rPr>
          <w:i/>
        </w:rPr>
        <w:t xml:space="preserve">. </w:t>
      </w:r>
      <w:r w:rsidR="008E0E07">
        <w:t xml:space="preserve">Our updated sulfur </w:t>
      </w:r>
      <w:r w:rsidR="00492B43">
        <w:t xml:space="preserve">assimilation pathway includes </w:t>
      </w:r>
      <w:r w:rsidR="008E0E07">
        <w:t>sulf</w:t>
      </w:r>
      <w:r w:rsidR="00492B43">
        <w:t>ide oxidation to sulfite—an essential metabolite for</w:t>
      </w:r>
      <w:r w:rsidR="008E0E07">
        <w:t xml:space="preserve"> </w:t>
      </w:r>
      <w:r w:rsidR="00492B43">
        <w:t xml:space="preserve">multiple biosynthetic pathways—via </w:t>
      </w:r>
      <w:r w:rsidR="008E0E07">
        <w:t xml:space="preserve">a hypothesized </w:t>
      </w:r>
      <w:r w:rsidR="00EC4669">
        <w:t>diss</w:t>
      </w:r>
      <w:r w:rsidR="006B0C00" w:rsidRPr="00BB4897">
        <w:t>imilatory sulfite reductase</w:t>
      </w:r>
      <w:r w:rsidR="00895FB4">
        <w:t>-</w:t>
      </w:r>
      <w:r w:rsidR="006B0C00" w:rsidRPr="00BB4897">
        <w:t>like protein</w:t>
      </w:r>
      <w:r w:rsidR="006B0C00">
        <w:t xml:space="preserve"> </w:t>
      </w:r>
      <w:r w:rsidR="006B0C00">
        <w:fldChar w:fldCharType="begin"/>
      </w:r>
      <w:r w:rsidR="007C0A49">
        <w:instrText xml:space="preserve"> ADDIN ZOTERO_ITEM CSL_CITATION {"citationID":"b0qbtb0ku","properties":{"formattedCitation":"(29)","plainCitation":"(29)"},"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6B0C00">
        <w:fldChar w:fldCharType="separate"/>
      </w:r>
      <w:r w:rsidR="007C0A49" w:rsidRPr="007C0A49">
        <w:t>(29)</w:t>
      </w:r>
      <w:r w:rsidR="006B0C00">
        <w:fldChar w:fldCharType="end"/>
      </w:r>
      <w:r w:rsidR="008E0E07">
        <w:t xml:space="preserve">. </w:t>
      </w:r>
    </w:p>
    <w:p w14:paraId="79B619A0" w14:textId="25FED877" w:rsidR="00B36C33" w:rsidRDefault="00F960CA" w:rsidP="00B36C33">
      <w:pPr>
        <w:pStyle w:val="Heading2"/>
      </w:pPr>
      <w:r>
        <w:t xml:space="preserve">Growth </w:t>
      </w:r>
      <w:r w:rsidR="008E7561">
        <w:t>y</w:t>
      </w:r>
      <w:r>
        <w:t xml:space="preserve">ield </w:t>
      </w:r>
      <w:r w:rsidR="008E7561">
        <w:t>v</w:t>
      </w:r>
      <w:r w:rsidR="00B36C33">
        <w:t>alidation</w:t>
      </w:r>
      <w:r>
        <w:t xml:space="preserve"> and ATP </w:t>
      </w:r>
      <w:r w:rsidR="008E7561">
        <w:t>m</w:t>
      </w:r>
      <w:r>
        <w:t>aintenance</w:t>
      </w:r>
    </w:p>
    <w:p w14:paraId="5A020161" w14:textId="111522FA" w:rsidR="00966C6C" w:rsidRDefault="001F417F" w:rsidP="007A2129">
      <w:pPr>
        <w:spacing w:line="480" w:lineRule="auto"/>
      </w:pPr>
      <w:r>
        <w:t xml:space="preserve">Evaluating </w:t>
      </w:r>
      <w:r w:rsidR="00F960CA">
        <w:t xml:space="preserve">a </w:t>
      </w:r>
      <w:r>
        <w:t xml:space="preserve">metabolic network reconstruction by qualitatively comparing it to known biochemical phenomena is a </w:t>
      </w:r>
      <w:r w:rsidR="00692E06">
        <w:t>valuable</w:t>
      </w:r>
      <w:r>
        <w:t xml:space="preserve"> way to gauge how close the network can represent actual biochemistry. To make more quantitative comparisons, we must convert the reconstruction to a metabolic model by imposing flux constraints on the network, enforcing mass balance on all metabolites, and optimizing to an objective function</w:t>
      </w:r>
      <w:r w:rsidR="00EC4669">
        <w:t xml:space="preserve"> (</w:t>
      </w:r>
      <w:r w:rsidR="00D52762">
        <w:t>Methods</w:t>
      </w:r>
      <w:r w:rsidR="00EC4669">
        <w:t>)</w:t>
      </w:r>
      <w:r>
        <w:t>. A</w:t>
      </w:r>
      <w:r w:rsidR="00650EC2">
        <w:t xml:space="preserve"> </w:t>
      </w:r>
      <w:r w:rsidR="00D96104">
        <w:t>standard</w:t>
      </w:r>
      <w:r w:rsidR="00650EC2">
        <w:t xml:space="preserve"> </w:t>
      </w:r>
      <w:r w:rsidR="00D96104">
        <w:t>way to</w:t>
      </w:r>
      <w:r w:rsidR="00650EC2">
        <w:t xml:space="preserve"> </w:t>
      </w:r>
      <w:r>
        <w:t xml:space="preserve">quantitatively </w:t>
      </w:r>
      <w:r w:rsidR="00650EC2">
        <w:t>e</w:t>
      </w:r>
      <w:r w:rsidR="00D96104">
        <w:t>valuate</w:t>
      </w:r>
      <w:r>
        <w:t xml:space="preserve"> the resulting model is to simulate maximum cell growth under steady-</w:t>
      </w:r>
      <w:r w:rsidR="00EC4669">
        <w:t>state conditions and compare</w:t>
      </w:r>
      <w:r w:rsidR="00650EC2">
        <w:t xml:space="preserve"> growth yield predictions to experimentally-determined values. </w:t>
      </w:r>
      <w:r w:rsidR="007544AE">
        <w:t>There is scarce</w:t>
      </w:r>
      <w:r w:rsidR="00650EC2">
        <w:t xml:space="preserve"> </w:t>
      </w:r>
      <w:r w:rsidR="007544AE">
        <w:t xml:space="preserve">published </w:t>
      </w:r>
      <w:r w:rsidR="00D56916">
        <w:t xml:space="preserve">growth yield data for </w:t>
      </w:r>
      <w:r w:rsidR="007544AE" w:rsidRPr="00FD6ACE">
        <w:rPr>
          <w:i/>
        </w:rPr>
        <w:t>M. maripaludi</w:t>
      </w:r>
      <w:r w:rsidR="00FD6ACE">
        <w:rPr>
          <w:i/>
        </w:rPr>
        <w:t xml:space="preserve">s; </w:t>
      </w:r>
      <w:r w:rsidR="00FD6ACE">
        <w:t>thus</w:t>
      </w:r>
      <w:r w:rsidR="000B047B">
        <w:t xml:space="preserve"> we generated our own experimental growth yield measurements</w:t>
      </w:r>
      <w:r w:rsidR="007544AE">
        <w:t>.</w:t>
      </w:r>
      <w:r w:rsidR="00D56916">
        <w:t xml:space="preserve"> </w:t>
      </w:r>
      <w:r w:rsidR="007544AE">
        <w:t>W</w:t>
      </w:r>
      <w:r w:rsidR="00D56916">
        <w:t>e conducted chemostat growth experiments under H</w:t>
      </w:r>
      <w:r w:rsidR="00D56916" w:rsidRPr="00492B43">
        <w:rPr>
          <w:vertAlign w:val="subscript"/>
        </w:rPr>
        <w:t>2</w:t>
      </w:r>
      <w:r w:rsidR="00D56916">
        <w:t xml:space="preserve">-limiting conditions and measured growth yields as described previously </w:t>
      </w:r>
      <w:r w:rsidR="00D56916">
        <w:fldChar w:fldCharType="begin"/>
      </w:r>
      <w:r w:rsidR="007C0A49">
        <w:instrText xml:space="preserve"> ADDIN ZOTERO_ITEM CSL_CITATION {"citationID":"vqfbkr6og","properties":{"formattedCitation":"(53)","plainCitation":"(53)"},"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D56916">
        <w:fldChar w:fldCharType="separate"/>
      </w:r>
      <w:r w:rsidR="007C0A49" w:rsidRPr="007C0A49">
        <w:t>(53)</w:t>
      </w:r>
      <w:r w:rsidR="00D56916">
        <w:fldChar w:fldCharType="end"/>
      </w:r>
      <w:r w:rsidR="00D56916">
        <w:t xml:space="preserve">, but varied our dilution rate to gather a range of different yield measurements. Cell density was assessed </w:t>
      </w:r>
      <w:r w:rsidR="007544AE">
        <w:t xml:space="preserve">as </w:t>
      </w:r>
      <w:r w:rsidR="00D56916">
        <w:t xml:space="preserve">optical density (OD) </w:t>
      </w:r>
      <w:r w:rsidR="007544AE">
        <w:t>at 660 nm. Previous measurements at 600 nm determined a conversion factor of</w:t>
      </w:r>
      <w:r w:rsidR="00966C6C">
        <w:t xml:space="preserve"> OD</w:t>
      </w:r>
      <w:r w:rsidR="00966C6C" w:rsidRPr="00966C6C">
        <w:rPr>
          <w:vertAlign w:val="subscript"/>
        </w:rPr>
        <w:t>6</w:t>
      </w:r>
      <w:r w:rsidR="00492B43">
        <w:rPr>
          <w:vertAlign w:val="subscript"/>
        </w:rPr>
        <w:t>0</w:t>
      </w:r>
      <w:r w:rsidR="00966C6C" w:rsidRPr="00966C6C">
        <w:rPr>
          <w:vertAlign w:val="subscript"/>
        </w:rPr>
        <w:t>0</w:t>
      </w:r>
      <w:r w:rsidR="00966C6C">
        <w:t>=1 corresponding to 0.34 mg(dry weight)∙ml</w:t>
      </w:r>
      <w:r w:rsidR="00966C6C" w:rsidRPr="006A723F">
        <w:rPr>
          <w:vertAlign w:val="superscript"/>
        </w:rPr>
        <w:t>-1</w:t>
      </w:r>
      <w:r w:rsidR="00966C6C">
        <w:t xml:space="preserve"> </w:t>
      </w:r>
      <w:r w:rsidR="00966C6C">
        <w:fldChar w:fldCharType="begin"/>
      </w:r>
      <w:r w:rsidR="007C0A49">
        <w:instrText xml:space="preserve"> ADDIN ZOTERO_ITEM CSL_CITATION {"citationID":"asci2795q","properties":{"formattedCitation":"(46)","plainCitation":"(46)"},"citationItems":[{"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B."}],"issued":{"date-parts":[["2008",11,1]]},"PMID":"18791018"}}],"schema":"https://github.com/citation-style-language/schema/raw/master/csl-citation.json"} </w:instrText>
      </w:r>
      <w:r w:rsidR="00966C6C">
        <w:fldChar w:fldCharType="separate"/>
      </w:r>
      <w:r w:rsidR="007C0A49" w:rsidRPr="007C0A49">
        <w:t>(46)</w:t>
      </w:r>
      <w:r w:rsidR="00966C6C">
        <w:fldChar w:fldCharType="end"/>
      </w:r>
      <w:r w:rsidR="00966C6C">
        <w:t xml:space="preserve">. </w:t>
      </w:r>
      <w:r w:rsidR="007544AE">
        <w:t>U</w:t>
      </w:r>
      <w:r w:rsidR="00D56916">
        <w:t>sing a combination of centrifugation and</w:t>
      </w:r>
      <w:r w:rsidR="00FF158A">
        <w:t xml:space="preserve"> vacuum filtering (</w:t>
      </w:r>
      <w:r w:rsidR="00D52762">
        <w:t>Methods</w:t>
      </w:r>
      <w:r w:rsidR="00FF158A">
        <w:t>)</w:t>
      </w:r>
      <w:r w:rsidR="007544AE">
        <w:t>,</w:t>
      </w:r>
      <w:r w:rsidR="00FF158A">
        <w:t xml:space="preserve"> </w:t>
      </w:r>
      <w:r w:rsidR="007544AE">
        <w:t xml:space="preserve">we </w:t>
      </w:r>
      <w:r w:rsidR="00FF158A">
        <w:t xml:space="preserve">plotted a new </w:t>
      </w:r>
      <w:r w:rsidR="00D52762">
        <w:t>calibration curve (</w:t>
      </w:r>
      <w:r w:rsidR="00966C6C">
        <w:t>Supplementary</w:t>
      </w:r>
      <w:r w:rsidR="00A24A0D">
        <w:t xml:space="preserve"> </w:t>
      </w:r>
      <w:r w:rsidR="00D52762">
        <w:t>Materials</w:t>
      </w:r>
      <w:r w:rsidR="00966C6C">
        <w:t>)</w:t>
      </w:r>
      <w:r w:rsidR="007544AE">
        <w:t xml:space="preserve"> and</w:t>
      </w:r>
      <w:r w:rsidR="00FF158A">
        <w:t xml:space="preserve"> </w:t>
      </w:r>
      <w:r w:rsidR="007544AE">
        <w:t xml:space="preserve">determined </w:t>
      </w:r>
      <w:r w:rsidR="00966C6C">
        <w:t>that OD</w:t>
      </w:r>
      <w:r w:rsidR="00966C6C" w:rsidRPr="00966C6C">
        <w:rPr>
          <w:vertAlign w:val="subscript"/>
        </w:rPr>
        <w:t>660</w:t>
      </w:r>
      <w:r w:rsidR="00966C6C">
        <w:t>=1 correspond</w:t>
      </w:r>
      <w:r w:rsidR="007544AE">
        <w:t>s</w:t>
      </w:r>
      <w:r w:rsidR="00966C6C">
        <w:t xml:space="preserve"> to 0.4</w:t>
      </w:r>
      <w:r w:rsidR="00F960CA">
        <w:t>62 ± 0.015</w:t>
      </w:r>
      <w:r w:rsidR="00966C6C">
        <w:t xml:space="preserve"> mg(dry weight)∙ml</w:t>
      </w:r>
      <w:r w:rsidR="00966C6C" w:rsidRPr="006A723F">
        <w:rPr>
          <w:vertAlign w:val="superscript"/>
        </w:rPr>
        <w:t>-1</w:t>
      </w:r>
      <w:r w:rsidR="00966C6C">
        <w:t xml:space="preserve">. </w:t>
      </w:r>
      <w:r w:rsidR="00D52089">
        <w:t xml:space="preserve"> Using this value, we </w:t>
      </w:r>
      <w:r w:rsidR="007544AE">
        <w:t>determined</w:t>
      </w:r>
      <w:r w:rsidR="00D52089">
        <w:t xml:space="preserve"> growth yields </w:t>
      </w:r>
      <w:r w:rsidR="007544AE">
        <w:t>and</w:t>
      </w:r>
      <w:r w:rsidR="006B7DE9">
        <w:t xml:space="preserve"> </w:t>
      </w:r>
      <w:r w:rsidR="00D52089">
        <w:t xml:space="preserve">growth rates (equal to dilution rates) and </w:t>
      </w:r>
      <w:r w:rsidR="007544AE">
        <w:t xml:space="preserve">compared them to </w:t>
      </w:r>
      <w:r w:rsidR="00D52089">
        <w:t>measured methane evolution rates</w:t>
      </w:r>
      <w:r w:rsidR="00B156F4">
        <w:t xml:space="preserve"> (Methods)</w:t>
      </w:r>
      <w:r w:rsidR="00D52089">
        <w:t xml:space="preserve">.  Measured growth yields </w:t>
      </w:r>
      <w:r w:rsidR="00B66D3A">
        <w:t xml:space="preserve">for nine independent steady state time points </w:t>
      </w:r>
      <w:r w:rsidR="00D52089">
        <w:t xml:space="preserve">are plotted in Figure </w:t>
      </w:r>
      <w:r w:rsidR="009C00DF">
        <w:t>4</w:t>
      </w:r>
      <w:r w:rsidR="00D52089">
        <w:t>.</w:t>
      </w:r>
    </w:p>
    <w:p w14:paraId="19FBD74F" w14:textId="4B1D7426" w:rsidR="00C82E52" w:rsidRDefault="00083FBB" w:rsidP="007A2129">
      <w:pPr>
        <w:spacing w:line="480" w:lineRule="auto"/>
      </w:pPr>
      <w:r>
        <w:t>We then tested our model by generating growth yield predictions and comparing them to measured growth yields.</w:t>
      </w:r>
      <w:r w:rsidR="00966C6C">
        <w:t xml:space="preserve"> </w:t>
      </w:r>
      <w:r w:rsidR="004A4F97">
        <w:t xml:space="preserve">Growth yield predictions depend </w:t>
      </w:r>
      <w:r w:rsidR="009C21F5">
        <w:t>both</w:t>
      </w:r>
      <w:r w:rsidR="004A4F97">
        <w:t xml:space="preserve"> on metabolic steps wh</w:t>
      </w:r>
      <w:r w:rsidR="00144FF8">
        <w:t>ere ATP is generated or hydrolyz</w:t>
      </w:r>
      <w:r w:rsidR="004A4F97">
        <w:t>ed</w:t>
      </w:r>
      <w:r w:rsidR="009C21F5">
        <w:t xml:space="preserve"> and</w:t>
      </w:r>
      <w:r w:rsidR="004A4F97">
        <w:t xml:space="preserve"> on ATP maintenance energies </w:t>
      </w:r>
      <w:r w:rsidR="004A4F97">
        <w:fldChar w:fldCharType="begin"/>
      </w:r>
      <w:r w:rsidR="000245DA">
        <w:instrText xml:space="preserve"> ADDIN ZOTERO_ITEM CSL_CITATION {"citationID":"uin4blve5","properties":{"formattedCitation":"(56)","plainCitation":"(56)"},"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4A4F97">
        <w:fldChar w:fldCharType="separate"/>
      </w:r>
      <w:r w:rsidR="000245DA" w:rsidRPr="000245DA">
        <w:t>(56)</w:t>
      </w:r>
      <w:r w:rsidR="004A4F97">
        <w:fldChar w:fldCharType="end"/>
      </w:r>
      <w:r w:rsidR="004A4F97">
        <w:t xml:space="preserve">.  </w:t>
      </w:r>
      <w:commentRangeStart w:id="10"/>
      <w:r w:rsidR="004A4F97">
        <w:t xml:space="preserve">From a modeling perspective, maintenance energies </w:t>
      </w:r>
      <w:del w:id="11" w:author="John Leigh" w:date="2016-06-20T14:18:00Z">
        <w:r w:rsidR="004A4F97" w:rsidDel="00C817CF">
          <w:delText>are regarded as</w:delText>
        </w:r>
      </w:del>
      <w:ins w:id="12" w:author="John Leigh" w:date="2016-06-20T14:18:00Z">
        <w:r w:rsidR="00C817CF">
          <w:t>include</w:t>
        </w:r>
      </w:ins>
      <w:r w:rsidR="004A4F97">
        <w:t xml:space="preserve"> the moles of ATP needed to support cellular processes not otherwise depicted in metabolism, including DNA replication, RNA transcription, protein synthesis</w:t>
      </w:r>
      <w:r w:rsidR="00144FF8">
        <w:t>, and other requirements</w:t>
      </w:r>
      <w:r w:rsidR="004A4F97">
        <w:t>.</w:t>
      </w:r>
      <w:commentRangeEnd w:id="10"/>
      <w:r w:rsidR="00C817CF">
        <w:rPr>
          <w:rStyle w:val="CommentReference"/>
          <w:rFonts w:ascii="Calibri" w:hAnsi="Calibri"/>
        </w:rPr>
        <w:commentReference w:id="10"/>
      </w:r>
      <w:r w:rsidR="004A4F97">
        <w:t xml:space="preserve"> </w:t>
      </w:r>
      <w:r>
        <w:t>We</w:t>
      </w:r>
      <w:r w:rsidR="00966C6C">
        <w:t xml:space="preserve"> recognized that our model was essentially untrained in terms of ATP maintenance</w:t>
      </w:r>
      <w:r w:rsidR="00B65741">
        <w:t xml:space="preserve"> and contained automated values from our first draft reconstruction</w:t>
      </w:r>
      <w:r w:rsidR="00966C6C">
        <w:t xml:space="preserve">. </w:t>
      </w:r>
      <w:r w:rsidR="004A4F97">
        <w:t>Thus</w:t>
      </w:r>
      <w:r w:rsidR="009C21F5">
        <w:t>,</w:t>
      </w:r>
      <w:r w:rsidR="00B65741">
        <w:t xml:space="preserve"> </w:t>
      </w:r>
      <w:r w:rsidR="00966C6C" w:rsidRPr="00B65741">
        <w:rPr>
          <w:szCs w:val="24"/>
        </w:rPr>
        <w:t>it was</w:t>
      </w:r>
      <w:r w:rsidR="00966C6C">
        <w:t xml:space="preserve"> crucial to train our</w:t>
      </w:r>
      <w:r w:rsidR="00B65741">
        <w:t xml:space="preserve"> model by fitting to our experimental dataset. However, we were also wary of overfitting our model by training and testing on the same set of samples. We addressed both concerns by performing </w:t>
      </w:r>
      <w:r w:rsidR="009C21F5">
        <w:t>“</w:t>
      </w:r>
      <w:r w:rsidR="00B65741">
        <w:t>leave one out</w:t>
      </w:r>
      <w:r w:rsidR="009C21F5">
        <w:t>”</w:t>
      </w:r>
      <w:r w:rsidR="00B65741">
        <w:t xml:space="preserve"> cross validation (LOOCV) on our full dataset</w:t>
      </w:r>
      <w:r w:rsidR="00317530">
        <w:t>.</w:t>
      </w:r>
      <w:r w:rsidR="00EB1420">
        <w:t xml:space="preserve"> </w:t>
      </w:r>
      <w:r w:rsidR="00E616B7">
        <w:t>Thus</w:t>
      </w:r>
      <w:r w:rsidR="00EB1420">
        <w:t xml:space="preserve">, </w:t>
      </w:r>
      <w:r w:rsidR="00D12795">
        <w:t xml:space="preserve">for each of our nine growth rate values, we used the remaining eight growth rates and their associated measured methane evolution rates to derive ATP maintenance values. </w:t>
      </w:r>
      <w:r w:rsidR="005936E7">
        <w:t xml:space="preserve">We then used that ATP maintenance value in our calculation of predicted growth </w:t>
      </w:r>
      <w:r w:rsidR="007179CE">
        <w:t>yield</w:t>
      </w:r>
      <w:r w:rsidR="005936E7">
        <w:t xml:space="preserve"> for the </w:t>
      </w:r>
      <w:r w:rsidR="007179CE">
        <w:t xml:space="preserve">given growth rate. </w:t>
      </w:r>
      <w:r w:rsidR="009C21F5">
        <w:t>T</w:t>
      </w:r>
      <w:r w:rsidR="00B65741">
        <w:t>his method allowed us to essentially test our model’s growth yield predictions on</w:t>
      </w:r>
      <w:r w:rsidR="00F960CA">
        <w:t xml:space="preserve"> each</w:t>
      </w:r>
      <w:r w:rsidR="00B65741">
        <w:t xml:space="preserve"> separate test point</w:t>
      </w:r>
      <w:r w:rsidR="00F960CA">
        <w:t xml:space="preserve"> while training on the remaining 8 measurements</w:t>
      </w:r>
      <w:r w:rsidR="00B65741">
        <w:t xml:space="preserve">. </w:t>
      </w:r>
      <w:r w:rsidR="00EB1420">
        <w:t xml:space="preserve">The </w:t>
      </w:r>
      <w:r w:rsidR="00E616B7">
        <w:t xml:space="preserve">resulting predicted growth yields are plotted in Figure 4 along with our measured growth yields. </w:t>
      </w:r>
      <w:r w:rsidR="00EB1420">
        <w:t xml:space="preserve"> </w:t>
      </w:r>
      <w:r w:rsidR="00FF158A">
        <w:t xml:space="preserve">As illustrated by this plot, our model was able to consistently predict growth yield within the 95% confidence interval of a measured test sample after being trained on a separate dataset. </w:t>
      </w:r>
    </w:p>
    <w:p w14:paraId="6D7FA8D8" w14:textId="5027B3D2" w:rsidR="00650EC2" w:rsidRDefault="00E11896" w:rsidP="007A2129">
      <w:pPr>
        <w:spacing w:line="480" w:lineRule="auto"/>
      </w:pPr>
      <w:r>
        <w:lastRenderedPageBreak/>
        <w:t xml:space="preserve">We also </w:t>
      </w:r>
      <w:r w:rsidR="00B65741">
        <w:t xml:space="preserve">used </w:t>
      </w:r>
      <w:r w:rsidR="00552A03">
        <w:t>the</w:t>
      </w:r>
      <w:r w:rsidR="00B65741">
        <w:t xml:space="preserve"> full dataset </w:t>
      </w:r>
      <w:r>
        <w:t xml:space="preserve">of growth rates and methane evolution rates </w:t>
      </w:r>
      <w:r w:rsidR="00B65741">
        <w:t>to set</w:t>
      </w:r>
      <w:r w:rsidR="00CE717D">
        <w:t xml:space="preserve"> </w:t>
      </w:r>
      <w:r>
        <w:t xml:space="preserve">final values for </w:t>
      </w:r>
      <w:r w:rsidR="008D38C6">
        <w:t>growth associated maintenance (GAM)</w:t>
      </w:r>
      <w:r w:rsidR="00B65741">
        <w:t xml:space="preserve"> and non-growth associated maintenance (NGAM). </w:t>
      </w:r>
      <w:r w:rsidR="00AE2151">
        <w:t xml:space="preserve">The GAM represents </w:t>
      </w:r>
      <w:r w:rsidR="009C21F5">
        <w:t xml:space="preserve">how much </w:t>
      </w:r>
      <w:r w:rsidR="00AE2151">
        <w:t xml:space="preserve">ATP hydrolysis </w:t>
      </w:r>
      <w:r w:rsidR="009C21F5">
        <w:t xml:space="preserve">is </w:t>
      </w:r>
      <w:r w:rsidR="00AE2151">
        <w:t xml:space="preserve">required to support growth-related processes and NGAM represents </w:t>
      </w:r>
      <w:r w:rsidR="009C21F5">
        <w:t xml:space="preserve">how much </w:t>
      </w:r>
      <w:r w:rsidR="00AE2151">
        <w:t xml:space="preserve">ATP hydrolysis </w:t>
      </w:r>
      <w:r w:rsidR="009C21F5">
        <w:t xml:space="preserve">is </w:t>
      </w:r>
      <w:r w:rsidR="00AE2151">
        <w:t xml:space="preserve">required for non-growth associated cellular upkeep. </w:t>
      </w:r>
      <w:r w:rsidR="005B4979">
        <w:t xml:space="preserve">GAM was originally set </w:t>
      </w:r>
      <w:r w:rsidR="008D38C6">
        <w:t>as 40.11 (mmol per grams [cell mass])</w:t>
      </w:r>
      <w:r w:rsidR="005B4979">
        <w:t>, a relatively low value when compared with that of a fast-growing bacterial species</w:t>
      </w:r>
      <w:r w:rsidR="009C21F5">
        <w:t>; for example,</w:t>
      </w:r>
      <w:r w:rsidR="005B4979">
        <w:t xml:space="preserve"> the GAM</w:t>
      </w:r>
      <w:r w:rsidR="009C21F5">
        <w:t xml:space="preserve"> for</w:t>
      </w:r>
      <w:r w:rsidR="005B4979">
        <w:t xml:space="preserve"> </w:t>
      </w:r>
      <w:r w:rsidR="009C21F5">
        <w:rPr>
          <w:i/>
        </w:rPr>
        <w:t xml:space="preserve">E. coli </w:t>
      </w:r>
      <w:r w:rsidR="009C21F5">
        <w:t xml:space="preserve">is </w:t>
      </w:r>
      <w:r w:rsidR="005B4979">
        <w:t xml:space="preserve">59.81 </w:t>
      </w:r>
      <w:r w:rsidR="005B4979">
        <w:rPr>
          <w:i/>
        </w:rPr>
        <w:fldChar w:fldCharType="begin"/>
      </w:r>
      <w:r w:rsidR="0044640F">
        <w:rPr>
          <w:i/>
        </w:rPr>
        <w:instrText xml:space="preserve"> ADDIN ZOTERO_ITEM CSL_CITATION {"citationID":"Bcn0Pkvz","properties":{"formattedCitation":"(73)","plainCitation":"(73)"},"citationItems":[{"id":449,"uris":["http://zotero.org/users/2565720/items/MPABTFNK"],"uri":["http://zotero.org/users/2565720/items/MPABTFNK"],"itemData":{"id":449,"type":"article-journal","title":"A genome-scale metabolic reconstruction for Escherichia coli K-12 MG1655 that accounts for 1260 ORFs and thermodynamic information","container-title":"Molecular Systems Biology","volume":"3","source":"CrossRef","URL":"http://msb.embopress.org/cgi/doi/10.1038/msb4100155","DOI":"10.1038/msb4100155","ISSN":"1744-4292","author":[{"family":"Feist","given":"Adam M"},{"family":"Henry","given":"Christopher S"},{"family":"Reed","given":"Jennifer L"},{"family":"Krummenacker","given":"Markus"},{"family":"Joyce","given":"Andrew R"},{"family":"Karp","given":"Peter D"},{"family":"Broadbelt","given":"Linda J"},{"family":"Hatzimanikatis","given":"Vassily"},{"family":"Palsson","given":"Bernhard Ø"}],"issued":{"date-parts":[["2007",6,26]]},"accessed":{"date-parts":[["2015",12,10]]}}}],"schema":"https://github.com/citation-style-language/schema/raw/master/csl-citation.json"} </w:instrText>
      </w:r>
      <w:r w:rsidR="005B4979">
        <w:rPr>
          <w:i/>
        </w:rPr>
        <w:fldChar w:fldCharType="separate"/>
      </w:r>
      <w:r w:rsidR="0044640F" w:rsidRPr="0044640F">
        <w:t>(73)</w:t>
      </w:r>
      <w:r w:rsidR="005B4979">
        <w:rPr>
          <w:i/>
        </w:rPr>
        <w:fldChar w:fldCharType="end"/>
      </w:r>
      <w:r w:rsidR="005B4979">
        <w:t>. NGAM, represented by simple ATP hydrolysis, was unbounded in our first draft reconstr</w:t>
      </w:r>
      <w:r w:rsidR="00066B7A">
        <w:t xml:space="preserve">uction and took on a value of 0 </w:t>
      </w:r>
      <w:r w:rsidR="005B4979">
        <w:t>during all model simulations. After training on our full dataset, we</w:t>
      </w:r>
      <w:r w:rsidR="00552A03">
        <w:t xml:space="preserve"> set our GAM and NGAM values to</w:t>
      </w:r>
      <w:r w:rsidR="008D38C6">
        <w:t xml:space="preserve"> </w:t>
      </w:r>
      <w:r w:rsidR="006B3255">
        <w:t xml:space="preserve">169.9 </w:t>
      </w:r>
      <w:r w:rsidRPr="00E11896">
        <w:t xml:space="preserve"> </w:t>
      </w:r>
      <w:r>
        <w:t xml:space="preserve">mmol ATP per gram [cell mass] </w:t>
      </w:r>
      <w:r w:rsidR="006B3255">
        <w:t>and 5.0</w:t>
      </w:r>
      <w:r w:rsidR="005B4979">
        <w:t xml:space="preserve"> </w:t>
      </w:r>
      <w:r w:rsidR="00C75D13">
        <w:t>mmol ATP per gram [cell mass] h</w:t>
      </w:r>
      <w:r w:rsidR="00C75D13" w:rsidRPr="00B236BD">
        <w:rPr>
          <w:vertAlign w:val="superscript"/>
        </w:rPr>
        <w:t>-1</w:t>
      </w:r>
      <w:r w:rsidR="005B4979">
        <w:t>, respectively</w:t>
      </w:r>
      <w:r w:rsidR="00463DCB">
        <w:t xml:space="preserve"> (</w:t>
      </w:r>
      <w:r w:rsidR="00B236BD">
        <w:t>see S</w:t>
      </w:r>
      <w:r w:rsidR="00463DCB">
        <w:t xml:space="preserve">upplemental </w:t>
      </w:r>
      <w:r w:rsidR="00B236BD">
        <w:t>M</w:t>
      </w:r>
      <w:r w:rsidR="00463DCB">
        <w:t>aterial)</w:t>
      </w:r>
      <w:r w:rsidR="005B4979">
        <w:t xml:space="preserve">. </w:t>
      </w:r>
      <w:r w:rsidR="00066B7A">
        <w:t xml:space="preserve">Notably, these maintenance values are much higher than those in other methanogen models; for example, </w:t>
      </w:r>
      <w:r w:rsidR="00552A03">
        <w:t xml:space="preserve">fellow methanogen </w:t>
      </w:r>
      <w:r w:rsidR="00066B7A">
        <w:rPr>
          <w:i/>
        </w:rPr>
        <w:t xml:space="preserve">Methanosarcina barkeri </w:t>
      </w:r>
      <w:r w:rsidR="00552A03">
        <w:t>was</w:t>
      </w:r>
      <w:r w:rsidR="00066B7A">
        <w:t xml:space="preserve"> reported to have a GAM of</w:t>
      </w:r>
      <w:r w:rsidR="00552A03">
        <w:t xml:space="preserve"> </w:t>
      </w:r>
      <w:r w:rsidR="00066B7A">
        <w:t>65.00 (mmol per grams [cell mass])</w:t>
      </w:r>
      <w:r w:rsidR="00676337">
        <w:t xml:space="preserve"> </w:t>
      </w:r>
      <w:r w:rsidR="00676337">
        <w:fldChar w:fldCharType="begin"/>
      </w:r>
      <w:r w:rsidR="000245DA">
        <w:instrText xml:space="preserve"> ADDIN ZOTERO_ITEM CSL_CITATION {"citationID":"e6tuams2n","properties":{"formattedCitation":"(56)","plainCitation":"(56)"},"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fldChar w:fldCharType="separate"/>
      </w:r>
      <w:r w:rsidR="000245DA" w:rsidRPr="000245DA">
        <w:t>(56)</w:t>
      </w:r>
      <w:r w:rsidR="00676337">
        <w:fldChar w:fldCharType="end"/>
      </w:r>
      <w:r w:rsidR="00066B7A">
        <w:t>,</w:t>
      </w:r>
      <w:r w:rsidR="00D3056C">
        <w:t xml:space="preserve"> about</w:t>
      </w:r>
      <w:r w:rsidR="006B3255">
        <w:t xml:space="preserve"> </w:t>
      </w:r>
      <w:r w:rsidR="00D3056C">
        <w:t>38%</w:t>
      </w:r>
      <w:r w:rsidR="006B3255">
        <w:t xml:space="preserve"> of our calculated value</w:t>
      </w:r>
      <w:r w:rsidR="00066B7A">
        <w:t xml:space="preserve">. This difference is reflective of the </w:t>
      </w:r>
      <w:r w:rsidR="006B3255">
        <w:t>observed differences in growth yield for these organisms during growth</w:t>
      </w:r>
      <w:r w:rsidR="00773DC9">
        <w:t xml:space="preserve"> on H</w:t>
      </w:r>
      <w:r w:rsidR="00773DC9" w:rsidRPr="00773DC9">
        <w:rPr>
          <w:vertAlign w:val="subscript"/>
        </w:rPr>
        <w:t>2</w:t>
      </w:r>
      <w:r w:rsidR="00773DC9">
        <w:t xml:space="preserve"> and CO</w:t>
      </w:r>
      <w:r w:rsidR="00773DC9" w:rsidRPr="00773DC9">
        <w:rPr>
          <w:vertAlign w:val="subscript"/>
        </w:rPr>
        <w:t>2</w:t>
      </w:r>
      <w:r w:rsidR="006B3255">
        <w:t xml:space="preserve">. Using the same formula for growth yield </w:t>
      </w:r>
      <w:r w:rsidR="00D3056C">
        <w:t xml:space="preserve">in each case </w:t>
      </w:r>
      <w:r w:rsidR="006B3255">
        <w:t xml:space="preserve">at nearly identical doubling times of 12 h, </w:t>
      </w:r>
      <w:r w:rsidR="006B3255">
        <w:rPr>
          <w:i/>
        </w:rPr>
        <w:t xml:space="preserve">M. </w:t>
      </w:r>
      <w:r w:rsidR="00676337">
        <w:rPr>
          <w:i/>
        </w:rPr>
        <w:t xml:space="preserve">maripaludis </w:t>
      </w:r>
      <w:r w:rsidR="00676337">
        <w:t xml:space="preserve">grew at a yield of about 33% of that reported for </w:t>
      </w:r>
      <w:r w:rsidR="00676337">
        <w:rPr>
          <w:i/>
        </w:rPr>
        <w:t xml:space="preserve">M. barkeri </w:t>
      </w:r>
      <w:r w:rsidR="00676337">
        <w:rPr>
          <w:i/>
        </w:rPr>
        <w:fldChar w:fldCharType="begin"/>
      </w:r>
      <w:r w:rsidR="000245DA">
        <w:rPr>
          <w:i/>
        </w:rPr>
        <w:instrText xml:space="preserve"> ADDIN ZOTERO_ITEM CSL_CITATION {"citationID":"2n2e4ku1kr","properties":{"formattedCitation":"(56)","plainCitation":"(56)"},"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rPr>
          <w:i/>
        </w:rPr>
        <w:fldChar w:fldCharType="separate"/>
      </w:r>
      <w:r w:rsidR="000245DA" w:rsidRPr="000245DA">
        <w:t>(56)</w:t>
      </w:r>
      <w:r w:rsidR="00676337">
        <w:rPr>
          <w:i/>
        </w:rPr>
        <w:fldChar w:fldCharType="end"/>
      </w:r>
      <w:r w:rsidR="00676337">
        <w:rPr>
          <w:i/>
        </w:rPr>
        <w:t xml:space="preserve">. </w:t>
      </w:r>
      <w:r w:rsidR="00676337">
        <w:t xml:space="preserve">Thus, though we calculated unusually </w:t>
      </w:r>
      <w:r w:rsidR="00D3056C">
        <w:t xml:space="preserve">high </w:t>
      </w:r>
      <w:r w:rsidR="00676337">
        <w:t>ATP maintenance requirements for growth, these high values reflect</w:t>
      </w:r>
      <w:r w:rsidR="00D3056C">
        <w:t xml:space="preserve"> observed differences in growth data when comparing to a methylotrophic methanogen</w:t>
      </w:r>
      <w:r w:rsidR="00676337">
        <w:t xml:space="preserve"> growing on the same substrates</w:t>
      </w:r>
      <w:r w:rsidR="00D3056C">
        <w:t xml:space="preserve">. </w:t>
      </w:r>
    </w:p>
    <w:p w14:paraId="5E8B3E4B" w14:textId="75A81D9B" w:rsidR="00F960CA" w:rsidRDefault="008E7561" w:rsidP="004D255E">
      <w:pPr>
        <w:pStyle w:val="Heading2"/>
      </w:pPr>
      <w:r>
        <w:t>Gene k</w:t>
      </w:r>
      <w:r w:rsidR="00F960CA">
        <w:t xml:space="preserve">nockout </w:t>
      </w:r>
      <w:r>
        <w:t>v</w:t>
      </w:r>
      <w:r w:rsidR="00F960CA">
        <w:t>alidation</w:t>
      </w:r>
    </w:p>
    <w:p w14:paraId="557D5AAE" w14:textId="6E413487" w:rsidR="00270704" w:rsidRDefault="00AD6208" w:rsidP="007A2129">
      <w:pPr>
        <w:spacing w:line="480" w:lineRule="auto"/>
      </w:pPr>
      <w:r>
        <w:t xml:space="preserve">Gene knockout experiments present a </w:t>
      </w:r>
      <w:r w:rsidR="00584373">
        <w:t>different method</w:t>
      </w:r>
      <w:r>
        <w:t xml:space="preserve"> for validating a metabolic reconstruction. </w:t>
      </w:r>
      <w:r w:rsidR="001E6ABD">
        <w:t>At its</w:t>
      </w:r>
      <w:r>
        <w:t xml:space="preserve"> core, a constraint-based model</w:t>
      </w:r>
      <w:r w:rsidR="001E6ABD">
        <w:t xml:space="preserve"> is </w:t>
      </w:r>
      <w:r>
        <w:t>built around gene-protein-reaction relationships that connect genotype to growth phenotype. Thus, comparing model predictions of gene knockout lethality provide</w:t>
      </w:r>
      <w:r w:rsidR="00243CF0">
        <w:t>s</w:t>
      </w:r>
      <w:r>
        <w:t xml:space="preserve"> an excellent way to quantitatively measure the qualitative content of the model. This process hinges on the availability of gene knockout data for the organism being modeled</w:t>
      </w:r>
      <w:r w:rsidR="00D60118">
        <w:t>. Unlike a</w:t>
      </w:r>
      <w:r w:rsidR="00584373">
        <w:t xml:space="preserve"> traditional model organism </w:t>
      </w:r>
      <w:r>
        <w:t xml:space="preserve">such as </w:t>
      </w:r>
      <w:r w:rsidR="00D60118">
        <w:rPr>
          <w:i/>
        </w:rPr>
        <w:t xml:space="preserve">E. </w:t>
      </w:r>
      <w:r>
        <w:rPr>
          <w:i/>
        </w:rPr>
        <w:t xml:space="preserve">coli </w:t>
      </w:r>
      <w:r w:rsidR="00584373">
        <w:rPr>
          <w:i/>
        </w:rPr>
        <w:fldChar w:fldCharType="begin"/>
      </w:r>
      <w:r w:rsidR="0044640F">
        <w:rPr>
          <w:i/>
        </w:rPr>
        <w:instrText xml:space="preserve"> ADDIN ZOTERO_ITEM CSL_CITATION {"citationID":"26th8g5t52","properties":{"formattedCitation":"(74)","plainCitation":"(74)"},"citationItems":[{"id":392,"uris":["http://zotero.org/users/2565720/items/23MX95KI"],"uri":["http://zotero.org/users/2565720/items/23MX95KI"],"itemData":{"id":392,"type":"article-journal","title":"A comprehensive genome-scale reconstruction of &lt;i&gt;Escherichia coli&lt;/i&gt;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instrText>
      </w:r>
      <w:r w:rsidR="00584373">
        <w:rPr>
          <w:i/>
        </w:rPr>
        <w:fldChar w:fldCharType="separate"/>
      </w:r>
      <w:r w:rsidR="0044640F" w:rsidRPr="0044640F">
        <w:t>(74)</w:t>
      </w:r>
      <w:r w:rsidR="00584373">
        <w:rPr>
          <w:i/>
        </w:rPr>
        <w:fldChar w:fldCharType="end"/>
      </w:r>
      <w:r w:rsidR="00D60118">
        <w:t>,</w:t>
      </w:r>
      <w:r w:rsidR="00967F47">
        <w:t xml:space="preserve"> </w:t>
      </w:r>
      <w:r>
        <w:rPr>
          <w:i/>
        </w:rPr>
        <w:t>M. maripaludis</w:t>
      </w:r>
      <w:r w:rsidR="001E6ABD">
        <w:t xml:space="preserve"> </w:t>
      </w:r>
      <w:r w:rsidR="00676337">
        <w:t xml:space="preserve">lacks this abundance of </w:t>
      </w:r>
      <w:r w:rsidR="00676337">
        <w:rPr>
          <w:i/>
        </w:rPr>
        <w:t xml:space="preserve">in vivo </w:t>
      </w:r>
      <w:r w:rsidR="00676337">
        <w:t>gene knockout data</w:t>
      </w:r>
      <w:r w:rsidR="00D60118">
        <w:t>; however,</w:t>
      </w:r>
      <w:r w:rsidR="00676337">
        <w:t xml:space="preserve"> </w:t>
      </w:r>
      <w:r w:rsidR="00D60118">
        <w:t>it has been</w:t>
      </w:r>
      <w:r w:rsidR="00676337">
        <w:t xml:space="preserve"> used for </w:t>
      </w:r>
      <w:r w:rsidR="001E6ABD">
        <w:t xml:space="preserve">transposon mutagenesis </w:t>
      </w:r>
      <w:r w:rsidR="00F42364">
        <w:t>to calculate an essentiality index</w:t>
      </w:r>
      <w:r w:rsidR="001E6ABD">
        <w:t xml:space="preserve"> of all </w:t>
      </w:r>
      <w:r w:rsidR="00676337">
        <w:t xml:space="preserve">of its </w:t>
      </w:r>
      <w:r w:rsidR="001E6ABD">
        <w:t xml:space="preserve">genes </w:t>
      </w:r>
      <w:r w:rsidR="001E6ABD">
        <w:rPr>
          <w:i/>
        </w:rPr>
        <w:fldChar w:fldCharType="begin"/>
      </w:r>
      <w:r w:rsidR="0044640F">
        <w:rPr>
          <w:i/>
        </w:rPr>
        <w:instrText xml:space="preserve"> ADDIN ZOTERO_ITEM CSL_CITATION {"citationID":"289b8k3usl","properties":{"formattedCitation":"(75)","plainCitation":"(75)"},"citationItems":[{"id":56,"uris":["http://zotero.org/users/2565720/items/ARVWTIRD"],"uri":["http://zotero.org/users/2565720/items/ARVWTIRD"],"itemData":{"id":56,"type":"article-journal","title":"Genome-scale analysis of gene function in the hydrogenotrophic methanogenic archaeon &lt;i&gt;Methanococcus maripaludis&lt;/i&gt;","container-title":"Proceedings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sidR="001E6ABD">
        <w:rPr>
          <w:i/>
        </w:rPr>
        <w:fldChar w:fldCharType="separate"/>
      </w:r>
      <w:r w:rsidR="0044640F" w:rsidRPr="0044640F">
        <w:t>(75)</w:t>
      </w:r>
      <w:r w:rsidR="001E6ABD">
        <w:rPr>
          <w:i/>
        </w:rPr>
        <w:fldChar w:fldCharType="end"/>
      </w:r>
      <w:r w:rsidR="00676337">
        <w:rPr>
          <w:i/>
        </w:rPr>
        <w:t>.</w:t>
      </w:r>
      <w:r w:rsidR="00243CF0">
        <w:t xml:space="preserve"> </w:t>
      </w:r>
      <w:r w:rsidR="00676337">
        <w:t xml:space="preserve">Although this dataset does not contain the same quality of knockout data as actual knockout experiments, </w:t>
      </w:r>
      <w:r w:rsidR="00D808B7" w:rsidRPr="00172A43">
        <w:t>essentiality index</w:t>
      </w:r>
      <w:r w:rsidR="00FD6ACE">
        <w:t xml:space="preserve"> provides a valuable “first pass” test set for gene essentiality of our model. Results of comparing</w:t>
      </w:r>
      <w:r w:rsidR="00D808B7" w:rsidRPr="00172A43">
        <w:t xml:space="preserve"> our model</w:t>
      </w:r>
      <w:r w:rsidR="00FD6ACE">
        <w:t xml:space="preserve">’s predictions to this dataset can be found in </w:t>
      </w:r>
      <w:r w:rsidR="00D808B7" w:rsidRPr="00172A43">
        <w:t>Supplemental Material).</w:t>
      </w:r>
    </w:p>
    <w:p w14:paraId="2D64C450" w14:textId="2F4F8D3D" w:rsidR="00AE2151" w:rsidRPr="00F65C28" w:rsidRDefault="00DF447E" w:rsidP="007A2129">
      <w:pPr>
        <w:spacing w:line="480" w:lineRule="auto"/>
      </w:pPr>
      <w:r>
        <w:t>T</w:t>
      </w:r>
      <w:r w:rsidR="00F42364">
        <w:t xml:space="preserve">he bulk of available gene knockout data involves hydrogenase knockouts on different media. </w:t>
      </w:r>
      <w:r w:rsidR="001E6ABD">
        <w:t xml:space="preserve">For our </w:t>
      </w:r>
      <w:r w:rsidR="00F42364">
        <w:t>test set</w:t>
      </w:r>
      <w:r w:rsidR="001E6ABD">
        <w:t xml:space="preserve">, </w:t>
      </w:r>
      <w:r w:rsidR="00650EC2">
        <w:t>we assemble</w:t>
      </w:r>
      <w:r w:rsidR="006930D0">
        <w:t>d</w:t>
      </w:r>
      <w:r w:rsidR="00650EC2">
        <w:t xml:space="preserve"> a knockout panel of 30 </w:t>
      </w:r>
      <w:r w:rsidR="00F42364">
        <w:t xml:space="preserve">binary growth phenotypes </w:t>
      </w:r>
      <w:r w:rsidR="00DA668C">
        <w:t>from previous work</w:t>
      </w:r>
      <w:r w:rsidR="00F42364">
        <w:fldChar w:fldCharType="begin"/>
      </w:r>
      <w:r w:rsidR="007C0A49">
        <w:instrText xml:space="preserve"> ADDIN ZOTERO_ITEM CSL_CITATION {"citationID":"pNaGrqI1","properties":{"formattedCitation":"{\\rtf (44\\uc0\\u8211{}49)}","plainCitation":"(44–49)"},"citationItems":[{"id":358,"uris":["http://zotero.org/users/2565720/items/7SS9Q56S"],"uri":["http://zotero.org/users/2565720/items/7SS9Q56S"],"itemData":{"id":358,"type":"article-journal","title":"Disruption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F42364">
        <w:fldChar w:fldCharType="separate"/>
      </w:r>
      <w:r w:rsidR="007C0A49" w:rsidRPr="007C0A49">
        <w:rPr>
          <w:szCs w:val="24"/>
        </w:rPr>
        <w:t>(44–49)</w:t>
      </w:r>
      <w:r w:rsidR="00F42364">
        <w:fldChar w:fldCharType="end"/>
      </w:r>
      <w:r w:rsidR="00650EC2">
        <w:t>. Th</w:t>
      </w:r>
      <w:r w:rsidR="00F42364">
        <w:t xml:space="preserve">ough the breadth of these knockout genotypes is limited, they are all vital pieces of </w:t>
      </w:r>
      <w:r w:rsidR="00650EC2">
        <w:t>central carbon metabolism</w:t>
      </w:r>
      <w:r w:rsidR="006930D0">
        <w:t>;</w:t>
      </w:r>
      <w:r w:rsidR="00650EC2">
        <w:t xml:space="preserve"> </w:t>
      </w:r>
      <w:r w:rsidR="00F42364">
        <w:t>therefore</w:t>
      </w:r>
      <w:r w:rsidR="00650EC2">
        <w:t xml:space="preserve">, they </w:t>
      </w:r>
      <w:r w:rsidR="006930D0">
        <w:t>provide</w:t>
      </w:r>
      <w:r w:rsidR="00650EC2">
        <w:t xml:space="preserve"> a good idea of how well our model can predict knockouts in central catabolism. In comparing with these data, </w:t>
      </w:r>
      <w:r w:rsidR="00F53CE5">
        <w:t xml:space="preserve">as shown in Figure </w:t>
      </w:r>
      <w:r w:rsidR="009C00DF">
        <w:t>5</w:t>
      </w:r>
      <w:r w:rsidR="009D69A7">
        <w:t xml:space="preserve">, </w:t>
      </w:r>
      <w:r w:rsidR="00F42364">
        <w:t>our model achieved 90% prediction accuracy and a Matthew’s c</w:t>
      </w:r>
      <w:r w:rsidR="00924A91">
        <w:t>orrelation coefficient (MCC) of 0.67</w:t>
      </w:r>
      <w:commentRangeStart w:id="13"/>
      <w:r w:rsidR="00924A91">
        <w:t xml:space="preserve">. </w:t>
      </w:r>
      <w:r w:rsidR="00616AC1">
        <w:t xml:space="preserve">This MCC compares quite favorably with </w:t>
      </w:r>
      <w:r w:rsidR="00924A91">
        <w:t xml:space="preserve"> the single gene deletion overall MCCs</w:t>
      </w:r>
      <w:r w:rsidR="00616AC1">
        <w:t xml:space="preserve"> for</w:t>
      </w:r>
      <w:r w:rsidR="00924A91">
        <w:t xml:space="preserve"> </w:t>
      </w:r>
      <w:r w:rsidR="00924A91">
        <w:rPr>
          <w:i/>
        </w:rPr>
        <w:t>Saccharomyces cerevisiae</w:t>
      </w:r>
      <w:r w:rsidR="00924A91">
        <w:t xml:space="preserve"> models—among the best curated and most revised models to date—</w:t>
      </w:r>
      <w:r w:rsidR="00616AC1">
        <w:t>that range</w:t>
      </w:r>
      <w:r w:rsidR="00924A91">
        <w:t xml:space="preserve"> from 0.38-0.62 </w:t>
      </w:r>
      <w:r w:rsidR="00924A91">
        <w:fldChar w:fldCharType="begin"/>
      </w:r>
      <w:r w:rsidR="0044640F">
        <w:instrText xml:space="preserve"> ADDIN ZOTERO_ITEM CSL_CITATION {"citationID":"2abtfng30j","properties":{"formattedCitation":"(76)","plainCitation":"(76)"},"citationItems":[{"id":441,"uris":["http://zotero.org/users/2565720/items/5P3GDUGB"],"uri":["http://zotero.org/users/2565720/items/5P3GDUGB"],"itemData":{"id":441,"type":"article-journal","title":"Comparative Analysis of Yeast Metabolic Network Models Highlights Progress, Opportunities for Metabolic Reconstruction","container-title":"PLoS Comput Biol","page":"e1004530","volume":"11","issue":"11","source":"PLoS Journals","abstract":"Author Summary Scientists have been mapping the chemical reactions cells use to grow and manage waste since before enzymes were first identified more than 150 years ago. The model yeast Saccharomyces cerevisiae has one of the most extensively studied metabolic networks, including at least 25 metabolic network models published since 2003. If iterative model improvement refines the metabolic network map, we would expect eventual convergence to a full, accurate metabolic network reconstruction. In this study, we looked for evidence of such convergence through comparative analysis of 12 genome-scale yeast models. We conducted simulations and evaluated model features such as predictive accuracy, genomic coverage and the included metabolites and reactions. We found that no single metric for evaluating models can adequately summarize important aspects of model quality. In some cases, we observed tradeoffs between model predictive accuracy and network coverage. We found evidence of incremental changes to the network reconstruction, but not marked shifts in model predictive ability or other metrics clearly arising from changes to the network alone. This work has broader implications to computational reconstruction of metabolic networks for any organism, and suggests that there is opportunity for refocusing the model building process to better support mapping cellular metabolic networks.","DOI":"10.1371/journal.pcbi.1004530","journalAbbreviation":"PLoS Comput Biol","author":[{"family":"Heavner","given":"Benjamin D."},{"family":"Price","given":"Nathan D."}],"issued":{"date-parts":[["2015",11,13]]}}}],"schema":"https://github.com/citation-style-language/schema/raw/master/csl-citation.json"} </w:instrText>
      </w:r>
      <w:r w:rsidR="00924A91">
        <w:fldChar w:fldCharType="separate"/>
      </w:r>
      <w:r w:rsidR="0044640F" w:rsidRPr="0044640F">
        <w:t>(76)</w:t>
      </w:r>
      <w:r w:rsidR="00924A91">
        <w:fldChar w:fldCharType="end"/>
      </w:r>
      <w:r w:rsidR="00924A91">
        <w:t>. Our model’s comparatively</w:t>
      </w:r>
      <w:r w:rsidR="00F42364">
        <w:t xml:space="preserve"> high </w:t>
      </w:r>
      <w:r w:rsidR="00924A91">
        <w:t>correlation with experimental knockouts</w:t>
      </w:r>
      <w:r w:rsidR="00F42364">
        <w:t xml:space="preserve"> suggested that our model is an excellent predictor of growth phenotype based on genotype changes in central carbon metabolism. </w:t>
      </w:r>
      <w:commentRangeEnd w:id="13"/>
      <w:r w:rsidR="00616AC1">
        <w:rPr>
          <w:rStyle w:val="CommentReference"/>
          <w:rFonts w:ascii="Calibri" w:hAnsi="Calibri"/>
        </w:rPr>
        <w:commentReference w:id="13"/>
      </w:r>
      <w:r w:rsidR="00F42364">
        <w:t xml:space="preserve">This result was particularly encouraging because we avoided training our model on this dataset in the interest of preventing overfitting our model to the </w:t>
      </w:r>
      <w:r w:rsidR="00F42364" w:rsidRPr="00F65C28">
        <w:t xml:space="preserve">validation set. </w:t>
      </w:r>
    </w:p>
    <w:p w14:paraId="51A7DEF2" w14:textId="6A738050" w:rsidR="00051CB0" w:rsidRPr="000D73AB" w:rsidRDefault="00DA668C" w:rsidP="0073694C">
      <w:pPr>
        <w:tabs>
          <w:tab w:val="left" w:pos="10440"/>
        </w:tabs>
        <w:spacing w:line="480" w:lineRule="auto"/>
      </w:pPr>
      <w:r>
        <w:t>As shown by Figure 5, our model incorrectly predicts knockout lethality for 3 cases; all of these incorrect predictions have similar bases in the model.</w:t>
      </w:r>
      <w:r w:rsidR="00860C6C" w:rsidRPr="00172A43">
        <w:t xml:space="preserve"> In these cases, </w:t>
      </w:r>
      <w:ins w:id="14" w:author="T L" w:date="2016-06-21T00:02:00Z">
        <w:r w:rsidR="00F65C28">
          <w:t xml:space="preserve">functional </w:t>
        </w:r>
      </w:ins>
      <w:r w:rsidR="00860C6C" w:rsidRPr="00172A43">
        <w:t xml:space="preserve">knockouts of </w:t>
      </w:r>
      <w:ins w:id="15" w:author="T L" w:date="2016-06-21T00:02:00Z">
        <w:r w:rsidR="00F65C28">
          <w:t xml:space="preserve">a total </w:t>
        </w:r>
      </w:ins>
      <w:ins w:id="16" w:author="T L" w:date="2016-06-21T00:08:00Z">
        <w:r w:rsidR="00F7136A">
          <w:t xml:space="preserve">set </w:t>
        </w:r>
      </w:ins>
      <w:ins w:id="17" w:author="T L" w:date="2016-06-21T00:02:00Z">
        <w:r w:rsidR="00F65C28">
          <w:t xml:space="preserve">of </w:t>
        </w:r>
      </w:ins>
      <w:r w:rsidR="00860C6C" w:rsidRPr="00172A43">
        <w:t>5 or 6 hydrogenases are experimentally found to be lethal in formate-grown cells</w:t>
      </w:r>
      <w:ins w:id="18" w:author="T L" w:date="2016-06-21T00:02:00Z">
        <w:r w:rsidR="00F65C28">
          <w:t xml:space="preserve"> (reference 45)</w:t>
        </w:r>
      </w:ins>
      <w:r w:rsidR="00860C6C" w:rsidRPr="00172A43">
        <w:t>, or in formate + CO-grown cells lacking carbon monoxide dehydrogenase (CODH)</w:t>
      </w:r>
      <w:ins w:id="19" w:author="T L" w:date="2016-06-21T00:02:00Z">
        <w:r w:rsidR="00F65C28">
          <w:t xml:space="preserve"> (reference 47)</w:t>
        </w:r>
      </w:ins>
      <w:r w:rsidR="00860C6C" w:rsidRPr="00172A43">
        <w:t xml:space="preserve">, yet our model predicts these knockouts to be non-lethal. The reason for this disagreement lies in our innate assumption that every reaction performs at 100% efficiency, an ideal scenario that is not achievable in an actual organism. </w:t>
      </w:r>
      <w:proofErr w:type="spellStart"/>
      <w:r w:rsidR="00860C6C" w:rsidRPr="00172A43">
        <w:t>Methanogen</w:t>
      </w:r>
      <w:r w:rsidR="00B503C9">
        <w:t>e</w:t>
      </w:r>
      <w:r w:rsidR="00860C6C" w:rsidRPr="00172A43">
        <w:t>sis</w:t>
      </w:r>
      <w:proofErr w:type="spellEnd"/>
      <w:r w:rsidR="00860C6C" w:rsidRPr="00172A43">
        <w:t xml:space="preserve"> cannot be expected to operate at 100% enzyme efficiency, </w:t>
      </w:r>
      <w:commentRangeStart w:id="20"/>
      <w:r w:rsidR="00860C6C" w:rsidRPr="00172A43">
        <w:t>as some of substrates and electron carriers will not react</w:t>
      </w:r>
      <w:r w:rsidR="006930D0">
        <w:t>;</w:t>
      </w:r>
      <w:r w:rsidR="00860C6C" w:rsidRPr="00172A43">
        <w:t xml:space="preserve"> thus</w:t>
      </w:r>
      <w:r w:rsidR="006930D0">
        <w:t>,</w:t>
      </w:r>
      <w:r w:rsidR="00860C6C" w:rsidRPr="00172A43">
        <w:t xml:space="preserve"> it can be considered as a “leaky” process where a portion of the metabolites are </w:t>
      </w:r>
      <w:r w:rsidR="00860C6C">
        <w:t>unused</w:t>
      </w:r>
      <w:r w:rsidR="00860C6C" w:rsidRPr="00172A43">
        <w:t xml:space="preserve"> in every cycle.</w:t>
      </w:r>
      <w:commentRangeEnd w:id="20"/>
      <w:r w:rsidR="002C132E">
        <w:rPr>
          <w:rStyle w:val="CommentReference"/>
          <w:rFonts w:ascii="Calibri" w:hAnsi="Calibri"/>
        </w:rPr>
        <w:commentReference w:id="20"/>
      </w:r>
      <w:r w:rsidR="00860C6C" w:rsidRPr="00172A43">
        <w:t xml:space="preserve"> </w:t>
      </w:r>
      <w:r w:rsidR="00BD779D">
        <w:t>Specifically</w:t>
      </w:r>
      <w:r w:rsidR="00860C6C" w:rsidRPr="00172A43">
        <w:t xml:space="preserve">, </w:t>
      </w:r>
      <w:r w:rsidR="00BD779D">
        <w:t xml:space="preserve">in </w:t>
      </w:r>
      <w:r w:rsidR="00860C6C" w:rsidRPr="00172A43">
        <w:t>the Δ5H</w:t>
      </w:r>
      <w:r w:rsidR="00860C6C" w:rsidRPr="00172A43">
        <w:rPr>
          <w:vertAlign w:val="subscript"/>
        </w:rPr>
        <w:t>2</w:t>
      </w:r>
      <w:r w:rsidR="00860C6C" w:rsidRPr="00172A43">
        <w:t>ase and Δ6H</w:t>
      </w:r>
      <w:r w:rsidR="00860C6C" w:rsidRPr="00172A43">
        <w:rPr>
          <w:vertAlign w:val="subscript"/>
        </w:rPr>
        <w:t>2</w:t>
      </w:r>
      <w:r w:rsidR="00860C6C" w:rsidRPr="00172A43">
        <w:t>ase knockouts</w:t>
      </w:r>
      <w:r>
        <w:t xml:space="preserve"> (see Figure 5)</w:t>
      </w:r>
      <w:r w:rsidR="00BD779D">
        <w:t xml:space="preserve">, </w:t>
      </w:r>
      <w:r w:rsidR="00BD779D" w:rsidRPr="00172A43">
        <w:t xml:space="preserve">small amounts of hydrogen </w:t>
      </w:r>
      <w:r w:rsidR="00BD779D">
        <w:t xml:space="preserve">are </w:t>
      </w:r>
      <w:r w:rsidR="00BD779D" w:rsidRPr="00172A43">
        <w:t>synthesized in biosynthetic reactions</w:t>
      </w:r>
      <w:r w:rsidR="00BD779D">
        <w:t>.</w:t>
      </w:r>
      <w:r w:rsidR="00860C6C" w:rsidRPr="00172A43">
        <w:t xml:space="preserve"> Eha hydrogenase remains active in each mutant and can use </w:t>
      </w:r>
      <w:r w:rsidR="0097575B">
        <w:t>H</w:t>
      </w:r>
      <w:r w:rsidR="0097575B" w:rsidRPr="00F44ADB">
        <w:rPr>
          <w:vertAlign w:val="subscript"/>
        </w:rPr>
        <w:t>2</w:t>
      </w:r>
      <w:r w:rsidR="00BD779D">
        <w:t xml:space="preserve"> </w:t>
      </w:r>
      <w:r w:rsidR="00860C6C" w:rsidRPr="00172A43">
        <w:t>to supply anaplerotic reduced ferredoxin for methanogenesis. However, in reality</w:t>
      </w:r>
      <w:r w:rsidR="0097575B">
        <w:t>,</w:t>
      </w:r>
      <w:r w:rsidR="00860C6C" w:rsidRPr="00172A43">
        <w:t xml:space="preserve"> </w:t>
      </w:r>
      <w:r w:rsidR="00860C6C">
        <w:t>a</w:t>
      </w:r>
      <w:r w:rsidR="009E1452">
        <w:t>n additional</w:t>
      </w:r>
      <w:r w:rsidR="00860C6C">
        <w:t xml:space="preserve"> non-stoichiometric</w:t>
      </w:r>
      <w:r w:rsidR="00860C6C" w:rsidRPr="00172A43">
        <w:t xml:space="preserve"> amount of hydrogen </w:t>
      </w:r>
      <w:r w:rsidR="00BD779D">
        <w:t>is required</w:t>
      </w:r>
      <w:ins w:id="21" w:author="T L" w:date="2016-06-21T00:17:00Z">
        <w:r w:rsidR="00F73370">
          <w:t xml:space="preserve"> (reference 45)</w:t>
        </w:r>
      </w:ins>
      <w:r w:rsidR="00860C6C" w:rsidRPr="00172A43">
        <w:t>. Thus, the</w:t>
      </w:r>
      <w:r w:rsidR="00860C6C">
        <w:t xml:space="preserve"> actual</w:t>
      </w:r>
      <w:r w:rsidR="00860C6C" w:rsidRPr="00172A43">
        <w:t xml:space="preserve"> mutants cannot grow on formate alone and require hydrogen. </w:t>
      </w:r>
      <w:r w:rsidR="00051CB0">
        <w:t xml:space="preserve"> </w:t>
      </w:r>
      <w:r w:rsidR="00773DC9">
        <w:t>[</w:t>
      </w:r>
      <w:r w:rsidR="00051CB0">
        <w:t xml:space="preserve">Notably, most of our knockout predictions were made with glyceraldehyde-3-phosphate ferredoxin oxidoreductase (GAPOR) constrained to carry zero flux. The GAPOR reaction is ferredoxin-reducing and can serve as a supplemental source of reduced ferredoxin for growth on formate in the case of Eha knockout </w:t>
      </w:r>
      <w:r w:rsidR="00051CB0">
        <w:fldChar w:fldCharType="begin"/>
      </w:r>
      <w:r w:rsidR="00051CB0">
        <w:instrText xml:space="preserve"> ADDIN ZOTERO_ITEM CSL_CITATION {"citationID":"1g40jb2fml","properties":{"formattedCitation":"(47)","plainCitation":"(47)"},"citationItems":[{"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A."}],"issued":{"date-parts":[["2013",5,1]]},"PMID":"23443005"}}],"schema":"https://github.com/citation-style-language/schema/raw/master/csl-citation.json"} </w:instrText>
      </w:r>
      <w:r w:rsidR="00051CB0">
        <w:fldChar w:fldCharType="separate"/>
      </w:r>
      <w:r w:rsidR="00051CB0" w:rsidRPr="00AE2151">
        <w:t>(47)</w:t>
      </w:r>
      <w:r w:rsidR="00051CB0">
        <w:fldChar w:fldCharType="end"/>
      </w:r>
      <w:r w:rsidR="00051CB0">
        <w:t xml:space="preserve">. However, in wild type strains the expression of GAPOR is not sufficient to support growth in the absence of other hydrogenases (e.g. the </w:t>
      </w:r>
      <w:r w:rsidR="00051CB0" w:rsidRPr="00172A43">
        <w:t>Δ5H</w:t>
      </w:r>
      <w:r w:rsidR="00051CB0" w:rsidRPr="00172A43">
        <w:rPr>
          <w:vertAlign w:val="subscript"/>
        </w:rPr>
        <w:t>2</w:t>
      </w:r>
      <w:r w:rsidR="00051CB0" w:rsidRPr="00172A43">
        <w:t>ase and Δ6H</w:t>
      </w:r>
      <w:r w:rsidR="00051CB0" w:rsidRPr="00172A43">
        <w:rPr>
          <w:vertAlign w:val="subscript"/>
        </w:rPr>
        <w:t>2</w:t>
      </w:r>
      <w:r w:rsidR="00051CB0" w:rsidRPr="00172A43">
        <w:t>ase</w:t>
      </w:r>
      <w:r w:rsidR="00051CB0">
        <w:t xml:space="preserve"> mutants). As demonstrated previously, </w:t>
      </w:r>
      <w:ins w:id="22" w:author="T L" w:date="2016-06-21T00:32:00Z">
        <w:r w:rsidR="00C855BB">
          <w:t xml:space="preserve">a mutation resulting in </w:t>
        </w:r>
      </w:ins>
      <w:bookmarkStart w:id="23" w:name="_GoBack"/>
      <w:bookmarkEnd w:id="23"/>
      <w:r w:rsidR="00051CB0">
        <w:t>overexpression of the GAPOR operon allows for growth of these mutants (</w:t>
      </w:r>
      <w:r w:rsidR="00051CB0" w:rsidRPr="00172A43">
        <w:t>Δ6H</w:t>
      </w:r>
      <w:r w:rsidR="00051CB0" w:rsidRPr="00172A43">
        <w:rPr>
          <w:vertAlign w:val="subscript"/>
        </w:rPr>
        <w:t>2</w:t>
      </w:r>
      <w:r w:rsidR="00051CB0" w:rsidRPr="00172A43">
        <w:t>ase</w:t>
      </w:r>
      <w:r w:rsidR="00051CB0">
        <w:rPr>
          <w:vertAlign w:val="subscript"/>
        </w:rPr>
        <w:t>supp</w:t>
      </w:r>
      <w:r w:rsidR="00051CB0">
        <w:t xml:space="preserve"> and </w:t>
      </w:r>
      <w:r w:rsidR="00051CB0" w:rsidRPr="00172A43">
        <w:t>Δ</w:t>
      </w:r>
      <w:r w:rsidR="00051CB0">
        <w:t>7</w:t>
      </w:r>
      <w:r w:rsidR="00051CB0" w:rsidRPr="00172A43">
        <w:t>H</w:t>
      </w:r>
      <w:r w:rsidR="00051CB0" w:rsidRPr="00172A43">
        <w:rPr>
          <w:vertAlign w:val="subscript"/>
        </w:rPr>
        <w:t>2</w:t>
      </w:r>
      <w:r w:rsidR="00051CB0" w:rsidRPr="00172A43">
        <w:t>ase</w:t>
      </w:r>
      <w:r w:rsidR="00051CB0">
        <w:rPr>
          <w:vertAlign w:val="subscript"/>
        </w:rPr>
        <w:t>sup</w:t>
      </w:r>
      <w:r w:rsidR="00051CB0" w:rsidRPr="000D73AB">
        <w:t>)</w:t>
      </w:r>
      <w:r w:rsidR="00051CB0">
        <w:t xml:space="preserve"> on formate </w:t>
      </w:r>
      <w:r w:rsidR="00051CB0">
        <w:lastRenderedPageBreak/>
        <w:fldChar w:fldCharType="begin"/>
      </w:r>
      <w:r w:rsidR="00051CB0">
        <w:instrText xml:space="preserve"> ADDIN ZOTERO_ITEM CSL_CITATION {"citationID":"rhj5v57i","properties":{"formattedCitation":"(47)","plainCitation":"(47)"},"citationItems":[{"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A."}],"issued":{"date-parts":[["2013",5,1]]},"PMID":"23443005"}}],"schema":"https://github.com/citation-style-language/schema/raw/master/csl-citation.json"} </w:instrText>
      </w:r>
      <w:r w:rsidR="00051CB0">
        <w:fldChar w:fldCharType="separate"/>
      </w:r>
      <w:r w:rsidR="00051CB0" w:rsidRPr="000D73AB">
        <w:t>(47)</w:t>
      </w:r>
      <w:r w:rsidR="00051CB0">
        <w:fldChar w:fldCharType="end"/>
      </w:r>
      <w:r w:rsidR="00051CB0">
        <w:t>. To best reflect these genotypic differences, we altered the bounds of the GAPOR reaction (</w:t>
      </w:r>
      <w:proofErr w:type="gramStart"/>
      <w:r w:rsidR="00051CB0">
        <w:t>rxn07191[</w:t>
      </w:r>
      <w:proofErr w:type="gramEnd"/>
      <w:r w:rsidR="00051CB0">
        <w:t xml:space="preserve">c0]) in our knockout simulation </w:t>
      </w:r>
      <w:r w:rsidR="00B503C9">
        <w:t>script</w:t>
      </w:r>
      <w:r w:rsidR="00051CB0">
        <w:t xml:space="preserve">, constraining the reaction to zero flux in all cases except those of the </w:t>
      </w:r>
      <w:r w:rsidR="00051CB0" w:rsidRPr="00172A43">
        <w:t>Δ6H</w:t>
      </w:r>
      <w:r w:rsidR="00051CB0" w:rsidRPr="00172A43">
        <w:rPr>
          <w:vertAlign w:val="subscript"/>
        </w:rPr>
        <w:t>2</w:t>
      </w:r>
      <w:r w:rsidR="00051CB0" w:rsidRPr="00172A43">
        <w:t>ase</w:t>
      </w:r>
      <w:r w:rsidR="00051CB0">
        <w:rPr>
          <w:vertAlign w:val="subscript"/>
        </w:rPr>
        <w:t>supp</w:t>
      </w:r>
      <w:r w:rsidR="00051CB0">
        <w:t xml:space="preserve"> and </w:t>
      </w:r>
      <w:r w:rsidR="00051CB0" w:rsidRPr="00172A43">
        <w:t>Δ</w:t>
      </w:r>
      <w:r w:rsidR="00051CB0">
        <w:t>7</w:t>
      </w:r>
      <w:r w:rsidR="00051CB0" w:rsidRPr="00172A43">
        <w:t>H</w:t>
      </w:r>
      <w:r w:rsidR="00051CB0" w:rsidRPr="00172A43">
        <w:rPr>
          <w:vertAlign w:val="subscript"/>
        </w:rPr>
        <w:t>2</w:t>
      </w:r>
      <w:r w:rsidR="00051CB0" w:rsidRPr="00172A43">
        <w:t>ase</w:t>
      </w:r>
      <w:r w:rsidR="00051CB0">
        <w:rPr>
          <w:vertAlign w:val="subscript"/>
        </w:rPr>
        <w:t xml:space="preserve">sup </w:t>
      </w:r>
      <w:r w:rsidR="00051CB0">
        <w:t>mutants</w:t>
      </w:r>
      <w:r w:rsidR="00773DC9">
        <w:t xml:space="preserve">. </w:t>
      </w:r>
    </w:p>
    <w:p w14:paraId="46B0B065" w14:textId="77777777" w:rsidR="00414739" w:rsidRDefault="00414739" w:rsidP="00414739">
      <w:pPr>
        <w:pStyle w:val="Heading1"/>
      </w:pPr>
      <w:r>
        <w:t>Discussion</w:t>
      </w:r>
    </w:p>
    <w:p w14:paraId="036BEDE2" w14:textId="34E436B4" w:rsidR="00AD5AF1" w:rsidRDefault="00571EEA" w:rsidP="007A2129">
      <w:pPr>
        <w:spacing w:line="480" w:lineRule="auto"/>
      </w:pPr>
      <w:r>
        <w:t>Genome scale m</w:t>
      </w:r>
      <w:r w:rsidR="00A512C1">
        <w:t xml:space="preserve">etabolic reconstructions provide </w:t>
      </w:r>
      <w:r>
        <w:t xml:space="preserve">a </w:t>
      </w:r>
      <w:r w:rsidR="00FB02E8">
        <w:t>wide lens</w:t>
      </w:r>
      <w:r>
        <w:t xml:space="preserve"> f</w:t>
      </w:r>
      <w:r w:rsidR="00A512C1">
        <w:t>o</w:t>
      </w:r>
      <w:r>
        <w:t>r</w:t>
      </w:r>
      <w:r w:rsidR="00A512C1">
        <w:t xml:space="preserve"> studying the </w:t>
      </w:r>
      <w:r>
        <w:t>biochemical complexity</w:t>
      </w:r>
      <w:r w:rsidR="00FB02E8">
        <w:t xml:space="preserve"> in a computational setting</w:t>
      </w:r>
      <w:r>
        <w:t>. W</w:t>
      </w:r>
      <w:r w:rsidR="00A512C1">
        <w:t xml:space="preserve">e </w:t>
      </w:r>
      <w:r>
        <w:t>used likelihood based gap</w:t>
      </w:r>
      <w:r w:rsidR="00D96104">
        <w:t>-</w:t>
      </w:r>
      <w:r>
        <w:t>filling and meticulous manual curation to build iMR540, a</w:t>
      </w:r>
      <w:r w:rsidR="00A512C1">
        <w:t xml:space="preserve"> comprehensive </w:t>
      </w:r>
      <w:r w:rsidR="00444242">
        <w:t>reconstruction</w:t>
      </w:r>
      <w:r w:rsidR="00A512C1">
        <w:t xml:space="preserve"> of </w:t>
      </w:r>
      <w:r w:rsidR="00A512C1">
        <w:rPr>
          <w:i/>
        </w:rPr>
        <w:t>M. maripaludis</w:t>
      </w:r>
      <w:r w:rsidR="00AD5AF1">
        <w:rPr>
          <w:i/>
        </w:rPr>
        <w:t xml:space="preserve"> </w:t>
      </w:r>
      <w:r w:rsidR="00AD5AF1">
        <w:t>that</w:t>
      </w:r>
      <w:r>
        <w:t xml:space="preserve"> incorporates electron bifurcation to portray cyclical </w:t>
      </w:r>
      <w:r w:rsidR="00AD5AF1">
        <w:t xml:space="preserve">hydrogenotrophic methanogenesis. We incorporated many unique pathways that differentiate our network from </w:t>
      </w:r>
      <w:r w:rsidR="00BC5E1E">
        <w:t>those for other organisms</w:t>
      </w:r>
      <w:r w:rsidR="00AD5AF1">
        <w:t xml:space="preserve">, creating a novel tool for understanding and probing more deeply into hydrogenotrophic methanogenesis. The </w:t>
      </w:r>
      <w:r w:rsidR="00BC5E1E">
        <w:t>resulting network model compared</w:t>
      </w:r>
      <w:r w:rsidR="00AD5AF1">
        <w:t xml:space="preserve"> favorably with measured growth yield and gene knockout data and provided a platform to develop a new method for estimating overall free energy generation during steady state growth.</w:t>
      </w:r>
      <w:r w:rsidR="00A24A0D">
        <w:t xml:space="preserve"> </w:t>
      </w:r>
    </w:p>
    <w:p w14:paraId="5E91ACC0" w14:textId="226349A2" w:rsidR="00CF4E3A" w:rsidRDefault="00AD5AF1" w:rsidP="007A2129">
      <w:pPr>
        <w:spacing w:line="480" w:lineRule="auto"/>
      </w:pPr>
      <w:r>
        <w:t xml:space="preserve">Electron bifurcation is the central energy conservation mechanism in </w:t>
      </w:r>
      <w:r>
        <w:rPr>
          <w:i/>
        </w:rPr>
        <w:t xml:space="preserve">M. maripaludis, </w:t>
      </w:r>
      <w:r>
        <w:t xml:space="preserve">thus it is fitting that this process takes a central role in our reaction network. This mechanism is in </w:t>
      </w:r>
      <w:r w:rsidR="00571EEA">
        <w:t xml:space="preserve">stark contrast to existing methanogen models that contain linear methanogenesis based on </w:t>
      </w:r>
      <w:r w:rsidR="006B28DA">
        <w:t xml:space="preserve">oxidative (electron transport) phosphorylation </w:t>
      </w:r>
      <w:r w:rsidR="00571EEA">
        <w:fldChar w:fldCharType="begin"/>
      </w:r>
      <w:r w:rsidR="000245DA">
        <w:instrText xml:space="preserve"> ADDIN ZOTERO_ITEM CSL_CITATION {"citationID":"1dnlomru60","properties":{"formattedCitation":"(28, 56, 57)","plainCitation":"(28, 56, 57)"},"citationItems":[{"id":158,"uris":["http://zotero.org/users/2565720/items/RF9EGGTT"],"uri":["http://zotero.org/users/2565720/items/RF9EGGTT"],"itemData":{"id":158,"type":"article-journal","title":"Genome-Scale Metabolic Reconstruction and Hypothesis Testing in the Methanogenic Archaeon &lt;i&gt;Methanosarcina acetivorans&lt;/i&gt; C2A","container-title":"Journal of bacteriology","page":"855–865","volume":"194","issue":"4","source":"Google Scholar","author":[{"family":"Benedict","given":"Matthew N."},{"family":"Gonnerman","given":"Matthew C."},{"family":"Metcalf","given":"William W."},{"family":"Price","given":"Nathan D."}],"issued":{"date-parts":[["2012"]]}}},{"id":18,"uris":["http://zotero.org/users/2565720/items/I8WP5J89"],"uri":["http://zotero.org/users/2565720/items/I8WP5J89"],"itemData":{"id":18,"type":"article-journal","title":"Genomically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71EEA">
        <w:fldChar w:fldCharType="separate"/>
      </w:r>
      <w:r w:rsidR="000245DA" w:rsidRPr="000245DA">
        <w:t>(28, 56, 57)</w:t>
      </w:r>
      <w:r w:rsidR="00571EEA">
        <w:fldChar w:fldCharType="end"/>
      </w:r>
      <w:r>
        <w:t>.</w:t>
      </w:r>
      <w:r w:rsidR="006B28DA">
        <w:t xml:space="preserve"> While the linear model is correct for methanogens with cytochromes, it is not correct for methanogens without cytochromes such as </w:t>
      </w:r>
      <w:r w:rsidR="006B28DA" w:rsidRPr="00B236BD">
        <w:rPr>
          <w:i/>
        </w:rPr>
        <w:t>M. maripaludis</w:t>
      </w:r>
      <w:r w:rsidR="006B28DA">
        <w:t>.</w:t>
      </w:r>
      <w:r>
        <w:t xml:space="preserve"> We have demonstrated that, in the absence of a membrane-bound HdrDE complex, </w:t>
      </w:r>
      <w:r w:rsidR="00BC5E1E">
        <w:t xml:space="preserve">ferredoxin reduction via </w:t>
      </w:r>
      <w:r w:rsidR="00FA5B57">
        <w:t xml:space="preserve">electron </w:t>
      </w:r>
      <w:r>
        <w:t xml:space="preserve">bifurcation is essential for predicting growth in our network. Furthermore, constraining </w:t>
      </w:r>
      <w:r w:rsidR="006E2558">
        <w:t xml:space="preserve">the energy-conserving Eha/Ehb reaction to a minor </w:t>
      </w:r>
      <w:r w:rsidR="006C2B0A">
        <w:t xml:space="preserve">metabolic </w:t>
      </w:r>
      <w:r w:rsidR="006E2558">
        <w:t xml:space="preserve">role provides a stoichiometric hypothesis for the inability of </w:t>
      </w:r>
      <w:r w:rsidR="006E2558">
        <w:rPr>
          <w:i/>
        </w:rPr>
        <w:t xml:space="preserve">M. maripaludis </w:t>
      </w:r>
      <w:r w:rsidR="006E2558">
        <w:t xml:space="preserve">to grow aceticlastically and will undoubtedly influence model predictions moving forward. </w:t>
      </w:r>
      <w:r w:rsidR="00946BFB">
        <w:t xml:space="preserve">Interestingly, there is evidence that </w:t>
      </w:r>
      <w:r w:rsidR="00946BFB">
        <w:rPr>
          <w:i/>
        </w:rPr>
        <w:t xml:space="preserve">M. maripaludis </w:t>
      </w:r>
      <w:r w:rsidR="00946BFB">
        <w:t>uses multiple forms of ferredoxin as electron carriers and may require discrete ferredoxins for certain reactions, such as electron bifurcation, reduction of CO</w:t>
      </w:r>
      <w:r w:rsidR="00946BFB" w:rsidRPr="00B236BD">
        <w:rPr>
          <w:vertAlign w:val="subscript"/>
        </w:rPr>
        <w:t>2</w:t>
      </w:r>
      <w:r w:rsidR="00946BFB">
        <w:t xml:space="preserve"> to formylmethanofuran, and some biosynthetic reactions </w:t>
      </w:r>
      <w:r w:rsidR="00946BFB">
        <w:fldChar w:fldCharType="begin"/>
      </w:r>
      <w:r w:rsidR="0044640F">
        <w:instrText xml:space="preserve"> ADDIN ZOTERO_ITEM CSL_CITATION {"citationID":"2g2qvo6ckt","properties":{"formattedCitation":"(77)","plainCitation":"(77)"},"citationItems":[{"id":377,"uris":["http://zotero.org/users/2565720/items/V9R7CQTA"],"uri":["http://zotero.org/users/2565720/items/V9R7CQTA"],"itemData":{"id":377,"type":"article-journal","title":"More Than 200 Genes Required for Methane Formation from H2 and CO2 and Energy Conservation Are Present in &lt;i&gt;Methanothermobacter marburgensis&lt;/i&gt; and &lt;i&gt;Methanothermobacter thermautotrophicus&lt;/i&gt;","container-title":"Archaea","page":"1-23","volume":"2011","source":"CrossRef","DOI":"10.1155/2011/973848","ISSN":"1472-3646,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K."}],"issued":{"date-parts":[["2011"]]}}}],"schema":"https://github.com/citation-style-language/schema/raw/master/csl-citation.json"} </w:instrText>
      </w:r>
      <w:r w:rsidR="00946BFB">
        <w:fldChar w:fldCharType="separate"/>
      </w:r>
      <w:r w:rsidR="0044640F" w:rsidRPr="0044640F">
        <w:t>(77)</w:t>
      </w:r>
      <w:r w:rsidR="00946BFB">
        <w:fldChar w:fldCharType="end"/>
      </w:r>
      <w:r w:rsidR="00946BFB">
        <w:t>. Ferredoxin specificity for these and other reactions remains an open question that could profoundly affect electron carrier utilization and have implications in native and mutant genotypes, a possibility we have acknowledged by allowing either promiscuous or specific ferredoxins in our reconstruction (see Supplemental Materials). Using this function theoretically tightens the coupling between the aforementioned reactions by restricting each set to one pool of electron carriers; however, this change currently has minimal effects on predicted growth yields and fluxes. T</w:t>
      </w:r>
      <w:r w:rsidR="00A20472">
        <w:t>he difficulty</w:t>
      </w:r>
      <w:r w:rsidR="00946BFB">
        <w:t xml:space="preserve"> of implementing ferredoxin specificity</w:t>
      </w:r>
      <w:r w:rsidR="00A20472">
        <w:t xml:space="preserve"> in iMR540</w:t>
      </w:r>
      <w:r w:rsidR="00946BFB">
        <w:t xml:space="preserve"> </w:t>
      </w:r>
      <w:r w:rsidR="00A20472">
        <w:t>illustrates</w:t>
      </w:r>
      <w:r w:rsidR="00946BFB">
        <w:t xml:space="preserve"> a need for future studies </w:t>
      </w:r>
      <w:r w:rsidR="00A20472">
        <w:t>to</w:t>
      </w:r>
      <w:r w:rsidR="00946BFB">
        <w:t xml:space="preserve"> demystify the roles of different ferredoxin species</w:t>
      </w:r>
      <w:r w:rsidR="00A20472">
        <w:t xml:space="preserve"> </w:t>
      </w:r>
      <w:r w:rsidR="00A20472">
        <w:rPr>
          <w:i/>
        </w:rPr>
        <w:t xml:space="preserve">M. maripaludis </w:t>
      </w:r>
      <w:r w:rsidR="00A20472">
        <w:t>metabolism, particularly</w:t>
      </w:r>
      <w:r w:rsidR="00946BFB">
        <w:t xml:space="preserve"> in electron bifurcation</w:t>
      </w:r>
      <w:r w:rsidR="00A20472">
        <w:t xml:space="preserve">. A clearer picture of ferredoxin promiscuity </w:t>
      </w:r>
      <w:r w:rsidR="00946BFB">
        <w:t>could notably impact predicted flux distributions and gene knockout phenotypes</w:t>
      </w:r>
      <w:r w:rsidR="00A20472">
        <w:t xml:space="preserve"> and</w:t>
      </w:r>
      <w:r w:rsidR="00946BFB">
        <w:t xml:space="preserve"> have important implications for hypothesizing strain designs, thus including multiple ferredoxins could be vital for effective metabolic engineering. </w:t>
      </w:r>
    </w:p>
    <w:p w14:paraId="159D1DB1" w14:textId="62CFD3CD" w:rsidR="00CF4E3A" w:rsidRDefault="00637BEF" w:rsidP="007A2129">
      <w:pPr>
        <w:spacing w:line="480" w:lineRule="auto"/>
      </w:pPr>
      <w:r>
        <w:t xml:space="preserve">Beyond bifurcation itself, we added numerous uncommon biosynthetic pathways to our network from literature sources that further separate it from models of other organisms. These pathways included syntheses for </w:t>
      </w:r>
      <w:r w:rsidR="00CF4E3A">
        <w:t>methanogenic coenzymes, archaellin</w:t>
      </w:r>
      <w:r>
        <w:t xml:space="preserve"> sugars and archaeol lipids as well as</w:t>
      </w:r>
      <w:r w:rsidR="00CF4E3A">
        <w:t xml:space="preserve"> </w:t>
      </w:r>
      <w:r>
        <w:t>a relatively novel sulfur</w:t>
      </w:r>
      <w:r w:rsidR="00CF4E3A">
        <w:t xml:space="preserve"> assimilation pathway. </w:t>
      </w:r>
      <w:r>
        <w:t xml:space="preserve">Additionally, using likelihood-based gap filling helped us automatically identify 66 more genes, increasing the gene coverage of our reconstruction prior to the start of manual curation and assigning reaction likelihood scores for many reactions that lend a measure of confidence level to </w:t>
      </w:r>
      <w:r w:rsidR="006C2B0A">
        <w:t>network</w:t>
      </w:r>
      <w:r>
        <w:t xml:space="preserve">. </w:t>
      </w:r>
      <w:r w:rsidR="00A20472">
        <w:t xml:space="preserve">These modifications demonstrated the need for rigorous manual curation to add known biochemical pathways that were not part of the automated reconstruction and remove pathways that are known not to function in the organism. By employing these methods and by working collaboratively with </w:t>
      </w:r>
      <w:ins w:id="24" w:author="T L" w:date="2016-06-20T17:17:00Z">
        <w:r w:rsidR="00F31E90">
          <w:t xml:space="preserve">various groups </w:t>
        </w:r>
      </w:ins>
      <w:ins w:id="25" w:author="T L" w:date="2016-06-20T17:18:00Z">
        <w:r w:rsidR="00F31E90">
          <w:t>intimately</w:t>
        </w:r>
      </w:ins>
      <w:ins w:id="26" w:author="T L" w:date="2016-06-20T17:17:00Z">
        <w:r w:rsidR="00F31E90">
          <w:t xml:space="preserve"> familiar with </w:t>
        </w:r>
      </w:ins>
      <w:r w:rsidR="00A20472">
        <w:rPr>
          <w:i/>
        </w:rPr>
        <w:t>M. maripaludis</w:t>
      </w:r>
      <w:r w:rsidR="00A20472">
        <w:t xml:space="preserve"> </w:t>
      </w:r>
      <w:del w:id="27" w:author="T L" w:date="2016-06-20T17:18:00Z">
        <w:r w:rsidR="00A20472" w:rsidDel="00F31E90">
          <w:delText>experts</w:delText>
        </w:r>
      </w:del>
      <w:ins w:id="28" w:author="T L" w:date="2016-06-20T17:18:00Z">
        <w:r w:rsidR="00F31E90">
          <w:t>biology</w:t>
        </w:r>
      </w:ins>
      <w:r w:rsidR="00A20472">
        <w:t xml:space="preserve">, we have created a reconstruction that maximizes consistency with biochemical literature of our organism. </w:t>
      </w:r>
      <w:r w:rsidR="008E7561">
        <w:t>The efficacy of these methods is shown not only in the qualitative accuracy of our reconstruction, but also in the formidable quantitative capabilities of the resulting model. Our model performed well in a LOOCV analysis of growth yield data and compared favorably with experimental gene knockout data, suggesting a high propensity for generating predictions that are consistent with observed biology.</w:t>
      </w:r>
      <w:r w:rsidR="008E7561" w:rsidRPr="008E7561">
        <w:t xml:space="preserve"> </w:t>
      </w:r>
      <w:r w:rsidR="008E7561">
        <w:t>Though growth yield validation is not an absolute measure of model performance, our model’s ability to closely reproduce experimental results in a LOOCV setting that mitigated overfitting suggested a high propensity for generating viable growth predictions. Moreover, the relative consistency between measured and predicted values indicated our model’s robustness for predicting growth yields across a range of different dilution and methane secretion rates.</w:t>
      </w:r>
    </w:p>
    <w:p w14:paraId="4788BDE8" w14:textId="658D9005" w:rsidR="00CF4F3E" w:rsidRDefault="00CF4F3E" w:rsidP="007A2129">
      <w:pPr>
        <w:spacing w:line="480" w:lineRule="auto"/>
      </w:pPr>
      <w:r>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w:t>
      </w:r>
      <w:r w:rsidR="008E7561">
        <w:t xml:space="preserve">We expect that this straightforward calculation (Methods) will be a useful addition to our model, particularly as we aim to use it as a platform for generating possible strain designs. With regard to free energy, methanogens are particularly notable in that they subsist close to the thermodynamic limit to support </w:t>
      </w:r>
      <w:r w:rsidR="008E7561">
        <w:lastRenderedPageBreak/>
        <w:t xml:space="preserve">growth </w:t>
      </w:r>
      <w:r w:rsidR="008E7561">
        <w:fldChar w:fldCharType="begin"/>
      </w:r>
      <w:r w:rsidR="008E7561">
        <w:instrText xml:space="preserve"> ADDIN ZOTERO_ITEM CSL_CITATION {"citationID":"1dpvgoc3al","properties":{"formattedCitation":"(32)","plainCitation":"(32)"},"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8E7561">
        <w:fldChar w:fldCharType="separate"/>
      </w:r>
      <w:r w:rsidR="008E7561" w:rsidRPr="007C0A49">
        <w:t>(32)</w:t>
      </w:r>
      <w:r w:rsidR="008E7561">
        <w:fldChar w:fldCharType="end"/>
      </w:r>
      <w:r w:rsidR="008E7561">
        <w:t>. It follows that for any potential strain design, we must pay particular attention to the overall free energy of our system, lest it dip below this vital threshold. It may also provide a metric for differentiating between multiple feasible strain designs by ranking them in order of thermodynamic feasibility. At the very least, it serves as an additional capability of our model and as a checkpoint to ensure that our overall stoichiometry matches up with overall free energy.</w:t>
      </w:r>
    </w:p>
    <w:p w14:paraId="63EA465E" w14:textId="136E338A" w:rsidR="00FB02E8" w:rsidRDefault="00D01715" w:rsidP="007A2129">
      <w:pPr>
        <w:spacing w:line="480" w:lineRule="auto"/>
      </w:pPr>
      <w:r>
        <w:t>While considering</w:t>
      </w:r>
      <w:r w:rsidR="00FB02E8">
        <w:t xml:space="preserve"> our reconstruction’s consistency with existing literature and our model’s high performance on measured data, it is poignant that we acknowledge the limitations in our network. First, though we have attempted to address as many </w:t>
      </w:r>
      <w:r w:rsidR="006C2B0A">
        <w:t xml:space="preserve">parts </w:t>
      </w:r>
      <w:r w:rsidR="00FB02E8">
        <w:t xml:space="preserve">of metabolism as possible, many “dark areas” of </w:t>
      </w:r>
      <w:r w:rsidR="00FB02E8">
        <w:rPr>
          <w:i/>
        </w:rPr>
        <w:t xml:space="preserve">M. maripaludis </w:t>
      </w:r>
      <w:r w:rsidR="00FB02E8">
        <w:t xml:space="preserve">metabolism still exist in our reconstruction. For many of these cases, gene annotations from Kbase and likelihood based gap filling give us starting hypotheses for what may be occurring in these dark areas, but the accuracy of these predictions remains unknown until they have been biochemically characterized. </w:t>
      </w:r>
      <w:r w:rsidR="00752D4E">
        <w:t xml:space="preserve">We recognize that our reconstruction effort represents only an incremental step toward understanding </w:t>
      </w:r>
      <w:r w:rsidR="00752D4E">
        <w:rPr>
          <w:i/>
        </w:rPr>
        <w:t xml:space="preserve">M. maripaludis </w:t>
      </w:r>
      <w:r w:rsidR="00752D4E">
        <w:t xml:space="preserve">metabolism and that many other users may follow in our footsteps. With these considerations in mind, we strived for maximum transparency in our metabolic network to make our reconstruction decisions apparent to future users and to make our results easily reproducible. </w:t>
      </w:r>
      <w:r w:rsidR="00FB02E8">
        <w:t xml:space="preserve">There is ample opportunity for improving our reconstruction in the future by elucidating the missing information for these dark areas and we hope that by providing information on the origins and likelihoods of our reactions, we can encourage exploration of these as-yet-unknown pathways. </w:t>
      </w:r>
    </w:p>
    <w:p w14:paraId="2D9A833A" w14:textId="15FBFE4B" w:rsidR="00FB02E8" w:rsidRDefault="00FB02E8" w:rsidP="007A2129">
      <w:pPr>
        <w:spacing w:line="480" w:lineRule="auto"/>
      </w:pPr>
      <w:r>
        <w:t xml:space="preserve">Second, </w:t>
      </w:r>
      <w:r w:rsidR="00D01715">
        <w:t>we</w:t>
      </w:r>
      <w:r>
        <w:t xml:space="preserve"> recognize that even for the areas of metabolism that we understand well, our model is purely </w:t>
      </w:r>
      <w:r w:rsidR="00752D4E">
        <w:t>stoichiometric</w:t>
      </w:r>
      <w:r>
        <w:t xml:space="preserve"> and therefore can only provide predictions from a metabolic perspective. </w:t>
      </w:r>
      <w:r w:rsidR="003E2C91">
        <w:t xml:space="preserve">This somewhat limits the scope of questions we can ask using our reconstruction because it does not explicitly include information for other cellular processes, e.g. transcriptional regulation. </w:t>
      </w:r>
      <w:r w:rsidR="006C2B0A">
        <w:t>Given the wide expanse of unknown metabolism, we do not perceive this limitation as particularly crippling, as we can still ask a plentiful supply of questions just within the realm of stoichiometry. In the future, if we wish to</w:t>
      </w:r>
      <w:r w:rsidR="00752D4E">
        <w:t xml:space="preserve"> address this limitation</w:t>
      </w:r>
      <w:r w:rsidR="003E2C91">
        <w:t xml:space="preserve"> our stoichiometric predictions could be combined with those from other </w:t>
      </w:r>
      <w:r w:rsidR="006C2B0A">
        <w:t>types of structures</w:t>
      </w:r>
      <w:r w:rsidR="003E2C91">
        <w:t>, thus providing the tools to probe questions that include other cellular processes.</w:t>
      </w:r>
      <w:r w:rsidR="00A24A0D">
        <w:t xml:space="preserve"> </w:t>
      </w:r>
    </w:p>
    <w:p w14:paraId="7AB48255" w14:textId="02D087CA" w:rsidR="000245DA" w:rsidRPr="00DA7656" w:rsidRDefault="003E2C91" w:rsidP="00BC5E1E">
      <w:pPr>
        <w:spacing w:line="480" w:lineRule="auto"/>
      </w:pPr>
      <w:r>
        <w:t>Lastly, we stress that even w</w:t>
      </w:r>
      <w:r w:rsidR="00E95B31">
        <w:t>ithin the metabolic space,</w:t>
      </w:r>
      <w:r w:rsidR="00637BEF">
        <w:t xml:space="preserve"> </w:t>
      </w:r>
      <w:r>
        <w:t>our model</w:t>
      </w:r>
      <w:r w:rsidR="00BC5E1E">
        <w:t>’s power lies in</w:t>
      </w:r>
      <w:r w:rsidR="00637BEF">
        <w:t xml:space="preserve"> predict</w:t>
      </w:r>
      <w:r w:rsidR="00BC5E1E">
        <w:t>ing</w:t>
      </w:r>
      <w:r w:rsidR="00637BEF">
        <w:t xml:space="preserve"> the scope of </w:t>
      </w:r>
      <w:r w:rsidR="00BC5E1E">
        <w:t xml:space="preserve">metabolic </w:t>
      </w:r>
      <w:r w:rsidR="00D93A73">
        <w:t>possibility, not absolute biological reality</w:t>
      </w:r>
      <w:r w:rsidR="00637BEF">
        <w:t xml:space="preserve">. Any </w:t>
      </w:r>
      <w:r w:rsidR="00D93A73">
        <w:t>particular flux distribution</w:t>
      </w:r>
      <w:r w:rsidR="00752D4E">
        <w:t xml:space="preserve"> </w:t>
      </w:r>
      <w:r w:rsidR="00E95B31">
        <w:t>should be considered</w:t>
      </w:r>
      <w:r w:rsidR="00752D4E">
        <w:t xml:space="preserve"> a hypothesis </w:t>
      </w:r>
      <w:r w:rsidR="00D01715">
        <w:t>about the what our</w:t>
      </w:r>
      <w:r w:rsidR="00637BEF">
        <w:t xml:space="preserve"> organism </w:t>
      </w:r>
      <w:r w:rsidR="00D01715">
        <w:t xml:space="preserve">can theoretically achieve, </w:t>
      </w:r>
      <w:r w:rsidR="00E95B31">
        <w:t xml:space="preserve">not a precise </w:t>
      </w:r>
      <w:r w:rsidR="00752D4E">
        <w:t xml:space="preserve">prediction about all metabolic fluxes. </w:t>
      </w:r>
      <w:r w:rsidR="00E95B31">
        <w:t>T</w:t>
      </w:r>
      <w:r w:rsidR="00752D4E">
        <w:t xml:space="preserve">hese predictions </w:t>
      </w:r>
      <w:r w:rsidR="00E95B31">
        <w:t xml:space="preserve">provide valuable insight </w:t>
      </w:r>
      <w:r w:rsidR="00D01715">
        <w:t xml:space="preserve">into </w:t>
      </w:r>
      <w:r w:rsidR="00752D4E">
        <w:t xml:space="preserve">the potential metabolic capabilities of our organism, but it would be folly to accept </w:t>
      </w:r>
      <w:r w:rsidR="00E95B31">
        <w:t>any single</w:t>
      </w:r>
      <w:r w:rsidR="00752D4E">
        <w:t xml:space="preserve"> prediction as a facsimile of reality.</w:t>
      </w:r>
      <w:r w:rsidR="00E95B31">
        <w:t xml:space="preserve"> </w:t>
      </w:r>
      <w:r w:rsidR="00BC5E1E">
        <w:t xml:space="preserve">Such a consideration is vital when considering our model or any other model as a tool for facilitating metabolic engineering designs because any model prediction should be considered as a starting point rather than a final product. By </w:t>
      </w:r>
      <w:r w:rsidR="00637BEF">
        <w:t>explicitly</w:t>
      </w:r>
      <w:r w:rsidR="00BC5E1E">
        <w:t xml:space="preserve"> acknowledging </w:t>
      </w:r>
      <w:r w:rsidR="00637BEF">
        <w:t>this limitation, we hope to realistically portray</w:t>
      </w:r>
      <w:r w:rsidR="00E95B31">
        <w:t xml:space="preserve"> the capabilities of</w:t>
      </w:r>
      <w:r w:rsidR="00637BEF">
        <w:t xml:space="preserve"> our reconstruction</w:t>
      </w:r>
      <w:r w:rsidR="00D93A73">
        <w:t xml:space="preserve"> </w:t>
      </w:r>
      <w:r w:rsidR="00BC5E1E">
        <w:t>as a tool to better understand the unique biochemistry of hydrogenotrophic methanogens, push forward biochemical discovery in these organisms, and unlock their potential as</w:t>
      </w:r>
      <w:r w:rsidR="008E7561">
        <w:t xml:space="preserve"> metabolic engineering targets.</w:t>
      </w:r>
    </w:p>
    <w:p w14:paraId="42E2B52E" w14:textId="77777777" w:rsidR="00414739" w:rsidRDefault="00414739" w:rsidP="00414739">
      <w:pPr>
        <w:pStyle w:val="Heading1"/>
      </w:pPr>
      <w:commentRangeStart w:id="29"/>
      <w:r>
        <w:t>Acknowledgements</w:t>
      </w:r>
      <w:commentRangeEnd w:id="29"/>
      <w:r w:rsidR="007B1B8D">
        <w:rPr>
          <w:rStyle w:val="CommentReference"/>
          <w:rFonts w:ascii="Calibri" w:eastAsia="Calibri" w:hAnsi="Calibri"/>
          <w:b w:val="0"/>
          <w:bCs w:val="0"/>
          <w:color w:val="auto"/>
        </w:rPr>
        <w:commentReference w:id="29"/>
      </w:r>
    </w:p>
    <w:p w14:paraId="0E4D6E52" w14:textId="77777777" w:rsidR="00414739" w:rsidRDefault="000F5D2B" w:rsidP="00BF524A">
      <w:pPr>
        <w:spacing w:line="480" w:lineRule="auto"/>
      </w:pPr>
      <w:r>
        <w:t xml:space="preserve">We would like to thank Eliora Gachelet </w:t>
      </w:r>
      <w:r w:rsidR="00BF524A">
        <w:t xml:space="preserve">for assisting </w:t>
      </w:r>
      <w:r w:rsidR="00CD3E73">
        <w:t xml:space="preserve">enormously </w:t>
      </w:r>
      <w:r w:rsidR="00BF524A">
        <w:t xml:space="preserve">in chemostat growth experiments </w:t>
      </w:r>
      <w:r>
        <w:t xml:space="preserve">and </w:t>
      </w:r>
      <w:r w:rsidR="00CD3E73">
        <w:t xml:space="preserve">Dr. </w:t>
      </w:r>
      <w:r>
        <w:t xml:space="preserve">Matthew Benedict for </w:t>
      </w:r>
      <w:r w:rsidR="00BF524A">
        <w:t>his expertise and advice concerning methanogenic archaea, likelihood-based gap</w:t>
      </w:r>
      <w:r w:rsidR="00CD3E73">
        <w:t xml:space="preserve"> </w:t>
      </w:r>
      <w:r w:rsidR="00BF524A">
        <w:t>filling, and metabolic model construction.</w:t>
      </w:r>
    </w:p>
    <w:p w14:paraId="4B8DF3A4" w14:textId="77777777" w:rsidR="00A40676" w:rsidRPr="00A40676" w:rsidRDefault="00414739" w:rsidP="00BF524A">
      <w:pPr>
        <w:pStyle w:val="Heading1"/>
      </w:pPr>
      <w:r>
        <w:t>References</w:t>
      </w:r>
    </w:p>
    <w:p w14:paraId="229D966D" w14:textId="77777777" w:rsidR="00F865A1" w:rsidRDefault="00A40676" w:rsidP="00F865A1">
      <w:pPr>
        <w:pStyle w:val="Bibliography"/>
      </w:pPr>
      <w:r>
        <w:fldChar w:fldCharType="begin"/>
      </w:r>
      <w:r w:rsidR="00F865A1">
        <w:instrText xml:space="preserve"> ADDIN ZOTERO_BIBL {"custom":[]} CSL_BIBLIOGRAPHY </w:instrText>
      </w:r>
      <w:r>
        <w:fldChar w:fldCharType="separate"/>
      </w:r>
      <w:r w:rsidR="00F865A1">
        <w:t xml:space="preserve">1. </w:t>
      </w:r>
      <w:r w:rsidR="00F865A1">
        <w:tab/>
        <w:t>Kirschke S, Bousquet P, Ciais P, Saunois M, Canadell JG, Dlugokencky EJ, Bergamaschi P, Bergmann D, Blake DR, Bruhwiler L, Cameron-Smith P, Castaldi S, Chevallier F, Feng L, Fraser A, Heimann M, Hodson EL, Houweling S, Josse B, Fraser PJ, Krummel PB, Lamarque J-F, Langenfelds RL, Le Quéré C, Naik V, O’Doherty S, Palmer PI, Pison I, Plummer D, Poulter B, Prinn RG, Rigby M, Ringeval B, Santini M, Schmidt M, Shindell DT, Simpson IJ, Spahni R, Steele LP, Strode SA, Sudo K, Szopa S, van der Werf GR, Voulgarakis A, van Weele M, Weiss RF, Williams JE, Zeng G. 2013. Three decades of global methane sources and sinks. Nat Geosci 6:813–823.</w:t>
      </w:r>
    </w:p>
    <w:p w14:paraId="12A09610" w14:textId="77777777" w:rsidR="00F865A1" w:rsidRDefault="00F865A1" w:rsidP="00F865A1">
      <w:pPr>
        <w:pStyle w:val="Bibliography"/>
      </w:pPr>
      <w:r>
        <w:t xml:space="preserve">2. </w:t>
      </w:r>
      <w:r>
        <w:tab/>
        <w:t>Thauer RK, Kaster A-K, Seedorf H, Buckel W, Hedderich R. 2008. Methanogenic archaea: ecologically relevant differences in energy conservation. Nat Rev Microbiol 6:579–591.</w:t>
      </w:r>
    </w:p>
    <w:p w14:paraId="35A99BB6" w14:textId="77777777" w:rsidR="00F865A1" w:rsidRDefault="00F865A1" w:rsidP="00F865A1">
      <w:pPr>
        <w:pStyle w:val="Bibliography"/>
      </w:pPr>
      <w:r>
        <w:t xml:space="preserve">3. </w:t>
      </w:r>
      <w:r>
        <w:tab/>
        <w:t>Montzka SA, Dlugokencky EJ, Butler JH. 2011. Non-CO2 greenhouse gases and climate change. Nature 476:43–50.</w:t>
      </w:r>
    </w:p>
    <w:p w14:paraId="46C75BED" w14:textId="77777777" w:rsidR="00F865A1" w:rsidRDefault="00F865A1" w:rsidP="00F865A1">
      <w:pPr>
        <w:pStyle w:val="Bibliography"/>
      </w:pPr>
      <w:r>
        <w:t xml:space="preserve">4. </w:t>
      </w:r>
      <w:r>
        <w:tab/>
        <w:t>Haynes CA, Gonzalez R. 2014. Rethinking biological activation of methane and conversion to liquid fuels. Nat Chem Biol 10:331–339.</w:t>
      </w:r>
    </w:p>
    <w:p w14:paraId="691E5F86" w14:textId="77777777" w:rsidR="00F865A1" w:rsidRDefault="00F865A1" w:rsidP="00F865A1">
      <w:pPr>
        <w:pStyle w:val="Bibliography"/>
      </w:pPr>
      <w:r>
        <w:t xml:space="preserve">5. </w:t>
      </w:r>
      <w:r>
        <w:tab/>
        <w:t>Levi M. 2013. Climate consequences of natural gas as a bridge fuel. Clim Change 118:609–623.</w:t>
      </w:r>
    </w:p>
    <w:p w14:paraId="4D437C02" w14:textId="77777777" w:rsidR="00F865A1" w:rsidRDefault="00F865A1" w:rsidP="00F865A1">
      <w:pPr>
        <w:pStyle w:val="Bibliography"/>
      </w:pPr>
      <w:r>
        <w:t xml:space="preserve">6. </w:t>
      </w:r>
      <w:r>
        <w:tab/>
        <w:t>Mueller TJ, Grisewood MJ, Nazem-Bokaee H, Gopalakrishnan S, Ferry JG, Wood TK, Maranas CD. 2014. Methane oxidation by anaerobic archaea for conversion to liquid fuels. J Ind Microbiol Biotechnol 42:391–401.</w:t>
      </w:r>
    </w:p>
    <w:p w14:paraId="30F93AE2" w14:textId="77777777" w:rsidR="00F865A1" w:rsidRDefault="00F865A1" w:rsidP="00F865A1">
      <w:pPr>
        <w:pStyle w:val="Bibliography"/>
      </w:pPr>
      <w:r>
        <w:t xml:space="preserve">7. </w:t>
      </w:r>
      <w:r>
        <w:tab/>
        <w:t>DiMarco AA, Bobik TA, Wolfe RS. 1990. Unusual coenzymes of methanogenesis. Annu Rev Biochem 59:355–394.</w:t>
      </w:r>
    </w:p>
    <w:p w14:paraId="6454C7FE" w14:textId="77777777" w:rsidR="00F865A1" w:rsidRDefault="00F865A1" w:rsidP="00F865A1">
      <w:pPr>
        <w:pStyle w:val="Bibliography"/>
      </w:pPr>
      <w:r>
        <w:lastRenderedPageBreak/>
        <w:t xml:space="preserve">8. </w:t>
      </w:r>
      <w:r>
        <w:tab/>
        <w:t>Shima S, Warkentin E, Thauer RK, Ermler U. 2002. Structure and function of enzymes involved in the methanogenic pathway utilizing carbon dioxide and molecular hydrogen. J Biosci Bioeng 93:519–530.</w:t>
      </w:r>
    </w:p>
    <w:p w14:paraId="23893796" w14:textId="77777777" w:rsidR="00F865A1" w:rsidRDefault="00F865A1" w:rsidP="00F865A1">
      <w:pPr>
        <w:pStyle w:val="Bibliography"/>
      </w:pPr>
      <w:r>
        <w:t xml:space="preserve">9. </w:t>
      </w:r>
      <w:r>
        <w:tab/>
        <w:t>Costa KC, Leigh JA. 2014. Metabolic versatility in methanogens. Curr Opin Biotechnol 29:70–75.</w:t>
      </w:r>
    </w:p>
    <w:p w14:paraId="622646F0" w14:textId="77777777" w:rsidR="00F865A1" w:rsidRDefault="00F865A1" w:rsidP="00F865A1">
      <w:pPr>
        <w:pStyle w:val="Bibliography"/>
      </w:pPr>
      <w:r>
        <w:t xml:space="preserve">10. </w:t>
      </w:r>
      <w:r>
        <w:tab/>
        <w:t>Welte C, Deppenmeier U. 2014. Bioenergetics and anaerobic respiratory chains of aceticlastic methanogens. Biochim Biophys Acta BBA - Bioenerg 1837:1130–1147.</w:t>
      </w:r>
    </w:p>
    <w:p w14:paraId="717C5008" w14:textId="77777777" w:rsidR="00F865A1" w:rsidRDefault="00F865A1" w:rsidP="00F865A1">
      <w:pPr>
        <w:pStyle w:val="Bibliography"/>
      </w:pPr>
      <w:r>
        <w:t xml:space="preserve">11. </w:t>
      </w:r>
      <w:r>
        <w:tab/>
        <w:t xml:space="preserve">Heiden S, Hedderich R, Setzke E, Thauer RK. 1993. Purification of a cytochrome b containing H2:heterodisulfide oxidoreductase complex from membranes of </w:t>
      </w:r>
      <w:r>
        <w:rPr>
          <w:i/>
          <w:iCs/>
        </w:rPr>
        <w:t>Methanosarcina barkeri</w:t>
      </w:r>
      <w:r>
        <w:t>. Eur J Biochem 213:529–535.</w:t>
      </w:r>
    </w:p>
    <w:p w14:paraId="491743DC" w14:textId="77777777" w:rsidR="00F865A1" w:rsidRDefault="00F865A1" w:rsidP="00F865A1">
      <w:pPr>
        <w:pStyle w:val="Bibliography"/>
      </w:pPr>
      <w:r>
        <w:t xml:space="preserve">12. </w:t>
      </w:r>
      <w:r>
        <w:tab/>
        <w:t>Kaster A-K, Moll J, Parey K, Thauer RK. 2011. Coupling of ferredoxin and heterodisulfide reduction via electron bifurcation in hydrogenotrophic methanogenic archaea. Proc Natl Acad Sci 108:2981–2986.</w:t>
      </w:r>
    </w:p>
    <w:p w14:paraId="1C9319A1" w14:textId="77777777" w:rsidR="00F865A1" w:rsidRDefault="00F865A1" w:rsidP="00F865A1">
      <w:pPr>
        <w:pStyle w:val="Bibliography"/>
      </w:pPr>
      <w:r>
        <w:t xml:space="preserve">13. </w:t>
      </w:r>
      <w:r>
        <w:tab/>
        <w:t xml:space="preserve">Jones WJ, Paynter MJB, Gupta R. 1983. Characterization of </w:t>
      </w:r>
      <w:r>
        <w:rPr>
          <w:i/>
          <w:iCs/>
        </w:rPr>
        <w:t>Methanococcus maripaludis</w:t>
      </w:r>
      <w:r>
        <w:t xml:space="preserve"> sp. nov., a new methanogen isolated from salt marsh sediment. Arch Microbiol 135:91–97.</w:t>
      </w:r>
    </w:p>
    <w:p w14:paraId="524AECA2" w14:textId="77777777" w:rsidR="00F865A1" w:rsidRDefault="00F865A1" w:rsidP="00F865A1">
      <w:pPr>
        <w:pStyle w:val="Bibliography"/>
      </w:pPr>
      <w:r>
        <w:t xml:space="preserve">14. </w:t>
      </w:r>
      <w:r>
        <w:tab/>
        <w:t xml:space="preserve">Hendrickson EL, Kaul R, Zhou Y, Bovee D, Chapman P, Chung J, Macario EC de, Dodsworth JA, Gillett W, Graham DE, Hackett M, Haydock AK, Kang A, Land ML, Levy R, Lie TJ, Major TA, Moore BC, Porat I, Palmeiri A, Rouse G, Saenphimmachak C, Söll D, Dien SV, Wang T, Whitman WB, Xia Q, Zhang Y, Larimer FW, Olson MV, Leigh JA. 2004. Complete Genome Sequence of the Genetically Tractable Hydrogenotrophic Methanogen </w:t>
      </w:r>
      <w:r>
        <w:rPr>
          <w:i/>
          <w:iCs/>
        </w:rPr>
        <w:t>Methanococcus maripaludis</w:t>
      </w:r>
      <w:r>
        <w:t>. J Bacteriol 186:6956–6969.</w:t>
      </w:r>
    </w:p>
    <w:p w14:paraId="1F64F711" w14:textId="77777777" w:rsidR="00F865A1" w:rsidRDefault="00F865A1" w:rsidP="00F865A1">
      <w:pPr>
        <w:pStyle w:val="Bibliography"/>
      </w:pPr>
      <w:r>
        <w:t xml:space="preserve">15. </w:t>
      </w:r>
      <w:r>
        <w:tab/>
        <w:t>Sarmiento FB, Leigh JA, Whitman WB. 2011. Genetic systems for hydrogenotrophic methanogens. Methods Enzymol 494:43–73.</w:t>
      </w:r>
    </w:p>
    <w:p w14:paraId="7F671672" w14:textId="77777777" w:rsidR="00F865A1" w:rsidRDefault="00F865A1" w:rsidP="00F865A1">
      <w:pPr>
        <w:pStyle w:val="Bibliography"/>
      </w:pPr>
      <w:r>
        <w:t xml:space="preserve">16. </w:t>
      </w:r>
      <w:r>
        <w:tab/>
        <w:t>Graham DE, White RH. 2002. Elucidation of methanogenic coenzyme biosyntheses: from spectroscopy to genomics. Nat Prod Rep 19:133–147.</w:t>
      </w:r>
    </w:p>
    <w:p w14:paraId="30D51A5C" w14:textId="77777777" w:rsidR="00F865A1" w:rsidRDefault="00F865A1" w:rsidP="00F865A1">
      <w:pPr>
        <w:pStyle w:val="Bibliography"/>
      </w:pPr>
      <w:r>
        <w:t xml:space="preserve">17. </w:t>
      </w:r>
      <w:r>
        <w:tab/>
        <w:t xml:space="preserve">Stock T, Selzer M, Connery S, Seyhan D, Resch A, Rother M. 2011. Disruption and complementation of the selenocysteine biosynthesis pathway reveals a hierarchy of selenoprotein gene expression in the archaeon </w:t>
      </w:r>
      <w:r>
        <w:rPr>
          <w:i/>
          <w:iCs/>
        </w:rPr>
        <w:t>Methanococcus maripaludis</w:t>
      </w:r>
      <w:r>
        <w:t>. Mol Microbiol 82:734–747.</w:t>
      </w:r>
    </w:p>
    <w:p w14:paraId="7A611A81" w14:textId="77777777" w:rsidR="00F865A1" w:rsidRDefault="00F865A1" w:rsidP="00F865A1">
      <w:pPr>
        <w:pStyle w:val="Bibliography"/>
      </w:pPr>
      <w:r>
        <w:t xml:space="preserve">18. </w:t>
      </w:r>
      <w:r>
        <w:tab/>
        <w:t xml:space="preserve">Haydock AK, Porat I, Whitman WB, Leigh JA. 2004. Continuous culture of </w:t>
      </w:r>
      <w:r>
        <w:rPr>
          <w:i/>
          <w:iCs/>
        </w:rPr>
        <w:t>Methanococcus maripaludis</w:t>
      </w:r>
      <w:r>
        <w:t xml:space="preserve"> under defined nutrient conditions. FEMS Microbiol Lett 238:85–91.</w:t>
      </w:r>
    </w:p>
    <w:p w14:paraId="7A42B3F5" w14:textId="77777777" w:rsidR="00F865A1" w:rsidRDefault="00F865A1" w:rsidP="00F865A1">
      <w:pPr>
        <w:pStyle w:val="Bibliography"/>
      </w:pPr>
      <w:r>
        <w:t xml:space="preserve">19. </w:t>
      </w:r>
      <w:r>
        <w:tab/>
        <w:t>Hendrickson EL, Liu Y, Rosas-Sandoval G, Porat I, Soll D, Whitman WB, Leigh JA. 2008. Global Responses of Methanococcus maripaludis to Specific Nutrient Limitations and Growth Rate. J Bacteriol 190:2198–2205.</w:t>
      </w:r>
    </w:p>
    <w:p w14:paraId="6BFEA9D3" w14:textId="77777777" w:rsidR="00F865A1" w:rsidRDefault="00F865A1" w:rsidP="00F865A1">
      <w:pPr>
        <w:pStyle w:val="Bibliography"/>
      </w:pPr>
      <w:r>
        <w:t xml:space="preserve">20. </w:t>
      </w:r>
      <w:r>
        <w:tab/>
        <w:t>Xia Q, Wang T, Hendrickson EL, Lie TJ, Hackett M, Leigh JA. 2009. Quantitative proteomics of nutrient limitation in the hydrogenotrophic methanogen Methanococcus maripaludis. BMC Microbiol 9:149.</w:t>
      </w:r>
    </w:p>
    <w:p w14:paraId="23C5EC2E" w14:textId="77777777" w:rsidR="00F865A1" w:rsidRDefault="00F865A1" w:rsidP="00F865A1">
      <w:pPr>
        <w:pStyle w:val="Bibliography"/>
      </w:pPr>
      <w:r>
        <w:t xml:space="preserve">21. </w:t>
      </w:r>
      <w:r>
        <w:tab/>
        <w:t>Yoon SH, Turkarslan S, Reiss DJ, Pan M, Burn JA, Costa KC, Lie TJ, Slagel J, Moritz RL, Hackett M, Leigh JA, Baliga NS. 2013. A systems level predictive model for global gene regulation of methanogenesis in a hydrogenotrophic methanogen. Genome Res 23:1839–1851.</w:t>
      </w:r>
    </w:p>
    <w:p w14:paraId="7B02632B" w14:textId="77777777" w:rsidR="00F865A1" w:rsidRDefault="00F865A1" w:rsidP="00F865A1">
      <w:pPr>
        <w:pStyle w:val="Bibliography"/>
      </w:pPr>
      <w:r>
        <w:t xml:space="preserve">22. </w:t>
      </w:r>
      <w:r>
        <w:tab/>
        <w:t>Johnson EF, Mukhopadhyay B. 2008. Coenzyme F420-Dependent Sulfite Reductase-Enabled Sulfite Detoxification and Use of Sulfite as a Sole Sulfur Source by Methanococcus maripaludis. Appl Environ Microbiol 74:3591–3595.</w:t>
      </w:r>
    </w:p>
    <w:p w14:paraId="25A36D3F" w14:textId="77777777" w:rsidR="00F865A1" w:rsidRDefault="00F865A1" w:rsidP="00F865A1">
      <w:pPr>
        <w:pStyle w:val="Bibliography"/>
      </w:pPr>
      <w:r>
        <w:t xml:space="preserve">23. </w:t>
      </w:r>
      <w:r>
        <w:tab/>
        <w:t>Lie TJ, Dodsworth JA, Nickle DC, Leigh JA. 2007. Diverse homologues of the archaeal repressor NrpR function similarly in nitrogen regulation. FEMS Microbiol Lett 271:281–288.</w:t>
      </w:r>
    </w:p>
    <w:p w14:paraId="09A2D0B3" w14:textId="77777777" w:rsidR="00F865A1" w:rsidRDefault="00F865A1" w:rsidP="00F865A1">
      <w:pPr>
        <w:pStyle w:val="Bibliography"/>
      </w:pPr>
      <w:r>
        <w:t xml:space="preserve">24. </w:t>
      </w:r>
      <w:r>
        <w:tab/>
        <w:t>Kauffman KJ, Prakash P, Edwards JS. 2003. Advances in flux balance analysis. Curr Opin Biotechnol 14:491–496.</w:t>
      </w:r>
    </w:p>
    <w:p w14:paraId="462D0917" w14:textId="77777777" w:rsidR="00F865A1" w:rsidRDefault="00F865A1" w:rsidP="00F865A1">
      <w:pPr>
        <w:pStyle w:val="Bibliography"/>
      </w:pPr>
      <w:r>
        <w:t xml:space="preserve">25. </w:t>
      </w:r>
      <w:r>
        <w:tab/>
        <w:t>Simeonidis E, Price ND. 2015. Genome-scale modeling for metabolic engineering. J Ind Microbiol Biotechnol 42:327–338.</w:t>
      </w:r>
    </w:p>
    <w:p w14:paraId="48C29BAF" w14:textId="77777777" w:rsidR="00F865A1" w:rsidRDefault="00F865A1" w:rsidP="00F865A1">
      <w:pPr>
        <w:pStyle w:val="Bibliography"/>
      </w:pPr>
      <w:r>
        <w:t xml:space="preserve">26. </w:t>
      </w:r>
      <w:r>
        <w:tab/>
        <w:t>Milne CB, Kim P-J, Eddy JA, Price ND. 2009. Accomplishments in genome-scale in silico modeling for industrial and medical biotechnology. Biotechnol J 4:1653–1670.</w:t>
      </w:r>
    </w:p>
    <w:p w14:paraId="6CDB6ABA" w14:textId="77777777" w:rsidR="00F865A1" w:rsidRDefault="00F865A1" w:rsidP="00F865A1">
      <w:pPr>
        <w:pStyle w:val="Bibliography"/>
      </w:pPr>
      <w:r>
        <w:t xml:space="preserve">27. </w:t>
      </w:r>
      <w:r>
        <w:tab/>
        <w:t>Stolyar S, Van Dien S, Hillesland KL, Pinel N, Lie TJ, Leigh JA, Stahl DA. 2007. Metabolic modeling of a mutualistic microbial community. Mol Syst Biol 3:92.</w:t>
      </w:r>
    </w:p>
    <w:p w14:paraId="389A5FD3" w14:textId="77777777" w:rsidR="00F865A1" w:rsidRDefault="00F865A1" w:rsidP="00F865A1">
      <w:pPr>
        <w:pStyle w:val="Bibliography"/>
      </w:pPr>
      <w:r>
        <w:t xml:space="preserve">28. </w:t>
      </w:r>
      <w:r>
        <w:tab/>
        <w:t xml:space="preserve">Goyal N, Widiastuti H, Karimi IA, Zhou Z. 2014. A genome-scale metabolic model of </w:t>
      </w:r>
      <w:r>
        <w:rPr>
          <w:i/>
          <w:iCs/>
        </w:rPr>
        <w:t>Methanococcus maripaludis S2</w:t>
      </w:r>
      <w:r>
        <w:t xml:space="preserve"> for CO2 capture and conversion to methane. Mol Biosyst 10:1043–1054.</w:t>
      </w:r>
    </w:p>
    <w:p w14:paraId="155AFE0B" w14:textId="77777777" w:rsidR="00F865A1" w:rsidRDefault="00F865A1" w:rsidP="00F865A1">
      <w:pPr>
        <w:pStyle w:val="Bibliography"/>
      </w:pPr>
      <w:r>
        <w:t xml:space="preserve">29. </w:t>
      </w:r>
      <w:r>
        <w:tab/>
        <w:t>Susanti D, Mukhopadhyay B. 2012. An Intertwined Evolutionary History of Methanogenic Archaea and Sulfate Reduction. PLoS ONE 7:e45313.</w:t>
      </w:r>
    </w:p>
    <w:p w14:paraId="5ED09E0C" w14:textId="77777777" w:rsidR="00F865A1" w:rsidRDefault="00F865A1" w:rsidP="00F865A1">
      <w:pPr>
        <w:pStyle w:val="Bibliography"/>
      </w:pPr>
      <w:r>
        <w:t xml:space="preserve">30. </w:t>
      </w:r>
      <w:r>
        <w:tab/>
        <w:t>Graham DE, White RH. 2002. Elucidation of methanogenic coenzyme biosyntheses: from spectroscopy to genomics. Nat Prod Rep 19:133–147.</w:t>
      </w:r>
    </w:p>
    <w:p w14:paraId="044C1917" w14:textId="77777777" w:rsidR="00F865A1" w:rsidRDefault="00F865A1" w:rsidP="00F865A1">
      <w:pPr>
        <w:pStyle w:val="Bibliography"/>
      </w:pPr>
      <w:r>
        <w:t xml:space="preserve">31. </w:t>
      </w:r>
      <w:r>
        <w:tab/>
        <w:t>Benedict MN, Mundy MB, Henry CS, Chia N, Price ND. 2014. Likelihood-Based Gene Annotations for Gap Filling and Quality Assessment in Genome-Scale Metabolic Models. PLoS Comput Biol 10:e1003882.</w:t>
      </w:r>
    </w:p>
    <w:p w14:paraId="766B3BF4" w14:textId="77777777" w:rsidR="00F865A1" w:rsidRDefault="00F865A1" w:rsidP="00F865A1">
      <w:pPr>
        <w:pStyle w:val="Bibliography"/>
      </w:pPr>
      <w:r>
        <w:t xml:space="preserve">32. </w:t>
      </w:r>
      <w:r>
        <w:tab/>
        <w:t>Jackson BE, McInerney MJ. 2002. Anaerobic microbial metabolism can proceed close to thermodynamic limits. Nature 415:454–456.</w:t>
      </w:r>
    </w:p>
    <w:p w14:paraId="0AE7ED1D" w14:textId="77777777" w:rsidR="00F865A1" w:rsidRDefault="00F865A1" w:rsidP="00F865A1">
      <w:pPr>
        <w:pStyle w:val="Bibliography"/>
      </w:pPr>
      <w:r>
        <w:t xml:space="preserve">33. </w:t>
      </w:r>
      <w:r>
        <w:tab/>
        <w:t>Henry CS, Broadbelt LJ, Hatzimanikatis V. 2007. Thermodynamics-Based Metabolic Flux Analysis. Biophys J 92:1792–1805.</w:t>
      </w:r>
    </w:p>
    <w:p w14:paraId="7E80338B" w14:textId="77777777" w:rsidR="00F865A1" w:rsidRDefault="00F865A1" w:rsidP="00F865A1">
      <w:pPr>
        <w:pStyle w:val="Bibliography"/>
      </w:pPr>
      <w:r>
        <w:t xml:space="preserve">34. </w:t>
      </w:r>
      <w:r>
        <w:tab/>
        <w:t>Hoppe A, Hoffmann S, Holzhütter H-G. 2007. Including metabolite concentrations into flux balance analysis: thermodynamic realizability as a constraint on flux distributions in metabolic networks. BMC Syst Biol 1:23.</w:t>
      </w:r>
    </w:p>
    <w:p w14:paraId="17465CAD" w14:textId="77777777" w:rsidR="00F865A1" w:rsidRDefault="00F865A1" w:rsidP="00F865A1">
      <w:pPr>
        <w:pStyle w:val="Bibliography"/>
      </w:pPr>
      <w:r>
        <w:t xml:space="preserve">35. </w:t>
      </w:r>
      <w:r>
        <w:tab/>
        <w:t>Thiele I, Palsson BØ. 2010. A protocol for generating a high-quality genome-scale metabolic reconstruction. Nat Protoc 5:93–121.</w:t>
      </w:r>
    </w:p>
    <w:p w14:paraId="015E1206" w14:textId="77777777" w:rsidR="00F865A1" w:rsidRDefault="00F865A1" w:rsidP="00F865A1">
      <w:pPr>
        <w:pStyle w:val="Bibliography"/>
      </w:pPr>
      <w:r>
        <w:t xml:space="preserve">36. </w:t>
      </w:r>
      <w:r>
        <w:tab/>
        <w:t>Kanehisa M, Goto S. 2000. KEGG: Kyoto Encyclopedia of Genes and Genomes. Nucleic Acids Res 28:27–30.</w:t>
      </w:r>
    </w:p>
    <w:p w14:paraId="10E61400" w14:textId="77777777" w:rsidR="00F865A1" w:rsidRDefault="00F865A1" w:rsidP="00F865A1">
      <w:pPr>
        <w:pStyle w:val="Bibliography"/>
      </w:pPr>
      <w:r>
        <w:lastRenderedPageBreak/>
        <w:t xml:space="preserve">37. </w:t>
      </w:r>
      <w:r>
        <w:tab/>
        <w:t>Caspi R, Altman T, Dale JM, Dreher K, Fulcher CA, Gilham F, Kaipa P, Karthikeyan AS, Kothari A, Krummenacker M, Latendresse M, Mueller LA, Paley S, Popescu L, Pujar A, Shearer AG, Zhang P, Karp PD. 2010. The MetaCyc database of metabolic pathways and enzymes and the BioCyc collection of pathway/genome databases. Nucleic Acids Res 38:D473–D479.</w:t>
      </w:r>
    </w:p>
    <w:p w14:paraId="6599F0BB" w14:textId="77777777" w:rsidR="00F865A1" w:rsidRDefault="00F865A1" w:rsidP="00F865A1">
      <w:pPr>
        <w:pStyle w:val="Bibliography"/>
      </w:pPr>
      <w:r>
        <w:t xml:space="preserve">38. </w:t>
      </w:r>
      <w:r>
        <w:tab/>
        <w:t>Henry CS, DeJongh M, Best AA, Frybarger PM, Linsay B, Stevens RL. 2010. High-throughput generation, optimization and analysis of genome-scale metabolic models. Nat Biotechnol 28:977–982.</w:t>
      </w:r>
    </w:p>
    <w:p w14:paraId="5DB52C22" w14:textId="77777777" w:rsidR="00F865A1" w:rsidRDefault="00F865A1" w:rsidP="00F865A1">
      <w:pPr>
        <w:pStyle w:val="Bibliography"/>
      </w:pPr>
      <w:r>
        <w:t xml:space="preserve">39. </w:t>
      </w:r>
      <w:r>
        <w:tab/>
        <w:t>Price ND, Reed JL, Palsson BØ. 2004. Genome-scale models of microbial cells: evaluating the consequences of constraints. Nat Rev Microbiol 2:886–897.</w:t>
      </w:r>
    </w:p>
    <w:p w14:paraId="0A6AEFB1" w14:textId="77777777" w:rsidR="00F865A1" w:rsidRDefault="00F865A1" w:rsidP="00F865A1">
      <w:pPr>
        <w:pStyle w:val="Bibliography"/>
      </w:pPr>
      <w:r>
        <w:t xml:space="preserve">40. </w:t>
      </w:r>
      <w:r>
        <w:tab/>
        <w:t>Feist AM, Palsson BO. 2010. The biomass objective function. Curr Opin Microbiol 13:344–349.</w:t>
      </w:r>
    </w:p>
    <w:p w14:paraId="437A1CE3" w14:textId="77777777" w:rsidR="00F865A1" w:rsidRDefault="00F865A1" w:rsidP="00F865A1">
      <w:pPr>
        <w:pStyle w:val="Bibliography"/>
      </w:pPr>
      <w:r>
        <w:t xml:space="preserve">41. </w:t>
      </w:r>
      <w:r>
        <w:tab/>
        <w:t>Schellenberger J, Que R, Fleming RMT, Thiele I, Orth JD, Feist AM, Zielinski DC, Bordbar A, Lewis NE, Rahmanian S, Kang J, Hyduke DR, Palsson BØ. 2011. Quantitative prediction of cellular metabolism with constraint-based models: the COBRA Toolbox v2.0. Nat Protoc 6:1290–1307.</w:t>
      </w:r>
    </w:p>
    <w:p w14:paraId="3EB30429" w14:textId="77777777" w:rsidR="00F865A1" w:rsidRDefault="00F865A1" w:rsidP="00F865A1">
      <w:pPr>
        <w:pStyle w:val="Bibliography"/>
      </w:pPr>
      <w:r>
        <w:t xml:space="preserve">42. </w:t>
      </w:r>
      <w:r>
        <w:tab/>
        <w:t>Heavner BD, Price ND. 2015. Transparency in metabolic network reconstruction enables scalable biological discovery. Curr Opin Biotechnol 34:105–109.</w:t>
      </w:r>
    </w:p>
    <w:p w14:paraId="74B36E9C" w14:textId="77777777" w:rsidR="00F865A1" w:rsidRDefault="00F865A1" w:rsidP="00F865A1">
      <w:pPr>
        <w:pStyle w:val="Bibliography"/>
      </w:pPr>
      <w:r>
        <w:t xml:space="preserve">43. </w:t>
      </w:r>
      <w:r>
        <w:tab/>
        <w:t>Kostromins A, Stalidzans E. 2012. Paint4Net: COBRA Toolbox extension for visualization of stoichiometric models of metabolism. Biosystems 109:233–239.</w:t>
      </w:r>
    </w:p>
    <w:p w14:paraId="22A74F15" w14:textId="77777777" w:rsidR="00F865A1" w:rsidRDefault="00F865A1" w:rsidP="00F865A1">
      <w:pPr>
        <w:pStyle w:val="Bibliography"/>
      </w:pPr>
      <w:r>
        <w:t xml:space="preserve">44. </w:t>
      </w:r>
      <w:r>
        <w:tab/>
        <w:t xml:space="preserve">Porat I, Kim W, Hendrickson EL, Xia Q, Zhang Y, Wang T, Taub F, Moore BC, Anderson IJ, Hackett M, Leigh JA, Whitman WB. 2006. Disruption of the Operon Encoding Ehb Hydrogenase Limits Anabolic CO2 Assimilation in the Archaeon </w:t>
      </w:r>
      <w:r>
        <w:rPr>
          <w:i/>
          <w:iCs/>
        </w:rPr>
        <w:t>Methanococcus maripaludis</w:t>
      </w:r>
      <w:r>
        <w:t>. J Bacteriol 188:1373–1380.</w:t>
      </w:r>
    </w:p>
    <w:p w14:paraId="0791AE93" w14:textId="77777777" w:rsidR="00F865A1" w:rsidRDefault="00F865A1" w:rsidP="00F865A1">
      <w:pPr>
        <w:pStyle w:val="Bibliography"/>
      </w:pPr>
      <w:r>
        <w:t xml:space="preserve">45. </w:t>
      </w:r>
      <w:r>
        <w:tab/>
        <w:t>Lie TJ, Costa KC, Lupa B, Korpole S, Whitman WB, Leigh JA. 2012. Essential anaplerotic role for the energy-converting hydrogenase Eha in hydrogenotrophic methanogenesis. Proc Natl Acad Sci 109:15473–15478.</w:t>
      </w:r>
    </w:p>
    <w:p w14:paraId="7AE2FDFD" w14:textId="77777777" w:rsidR="00F865A1" w:rsidRDefault="00F865A1" w:rsidP="00F865A1">
      <w:pPr>
        <w:pStyle w:val="Bibliography"/>
      </w:pPr>
      <w:r>
        <w:t xml:space="preserve">46. </w:t>
      </w:r>
      <w:r>
        <w:tab/>
        <w:t xml:space="preserve">Lupa B, Hendrickson EL, Leigh JA, Whitman WB. 2008. Formate-Dependent H2 Production by the Mesophilic Methanogen </w:t>
      </w:r>
      <w:r>
        <w:rPr>
          <w:i/>
          <w:iCs/>
        </w:rPr>
        <w:t>Methanococcus maripaludis</w:t>
      </w:r>
      <w:r>
        <w:t>. Appl Environ Microbiol 74:6584–6590.</w:t>
      </w:r>
    </w:p>
    <w:p w14:paraId="7136C2C7" w14:textId="77777777" w:rsidR="00F865A1" w:rsidRDefault="00F865A1" w:rsidP="00F865A1">
      <w:pPr>
        <w:pStyle w:val="Bibliography"/>
      </w:pPr>
      <w:r>
        <w:t xml:space="preserve">47. </w:t>
      </w:r>
      <w:r>
        <w:tab/>
        <w:t xml:space="preserve">Costa KC, Lie TJ, Jacobs MA, Leigh JA. 2013. H2-Independent Growth of the Hydrogenotrophic Methanogen </w:t>
      </w:r>
      <w:r>
        <w:rPr>
          <w:i/>
          <w:iCs/>
        </w:rPr>
        <w:t>Methanococcus maripaludis</w:t>
      </w:r>
      <w:r>
        <w:t>. mBio 4:e00062–13.</w:t>
      </w:r>
    </w:p>
    <w:p w14:paraId="5CDB2D79" w14:textId="77777777" w:rsidR="00F865A1" w:rsidRDefault="00F865A1" w:rsidP="00F865A1">
      <w:pPr>
        <w:pStyle w:val="Bibliography"/>
      </w:pPr>
      <w:r>
        <w:t xml:space="preserve">48. </w:t>
      </w:r>
      <w:r>
        <w:tab/>
        <w:t>Costa KC, Wong PM, Wang T, Lie TJ, Dodsworth JA, Swanson I, Burn JA, Hackett M, Leigh JA. 2010. Protein complexing in a methanogen suggests electron bifurcation and electron delivery from formate to heterodisulfide reductase. Proc Natl Acad Sci 107:11050–11055.</w:t>
      </w:r>
    </w:p>
    <w:p w14:paraId="5F6C6B6C" w14:textId="77777777" w:rsidR="00F865A1" w:rsidRDefault="00F865A1" w:rsidP="00F865A1">
      <w:pPr>
        <w:pStyle w:val="Bibliography"/>
      </w:pPr>
      <w:r>
        <w:t xml:space="preserve">49. </w:t>
      </w:r>
      <w:r>
        <w:tab/>
        <w:t>Hendrickson EL, Leigh JA. 2008. Roles of Coenzyme F420-Reducing Hydrogenases and Hydrogen- and F420-Dependent Methylenetetrahydromethanopterin Dehydrogenases in Reduction of F420 and Production of Hydrogen during Methanogenesis. J Bacteriol 190:4818–4821.</w:t>
      </w:r>
    </w:p>
    <w:p w14:paraId="5D6200B9" w14:textId="77777777" w:rsidR="00F865A1" w:rsidRDefault="00F865A1" w:rsidP="00F865A1">
      <w:pPr>
        <w:pStyle w:val="Bibliography"/>
      </w:pPr>
      <w:r>
        <w:t xml:space="preserve">50. </w:t>
      </w:r>
      <w:r>
        <w:tab/>
        <w:t>Matthews BW. 1975. Comparison of the predicted and observed secondary structure of T4 phage lysozyme. Biochim Biophys Acta BBA - Protein Struct 405:442–451.</w:t>
      </w:r>
    </w:p>
    <w:p w14:paraId="13C2A807" w14:textId="77777777" w:rsidR="00F865A1" w:rsidRDefault="00F865A1" w:rsidP="00F865A1">
      <w:pPr>
        <w:pStyle w:val="Bibliography"/>
      </w:pPr>
      <w:r>
        <w:t xml:space="preserve">51. </w:t>
      </w:r>
      <w:r>
        <w:tab/>
        <w:t>Flamholz A, Noor E, Bar-Even A, Milo R. 2011. eQuilibrator—the biochemical thermodynamics calculator. Nucleic Acids Res gkr874.</w:t>
      </w:r>
    </w:p>
    <w:p w14:paraId="2DB4E0D2" w14:textId="77777777" w:rsidR="00F865A1" w:rsidRDefault="00F865A1" w:rsidP="00F865A1">
      <w:pPr>
        <w:pStyle w:val="Bibliography"/>
      </w:pPr>
      <w:r>
        <w:t xml:space="preserve">52. </w:t>
      </w:r>
      <w:r>
        <w:tab/>
        <w:t>Jankowski MD, Henry CS, Broadbelt LJ, Hatzimanikatis V. 2008. Group Contribution Method for Thermodynamic Analysis of Complex Metabolic Networks. Biophys J 95:1487–1499.</w:t>
      </w:r>
    </w:p>
    <w:p w14:paraId="0F21AEAF" w14:textId="77777777" w:rsidR="00F865A1" w:rsidRDefault="00F865A1" w:rsidP="00F865A1">
      <w:pPr>
        <w:pStyle w:val="Bibliography"/>
      </w:pPr>
      <w:r>
        <w:t xml:space="preserve">53. </w:t>
      </w:r>
      <w:r>
        <w:tab/>
        <w:t xml:space="preserve">Costa KC, Yoon SH, Pan M, Burn JA, Baliga NS, Leigh JA. 2013. Effects of H2 and Formate on Growth Yield and Regulation of Methanogenesis in </w:t>
      </w:r>
      <w:r>
        <w:rPr>
          <w:i/>
          <w:iCs/>
        </w:rPr>
        <w:t>Methanococcus maripaludis</w:t>
      </w:r>
      <w:r>
        <w:t>. J Bacteriol 195:1456–1462.</w:t>
      </w:r>
    </w:p>
    <w:p w14:paraId="1A37339D" w14:textId="77777777" w:rsidR="00F865A1" w:rsidRDefault="00F865A1" w:rsidP="00F865A1">
      <w:pPr>
        <w:pStyle w:val="Bibliography"/>
      </w:pPr>
      <w:r>
        <w:t xml:space="preserve">54. </w:t>
      </w:r>
      <w:r>
        <w:tab/>
        <w:t>Degtyarenko K, Matos P de, Ennis M, Hastings J, Zbinden M, McNaught A, Alcántara R, Darsow M, Guedj M, Ashburner M. 2008. ChEBI: a database and ontology for chemical entities of biological interest. Nucleic Acids Res 36:D344–D350.</w:t>
      </w:r>
    </w:p>
    <w:p w14:paraId="52C3BED0" w14:textId="77777777" w:rsidR="00F865A1" w:rsidRDefault="00F865A1" w:rsidP="00F865A1">
      <w:pPr>
        <w:pStyle w:val="Bibliography"/>
      </w:pPr>
      <w:r>
        <w:t xml:space="preserve">55. </w:t>
      </w:r>
      <w:r>
        <w:tab/>
        <w:t>Hucka M, Finney A, Sauro HM, Bolouri H, Doyle JC, Kitano H, Forum  and the rest of the S, Arkin AP, Bornstein BJ, Bray D, Cornish-Bowden A, Cuellar AA, Dronov S, Gilles ED, Ginkel M, Gor V, Goryanin II, Hedley WJ, Hodgman TC, Hofmeyr J-H, Hunter PJ, Juty NS, Kasberger JL, Kremling A, Kummer U, Novère NL, Loew LM, Lucio D, Mendes P, Minch E, Mjolsness ED, Nakayama Y, Nelson MR, Nielsen PF, Sakurada T, Schaff JC, Shapiro BE, Shimizu TS, Spence HD, Stelling J, Takahashi K, Tomita M, Wagner J, Wang J. 2003. The systems biology markup language (SBML): a medium for representation and exchange of biochemical network models. Bioinformatics 19:524–531.</w:t>
      </w:r>
    </w:p>
    <w:p w14:paraId="3A7C14EB" w14:textId="77777777" w:rsidR="00F865A1" w:rsidRDefault="00F865A1" w:rsidP="00F865A1">
      <w:pPr>
        <w:pStyle w:val="Bibliography"/>
      </w:pPr>
      <w:r>
        <w:t xml:space="preserve">56. </w:t>
      </w:r>
      <w:r>
        <w:tab/>
        <w:t xml:space="preserve">Gonnerman MC, Benedict MN, Feist AM, Metcalf WW, Price ND. 2013. Genomically and biochemically accurate metabolic reconstruction of </w:t>
      </w:r>
      <w:r>
        <w:rPr>
          <w:i/>
          <w:iCs/>
        </w:rPr>
        <w:t>Methanosarcina barkeri</w:t>
      </w:r>
      <w:r>
        <w:t xml:space="preserve"> Fusaro, iMG746. Biotechnol J 8:1070–1079.</w:t>
      </w:r>
    </w:p>
    <w:p w14:paraId="453B4FAA" w14:textId="77777777" w:rsidR="00F865A1" w:rsidRDefault="00F865A1" w:rsidP="00F865A1">
      <w:pPr>
        <w:pStyle w:val="Bibliography"/>
      </w:pPr>
      <w:r>
        <w:t xml:space="preserve">57. </w:t>
      </w:r>
      <w:r>
        <w:tab/>
        <w:t xml:space="preserve">Benedict MN, Gonnerman MC, Metcalf WW, Price ND. 2012. Genome-Scale Metabolic Reconstruction and Hypothesis Testing in the Methanogenic Archaeon </w:t>
      </w:r>
      <w:r>
        <w:rPr>
          <w:i/>
          <w:iCs/>
        </w:rPr>
        <w:t>Methanosarcina acetivorans</w:t>
      </w:r>
      <w:r>
        <w:t xml:space="preserve"> C2A. J Bacteriol 194:855–865.</w:t>
      </w:r>
    </w:p>
    <w:p w14:paraId="0F6C13DD" w14:textId="77777777" w:rsidR="00F865A1" w:rsidRDefault="00F865A1" w:rsidP="00F865A1">
      <w:pPr>
        <w:pStyle w:val="Bibliography"/>
      </w:pPr>
      <w:r>
        <w:t xml:space="preserve">58. </w:t>
      </w:r>
      <w:r>
        <w:tab/>
        <w:t>Thauer RK. 2012. The Wolfe cycle comes full circle. Proc Natl Acad Sci 109:15084–15085.</w:t>
      </w:r>
    </w:p>
    <w:p w14:paraId="4042B65D" w14:textId="77777777" w:rsidR="00F865A1" w:rsidRDefault="00F865A1" w:rsidP="00F865A1">
      <w:pPr>
        <w:pStyle w:val="Bibliography"/>
      </w:pPr>
      <w:r>
        <w:t xml:space="preserve">59. </w:t>
      </w:r>
      <w:r>
        <w:tab/>
        <w:t xml:space="preserve">Setzke E, Hedderich R, Heiden S, Thauer RK. 1994. H2: heterodisulfide oxidoreductase complex from </w:t>
      </w:r>
      <w:r>
        <w:rPr>
          <w:i/>
          <w:iCs/>
        </w:rPr>
        <w:t>Methanobacterium thermoautotrophicum</w:t>
      </w:r>
      <w:r>
        <w:t>. Eur J Biochem 220:139–148.</w:t>
      </w:r>
    </w:p>
    <w:p w14:paraId="5A5AE6A6" w14:textId="77777777" w:rsidR="00F865A1" w:rsidRDefault="00F865A1" w:rsidP="00F865A1">
      <w:pPr>
        <w:pStyle w:val="Bibliography"/>
      </w:pPr>
      <w:r>
        <w:t xml:space="preserve">60. </w:t>
      </w:r>
      <w:r>
        <w:tab/>
        <w:t>Thauer RK, Kaster A-K, Seedorf H, Buckel W, Hedderich R. 2008. Methanogenic archaea: ecologically relevant differences in energy conservation. Nat Rev Microbiol 6:579–591.</w:t>
      </w:r>
    </w:p>
    <w:p w14:paraId="6C4F587A" w14:textId="77777777" w:rsidR="00F865A1" w:rsidRDefault="00F865A1" w:rsidP="00F865A1">
      <w:pPr>
        <w:pStyle w:val="Bibliography"/>
      </w:pPr>
      <w:r>
        <w:t xml:space="preserve">61. </w:t>
      </w:r>
      <w:r>
        <w:tab/>
        <w:t>Hedderich R, Thauer RK. 1988. Methanobacterium thermoautotrophicum contains a soluble enzyme system that specifically catalyzes the reduction of the heterodisulfide of coenzyme M and 7-mercaptoheptanoylthreonine phosphate with H2. FEBS Lett 234:223–227.</w:t>
      </w:r>
    </w:p>
    <w:p w14:paraId="3B0228EC" w14:textId="77777777" w:rsidR="00F865A1" w:rsidRDefault="00F865A1" w:rsidP="00F865A1">
      <w:pPr>
        <w:pStyle w:val="Bibliography"/>
      </w:pPr>
      <w:r>
        <w:t xml:space="preserve">62. </w:t>
      </w:r>
      <w:r>
        <w:tab/>
        <w:t>Nitschke W, Russell MJ. 2012. Redox bifurcations: Mechanisms and importance to life now, and at its origin. BioEssays 34:106–109.</w:t>
      </w:r>
    </w:p>
    <w:p w14:paraId="5CE8AF16" w14:textId="77777777" w:rsidR="00F865A1" w:rsidRDefault="00F865A1" w:rsidP="00F865A1">
      <w:pPr>
        <w:pStyle w:val="Bibliography"/>
      </w:pPr>
      <w:r>
        <w:t xml:space="preserve">63. </w:t>
      </w:r>
      <w:r>
        <w:tab/>
        <w:t>Herrmann G, Jayamani E, Mai G, Buckel W. 2008. Energy Conservation via Electron-Transferring Flavoprotein in Anaerobic Bacteria. J Bacteriol 190:784–791.</w:t>
      </w:r>
    </w:p>
    <w:p w14:paraId="6591D886" w14:textId="77777777" w:rsidR="00F865A1" w:rsidRDefault="00F865A1" w:rsidP="00F865A1">
      <w:pPr>
        <w:pStyle w:val="Bibliography"/>
      </w:pPr>
      <w:r>
        <w:t xml:space="preserve">64. </w:t>
      </w:r>
      <w:r>
        <w:tab/>
        <w:t>Costa KC, Wong PM, Wang T, Lie TJ, Dodsworth JA, Swanson I, Burn JA, Hackett M, Leigh JA. 2010. Protein complexing in a methanogen suggests electron bifurcation and electron delivery from formate to heterodisulfide reductase. Proc Natl Acad Sci 107:11050–11055.</w:t>
      </w:r>
    </w:p>
    <w:p w14:paraId="272C7E59" w14:textId="77777777" w:rsidR="00F865A1" w:rsidRDefault="00F865A1" w:rsidP="00F865A1">
      <w:pPr>
        <w:pStyle w:val="Bibliography"/>
      </w:pPr>
      <w:r>
        <w:lastRenderedPageBreak/>
        <w:t xml:space="preserve">65. </w:t>
      </w:r>
      <w:r>
        <w:tab/>
        <w:t>Shieh JS, Whitman WB. 1987. Pathway of acetate assimilation in autotrophic and heterotrophic methanococci. J Bacteriol 169:5327–5329.</w:t>
      </w:r>
    </w:p>
    <w:p w14:paraId="70F7E4DC" w14:textId="77777777" w:rsidR="00F865A1" w:rsidRDefault="00F865A1" w:rsidP="00F865A1">
      <w:pPr>
        <w:pStyle w:val="Bibliography"/>
      </w:pPr>
      <w:r>
        <w:t xml:space="preserve">66. </w:t>
      </w:r>
      <w:r>
        <w:tab/>
        <w:t xml:space="preserve">Welander PV, Metcalf WW. 2005. Loss of the </w:t>
      </w:r>
      <w:r>
        <w:rPr>
          <w:i/>
          <w:iCs/>
        </w:rPr>
        <w:t>mtr</w:t>
      </w:r>
      <w:r>
        <w:t xml:space="preserve"> operon in </w:t>
      </w:r>
      <w:r>
        <w:rPr>
          <w:i/>
          <w:iCs/>
        </w:rPr>
        <w:t>Methanosarcina</w:t>
      </w:r>
      <w:r>
        <w:t xml:space="preserve"> blocks growth on methanol, but not methanogenesis, and reveals an unknown methanogenic pathway. Proc Natl Acad Sci U S A 102:10664–10669.</w:t>
      </w:r>
    </w:p>
    <w:p w14:paraId="7113C587" w14:textId="77777777" w:rsidR="00F865A1" w:rsidRDefault="00F865A1" w:rsidP="00F865A1">
      <w:pPr>
        <w:pStyle w:val="Bibliography"/>
      </w:pPr>
      <w:r>
        <w:t xml:space="preserve">67. </w:t>
      </w:r>
      <w:r>
        <w:tab/>
        <w:t>DiMarco AA, Bobik TA, Wolfe RS. 1990. Unusual coenzymes of methanogenesis. Annu Rev Biochem 59:355–394.</w:t>
      </w:r>
    </w:p>
    <w:p w14:paraId="1E8DC4C1" w14:textId="77777777" w:rsidR="00F865A1" w:rsidRDefault="00F865A1" w:rsidP="00F865A1">
      <w:pPr>
        <w:pStyle w:val="Bibliography"/>
      </w:pPr>
      <w:r>
        <w:t xml:space="preserve">68. </w:t>
      </w:r>
      <w:r>
        <w:tab/>
        <w:t xml:space="preserve">Siu S, Robotham A, Logan SM, Kelly JF, Uchida K, Aizawa S-I, Jarrell KF. 2015. Evidence that Biosynthesis of the Second and Third Sugars of the Archaellin Tetrasaccharide in the Archaeon </w:t>
      </w:r>
      <w:r>
        <w:rPr>
          <w:i/>
          <w:iCs/>
        </w:rPr>
        <w:t>Methanococcus maripaludis</w:t>
      </w:r>
      <w:r>
        <w:t xml:space="preserve"> Occurs by the Same Pathway Used by </w:t>
      </w:r>
      <w:r>
        <w:rPr>
          <w:i/>
          <w:iCs/>
        </w:rPr>
        <w:t>Pseudomonas aeruginosa</w:t>
      </w:r>
      <w:r>
        <w:t xml:space="preserve"> To Make a Di-N-Acetylated Sugar. J Bacteriol 197:1668–1680.</w:t>
      </w:r>
    </w:p>
    <w:p w14:paraId="3FC1EB91" w14:textId="77777777" w:rsidR="00F865A1" w:rsidRDefault="00F865A1" w:rsidP="00F865A1">
      <w:pPr>
        <w:pStyle w:val="Bibliography"/>
      </w:pPr>
      <w:r>
        <w:t xml:space="preserve">69. </w:t>
      </w:r>
      <w:r>
        <w:tab/>
        <w:t>Jain S, Caforio A, Driessen AJM. 2014. Biosynthesis of archaeal membrane ether lipids. Front Microbiol 5.</w:t>
      </w:r>
    </w:p>
    <w:p w14:paraId="0D76F025" w14:textId="77777777" w:rsidR="00F865A1" w:rsidRDefault="00F865A1" w:rsidP="00F865A1">
      <w:pPr>
        <w:pStyle w:val="Bibliography"/>
      </w:pPr>
      <w:r>
        <w:t xml:space="preserve">70. </w:t>
      </w:r>
      <w:r>
        <w:tab/>
        <w:t>Overbeek R, Begley T, Butler RM, Choudhuri JV, Chuang H-Y, Cohoon M, de Crécy-Lagard V, Diaz N, Disz T, Edwards R, Fonstein M, Frank ED, Gerdes S, Glass EM, Goesmann A, Hanson A, Iwata-Reuyl D, Jensen R, Jamshidi N, Krause L, Kubal M, Larsen N, Linke B, McHardy AC, Meyer F, Neuweger H, Olsen G, Olson R, Osterman A, Portnoy V, Pusch GD, Rodionov DA, Rückert C, Steiner J, Stevens R, Thiele I, Vassieva O, Ye Y, Zagnitko O, Vonstein V. 2005. The subsystems approach to genome annotation and its use in the project to annotate 1000 genomes. Nucleic Acids Res 33:5691–5702.</w:t>
      </w:r>
    </w:p>
    <w:p w14:paraId="26E78672" w14:textId="77777777" w:rsidR="00F865A1" w:rsidRDefault="00F865A1" w:rsidP="00F865A1">
      <w:pPr>
        <w:pStyle w:val="Bibliography"/>
      </w:pPr>
      <w:r>
        <w:t xml:space="preserve">71. </w:t>
      </w:r>
      <w:r>
        <w:tab/>
        <w:t>Balderston WL, Payne WJ. 1976. Inhibition of methanogenesis in salt marsh sediments and whole-cell suspensions of methanogenic bacteria by nitrogen oxides. Appl Environ Microbiol 32:264–269.</w:t>
      </w:r>
    </w:p>
    <w:p w14:paraId="1B1D9670" w14:textId="77777777" w:rsidR="00F865A1" w:rsidRDefault="00F865A1" w:rsidP="00F865A1">
      <w:pPr>
        <w:pStyle w:val="Bibliography"/>
      </w:pPr>
      <w:r>
        <w:t xml:space="preserve">72. </w:t>
      </w:r>
      <w:r>
        <w:tab/>
        <w:t>Liu Y, Beer LL, Whitman WB. 2012. Methanogens: a window into ancient sulfur metabolism. Trends Microbiol 20:251–258.</w:t>
      </w:r>
    </w:p>
    <w:p w14:paraId="5921040D" w14:textId="77777777" w:rsidR="00F865A1" w:rsidRDefault="00F865A1" w:rsidP="00F865A1">
      <w:pPr>
        <w:pStyle w:val="Bibliography"/>
      </w:pPr>
      <w:r>
        <w:t xml:space="preserve">73. </w:t>
      </w:r>
      <w:r>
        <w:tab/>
        <w:t>Feist AM, Henry CS, Reed JL, Krummenacker M, Joyce AR, Karp PD, Broadbelt LJ, Hatzimanikatis V, Palsson BØ. 2007. A genome-scale metabolic reconstruction for Escherichia coli K-12 MG1655 that accounts for 1260 ORFs and thermodynamic information. Mol Syst Biol 3.</w:t>
      </w:r>
    </w:p>
    <w:p w14:paraId="62A55DDB" w14:textId="77777777" w:rsidR="00F865A1" w:rsidRDefault="00F865A1" w:rsidP="00F865A1">
      <w:pPr>
        <w:pStyle w:val="Bibliography"/>
      </w:pPr>
      <w:r>
        <w:t xml:space="preserve">74. </w:t>
      </w:r>
      <w:r>
        <w:tab/>
        <w:t xml:space="preserve">Orth JD, Conrad TM, Na J, Lerman JA, Nam H, Feist AM, Palsson BO. 2014. A comprehensive genome-scale reconstruction of </w:t>
      </w:r>
      <w:r>
        <w:rPr>
          <w:i/>
          <w:iCs/>
        </w:rPr>
        <w:t>Escherichia coli</w:t>
      </w:r>
      <w:r>
        <w:t xml:space="preserve"> metabolism--2011. Mol Syst Biol 7:535–535.</w:t>
      </w:r>
    </w:p>
    <w:p w14:paraId="7D0E936A" w14:textId="77777777" w:rsidR="00F865A1" w:rsidRDefault="00F865A1" w:rsidP="00F865A1">
      <w:pPr>
        <w:pStyle w:val="Bibliography"/>
      </w:pPr>
      <w:r>
        <w:t xml:space="preserve">75. </w:t>
      </w:r>
      <w:r>
        <w:tab/>
        <w:t xml:space="preserve">Sarmiento F, Mrázek J, Whitman WB. 2013. Genome-scale analysis of gene function in the hydrogenotrophic methanogenic archaeon </w:t>
      </w:r>
      <w:r>
        <w:rPr>
          <w:i/>
          <w:iCs/>
        </w:rPr>
        <w:t>Methanococcus maripaludis</w:t>
      </w:r>
      <w:r>
        <w:t>. Proc Natl Acad Sci 110:4726–4731.</w:t>
      </w:r>
    </w:p>
    <w:p w14:paraId="333A4930" w14:textId="77777777" w:rsidR="00F865A1" w:rsidRDefault="00F865A1" w:rsidP="00F865A1">
      <w:pPr>
        <w:pStyle w:val="Bibliography"/>
      </w:pPr>
      <w:r>
        <w:t xml:space="preserve">76. </w:t>
      </w:r>
      <w:r>
        <w:tab/>
        <w:t>Heavner BD, Price ND. 2015. Comparative Analysis of Yeast Metabolic Network Models Highlights Progress, Opportunities for Metabolic Reconstruction. PLoS Comput Biol 11:e1004530.</w:t>
      </w:r>
    </w:p>
    <w:p w14:paraId="5E167DB1" w14:textId="77777777" w:rsidR="00F865A1" w:rsidRDefault="00F865A1" w:rsidP="00F865A1">
      <w:pPr>
        <w:pStyle w:val="Bibliography"/>
      </w:pPr>
      <w:r>
        <w:t xml:space="preserve">77. </w:t>
      </w:r>
      <w:r>
        <w:tab/>
        <w:t xml:space="preserve">Kaster A-K, Goenrich M, Seedorf H, Liesegang H, Wollherr A, Gottschalk G, Thauer RK. 2011. More Than 200 Genes Required for Methane Formation from H2 and CO2 and Energy Conservation Are Present in </w:t>
      </w:r>
      <w:r>
        <w:rPr>
          <w:i/>
          <w:iCs/>
        </w:rPr>
        <w:t>Methanothermobacter marburgensis</w:t>
      </w:r>
      <w:r>
        <w:t xml:space="preserve"> and </w:t>
      </w:r>
      <w:r>
        <w:rPr>
          <w:i/>
          <w:iCs/>
        </w:rPr>
        <w:t>Methanothermobacter thermautotrophicus</w:t>
      </w:r>
      <w:r>
        <w:t>. Archaea 2011:1–23.</w:t>
      </w:r>
    </w:p>
    <w:p w14:paraId="662D5F5E" w14:textId="7C93685D" w:rsidR="000B43BF" w:rsidRPr="00FA2B14" w:rsidRDefault="00A40676" w:rsidP="006F5195">
      <w:pPr>
        <w:pStyle w:val="Bibliography"/>
        <w:rPr>
          <w:rFonts w:ascii="Cambria" w:eastAsia="MS Gothic" w:hAnsi="Cambria"/>
          <w:b/>
          <w:bCs/>
          <w:color w:val="365F91"/>
          <w:sz w:val="28"/>
          <w:szCs w:val="28"/>
        </w:rPr>
      </w:pPr>
      <w:r>
        <w:fldChar w:fldCharType="end"/>
      </w:r>
    </w:p>
    <w:p w14:paraId="75B083EB" w14:textId="77777777" w:rsidR="006118BA" w:rsidRDefault="00070CFD" w:rsidP="000B43BF">
      <w:pPr>
        <w:pStyle w:val="Heading1"/>
      </w:pPr>
      <w:r>
        <w:lastRenderedPageBreak/>
        <w:t xml:space="preserve">Tables and </w:t>
      </w:r>
      <w:r w:rsidR="007D1D19">
        <w:t>Figures</w:t>
      </w:r>
    </w:p>
    <w:tbl>
      <w:tblPr>
        <w:tblW w:w="8900" w:type="dxa"/>
        <w:tblInd w:w="93" w:type="dxa"/>
        <w:tblLook w:val="04A0" w:firstRow="1" w:lastRow="0" w:firstColumn="1" w:lastColumn="0" w:noHBand="0" w:noVBand="1"/>
      </w:tblPr>
      <w:tblGrid>
        <w:gridCol w:w="8900"/>
      </w:tblGrid>
      <w:tr w:rsidR="006118BA" w:rsidRPr="00FA2B14" w14:paraId="66756469" w14:textId="77777777" w:rsidTr="00B55FE2">
        <w:trPr>
          <w:trHeight w:val="300"/>
        </w:trPr>
        <w:tc>
          <w:tcPr>
            <w:tcW w:w="8900" w:type="dxa"/>
            <w:tcBorders>
              <w:top w:val="single" w:sz="4" w:space="0" w:color="auto"/>
              <w:left w:val="nil"/>
              <w:bottom w:val="single" w:sz="4" w:space="0" w:color="auto"/>
              <w:right w:val="nil"/>
            </w:tcBorders>
            <w:vAlign w:val="center"/>
            <w:hideMark/>
          </w:tcPr>
          <w:p w14:paraId="0FC1C85C" w14:textId="77777777" w:rsidR="006118BA" w:rsidRDefault="006118BA" w:rsidP="006118BA">
            <w:pPr>
              <w:keepNext/>
              <w:spacing w:after="0" w:line="240" w:lineRule="auto"/>
              <w:rPr>
                <w:rFonts w:ascii="Calibri" w:eastAsia="Times New Roman" w:hAnsi="Calibri"/>
                <w:color w:val="000000"/>
                <w:sz w:val="22"/>
              </w:rPr>
            </w:pPr>
          </w:p>
          <w:tbl>
            <w:tblPr>
              <w:tblW w:w="7900" w:type="dxa"/>
              <w:tblLook w:val="04A0" w:firstRow="1" w:lastRow="0" w:firstColumn="1" w:lastColumn="0" w:noHBand="0" w:noVBand="1"/>
            </w:tblPr>
            <w:tblGrid>
              <w:gridCol w:w="5040"/>
              <w:gridCol w:w="2860"/>
            </w:tblGrid>
            <w:tr w:rsidR="00B55FE2" w:rsidRPr="00FA2B14" w14:paraId="085AF05F" w14:textId="77777777" w:rsidTr="00B55FE2">
              <w:trPr>
                <w:trHeight w:val="300"/>
              </w:trPr>
              <w:tc>
                <w:tcPr>
                  <w:tcW w:w="7900" w:type="dxa"/>
                  <w:gridSpan w:val="2"/>
                  <w:tcBorders>
                    <w:top w:val="single" w:sz="4" w:space="0" w:color="auto"/>
                    <w:left w:val="nil"/>
                    <w:bottom w:val="single" w:sz="4" w:space="0" w:color="auto"/>
                    <w:right w:val="nil"/>
                  </w:tcBorders>
                  <w:shd w:val="clear" w:color="auto" w:fill="auto"/>
                  <w:noWrap/>
                  <w:vAlign w:val="bottom"/>
                  <w:hideMark/>
                </w:tcPr>
                <w:p w14:paraId="183019D0" w14:textId="77777777" w:rsidR="00B55FE2" w:rsidRPr="00B55FE2" w:rsidRDefault="00B55FE2" w:rsidP="00B55FE2">
                  <w:pPr>
                    <w:spacing w:after="0" w:line="240" w:lineRule="auto"/>
                    <w:jc w:val="center"/>
                    <w:rPr>
                      <w:rFonts w:ascii="Calibri" w:eastAsia="Times New Roman" w:hAnsi="Calibri"/>
                      <w:b/>
                      <w:bCs/>
                      <w:color w:val="000000"/>
                      <w:sz w:val="22"/>
                    </w:rPr>
                  </w:pPr>
                  <w:r w:rsidRPr="00B55FE2">
                    <w:rPr>
                      <w:rFonts w:ascii="Calibri" w:eastAsia="Times New Roman" w:hAnsi="Calibri"/>
                      <w:b/>
                      <w:bCs/>
                      <w:i/>
                      <w:iCs/>
                      <w:color w:val="000000"/>
                      <w:sz w:val="22"/>
                    </w:rPr>
                    <w:t>Methanococcus maripaludis S2</w:t>
                  </w:r>
                  <w:r w:rsidRPr="00B55FE2">
                    <w:rPr>
                      <w:rFonts w:ascii="Calibri" w:eastAsia="Times New Roman" w:hAnsi="Calibri"/>
                      <w:b/>
                      <w:bCs/>
                      <w:color w:val="000000"/>
                      <w:sz w:val="22"/>
                    </w:rPr>
                    <w:t xml:space="preserve"> model statistics</w:t>
                  </w:r>
                </w:p>
              </w:tc>
            </w:tr>
            <w:tr w:rsidR="00B55FE2" w:rsidRPr="00FA2B14" w14:paraId="093E75DD" w14:textId="77777777" w:rsidTr="00B55FE2">
              <w:trPr>
                <w:trHeight w:val="300"/>
              </w:trPr>
              <w:tc>
                <w:tcPr>
                  <w:tcW w:w="5040" w:type="dxa"/>
                  <w:tcBorders>
                    <w:top w:val="nil"/>
                    <w:left w:val="nil"/>
                    <w:bottom w:val="nil"/>
                    <w:right w:val="nil"/>
                  </w:tcBorders>
                  <w:shd w:val="clear" w:color="auto" w:fill="auto"/>
                  <w:noWrap/>
                  <w:vAlign w:val="bottom"/>
                  <w:hideMark/>
                </w:tcPr>
                <w:p w14:paraId="23C41BA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Protein Coding Genes</w:t>
                  </w:r>
                </w:p>
              </w:tc>
              <w:tc>
                <w:tcPr>
                  <w:tcW w:w="2860" w:type="dxa"/>
                  <w:tcBorders>
                    <w:top w:val="nil"/>
                    <w:left w:val="nil"/>
                    <w:bottom w:val="nil"/>
                    <w:right w:val="nil"/>
                  </w:tcBorders>
                  <w:shd w:val="clear" w:color="auto" w:fill="auto"/>
                  <w:noWrap/>
                  <w:vAlign w:val="bottom"/>
                  <w:hideMark/>
                </w:tcPr>
                <w:p w14:paraId="3565461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540</w:t>
                  </w:r>
                </w:p>
              </w:tc>
            </w:tr>
            <w:tr w:rsidR="00B55FE2" w:rsidRPr="00FA2B14" w14:paraId="153635A8" w14:textId="77777777" w:rsidTr="00B55FE2">
              <w:trPr>
                <w:trHeight w:val="300"/>
              </w:trPr>
              <w:tc>
                <w:tcPr>
                  <w:tcW w:w="5040" w:type="dxa"/>
                  <w:tcBorders>
                    <w:top w:val="nil"/>
                    <w:left w:val="nil"/>
                    <w:bottom w:val="nil"/>
                    <w:right w:val="nil"/>
                  </w:tcBorders>
                  <w:shd w:val="clear" w:color="auto" w:fill="auto"/>
                  <w:noWrap/>
                  <w:vAlign w:val="bottom"/>
                  <w:hideMark/>
                </w:tcPr>
                <w:p w14:paraId="3C3C57C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 ORF Coverage</w:t>
                  </w:r>
                </w:p>
              </w:tc>
              <w:tc>
                <w:tcPr>
                  <w:tcW w:w="2860" w:type="dxa"/>
                  <w:tcBorders>
                    <w:top w:val="nil"/>
                    <w:left w:val="nil"/>
                    <w:bottom w:val="nil"/>
                    <w:right w:val="nil"/>
                  </w:tcBorders>
                  <w:shd w:val="clear" w:color="auto" w:fill="auto"/>
                  <w:noWrap/>
                  <w:vAlign w:val="bottom"/>
                  <w:hideMark/>
                </w:tcPr>
                <w:p w14:paraId="72006BD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31</w:t>
                  </w:r>
                </w:p>
              </w:tc>
            </w:tr>
            <w:tr w:rsidR="00B55FE2" w:rsidRPr="00FA2B14" w14:paraId="24494A44" w14:textId="77777777" w:rsidTr="00B55FE2">
              <w:trPr>
                <w:trHeight w:val="300"/>
              </w:trPr>
              <w:tc>
                <w:tcPr>
                  <w:tcW w:w="5040" w:type="dxa"/>
                  <w:tcBorders>
                    <w:top w:val="nil"/>
                    <w:left w:val="nil"/>
                    <w:bottom w:val="nil"/>
                    <w:right w:val="nil"/>
                  </w:tcBorders>
                  <w:shd w:val="clear" w:color="auto" w:fill="auto"/>
                  <w:noWrap/>
                  <w:vAlign w:val="bottom"/>
                  <w:hideMark/>
                </w:tcPr>
                <w:p w14:paraId="5BB52EF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Intra/Extracellular Metabolites</w:t>
                  </w:r>
                </w:p>
              </w:tc>
              <w:tc>
                <w:tcPr>
                  <w:tcW w:w="2860" w:type="dxa"/>
                  <w:tcBorders>
                    <w:top w:val="nil"/>
                    <w:left w:val="nil"/>
                    <w:bottom w:val="nil"/>
                    <w:right w:val="nil"/>
                  </w:tcBorders>
                  <w:shd w:val="clear" w:color="auto" w:fill="auto"/>
                  <w:noWrap/>
                  <w:vAlign w:val="bottom"/>
                  <w:hideMark/>
                </w:tcPr>
                <w:p w14:paraId="50D8B2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658/53</w:t>
                  </w:r>
                </w:p>
              </w:tc>
            </w:tr>
            <w:tr w:rsidR="00B55FE2" w:rsidRPr="00FA2B14" w14:paraId="78EA7D83" w14:textId="77777777" w:rsidTr="00B55FE2">
              <w:trPr>
                <w:trHeight w:val="300"/>
              </w:trPr>
              <w:tc>
                <w:tcPr>
                  <w:tcW w:w="5040" w:type="dxa"/>
                  <w:tcBorders>
                    <w:top w:val="nil"/>
                    <w:left w:val="nil"/>
                    <w:bottom w:val="nil"/>
                    <w:right w:val="nil"/>
                  </w:tcBorders>
                  <w:shd w:val="clear" w:color="auto" w:fill="auto"/>
                  <w:noWrap/>
                  <w:vAlign w:val="bottom"/>
                  <w:hideMark/>
                </w:tcPr>
                <w:p w14:paraId="2AB2D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Metabolites</w:t>
                  </w:r>
                </w:p>
              </w:tc>
              <w:tc>
                <w:tcPr>
                  <w:tcW w:w="2860" w:type="dxa"/>
                  <w:tcBorders>
                    <w:top w:val="nil"/>
                    <w:left w:val="nil"/>
                    <w:bottom w:val="nil"/>
                    <w:right w:val="nil"/>
                  </w:tcBorders>
                  <w:shd w:val="clear" w:color="auto" w:fill="auto"/>
                  <w:noWrap/>
                  <w:vAlign w:val="bottom"/>
                  <w:hideMark/>
                </w:tcPr>
                <w:p w14:paraId="2A076640"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259</w:t>
                  </w:r>
                </w:p>
              </w:tc>
            </w:tr>
            <w:tr w:rsidR="00B55FE2" w:rsidRPr="00FA2B14" w14:paraId="74C0FAA9" w14:textId="77777777" w:rsidTr="00B55FE2">
              <w:trPr>
                <w:trHeight w:val="300"/>
              </w:trPr>
              <w:tc>
                <w:tcPr>
                  <w:tcW w:w="5040" w:type="dxa"/>
                  <w:tcBorders>
                    <w:top w:val="nil"/>
                    <w:left w:val="nil"/>
                    <w:bottom w:val="nil"/>
                    <w:right w:val="nil"/>
                  </w:tcBorders>
                  <w:shd w:val="clear" w:color="auto" w:fill="auto"/>
                  <w:noWrap/>
                  <w:vAlign w:val="bottom"/>
                  <w:hideMark/>
                </w:tcPr>
                <w:p w14:paraId="56DE09B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Internal Reactions</w:t>
                  </w:r>
                </w:p>
              </w:tc>
              <w:tc>
                <w:tcPr>
                  <w:tcW w:w="2860" w:type="dxa"/>
                  <w:tcBorders>
                    <w:top w:val="nil"/>
                    <w:left w:val="nil"/>
                    <w:bottom w:val="nil"/>
                    <w:right w:val="nil"/>
                  </w:tcBorders>
                  <w:shd w:val="clear" w:color="auto" w:fill="auto"/>
                  <w:noWrap/>
                  <w:vAlign w:val="bottom"/>
                  <w:hideMark/>
                </w:tcPr>
                <w:p w14:paraId="1F28A14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586</w:t>
                  </w:r>
                </w:p>
              </w:tc>
            </w:tr>
            <w:tr w:rsidR="00B55FE2" w:rsidRPr="00FA2B14" w14:paraId="4ADF157D" w14:textId="77777777" w:rsidTr="00B55FE2">
              <w:trPr>
                <w:trHeight w:val="300"/>
              </w:trPr>
              <w:tc>
                <w:tcPr>
                  <w:tcW w:w="5040" w:type="dxa"/>
                  <w:tcBorders>
                    <w:top w:val="nil"/>
                    <w:left w:val="nil"/>
                    <w:bottom w:val="nil"/>
                    <w:right w:val="nil"/>
                  </w:tcBorders>
                  <w:shd w:val="clear" w:color="auto" w:fill="auto"/>
                  <w:noWrap/>
                  <w:vAlign w:val="bottom"/>
                  <w:hideMark/>
                </w:tcPr>
                <w:p w14:paraId="2A5D10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Transport/Exchange Reactions</w:t>
                  </w:r>
                </w:p>
              </w:tc>
              <w:tc>
                <w:tcPr>
                  <w:tcW w:w="2860" w:type="dxa"/>
                  <w:tcBorders>
                    <w:top w:val="nil"/>
                    <w:left w:val="nil"/>
                    <w:bottom w:val="nil"/>
                    <w:right w:val="nil"/>
                  </w:tcBorders>
                  <w:shd w:val="clear" w:color="auto" w:fill="auto"/>
                  <w:noWrap/>
                  <w:vAlign w:val="bottom"/>
                  <w:hideMark/>
                </w:tcPr>
                <w:p w14:paraId="4F53548A"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49/59</w:t>
                  </w:r>
                </w:p>
              </w:tc>
            </w:tr>
            <w:tr w:rsidR="00B55FE2" w:rsidRPr="00FA2B14" w14:paraId="3AF9C937" w14:textId="77777777" w:rsidTr="00B55FE2">
              <w:trPr>
                <w:trHeight w:val="300"/>
              </w:trPr>
              <w:tc>
                <w:tcPr>
                  <w:tcW w:w="5040" w:type="dxa"/>
                  <w:tcBorders>
                    <w:top w:val="nil"/>
                    <w:left w:val="nil"/>
                    <w:bottom w:val="nil"/>
                    <w:right w:val="nil"/>
                  </w:tcBorders>
                  <w:shd w:val="clear" w:color="auto" w:fill="auto"/>
                  <w:noWrap/>
                  <w:vAlign w:val="bottom"/>
                  <w:hideMark/>
                </w:tcPr>
                <w:p w14:paraId="6B4830B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Reactions</w:t>
                  </w:r>
                </w:p>
              </w:tc>
              <w:tc>
                <w:tcPr>
                  <w:tcW w:w="2860" w:type="dxa"/>
                  <w:tcBorders>
                    <w:top w:val="nil"/>
                    <w:left w:val="nil"/>
                    <w:bottom w:val="nil"/>
                    <w:right w:val="nil"/>
                  </w:tcBorders>
                  <w:shd w:val="clear" w:color="auto" w:fill="auto"/>
                  <w:noWrap/>
                  <w:vAlign w:val="bottom"/>
                  <w:hideMark/>
                </w:tcPr>
                <w:p w14:paraId="4B81507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206</w:t>
                  </w:r>
                </w:p>
              </w:tc>
            </w:tr>
            <w:tr w:rsidR="00B55FE2" w:rsidRPr="00FA2B14" w14:paraId="68FDD72D" w14:textId="77777777" w:rsidTr="00B55FE2">
              <w:trPr>
                <w:trHeight w:val="300"/>
              </w:trPr>
              <w:tc>
                <w:tcPr>
                  <w:tcW w:w="5040" w:type="dxa"/>
                  <w:tcBorders>
                    <w:top w:val="nil"/>
                    <w:left w:val="nil"/>
                    <w:bottom w:val="single" w:sz="4" w:space="0" w:color="auto"/>
                    <w:right w:val="nil"/>
                  </w:tcBorders>
                  <w:shd w:val="clear" w:color="auto" w:fill="auto"/>
                  <w:noWrap/>
                  <w:vAlign w:val="bottom"/>
                  <w:hideMark/>
                </w:tcPr>
                <w:p w14:paraId="1BA91BD9"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Gene-Associated Reactions</w:t>
                  </w:r>
                </w:p>
              </w:tc>
              <w:tc>
                <w:tcPr>
                  <w:tcW w:w="2860" w:type="dxa"/>
                  <w:tcBorders>
                    <w:top w:val="nil"/>
                    <w:left w:val="nil"/>
                    <w:bottom w:val="single" w:sz="4" w:space="0" w:color="auto"/>
                    <w:right w:val="nil"/>
                  </w:tcBorders>
                  <w:shd w:val="clear" w:color="auto" w:fill="auto"/>
                  <w:noWrap/>
                  <w:vAlign w:val="bottom"/>
                  <w:hideMark/>
                </w:tcPr>
                <w:p w14:paraId="419E1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500</w:t>
                  </w:r>
                </w:p>
              </w:tc>
            </w:tr>
            <w:tr w:rsidR="00EC3B2F" w:rsidRPr="00FA2B14" w14:paraId="65A075C8" w14:textId="77777777" w:rsidTr="00883773">
              <w:trPr>
                <w:trHeight w:val="300"/>
              </w:trPr>
              <w:tc>
                <w:tcPr>
                  <w:tcW w:w="7900" w:type="dxa"/>
                  <w:gridSpan w:val="2"/>
                  <w:tcBorders>
                    <w:top w:val="nil"/>
                    <w:left w:val="nil"/>
                    <w:bottom w:val="nil"/>
                    <w:right w:val="nil"/>
                  </w:tcBorders>
                  <w:shd w:val="clear" w:color="auto" w:fill="auto"/>
                  <w:hideMark/>
                </w:tcPr>
                <w:p w14:paraId="6D34C910"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Table 1. Ge</w:t>
                  </w:r>
                  <w:r>
                    <w:rPr>
                      <w:rFonts w:ascii="Calibri" w:eastAsia="Times New Roman" w:hAnsi="Calibri"/>
                      <w:color w:val="000000"/>
                      <w:sz w:val="22"/>
                    </w:rPr>
                    <w:t xml:space="preserve">neral statistics for the iMR540 </w:t>
                  </w:r>
                  <w:r w:rsidRPr="00B55FE2">
                    <w:rPr>
                      <w:rFonts w:ascii="Calibri" w:eastAsia="Times New Roman" w:hAnsi="Calibri"/>
                      <w:color w:val="000000"/>
                      <w:sz w:val="22"/>
                    </w:rPr>
                    <w:t>reconstruction.</w:t>
                  </w:r>
                </w:p>
                <w:p w14:paraId="1D126459"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 </w:t>
                  </w:r>
                </w:p>
              </w:tc>
            </w:tr>
          </w:tbl>
          <w:p w14:paraId="57D3767C" w14:textId="77777777" w:rsidR="00B55FE2" w:rsidRPr="006118BA" w:rsidRDefault="00B55FE2" w:rsidP="006118BA">
            <w:pPr>
              <w:keepNext/>
              <w:spacing w:after="0" w:line="240" w:lineRule="auto"/>
              <w:rPr>
                <w:rFonts w:ascii="Calibri" w:eastAsia="Times New Roman" w:hAnsi="Calibri"/>
                <w:color w:val="000000"/>
                <w:sz w:val="22"/>
              </w:rPr>
            </w:pPr>
          </w:p>
        </w:tc>
      </w:tr>
      <w:tr w:rsidR="00B55FE2" w:rsidRPr="00FA2B14" w14:paraId="706C63C5" w14:textId="77777777" w:rsidTr="006118BA">
        <w:trPr>
          <w:trHeight w:val="300"/>
        </w:trPr>
        <w:tc>
          <w:tcPr>
            <w:tcW w:w="8900" w:type="dxa"/>
            <w:tcBorders>
              <w:top w:val="single" w:sz="4" w:space="0" w:color="auto"/>
              <w:left w:val="nil"/>
              <w:bottom w:val="nil"/>
              <w:right w:val="nil"/>
            </w:tcBorders>
            <w:vAlign w:val="center"/>
          </w:tcPr>
          <w:p w14:paraId="409A0987" w14:textId="77777777" w:rsidR="00B55FE2" w:rsidRDefault="00B55FE2" w:rsidP="006118BA">
            <w:pPr>
              <w:keepNext/>
              <w:spacing w:after="0" w:line="240" w:lineRule="auto"/>
              <w:rPr>
                <w:rFonts w:ascii="Calibri" w:eastAsia="Times New Roman" w:hAnsi="Calibri"/>
                <w:color w:val="000000"/>
                <w:sz w:val="22"/>
              </w:rPr>
            </w:pPr>
          </w:p>
        </w:tc>
      </w:tr>
    </w:tbl>
    <w:p w14:paraId="093C73B5" w14:textId="77777777" w:rsidR="006118BA" w:rsidRDefault="00A20F0F" w:rsidP="006118BA">
      <w:pPr>
        <w:keepNext/>
      </w:pPr>
      <w:r>
        <w:rPr>
          <w:noProof/>
        </w:rPr>
        <w:drawing>
          <wp:inline distT="0" distB="0" distL="0" distR="0" wp14:anchorId="7E2697FD" wp14:editId="29A1B528">
            <wp:extent cx="5941695" cy="3898900"/>
            <wp:effectExtent l="0" t="0" r="20955" b="25400"/>
            <wp:docPr id="1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F2F9309" w14:textId="77777777" w:rsidR="007D1D19" w:rsidRDefault="006118BA" w:rsidP="006118BA">
      <w:pPr>
        <w:pStyle w:val="Caption"/>
        <w:rPr>
          <w:b w:val="0"/>
          <w:color w:val="auto"/>
          <w:sz w:val="20"/>
          <w:szCs w:val="20"/>
        </w:rPr>
      </w:pPr>
      <w:r w:rsidRPr="0098443E">
        <w:rPr>
          <w:b w:val="0"/>
          <w:color w:val="auto"/>
          <w:sz w:val="20"/>
          <w:szCs w:val="20"/>
        </w:rPr>
        <w:t xml:space="preserve">Figure </w:t>
      </w:r>
      <w:r w:rsidRPr="0098443E">
        <w:rPr>
          <w:b w:val="0"/>
          <w:color w:val="auto"/>
          <w:sz w:val="20"/>
          <w:szCs w:val="20"/>
        </w:rPr>
        <w:fldChar w:fldCharType="begin"/>
      </w:r>
      <w:r w:rsidRPr="0098443E">
        <w:rPr>
          <w:b w:val="0"/>
          <w:color w:val="auto"/>
          <w:sz w:val="20"/>
          <w:szCs w:val="20"/>
        </w:rPr>
        <w:instrText xml:space="preserve"> SEQ Figure \* ARABIC </w:instrText>
      </w:r>
      <w:r w:rsidRPr="0098443E">
        <w:rPr>
          <w:b w:val="0"/>
          <w:color w:val="auto"/>
          <w:sz w:val="20"/>
          <w:szCs w:val="20"/>
        </w:rPr>
        <w:fldChar w:fldCharType="separate"/>
      </w:r>
      <w:r w:rsidR="00155E90">
        <w:rPr>
          <w:b w:val="0"/>
          <w:noProof/>
          <w:color w:val="auto"/>
          <w:sz w:val="20"/>
          <w:szCs w:val="20"/>
        </w:rPr>
        <w:t>1</w:t>
      </w:r>
      <w:r w:rsidRPr="0098443E">
        <w:rPr>
          <w:b w:val="0"/>
          <w:color w:val="auto"/>
          <w:sz w:val="20"/>
          <w:szCs w:val="20"/>
        </w:rPr>
        <w:fldChar w:fldCharType="end"/>
      </w:r>
      <w:r w:rsidRPr="0098443E">
        <w:rPr>
          <w:b w:val="0"/>
          <w:color w:val="auto"/>
          <w:sz w:val="20"/>
          <w:szCs w:val="20"/>
        </w:rPr>
        <w:t xml:space="preserve">: A chart showing broad subsystem groupings of the 85 reactions in </w:t>
      </w:r>
      <w:r w:rsidR="00B25F12">
        <w:rPr>
          <w:b w:val="0"/>
          <w:color w:val="auto"/>
          <w:sz w:val="20"/>
          <w:szCs w:val="20"/>
        </w:rPr>
        <w:t>iMR540</w:t>
      </w:r>
      <w:r w:rsidR="0026382C" w:rsidRPr="0098443E">
        <w:rPr>
          <w:b w:val="0"/>
          <w:color w:val="auto"/>
          <w:sz w:val="20"/>
          <w:szCs w:val="20"/>
        </w:rPr>
        <w:t xml:space="preserve"> </w:t>
      </w:r>
      <w:r w:rsidRPr="0098443E">
        <w:rPr>
          <w:b w:val="0"/>
          <w:color w:val="auto"/>
          <w:sz w:val="20"/>
          <w:szCs w:val="20"/>
        </w:rPr>
        <w:t xml:space="preserve">that are not associated with any genes. Reactions falling underneath the “None” subsystem grouping were present in the Model SEED database but had no subsystems listed there and no obvious membership in another subsystem. Reactions grouped within “Other” </w:t>
      </w:r>
      <w:r w:rsidR="0098443E" w:rsidRPr="0098443E">
        <w:rPr>
          <w:b w:val="0"/>
          <w:color w:val="auto"/>
          <w:sz w:val="20"/>
          <w:szCs w:val="20"/>
        </w:rPr>
        <w:t xml:space="preserve">were dissimilar both from the other categories and from one another, thus we felt they did not merit creation of multiple additional categories. </w:t>
      </w:r>
    </w:p>
    <w:p w14:paraId="0ABA753D" w14:textId="37EE5DA3" w:rsidR="009C00DF" w:rsidRDefault="009C00DF" w:rsidP="001426E4"/>
    <w:p w14:paraId="55402BA8" w14:textId="22719A0C" w:rsidR="00800E69" w:rsidRDefault="00800E69" w:rsidP="001426E4">
      <w:r>
        <w:rPr>
          <w:noProof/>
        </w:rPr>
        <w:lastRenderedPageBreak/>
        <w:drawing>
          <wp:inline distT="0" distB="0" distL="0" distR="0" wp14:anchorId="5D2F9B46" wp14:editId="02097EBC">
            <wp:extent cx="6713316" cy="71652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12963" cy="7164828"/>
                    </a:xfrm>
                    <a:prstGeom prst="rect">
                      <a:avLst/>
                    </a:prstGeom>
                    <a:noFill/>
                    <a:ln>
                      <a:noFill/>
                    </a:ln>
                  </pic:spPr>
                </pic:pic>
              </a:graphicData>
            </a:graphic>
          </wp:inline>
        </w:drawing>
      </w:r>
    </w:p>
    <w:p w14:paraId="0745576F" w14:textId="4FF2C27C" w:rsidR="009C00DF" w:rsidRPr="001426E4" w:rsidRDefault="009C00DF" w:rsidP="001426E4">
      <w:pPr>
        <w:rPr>
          <w:sz w:val="20"/>
          <w:szCs w:val="20"/>
        </w:rPr>
      </w:pPr>
      <w:r w:rsidRPr="001426E4">
        <w:rPr>
          <w:sz w:val="20"/>
          <w:szCs w:val="20"/>
        </w:rPr>
        <w:t xml:space="preserve">Figure 2: </w:t>
      </w:r>
      <w:r w:rsidR="001426E4">
        <w:rPr>
          <w:sz w:val="20"/>
          <w:szCs w:val="20"/>
        </w:rPr>
        <w:t>The native pathway of h</w:t>
      </w:r>
      <w:r w:rsidRPr="001426E4">
        <w:rPr>
          <w:sz w:val="20"/>
          <w:szCs w:val="20"/>
        </w:rPr>
        <w:t>ydrogenotrophic methanogenesis</w:t>
      </w:r>
      <w:r w:rsidR="001426E4">
        <w:rPr>
          <w:sz w:val="20"/>
          <w:szCs w:val="20"/>
        </w:rPr>
        <w:t xml:space="preserve"> present in </w:t>
      </w:r>
      <w:r w:rsidR="00071D75">
        <w:rPr>
          <w:i/>
          <w:sz w:val="20"/>
          <w:szCs w:val="20"/>
        </w:rPr>
        <w:t xml:space="preserve">M. maripaludis. </w:t>
      </w:r>
      <w:r w:rsidR="00071D75">
        <w:rPr>
          <w:sz w:val="20"/>
          <w:szCs w:val="20"/>
        </w:rPr>
        <w:t>As shown, electrons fr</w:t>
      </w:r>
      <w:r w:rsidR="00AD0737">
        <w:rPr>
          <w:sz w:val="20"/>
          <w:szCs w:val="20"/>
        </w:rPr>
        <w:t>om 2 moles of H</w:t>
      </w:r>
      <w:r w:rsidR="00AD0737" w:rsidRPr="00800E69">
        <w:rPr>
          <w:sz w:val="20"/>
          <w:szCs w:val="20"/>
          <w:vertAlign w:val="subscript"/>
        </w:rPr>
        <w:t>2</w:t>
      </w:r>
      <w:r w:rsidR="00AD0737">
        <w:rPr>
          <w:sz w:val="20"/>
          <w:szCs w:val="20"/>
        </w:rPr>
        <w:t xml:space="preserve"> are </w:t>
      </w:r>
      <w:r w:rsidR="00800E69">
        <w:rPr>
          <w:sz w:val="20"/>
          <w:szCs w:val="20"/>
        </w:rPr>
        <w:t xml:space="preserve">split </w:t>
      </w:r>
      <w:r w:rsidR="00AD0737">
        <w:rPr>
          <w:sz w:val="20"/>
          <w:szCs w:val="20"/>
        </w:rPr>
        <w:t>between reducing ferredoxin and regenerating coenzymes B and M. Reduced ferredoxin from this reaction links it to CO</w:t>
      </w:r>
      <w:r w:rsidR="00AD0737" w:rsidRPr="00800E69">
        <w:rPr>
          <w:sz w:val="20"/>
          <w:szCs w:val="20"/>
          <w:vertAlign w:val="subscript"/>
        </w:rPr>
        <w:t>2</w:t>
      </w:r>
      <w:r w:rsidR="00AD0737">
        <w:rPr>
          <w:sz w:val="20"/>
          <w:szCs w:val="20"/>
        </w:rPr>
        <w:t xml:space="preserve"> reduction, the first step in the pathway. </w:t>
      </w:r>
      <w:r w:rsidR="00EF728B">
        <w:rPr>
          <w:sz w:val="20"/>
          <w:szCs w:val="20"/>
        </w:rPr>
        <w:t xml:space="preserve">Enzyme names are shown in </w:t>
      </w:r>
      <w:r w:rsidR="00EF728B" w:rsidRPr="00EF728B">
        <w:rPr>
          <w:b/>
          <w:color w:val="0070C0"/>
          <w:sz w:val="20"/>
          <w:szCs w:val="20"/>
        </w:rPr>
        <w:t>blue</w:t>
      </w:r>
      <w:r w:rsidR="00EF728B">
        <w:rPr>
          <w:sz w:val="20"/>
          <w:szCs w:val="20"/>
        </w:rPr>
        <w:t>. Metabolites: Fd</w:t>
      </w:r>
      <w:r w:rsidR="00EF728B" w:rsidRPr="00EF728B">
        <w:rPr>
          <w:sz w:val="20"/>
          <w:szCs w:val="20"/>
          <w:vertAlign w:val="subscript"/>
        </w:rPr>
        <w:t>rd</w:t>
      </w:r>
      <w:r w:rsidR="00EF728B">
        <w:rPr>
          <w:sz w:val="20"/>
          <w:szCs w:val="20"/>
        </w:rPr>
        <w:t>, reduced ferredoxin; Fd</w:t>
      </w:r>
      <w:r w:rsidR="00EF728B" w:rsidRPr="00EF728B">
        <w:rPr>
          <w:sz w:val="20"/>
          <w:szCs w:val="20"/>
          <w:vertAlign w:val="subscript"/>
        </w:rPr>
        <w:t>ox</w:t>
      </w:r>
      <w:r w:rsidR="00EF728B">
        <w:rPr>
          <w:sz w:val="20"/>
          <w:szCs w:val="20"/>
        </w:rPr>
        <w:t xml:space="preserve">, oxidized ferredoxin ; MFR, methanofuran; </w:t>
      </w:r>
      <w:r w:rsidR="00212107">
        <w:rPr>
          <w:sz w:val="20"/>
          <w:szCs w:val="20"/>
        </w:rPr>
        <w:t>HS</w:t>
      </w:r>
      <w:r w:rsidR="00EF728B">
        <w:rPr>
          <w:sz w:val="20"/>
          <w:szCs w:val="20"/>
        </w:rPr>
        <w:t xml:space="preserve">CoM, coenzyme M; </w:t>
      </w:r>
      <w:r w:rsidR="00212107">
        <w:rPr>
          <w:sz w:val="20"/>
          <w:szCs w:val="20"/>
        </w:rPr>
        <w:t>HS</w:t>
      </w:r>
      <w:r w:rsidR="00EF728B">
        <w:rPr>
          <w:sz w:val="20"/>
          <w:szCs w:val="20"/>
        </w:rPr>
        <w:t>CoB, coenzyme B; F</w:t>
      </w:r>
      <w:r w:rsidR="00EF728B" w:rsidRPr="00EF728B">
        <w:rPr>
          <w:sz w:val="20"/>
          <w:szCs w:val="20"/>
          <w:vertAlign w:val="subscript"/>
        </w:rPr>
        <w:t>420</w:t>
      </w:r>
      <w:r w:rsidR="00EF728B">
        <w:rPr>
          <w:sz w:val="20"/>
          <w:szCs w:val="20"/>
        </w:rPr>
        <w:t xml:space="preserve">, coenzyme F420. Enzymes: </w:t>
      </w:r>
      <w:r w:rsidR="001426E4">
        <w:rPr>
          <w:sz w:val="20"/>
          <w:szCs w:val="20"/>
        </w:rPr>
        <w:t xml:space="preserve">Fwd, </w:t>
      </w:r>
      <w:r w:rsidR="00AD0737">
        <w:rPr>
          <w:sz w:val="20"/>
          <w:szCs w:val="20"/>
        </w:rPr>
        <w:t>formylmethanofuran dehydrogenase</w:t>
      </w:r>
      <w:r w:rsidR="00071D75">
        <w:rPr>
          <w:sz w:val="20"/>
          <w:szCs w:val="20"/>
        </w:rPr>
        <w:t xml:space="preserve">; Ftr, </w:t>
      </w:r>
      <w:r w:rsidR="00AD0737">
        <w:rPr>
          <w:sz w:val="20"/>
          <w:szCs w:val="20"/>
        </w:rPr>
        <w:t>formylmethanofuran/H</w:t>
      </w:r>
      <w:r w:rsidR="00AD0737" w:rsidRPr="00EF728B">
        <w:rPr>
          <w:sz w:val="20"/>
          <w:szCs w:val="20"/>
          <w:vertAlign w:val="subscript"/>
        </w:rPr>
        <w:t>4</w:t>
      </w:r>
      <w:r w:rsidR="00AD0737">
        <w:rPr>
          <w:sz w:val="20"/>
          <w:szCs w:val="20"/>
        </w:rPr>
        <w:t>MPT formyl transferase</w:t>
      </w:r>
      <w:r w:rsidR="00071D75">
        <w:rPr>
          <w:sz w:val="20"/>
          <w:szCs w:val="20"/>
        </w:rPr>
        <w:t xml:space="preserve">; Mch, </w:t>
      </w:r>
      <w:r w:rsidR="00AD0737">
        <w:rPr>
          <w:sz w:val="20"/>
          <w:szCs w:val="20"/>
        </w:rPr>
        <w:t>methenyl-H</w:t>
      </w:r>
      <w:r w:rsidR="00AD0737" w:rsidRPr="00EF728B">
        <w:rPr>
          <w:sz w:val="20"/>
          <w:szCs w:val="20"/>
          <w:vertAlign w:val="subscript"/>
        </w:rPr>
        <w:t>4</w:t>
      </w:r>
      <w:r w:rsidR="00AD0737">
        <w:rPr>
          <w:sz w:val="20"/>
          <w:szCs w:val="20"/>
        </w:rPr>
        <w:t>MPT cyclohydrolase</w:t>
      </w:r>
      <w:r w:rsidR="00071D75">
        <w:rPr>
          <w:sz w:val="20"/>
          <w:szCs w:val="20"/>
        </w:rPr>
        <w:t xml:space="preserve">; Hmd, </w:t>
      </w:r>
      <w:r w:rsidR="00AD0737">
        <w:rPr>
          <w:sz w:val="20"/>
          <w:szCs w:val="20"/>
        </w:rPr>
        <w:t>H</w:t>
      </w:r>
      <w:r w:rsidR="00AD0737" w:rsidRPr="00EF728B">
        <w:rPr>
          <w:sz w:val="20"/>
          <w:szCs w:val="20"/>
          <w:vertAlign w:val="subscript"/>
        </w:rPr>
        <w:t>2</w:t>
      </w:r>
      <w:r w:rsidR="00AD0737">
        <w:rPr>
          <w:sz w:val="20"/>
          <w:szCs w:val="20"/>
        </w:rPr>
        <w:t>-dependent methylene-H</w:t>
      </w:r>
      <w:r w:rsidR="00AD0737" w:rsidRPr="00EF728B">
        <w:rPr>
          <w:sz w:val="20"/>
          <w:szCs w:val="20"/>
          <w:vertAlign w:val="subscript"/>
        </w:rPr>
        <w:t>4</w:t>
      </w:r>
      <w:r w:rsidR="00AD0737">
        <w:rPr>
          <w:sz w:val="20"/>
          <w:szCs w:val="20"/>
        </w:rPr>
        <w:t>MPT dehydrogenase</w:t>
      </w:r>
      <w:r w:rsidR="00071D75">
        <w:rPr>
          <w:sz w:val="20"/>
          <w:szCs w:val="20"/>
        </w:rPr>
        <w:t xml:space="preserve">; Mtd, </w:t>
      </w:r>
      <w:r w:rsidR="00AD0737">
        <w:rPr>
          <w:sz w:val="20"/>
          <w:szCs w:val="20"/>
        </w:rPr>
        <w:t>F</w:t>
      </w:r>
      <w:r w:rsidR="00AD0737">
        <w:rPr>
          <w:sz w:val="20"/>
          <w:szCs w:val="20"/>
          <w:vertAlign w:val="subscript"/>
        </w:rPr>
        <w:t>420</w:t>
      </w:r>
      <w:r w:rsidR="00AD0737">
        <w:rPr>
          <w:sz w:val="20"/>
          <w:szCs w:val="20"/>
        </w:rPr>
        <w:t>-dependent methylene-H</w:t>
      </w:r>
      <w:r w:rsidR="00AD0737" w:rsidRPr="00BD6DF1">
        <w:rPr>
          <w:sz w:val="20"/>
          <w:szCs w:val="20"/>
          <w:vertAlign w:val="subscript"/>
        </w:rPr>
        <w:t>4</w:t>
      </w:r>
      <w:r w:rsidR="00AD0737">
        <w:rPr>
          <w:sz w:val="20"/>
          <w:szCs w:val="20"/>
        </w:rPr>
        <w:t>MPT dehydrogenase;</w:t>
      </w:r>
      <w:r w:rsidR="00071D75">
        <w:rPr>
          <w:sz w:val="20"/>
          <w:szCs w:val="20"/>
        </w:rPr>
        <w:t xml:space="preserve"> </w:t>
      </w:r>
      <w:r w:rsidR="00800E69">
        <w:rPr>
          <w:sz w:val="20"/>
          <w:szCs w:val="20"/>
        </w:rPr>
        <w:t>Mer, methylene-H</w:t>
      </w:r>
      <w:r w:rsidR="00800E69" w:rsidRPr="00800E69">
        <w:rPr>
          <w:sz w:val="20"/>
          <w:szCs w:val="20"/>
          <w:vertAlign w:val="subscript"/>
        </w:rPr>
        <w:t>4</w:t>
      </w:r>
      <w:r w:rsidR="00800E69">
        <w:rPr>
          <w:sz w:val="20"/>
          <w:szCs w:val="20"/>
        </w:rPr>
        <w:t xml:space="preserve">MPT reductase; </w:t>
      </w:r>
      <w:r w:rsidR="00071D75">
        <w:rPr>
          <w:sz w:val="20"/>
          <w:szCs w:val="20"/>
        </w:rPr>
        <w:t xml:space="preserve">Mtr, </w:t>
      </w:r>
      <w:r w:rsidR="00AD0737">
        <w:rPr>
          <w:sz w:val="20"/>
          <w:szCs w:val="20"/>
        </w:rPr>
        <w:t>methyl-H</w:t>
      </w:r>
      <w:r w:rsidR="00AD0737" w:rsidRPr="00EF728B">
        <w:rPr>
          <w:sz w:val="20"/>
          <w:szCs w:val="20"/>
          <w:vertAlign w:val="subscript"/>
        </w:rPr>
        <w:t>4</w:t>
      </w:r>
      <w:r w:rsidR="00AD0737">
        <w:rPr>
          <w:sz w:val="20"/>
          <w:szCs w:val="20"/>
        </w:rPr>
        <w:t>MPT coenzyme M methyltransferase</w:t>
      </w:r>
      <w:r w:rsidR="00071D75">
        <w:rPr>
          <w:sz w:val="20"/>
          <w:szCs w:val="20"/>
        </w:rPr>
        <w:t xml:space="preserve">; Mcr, </w:t>
      </w:r>
      <w:r w:rsidR="00AD0737">
        <w:rPr>
          <w:sz w:val="20"/>
          <w:szCs w:val="20"/>
        </w:rPr>
        <w:t>methyl coenzyme M reductase</w:t>
      </w:r>
      <w:r w:rsidR="00071D75">
        <w:rPr>
          <w:sz w:val="20"/>
          <w:szCs w:val="20"/>
        </w:rPr>
        <w:t xml:space="preserve">; Hdr, </w:t>
      </w:r>
      <w:r w:rsidR="00AD0737">
        <w:rPr>
          <w:sz w:val="20"/>
          <w:szCs w:val="20"/>
        </w:rPr>
        <w:t>heterodisulfide reductase</w:t>
      </w:r>
      <w:r w:rsidR="00071D75">
        <w:rPr>
          <w:sz w:val="20"/>
          <w:szCs w:val="20"/>
        </w:rPr>
        <w:t>;Eh</w:t>
      </w:r>
      <w:r w:rsidR="00EF728B">
        <w:rPr>
          <w:sz w:val="20"/>
          <w:szCs w:val="20"/>
        </w:rPr>
        <w:t>a/Ehb, energy-conserving hydrogenases</w:t>
      </w:r>
      <w:r w:rsidR="00071D75">
        <w:rPr>
          <w:sz w:val="20"/>
          <w:szCs w:val="20"/>
        </w:rPr>
        <w:t xml:space="preserve">; ATPS, </w:t>
      </w:r>
      <w:r w:rsidR="00EF728B">
        <w:rPr>
          <w:sz w:val="20"/>
          <w:szCs w:val="20"/>
        </w:rPr>
        <w:t>ATP-synthase</w:t>
      </w:r>
      <w:r w:rsidR="00071D75">
        <w:rPr>
          <w:sz w:val="20"/>
          <w:szCs w:val="20"/>
        </w:rPr>
        <w:t xml:space="preserve">; Fru, </w:t>
      </w:r>
      <w:r w:rsidR="00EF728B">
        <w:rPr>
          <w:sz w:val="20"/>
          <w:szCs w:val="20"/>
        </w:rPr>
        <w:t>F</w:t>
      </w:r>
      <w:r w:rsidR="00EF728B" w:rsidRPr="00EF728B">
        <w:rPr>
          <w:sz w:val="20"/>
          <w:szCs w:val="20"/>
          <w:vertAlign w:val="subscript"/>
        </w:rPr>
        <w:t>420</w:t>
      </w:r>
      <w:r w:rsidR="00EF728B">
        <w:rPr>
          <w:sz w:val="20"/>
          <w:szCs w:val="20"/>
        </w:rPr>
        <w:t>-reducing hydrogenase (selenocysteine-containing)</w:t>
      </w:r>
      <w:r w:rsidR="00071D75">
        <w:rPr>
          <w:sz w:val="20"/>
          <w:szCs w:val="20"/>
        </w:rPr>
        <w:t xml:space="preserve">; Frc. </w:t>
      </w:r>
      <w:r w:rsidR="00EF728B">
        <w:rPr>
          <w:sz w:val="20"/>
          <w:szCs w:val="20"/>
        </w:rPr>
        <w:t>F</w:t>
      </w:r>
      <w:r w:rsidR="00EF728B" w:rsidRPr="00EF728B">
        <w:rPr>
          <w:sz w:val="20"/>
          <w:szCs w:val="20"/>
          <w:vertAlign w:val="subscript"/>
        </w:rPr>
        <w:t>420</w:t>
      </w:r>
      <w:r w:rsidR="00EF728B">
        <w:rPr>
          <w:sz w:val="20"/>
          <w:szCs w:val="20"/>
        </w:rPr>
        <w:t>-reducing hydrogenase (cysteine-containing).</w:t>
      </w:r>
      <w:r w:rsidR="00071D75">
        <w:rPr>
          <w:sz w:val="20"/>
          <w:szCs w:val="20"/>
        </w:rPr>
        <w:t xml:space="preserve"> </w:t>
      </w:r>
      <w:r w:rsidR="001426E4">
        <w:rPr>
          <w:sz w:val="20"/>
          <w:szCs w:val="20"/>
        </w:rPr>
        <w:t xml:space="preserve"> </w:t>
      </w:r>
    </w:p>
    <w:p w14:paraId="3954C478" w14:textId="4BBA4BBC" w:rsidR="009C00DF" w:rsidRDefault="009C00DF" w:rsidP="001426E4">
      <w:r>
        <w:rPr>
          <w:noProof/>
        </w:rPr>
        <w:drawing>
          <wp:inline distT="0" distB="0" distL="0" distR="0" wp14:anchorId="375B7CAA" wp14:editId="2E77F9E3">
            <wp:extent cx="6365875" cy="4560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5875" cy="4560570"/>
                    </a:xfrm>
                    <a:prstGeom prst="rect">
                      <a:avLst/>
                    </a:prstGeom>
                    <a:noFill/>
                    <a:ln>
                      <a:noFill/>
                    </a:ln>
                  </pic:spPr>
                </pic:pic>
              </a:graphicData>
            </a:graphic>
          </wp:inline>
        </w:drawing>
      </w:r>
    </w:p>
    <w:p w14:paraId="2AB3F6AB" w14:textId="5F34318F" w:rsidR="009C00DF" w:rsidRPr="00D315F6" w:rsidRDefault="009C00DF" w:rsidP="001426E4">
      <w:pPr>
        <w:rPr>
          <w:sz w:val="20"/>
          <w:szCs w:val="20"/>
        </w:rPr>
      </w:pPr>
      <w:r w:rsidRPr="001426E4">
        <w:rPr>
          <w:sz w:val="20"/>
          <w:szCs w:val="20"/>
        </w:rPr>
        <w:t xml:space="preserve">Figure 3: </w:t>
      </w:r>
      <w:r w:rsidR="00800E69">
        <w:rPr>
          <w:sz w:val="20"/>
          <w:szCs w:val="20"/>
        </w:rPr>
        <w:t>Hypothetical pathway for a</w:t>
      </w:r>
      <w:r w:rsidRPr="001426E4">
        <w:rPr>
          <w:sz w:val="20"/>
          <w:szCs w:val="20"/>
        </w:rPr>
        <w:t>ceticlastic methanogenesis</w:t>
      </w:r>
      <w:r w:rsidR="00800E69">
        <w:rPr>
          <w:sz w:val="20"/>
          <w:szCs w:val="20"/>
        </w:rPr>
        <w:t xml:space="preserve"> in </w:t>
      </w:r>
      <w:r w:rsidR="00D315F6">
        <w:rPr>
          <w:i/>
          <w:sz w:val="20"/>
          <w:szCs w:val="20"/>
        </w:rPr>
        <w:t>M. maripaludis</w:t>
      </w:r>
      <w:r w:rsidR="00D315F6">
        <w:rPr>
          <w:sz w:val="20"/>
          <w:szCs w:val="20"/>
        </w:rPr>
        <w:t xml:space="preserve">. </w:t>
      </w:r>
      <w:r w:rsidR="00EE37D9">
        <w:rPr>
          <w:sz w:val="20"/>
          <w:szCs w:val="20"/>
        </w:rPr>
        <w:t>As demonstrated, this scheme would require 2 cycles of Eha/Ehb in order to oxidize ferredoxin reduced by the CODH/ACS and Hdr reactions. By constraining the Eha/Ehb reaction to only 10% of methane efflux, this pathway becomes infeasible.</w:t>
      </w:r>
      <w:r w:rsidR="00EE37D9" w:rsidRPr="00EE37D9">
        <w:rPr>
          <w:sz w:val="20"/>
          <w:szCs w:val="20"/>
        </w:rPr>
        <w:t xml:space="preserve"> </w:t>
      </w:r>
      <w:r w:rsidR="00EE37D9">
        <w:rPr>
          <w:sz w:val="20"/>
          <w:szCs w:val="20"/>
        </w:rPr>
        <w:t xml:space="preserve">Enzyme names are shown in </w:t>
      </w:r>
      <w:r w:rsidR="00EE37D9" w:rsidRPr="00EF728B">
        <w:rPr>
          <w:b/>
          <w:color w:val="0070C0"/>
          <w:sz w:val="20"/>
          <w:szCs w:val="20"/>
        </w:rPr>
        <w:t>blue</w:t>
      </w:r>
      <w:r w:rsidR="00EE37D9">
        <w:rPr>
          <w:b/>
          <w:color w:val="0070C0"/>
          <w:sz w:val="20"/>
          <w:szCs w:val="20"/>
        </w:rPr>
        <w:t xml:space="preserve">. </w:t>
      </w:r>
      <w:r w:rsidR="00EE37D9">
        <w:rPr>
          <w:sz w:val="20"/>
          <w:szCs w:val="20"/>
        </w:rPr>
        <w:t xml:space="preserve"> Metabolites: Fd</w:t>
      </w:r>
      <w:r w:rsidR="00EE37D9" w:rsidRPr="00EF728B">
        <w:rPr>
          <w:sz w:val="20"/>
          <w:szCs w:val="20"/>
          <w:vertAlign w:val="subscript"/>
        </w:rPr>
        <w:t>rd</w:t>
      </w:r>
      <w:r w:rsidR="00EE37D9">
        <w:rPr>
          <w:sz w:val="20"/>
          <w:szCs w:val="20"/>
        </w:rPr>
        <w:t>, reduced ferredoxin; Fd</w:t>
      </w:r>
      <w:r w:rsidR="00EE37D9" w:rsidRPr="00EF728B">
        <w:rPr>
          <w:sz w:val="20"/>
          <w:szCs w:val="20"/>
          <w:vertAlign w:val="subscript"/>
        </w:rPr>
        <w:t>ox</w:t>
      </w:r>
      <w:r w:rsidR="00EE37D9">
        <w:rPr>
          <w:sz w:val="20"/>
          <w:szCs w:val="20"/>
        </w:rPr>
        <w:t xml:space="preserve">, oxidized ferredoxin ; MFR, methanofuran; </w:t>
      </w:r>
      <w:r w:rsidR="003C7B8C">
        <w:rPr>
          <w:sz w:val="20"/>
          <w:szCs w:val="20"/>
        </w:rPr>
        <w:t>HS</w:t>
      </w:r>
      <w:r w:rsidR="00EE37D9">
        <w:rPr>
          <w:sz w:val="20"/>
          <w:szCs w:val="20"/>
        </w:rPr>
        <w:t xml:space="preserve">CoM, coenzyme M; </w:t>
      </w:r>
      <w:r w:rsidR="003C7B8C">
        <w:rPr>
          <w:sz w:val="20"/>
          <w:szCs w:val="20"/>
        </w:rPr>
        <w:t>HS</w:t>
      </w:r>
      <w:r w:rsidR="00EE37D9">
        <w:rPr>
          <w:sz w:val="20"/>
          <w:szCs w:val="20"/>
        </w:rPr>
        <w:t>CoB, coenzyme B; F</w:t>
      </w:r>
      <w:r w:rsidR="00EE37D9" w:rsidRPr="00EF728B">
        <w:rPr>
          <w:sz w:val="20"/>
          <w:szCs w:val="20"/>
          <w:vertAlign w:val="subscript"/>
        </w:rPr>
        <w:t>420</w:t>
      </w:r>
      <w:r w:rsidR="00EE37D9">
        <w:rPr>
          <w:sz w:val="20"/>
          <w:szCs w:val="20"/>
        </w:rPr>
        <w:t xml:space="preserve">, coenzyme F420. Enzymes: CODH/ACS, carbon monoxide dehydrogenase/acetyl-CoA </w:t>
      </w:r>
      <w:r w:rsidR="00EE37D9">
        <w:rPr>
          <w:sz w:val="20"/>
          <w:szCs w:val="20"/>
        </w:rPr>
        <w:lastRenderedPageBreak/>
        <w:t>synthase complex; Mtr, methyl-H</w:t>
      </w:r>
      <w:r w:rsidR="00EE37D9" w:rsidRPr="00EF728B">
        <w:rPr>
          <w:sz w:val="20"/>
          <w:szCs w:val="20"/>
          <w:vertAlign w:val="subscript"/>
        </w:rPr>
        <w:t>4</w:t>
      </w:r>
      <w:r w:rsidR="00EE37D9">
        <w:rPr>
          <w:sz w:val="20"/>
          <w:szCs w:val="20"/>
        </w:rPr>
        <w:t xml:space="preserve">MPT coenzyme M methyltransferase; Mcr, methyl coenzyme M reductase; Hdr, heterodisulfide reductase;Eha/Ehb, energy-conserving hydrogenases; ATPS, ATP-synthase.  </w:t>
      </w:r>
    </w:p>
    <w:p w14:paraId="0F28A786" w14:textId="77777777" w:rsidR="0098443E" w:rsidRDefault="00D808B7" w:rsidP="0044640F">
      <w:pPr>
        <w:keepNext/>
      </w:pPr>
      <w:r w:rsidRPr="00172A43">
        <w:rPr>
          <w:noProof/>
        </w:rPr>
        <w:drawing>
          <wp:inline distT="0" distB="0" distL="0" distR="0" wp14:anchorId="3BAF76E7" wp14:editId="34BD2BFA">
            <wp:extent cx="9796018" cy="6243602"/>
            <wp:effectExtent l="4445"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21_LOOCV_results.tif"/>
                    <pic:cNvPicPr/>
                  </pic:nvPicPr>
                  <pic:blipFill rotWithShape="1">
                    <a:blip r:embed="rId15">
                      <a:extLst>
                        <a:ext uri="{28A0092B-C50C-407E-A947-70E740481C1C}">
                          <a14:useLocalDpi xmlns:a14="http://schemas.microsoft.com/office/drawing/2010/main" val="0"/>
                        </a:ext>
                      </a:extLst>
                    </a:blip>
                    <a:srcRect l="8549" t="6279" r="8690" b="2731"/>
                    <a:stretch/>
                  </pic:blipFill>
                  <pic:spPr bwMode="auto">
                    <a:xfrm rot="16200000">
                      <a:off x="0" y="0"/>
                      <a:ext cx="9813608" cy="6254813"/>
                    </a:xfrm>
                    <a:prstGeom prst="rect">
                      <a:avLst/>
                    </a:prstGeom>
                    <a:ln>
                      <a:noFill/>
                    </a:ln>
                    <a:extLst>
                      <a:ext uri="{53640926-AAD7-44d8-BBD7-CCE9431645EC}">
                        <a14:shadowObscured xmlns:a14="http://schemas.microsoft.com/office/drawing/2010/main"/>
                      </a:ext>
                    </a:extLst>
                  </pic:spPr>
                </pic:pic>
              </a:graphicData>
            </a:graphic>
          </wp:inline>
        </w:drawing>
      </w:r>
    </w:p>
    <w:p w14:paraId="25AF7ED9" w14:textId="1D20258D" w:rsidR="0098443E" w:rsidRDefault="0098443E" w:rsidP="000B43BF">
      <w:pPr>
        <w:pStyle w:val="Caption"/>
        <w:rPr>
          <w:b w:val="0"/>
          <w:color w:val="auto"/>
          <w:sz w:val="20"/>
          <w:szCs w:val="20"/>
        </w:rPr>
      </w:pPr>
      <w:commentRangeStart w:id="30"/>
      <w:r w:rsidRPr="00DB27A6">
        <w:rPr>
          <w:b w:val="0"/>
          <w:color w:val="auto"/>
          <w:sz w:val="20"/>
          <w:szCs w:val="20"/>
        </w:rPr>
        <w:t xml:space="preserve">Figure </w:t>
      </w:r>
      <w:r w:rsidR="009C00DF">
        <w:rPr>
          <w:b w:val="0"/>
          <w:color w:val="auto"/>
          <w:sz w:val="20"/>
          <w:szCs w:val="20"/>
        </w:rPr>
        <w:t>4</w:t>
      </w:r>
      <w:r w:rsidRPr="00DB27A6">
        <w:rPr>
          <w:b w:val="0"/>
          <w:color w:val="auto"/>
          <w:sz w:val="20"/>
          <w:szCs w:val="20"/>
        </w:rPr>
        <w:t xml:space="preserve">: </w:t>
      </w:r>
      <w:r w:rsidR="00D808B7" w:rsidRPr="00172A43">
        <w:rPr>
          <w:b w:val="0"/>
          <w:color w:val="auto"/>
          <w:sz w:val="20"/>
          <w:szCs w:val="20"/>
        </w:rPr>
        <w:t xml:space="preserve">Comparing growth yield predictions on hydrogen to measured data using LOOCV (Methods). All but two predicted growth rates fall within the 95% confidence interval of the measured values. </w:t>
      </w:r>
      <w:r w:rsidR="00B503C9">
        <w:rPr>
          <w:b w:val="0"/>
          <w:color w:val="auto"/>
          <w:sz w:val="20"/>
          <w:szCs w:val="20"/>
        </w:rPr>
        <w:t>Both</w:t>
      </w:r>
      <w:r w:rsidR="00D808B7" w:rsidRPr="00172A43">
        <w:rPr>
          <w:b w:val="0"/>
          <w:color w:val="auto"/>
          <w:sz w:val="20"/>
          <w:szCs w:val="20"/>
        </w:rPr>
        <w:t xml:space="preserve"> of the outlying points are predicted to grow </w:t>
      </w:r>
      <w:proofErr w:type="gramStart"/>
      <w:r w:rsidR="00D808B7" w:rsidRPr="00172A43">
        <w:rPr>
          <w:b w:val="0"/>
          <w:color w:val="auto"/>
          <w:sz w:val="20"/>
          <w:szCs w:val="20"/>
        </w:rPr>
        <w:t>to</w:t>
      </w:r>
      <w:proofErr w:type="gramEnd"/>
      <w:r w:rsidR="00D808B7" w:rsidRPr="00172A43">
        <w:rPr>
          <w:b w:val="0"/>
          <w:color w:val="auto"/>
          <w:sz w:val="20"/>
          <w:szCs w:val="20"/>
        </w:rPr>
        <w:t xml:space="preserve"> higher than measured growth yields.</w:t>
      </w:r>
      <w:commentRangeEnd w:id="30"/>
      <w:r w:rsidR="00F532DD">
        <w:rPr>
          <w:rStyle w:val="CommentReference"/>
          <w:rFonts w:ascii="Calibri" w:hAnsi="Calibri"/>
          <w:b w:val="0"/>
          <w:bCs w:val="0"/>
          <w:color w:val="auto"/>
        </w:rPr>
        <w:commentReference w:id="30"/>
      </w:r>
    </w:p>
    <w:p w14:paraId="27BA4AED" w14:textId="77777777" w:rsidR="00E52A76" w:rsidRPr="00E52A76" w:rsidRDefault="00E52A76" w:rsidP="00E52A76"/>
    <w:tbl>
      <w:tblPr>
        <w:tblW w:w="8056" w:type="dxa"/>
        <w:tblInd w:w="93" w:type="dxa"/>
        <w:tblLook w:val="04A0" w:firstRow="1" w:lastRow="0" w:firstColumn="1" w:lastColumn="0" w:noHBand="0" w:noVBand="1"/>
      </w:tblPr>
      <w:tblGrid>
        <w:gridCol w:w="1720"/>
        <w:gridCol w:w="1584"/>
        <w:gridCol w:w="1584"/>
        <w:gridCol w:w="1584"/>
        <w:gridCol w:w="1584"/>
      </w:tblGrid>
      <w:tr w:rsidR="0098443E" w:rsidRPr="00FA2B14" w14:paraId="1BF5BF1F"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2030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Genotype</w:t>
            </w:r>
          </w:p>
        </w:tc>
        <w:tc>
          <w:tcPr>
            <w:tcW w:w="1584" w:type="dxa"/>
            <w:tcBorders>
              <w:top w:val="single" w:sz="4" w:space="0" w:color="auto"/>
              <w:left w:val="nil"/>
              <w:bottom w:val="single" w:sz="4" w:space="0" w:color="auto"/>
              <w:right w:val="nil"/>
            </w:tcBorders>
            <w:shd w:val="clear" w:color="auto" w:fill="auto"/>
            <w:noWrap/>
            <w:vAlign w:val="bottom"/>
            <w:hideMark/>
          </w:tcPr>
          <w:p w14:paraId="5A5B063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14:paraId="710A9B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14:paraId="3EE9A7E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r w:rsidRPr="0098443E">
              <w:rPr>
                <w:rFonts w:ascii="Calibri" w:eastAsia="Times New Roman" w:hAnsi="Calibri"/>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24DBB68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 + CO</w:t>
            </w:r>
          </w:p>
        </w:tc>
      </w:tr>
      <w:tr w:rsidR="0098443E" w:rsidRPr="00FA2B14" w14:paraId="2763F1C2" w14:textId="77777777"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14:paraId="3DB1C19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∆hmd</w:t>
            </w:r>
          </w:p>
        </w:tc>
        <w:tc>
          <w:tcPr>
            <w:tcW w:w="1584" w:type="dxa"/>
            <w:tcBorders>
              <w:top w:val="single" w:sz="4" w:space="0" w:color="auto"/>
              <w:left w:val="nil"/>
              <w:bottom w:val="nil"/>
              <w:right w:val="nil"/>
            </w:tcBorders>
            <w:shd w:val="clear" w:color="000000" w:fill="92D050"/>
            <w:noWrap/>
            <w:vAlign w:val="bottom"/>
            <w:hideMark/>
          </w:tcPr>
          <w:p w14:paraId="675C493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000000" w:fill="92D050"/>
            <w:noWrap/>
            <w:vAlign w:val="bottom"/>
            <w:hideMark/>
          </w:tcPr>
          <w:p w14:paraId="5A72C0B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auto" w:fill="auto"/>
            <w:noWrap/>
            <w:vAlign w:val="bottom"/>
            <w:hideMark/>
          </w:tcPr>
          <w:p w14:paraId="7F58FE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14:paraId="14193D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D5F3392"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3E599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∆mtd</w:t>
            </w:r>
          </w:p>
        </w:tc>
        <w:tc>
          <w:tcPr>
            <w:tcW w:w="1584" w:type="dxa"/>
            <w:tcBorders>
              <w:top w:val="nil"/>
              <w:left w:val="nil"/>
              <w:bottom w:val="nil"/>
              <w:right w:val="nil"/>
            </w:tcBorders>
            <w:shd w:val="clear" w:color="000000" w:fill="92D050"/>
            <w:noWrap/>
            <w:vAlign w:val="bottom"/>
            <w:hideMark/>
          </w:tcPr>
          <w:p w14:paraId="330100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888A2B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CD75C6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D0113B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DCFE1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84A2FD1"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∆frcA</w:t>
            </w:r>
          </w:p>
        </w:tc>
        <w:tc>
          <w:tcPr>
            <w:tcW w:w="1584" w:type="dxa"/>
            <w:tcBorders>
              <w:top w:val="nil"/>
              <w:left w:val="nil"/>
              <w:bottom w:val="nil"/>
              <w:right w:val="nil"/>
            </w:tcBorders>
            <w:shd w:val="clear" w:color="000000" w:fill="92D050"/>
            <w:noWrap/>
            <w:vAlign w:val="bottom"/>
            <w:hideMark/>
          </w:tcPr>
          <w:p w14:paraId="011965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5AB3E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20B3CC2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AAE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53687A4"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0BAB4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∆fruA</w:t>
            </w:r>
          </w:p>
        </w:tc>
        <w:tc>
          <w:tcPr>
            <w:tcW w:w="1584" w:type="dxa"/>
            <w:tcBorders>
              <w:top w:val="nil"/>
              <w:left w:val="nil"/>
              <w:bottom w:val="nil"/>
              <w:right w:val="nil"/>
            </w:tcBorders>
            <w:shd w:val="clear" w:color="000000" w:fill="92D050"/>
            <w:noWrap/>
            <w:vAlign w:val="bottom"/>
            <w:hideMark/>
          </w:tcPr>
          <w:p w14:paraId="1AB6286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59396D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0B1B95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C48F04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49578A5"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7FE9318"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∆frcA∆fruA</w:t>
            </w:r>
          </w:p>
        </w:tc>
        <w:tc>
          <w:tcPr>
            <w:tcW w:w="1584" w:type="dxa"/>
            <w:tcBorders>
              <w:top w:val="nil"/>
              <w:left w:val="nil"/>
              <w:bottom w:val="nil"/>
              <w:right w:val="nil"/>
            </w:tcBorders>
            <w:shd w:val="clear" w:color="000000" w:fill="92D050"/>
            <w:noWrap/>
            <w:vAlign w:val="bottom"/>
            <w:hideMark/>
          </w:tcPr>
          <w:p w14:paraId="6C5DC48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44858F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689B5F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160A4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8C76B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54241E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∆vhcAU∆vhuA</w:t>
            </w:r>
          </w:p>
        </w:tc>
        <w:tc>
          <w:tcPr>
            <w:tcW w:w="1584" w:type="dxa"/>
            <w:tcBorders>
              <w:top w:val="nil"/>
              <w:left w:val="nil"/>
              <w:bottom w:val="nil"/>
              <w:right w:val="nil"/>
            </w:tcBorders>
            <w:shd w:val="clear" w:color="000000" w:fill="92D050"/>
            <w:noWrap/>
            <w:vAlign w:val="bottom"/>
            <w:hideMark/>
          </w:tcPr>
          <w:p w14:paraId="69E6632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779A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574C25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B4FB2D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1D540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6B2FC1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∆hdrB2</w:t>
            </w:r>
          </w:p>
        </w:tc>
        <w:tc>
          <w:tcPr>
            <w:tcW w:w="1584" w:type="dxa"/>
            <w:tcBorders>
              <w:top w:val="nil"/>
              <w:left w:val="nil"/>
              <w:bottom w:val="nil"/>
              <w:right w:val="nil"/>
            </w:tcBorders>
            <w:shd w:val="clear" w:color="auto" w:fill="auto"/>
            <w:noWrap/>
            <w:vAlign w:val="bottom"/>
            <w:hideMark/>
          </w:tcPr>
          <w:p w14:paraId="0B7D94E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BC67B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88EC45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80E2E9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A632C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72D8B3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w:t>
            </w:r>
          </w:p>
        </w:tc>
        <w:tc>
          <w:tcPr>
            <w:tcW w:w="1584" w:type="dxa"/>
            <w:tcBorders>
              <w:top w:val="nil"/>
              <w:left w:val="nil"/>
              <w:bottom w:val="nil"/>
              <w:right w:val="nil"/>
            </w:tcBorders>
            <w:shd w:val="clear" w:color="auto" w:fill="auto"/>
            <w:noWrap/>
            <w:vAlign w:val="bottom"/>
            <w:hideMark/>
          </w:tcPr>
          <w:p w14:paraId="79420AA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9E9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084186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6A8F24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F18D4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9AF899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w:t>
            </w:r>
          </w:p>
        </w:tc>
        <w:tc>
          <w:tcPr>
            <w:tcW w:w="1584" w:type="dxa"/>
            <w:tcBorders>
              <w:top w:val="nil"/>
              <w:left w:val="nil"/>
              <w:bottom w:val="nil"/>
              <w:right w:val="nil"/>
            </w:tcBorders>
            <w:shd w:val="clear" w:color="auto" w:fill="auto"/>
            <w:noWrap/>
            <w:vAlign w:val="bottom"/>
            <w:hideMark/>
          </w:tcPr>
          <w:p w14:paraId="4E3D295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1B67A1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1B651D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7A6DA8C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7FA7D91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CC5974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∆fdhA1∆fdhA2</w:t>
            </w:r>
          </w:p>
        </w:tc>
        <w:tc>
          <w:tcPr>
            <w:tcW w:w="1584" w:type="dxa"/>
            <w:tcBorders>
              <w:top w:val="nil"/>
              <w:left w:val="nil"/>
              <w:bottom w:val="nil"/>
              <w:right w:val="nil"/>
            </w:tcBorders>
            <w:shd w:val="clear" w:color="auto" w:fill="auto"/>
            <w:noWrap/>
            <w:vAlign w:val="bottom"/>
            <w:hideMark/>
          </w:tcPr>
          <w:p w14:paraId="234AAC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2CBA5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59A3680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CD9EEB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r>
      <w:tr w:rsidR="0098443E" w:rsidRPr="00FA2B14" w14:paraId="6585359F"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54035D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∆fdhA2∆fdhB2</w:t>
            </w:r>
          </w:p>
        </w:tc>
        <w:tc>
          <w:tcPr>
            <w:tcW w:w="1584" w:type="dxa"/>
            <w:tcBorders>
              <w:top w:val="nil"/>
              <w:left w:val="nil"/>
              <w:bottom w:val="nil"/>
              <w:right w:val="nil"/>
            </w:tcBorders>
            <w:shd w:val="clear" w:color="auto" w:fill="auto"/>
            <w:noWrap/>
            <w:vAlign w:val="bottom"/>
            <w:hideMark/>
          </w:tcPr>
          <w:p w14:paraId="6B5FA93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FEB90D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B1FD3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F04C84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D277E0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266F41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∆ehbF</w:t>
            </w:r>
          </w:p>
        </w:tc>
        <w:tc>
          <w:tcPr>
            <w:tcW w:w="1584" w:type="dxa"/>
            <w:tcBorders>
              <w:top w:val="nil"/>
              <w:left w:val="nil"/>
              <w:bottom w:val="nil"/>
              <w:right w:val="nil"/>
            </w:tcBorders>
            <w:shd w:val="clear" w:color="000000" w:fill="92D050"/>
            <w:noWrap/>
            <w:vAlign w:val="bottom"/>
            <w:hideMark/>
          </w:tcPr>
          <w:p w14:paraId="02AE32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FC7C7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5E49136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47A915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0F35ED2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F1B3CFE"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∆3H2ase</w:t>
            </w:r>
          </w:p>
        </w:tc>
        <w:tc>
          <w:tcPr>
            <w:tcW w:w="1584" w:type="dxa"/>
            <w:tcBorders>
              <w:top w:val="nil"/>
              <w:left w:val="nil"/>
              <w:bottom w:val="nil"/>
              <w:right w:val="nil"/>
            </w:tcBorders>
            <w:shd w:val="clear" w:color="000000" w:fill="92D050"/>
            <w:noWrap/>
            <w:vAlign w:val="bottom"/>
            <w:hideMark/>
          </w:tcPr>
          <w:p w14:paraId="62FFC3A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90290C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279D0D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64E26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4E871E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D827EC"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lastRenderedPageBreak/>
              <w:t>∆5H2ase</w:t>
            </w:r>
          </w:p>
        </w:tc>
        <w:tc>
          <w:tcPr>
            <w:tcW w:w="1584" w:type="dxa"/>
            <w:tcBorders>
              <w:top w:val="nil"/>
              <w:left w:val="nil"/>
              <w:bottom w:val="nil"/>
              <w:right w:val="nil"/>
            </w:tcBorders>
            <w:shd w:val="clear" w:color="000000" w:fill="92D050"/>
            <w:noWrap/>
            <w:vAlign w:val="bottom"/>
            <w:hideMark/>
          </w:tcPr>
          <w:p w14:paraId="59803D0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27B253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F483E1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1820A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FBCD25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4671AD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p>
        </w:tc>
        <w:tc>
          <w:tcPr>
            <w:tcW w:w="1584" w:type="dxa"/>
            <w:tcBorders>
              <w:top w:val="nil"/>
              <w:left w:val="nil"/>
              <w:bottom w:val="nil"/>
              <w:right w:val="nil"/>
            </w:tcBorders>
            <w:shd w:val="clear" w:color="000000" w:fill="92D050"/>
            <w:noWrap/>
            <w:vAlign w:val="bottom"/>
            <w:hideMark/>
          </w:tcPr>
          <w:p w14:paraId="227D75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4202863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E2E98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92D050"/>
            <w:noWrap/>
            <w:vAlign w:val="bottom"/>
            <w:hideMark/>
          </w:tcPr>
          <w:p w14:paraId="1D25D7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207FC83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9DED45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∆6H2ase∆cdh</w:t>
            </w:r>
          </w:p>
        </w:tc>
        <w:tc>
          <w:tcPr>
            <w:tcW w:w="1584" w:type="dxa"/>
            <w:tcBorders>
              <w:top w:val="nil"/>
              <w:left w:val="nil"/>
              <w:bottom w:val="nil"/>
              <w:right w:val="nil"/>
            </w:tcBorders>
            <w:shd w:val="clear" w:color="auto" w:fill="auto"/>
            <w:noWrap/>
            <w:vAlign w:val="bottom"/>
            <w:hideMark/>
          </w:tcPr>
          <w:p w14:paraId="1483C01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1D6C8FE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8D8E26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FF0000"/>
            <w:noWrap/>
            <w:vAlign w:val="bottom"/>
            <w:hideMark/>
          </w:tcPr>
          <w:p w14:paraId="6371D18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467B42B"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12FB05A"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7D8D618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33E298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70FFC3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B4C2D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6D039D6"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977948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∆7H2ase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2B8B21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13A2EF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CD560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0D5029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E2AC881"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79352" w14:textId="77777777" w:rsidR="0098443E" w:rsidRPr="0098443E" w:rsidRDefault="0098443E" w:rsidP="0098443E">
            <w:pPr>
              <w:spacing w:after="0" w:line="240" w:lineRule="auto"/>
              <w:rPr>
                <w:rFonts w:ascii="Calibri" w:eastAsia="Times New Roman" w:hAnsi="Calibri"/>
                <w:b/>
                <w:bCs/>
                <w:color w:val="000000"/>
                <w:sz w:val="22"/>
              </w:rPr>
            </w:pPr>
            <w:r w:rsidRPr="0098443E">
              <w:rPr>
                <w:rFonts w:ascii="Calibri" w:eastAsia="Times New Roman" w:hAnsi="Calibri"/>
                <w:b/>
                <w:bCs/>
                <w:color w:val="000000"/>
                <w:sz w:val="22"/>
              </w:rPr>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14:paraId="4DEB7CB1"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14:paraId="5E1B6C37"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14:paraId="5D13529F"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49557308" w14:textId="77777777" w:rsidR="0098443E" w:rsidRPr="0098443E" w:rsidRDefault="0098443E" w:rsidP="0098443E">
            <w:pPr>
              <w:keepNext/>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 of 2</w:t>
            </w:r>
          </w:p>
        </w:tc>
      </w:tr>
    </w:tbl>
    <w:p w14:paraId="7A5AEB74" w14:textId="6B75718C" w:rsidR="0098443E" w:rsidRDefault="0098443E" w:rsidP="0098443E">
      <w:pPr>
        <w:pStyle w:val="Caption"/>
        <w:rPr>
          <w:b w:val="0"/>
          <w:color w:val="auto"/>
          <w:sz w:val="20"/>
          <w:szCs w:val="20"/>
        </w:rPr>
      </w:pPr>
      <w:r w:rsidRPr="00DB27A6">
        <w:rPr>
          <w:b w:val="0"/>
          <w:color w:val="auto"/>
          <w:sz w:val="20"/>
          <w:szCs w:val="20"/>
        </w:rPr>
        <w:t xml:space="preserve">Figure </w:t>
      </w:r>
      <w:r w:rsidR="009C00DF">
        <w:rPr>
          <w:b w:val="0"/>
          <w:color w:val="auto"/>
          <w:sz w:val="20"/>
          <w:szCs w:val="20"/>
        </w:rPr>
        <w:t>5</w:t>
      </w:r>
      <w:r w:rsidRPr="00DB27A6">
        <w:rPr>
          <w:b w:val="0"/>
          <w:color w:val="auto"/>
          <w:sz w:val="20"/>
          <w:szCs w:val="20"/>
        </w:rPr>
        <w:t xml:space="preserve">: </w:t>
      </w:r>
      <w:r w:rsidR="00DB27A6">
        <w:rPr>
          <w:b w:val="0"/>
          <w:color w:val="auto"/>
          <w:sz w:val="20"/>
          <w:szCs w:val="20"/>
        </w:rPr>
        <w:t>Knockout lethality predictions from running FBA on our models show close agreement with experimental results of hydrogenase knockouts. Green boxes indicate growth phenotypes where our models correctly replicated experimental results; red boxes indicate growth phenotypes where our models were incorrect; white boxes indicate growth phenotypes where we lacked experimental validation data. Across the full spectrum of conditions, our models correctly predicted 27 of 30 conditions (90%) accurately, resulting in a strong Matthews Correlation Coefficient of 0.67. This suggests that our reconstruction produces models that accurately depict the effects of genotype alterations on growth phenotypes</w:t>
      </w:r>
      <w:r w:rsidR="00E60508">
        <w:rPr>
          <w:b w:val="0"/>
          <w:color w:val="auto"/>
          <w:sz w:val="20"/>
          <w:szCs w:val="20"/>
        </w:rPr>
        <w:t>. L = lethal, N = non-lethal.</w:t>
      </w:r>
    </w:p>
    <w:p w14:paraId="0D07C53E" w14:textId="77777777" w:rsidR="004021BA" w:rsidRPr="0026382C" w:rsidRDefault="004021BA" w:rsidP="0026382C">
      <w:pPr>
        <w:rPr>
          <w:b/>
        </w:rPr>
      </w:pPr>
    </w:p>
    <w:sectPr w:rsidR="004021BA" w:rsidRPr="0026382C" w:rsidSect="00155E90">
      <w:footerReference w:type="default" r:id="rId16"/>
      <w:pgSz w:w="19120" w:h="24740"/>
      <w:pgMar w:top="1440" w:right="1440" w:bottom="1440" w:left="1440" w:header="720" w:footer="720" w:gutter="0"/>
      <w:lnNumType w:countBy="1" w:restart="continuous"/>
      <w:cols w:space="720"/>
      <w:docGrid w:linePitch="360"/>
      <w:printerSettings r:id="rId17"/>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istrator" w:date="2016-05-16T16:48:00Z" w:initials="A">
    <w:p w14:paraId="65B3F001" w14:textId="40391794" w:rsidR="00F73370" w:rsidRDefault="00F73370">
      <w:pPr>
        <w:pStyle w:val="CommentText"/>
      </w:pPr>
      <w:r>
        <w:rPr>
          <w:rStyle w:val="CommentReference"/>
        </w:rPr>
        <w:annotationRef/>
      </w:r>
      <w:r>
        <w:t xml:space="preserve">Pending what Steve thinks; in any case, I’m deeply appreciative of his suggested edits and have strived to incorporate most of them. </w:t>
      </w:r>
    </w:p>
  </w:comment>
  <w:comment w:id="2" w:author="Administrator" w:date="2016-06-20T10:56:00Z" w:initials="A">
    <w:p w14:paraId="1A92F82F" w14:textId="2ACC4D85" w:rsidR="00F73370" w:rsidRDefault="00F73370">
      <w:pPr>
        <w:pStyle w:val="CommentText"/>
      </w:pPr>
      <w:r>
        <w:rPr>
          <w:rStyle w:val="CommentReference"/>
        </w:rPr>
        <w:annotationRef/>
      </w:r>
      <w:r>
        <w:t>I added this teeny bit to hint at the shortcomings of the other model, but I could certainly expand a bit and be more blunt.</w:t>
      </w:r>
    </w:p>
  </w:comment>
  <w:comment w:id="1" w:author="John Leigh" w:date="2016-06-20T13:17:00Z" w:initials="JL">
    <w:p w14:paraId="0A393E0A" w14:textId="02F64299" w:rsidR="00F73370" w:rsidRDefault="00F73370">
      <w:pPr>
        <w:pStyle w:val="CommentText"/>
      </w:pPr>
      <w:r>
        <w:rPr>
          <w:rStyle w:val="CommentReference"/>
        </w:rPr>
        <w:annotationRef/>
      </w:r>
      <w:r>
        <w:t xml:space="preserve">You are being kind here.  In our cover letter we might want to describe the deficiencies of that study. I agree, but you might also make a couple of statements here in the paper that underpin the need for this new model. </w:t>
      </w:r>
    </w:p>
    <w:p w14:paraId="7815DB56" w14:textId="77777777" w:rsidR="00F73370" w:rsidRDefault="00F73370">
      <w:pPr>
        <w:pStyle w:val="CommentText"/>
      </w:pPr>
    </w:p>
    <w:p w14:paraId="310A0BDC" w14:textId="29223AF3" w:rsidR="00F73370" w:rsidRDefault="00F73370">
      <w:pPr>
        <w:pStyle w:val="CommentText"/>
      </w:pPr>
      <w:r w:rsidRPr="00DD6CD3">
        <w:rPr>
          <w:b/>
        </w:rPr>
        <w:t>NP</w:t>
      </w:r>
      <w:r>
        <w:t>:  Yes, we should make these distinctions crystal clear in the cover letter.  The first reconstruction had many serious deficiencies.</w:t>
      </w:r>
    </w:p>
    <w:p w14:paraId="2512EC5E" w14:textId="77777777" w:rsidR="00F73370" w:rsidRDefault="00F73370">
      <w:pPr>
        <w:pStyle w:val="CommentText"/>
      </w:pPr>
    </w:p>
    <w:p w14:paraId="0BBFA140" w14:textId="4AFC25D8" w:rsidR="00F73370" w:rsidRDefault="00F73370">
      <w:pPr>
        <w:pStyle w:val="CommentText"/>
        <w:rPr>
          <w:b/>
        </w:rPr>
      </w:pPr>
      <w:r>
        <w:rPr>
          <w:b/>
        </w:rPr>
        <w:t xml:space="preserve">MR: Got it; I’m inclined to err on the kind side here and explain the deficiencies in the cover letter. </w:t>
      </w:r>
    </w:p>
    <w:p w14:paraId="5DC8F046" w14:textId="77777777" w:rsidR="00F73370" w:rsidRDefault="00F73370">
      <w:pPr>
        <w:pStyle w:val="CommentText"/>
        <w:rPr>
          <w:b/>
        </w:rPr>
      </w:pPr>
    </w:p>
    <w:p w14:paraId="566EB944" w14:textId="78556D66" w:rsidR="00F73370" w:rsidRDefault="00F73370">
      <w:pPr>
        <w:pStyle w:val="CommentText"/>
      </w:pPr>
      <w:r>
        <w:rPr>
          <w:b/>
        </w:rPr>
        <w:t xml:space="preserve">NP:  </w:t>
      </w:r>
      <w:r w:rsidRPr="008F7026">
        <w:t>I agree</w:t>
      </w:r>
    </w:p>
    <w:p w14:paraId="6DFF52A2" w14:textId="77777777" w:rsidR="00F73370" w:rsidRDefault="00F73370">
      <w:pPr>
        <w:pStyle w:val="CommentText"/>
      </w:pPr>
    </w:p>
    <w:p w14:paraId="59D60B12" w14:textId="110308A6" w:rsidR="00F73370" w:rsidRPr="00C45463" w:rsidRDefault="00F73370">
      <w:pPr>
        <w:pStyle w:val="CommentText"/>
        <w:rPr>
          <w:b/>
        </w:rPr>
      </w:pPr>
      <w:r w:rsidRPr="00564CBD">
        <w:rPr>
          <w:b/>
        </w:rPr>
        <w:t>SWR</w:t>
      </w:r>
      <w:r>
        <w:t xml:space="preserve">: I think that it is important to include at least the major deficiencies of the prior study in this paper. The reader would need to know why they should be reading this paper and what they should be wary about from the earlier work. It’s covered somewhat in the next paragraph, however, not explicitly. It doesn’t need to be done in a David vs Goliath type discussion, just an objective description of what you have found was incorrect and limiting. </w:t>
      </w:r>
    </w:p>
  </w:comment>
  <w:comment w:id="3" w:author="John Leigh" w:date="2016-06-20T13:48:00Z" w:initials="JL">
    <w:p w14:paraId="5B7BC31A" w14:textId="65A6876D" w:rsidR="00F73370" w:rsidRDefault="00F73370">
      <w:pPr>
        <w:pStyle w:val="CommentText"/>
      </w:pPr>
      <w:r>
        <w:rPr>
          <w:rStyle w:val="CommentReference"/>
        </w:rPr>
        <w:annotationRef/>
      </w:r>
      <w:r>
        <w:t>I agree that these are the most glaring deficiencies of the previous model, so you do state it here while still being polite.</w:t>
      </w:r>
    </w:p>
  </w:comment>
  <w:comment w:id="4" w:author="John Leigh" w:date="2016-06-20T14:43:00Z" w:initials="JL">
    <w:p w14:paraId="029383D7" w14:textId="491C51BD" w:rsidR="00F73370" w:rsidRDefault="00F73370">
      <w:pPr>
        <w:pStyle w:val="CommentText"/>
      </w:pPr>
      <w:r>
        <w:rPr>
          <w:rStyle w:val="CommentReference"/>
        </w:rPr>
        <w:annotationRef/>
      </w:r>
      <w:r>
        <w:t>I have to admit I do not understand this very well.  There is nothing said in the results section on the effect of including free energy calculations.  In the supplemental table I see mostly zeros and a few values for exchange reactions but I don’t understand why this is the case.  Is there any allowance made for different concentrations of substrates and products?  Critically, for methanogens H2 concentrations are often very low in their natural environments.</w:t>
      </w:r>
    </w:p>
  </w:comment>
  <w:comment w:id="5" w:author="T L" w:date="2016-06-20T15:42:00Z" w:initials="TL">
    <w:p w14:paraId="63F1E1F5" w14:textId="169434D3" w:rsidR="00F73370" w:rsidRDefault="00F73370">
      <w:pPr>
        <w:pStyle w:val="CommentText"/>
      </w:pPr>
      <w:r>
        <w:rPr>
          <w:rStyle w:val="CommentReference"/>
        </w:rPr>
        <w:annotationRef/>
      </w:r>
      <w:r>
        <w:t>Change this to 8656xg which will be the relative centrifugal force.</w:t>
      </w:r>
    </w:p>
  </w:comment>
  <w:comment w:id="6" w:author="Administrator" w:date="2016-05-16T15:27:00Z" w:initials="A">
    <w:p w14:paraId="7949D5C1" w14:textId="5FAA36C5" w:rsidR="00F73370" w:rsidRDefault="00F73370">
      <w:pPr>
        <w:pStyle w:val="CommentText"/>
      </w:pPr>
      <w:r>
        <w:rPr>
          <w:rStyle w:val="CommentReference"/>
        </w:rPr>
        <w:annotationRef/>
      </w:r>
      <w:r>
        <w:t xml:space="preserve">Note to myself to double check all these numbers and those in Table 1 before submitting. </w:t>
      </w:r>
    </w:p>
  </w:comment>
  <w:comment w:id="9" w:author="Administrator" w:date="2016-05-02T15:25:00Z" w:initials="A">
    <w:p w14:paraId="78720AD7" w14:textId="67711BD2" w:rsidR="00F73370" w:rsidRDefault="00F73370">
      <w:pPr>
        <w:pStyle w:val="CommentText"/>
      </w:pPr>
      <w:r>
        <w:rPr>
          <w:rStyle w:val="CommentReference"/>
        </w:rPr>
        <w:annotationRef/>
      </w:r>
      <w:r>
        <w:t>This is a review article, but I think it’s probably the most relevant reference here</w:t>
      </w:r>
    </w:p>
  </w:comment>
  <w:comment w:id="10" w:author="John Leigh" w:date="2016-06-20T14:20:00Z" w:initials="JL">
    <w:p w14:paraId="204C8F7F" w14:textId="1610C307" w:rsidR="00F73370" w:rsidRDefault="00F73370">
      <w:pPr>
        <w:pStyle w:val="CommentText"/>
      </w:pPr>
      <w:r>
        <w:rPr>
          <w:rStyle w:val="CommentReference"/>
        </w:rPr>
        <w:annotationRef/>
      </w:r>
      <w:r>
        <w:t>More accurate to say “include”, since there are a few ATP-hydrolyzing reactions in biosynthetic pathways that are depicted in metabolism?</w:t>
      </w:r>
    </w:p>
  </w:comment>
  <w:comment w:id="13" w:author="Administrator" w:date="2016-05-23T13:57:00Z" w:initials="A">
    <w:p w14:paraId="112390CA" w14:textId="77777777" w:rsidR="00F73370" w:rsidRDefault="00F73370">
      <w:pPr>
        <w:pStyle w:val="CommentText"/>
      </w:pPr>
      <w:r>
        <w:rPr>
          <w:rStyle w:val="CommentReference"/>
        </w:rPr>
        <w:annotationRef/>
      </w:r>
      <w:r>
        <w:t xml:space="preserve"> I added this to give context to our MCC; my feeling is that our value means very little without some sort of comparison. Thoughts on this addition?</w:t>
      </w:r>
    </w:p>
    <w:p w14:paraId="2AC1CB7A" w14:textId="77777777" w:rsidR="00F73370" w:rsidRDefault="00F73370">
      <w:pPr>
        <w:pStyle w:val="CommentText"/>
      </w:pPr>
    </w:p>
    <w:p w14:paraId="3D2DFE3E" w14:textId="77777777" w:rsidR="00F73370" w:rsidRDefault="00F73370">
      <w:pPr>
        <w:pStyle w:val="CommentText"/>
      </w:pPr>
      <w:r>
        <w:t>NP:  I do see your point, but I think this is better in the discussion.</w:t>
      </w:r>
    </w:p>
    <w:p w14:paraId="7DBA007C" w14:textId="77777777" w:rsidR="00F73370" w:rsidRDefault="00F73370">
      <w:pPr>
        <w:pStyle w:val="CommentText"/>
      </w:pPr>
    </w:p>
    <w:p w14:paraId="5332D45D" w14:textId="1A9ED7F6" w:rsidR="00F73370" w:rsidRPr="0053307D" w:rsidRDefault="00F73370">
      <w:pPr>
        <w:pStyle w:val="CommentText"/>
        <w:rPr>
          <w:b/>
        </w:rPr>
      </w:pPr>
      <w:r>
        <w:rPr>
          <w:b/>
        </w:rPr>
        <w:t xml:space="preserve">MR: Is there any concern that by moving this to discussion, I risk the MCC value being completely without context? I can see where this comes off as discussion-esque, but to me it seems more like properly framing the results rather than drawing conclusions from them. </w:t>
      </w:r>
    </w:p>
  </w:comment>
  <w:comment w:id="20" w:author="T L" w:date="2016-06-21T00:17:00Z" w:initials="TL">
    <w:p w14:paraId="14261622" w14:textId="5179418E" w:rsidR="00F73370" w:rsidRDefault="00F73370">
      <w:pPr>
        <w:pStyle w:val="CommentText"/>
      </w:pPr>
      <w:r>
        <w:rPr>
          <w:rStyle w:val="CommentReference"/>
        </w:rPr>
        <w:annotationRef/>
      </w:r>
      <w:r>
        <w:t>I might be misreading this but I think we may want a slightly better explanation.</w:t>
      </w:r>
    </w:p>
  </w:comment>
  <w:comment w:id="29" w:author="John Leigh" w:date="2016-06-20T14:50:00Z" w:initials="JL">
    <w:p w14:paraId="10E9E406" w14:textId="66EBBABF" w:rsidR="00F73370" w:rsidRDefault="00F73370">
      <w:pPr>
        <w:pStyle w:val="CommentText"/>
      </w:pPr>
      <w:r>
        <w:rPr>
          <w:rStyle w:val="CommentReference"/>
        </w:rPr>
        <w:annotationRef/>
      </w:r>
      <w:r>
        <w:t>Need to acknowledge funding.</w:t>
      </w:r>
    </w:p>
  </w:comment>
  <w:comment w:id="30" w:author="John Leigh" w:date="2016-06-20T14:21:00Z" w:initials="JL">
    <w:p w14:paraId="10326734" w14:textId="39ED48FE" w:rsidR="00F73370" w:rsidRDefault="00F73370">
      <w:pPr>
        <w:pStyle w:val="CommentText"/>
      </w:pPr>
      <w:r>
        <w:rPr>
          <w:rStyle w:val="CommentReference"/>
        </w:rPr>
        <w:annotationRef/>
      </w:r>
      <w:r>
        <w:t>Is the label missing on the Y-axis?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A2A914" w14:textId="77777777" w:rsidR="00F73370" w:rsidRDefault="00F73370" w:rsidP="00516D83">
      <w:pPr>
        <w:spacing w:after="0" w:line="240" w:lineRule="auto"/>
      </w:pPr>
      <w:r>
        <w:separator/>
      </w:r>
    </w:p>
  </w:endnote>
  <w:endnote w:type="continuationSeparator" w:id="0">
    <w:p w14:paraId="13DEB00B" w14:textId="77777777" w:rsidR="00F73370" w:rsidRDefault="00F73370"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MS Gothic">
    <w:altName w:val="ＭＳ ゴシック"/>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F4A46" w14:textId="77777777" w:rsidR="00F73370" w:rsidRDefault="00F73370">
    <w:pPr>
      <w:pStyle w:val="Footer"/>
      <w:jc w:val="center"/>
    </w:pPr>
    <w:r>
      <w:fldChar w:fldCharType="begin"/>
    </w:r>
    <w:r>
      <w:instrText xml:space="preserve"> PAGE   \* MERGEFORMAT </w:instrText>
    </w:r>
    <w:r>
      <w:fldChar w:fldCharType="separate"/>
    </w:r>
    <w:r w:rsidR="00C855BB">
      <w:rPr>
        <w:noProof/>
      </w:rPr>
      <w:t>11</w:t>
    </w:r>
    <w:r>
      <w:rPr>
        <w:noProof/>
      </w:rPr>
      <w:fldChar w:fldCharType="end"/>
    </w:r>
  </w:p>
  <w:p w14:paraId="45C11215" w14:textId="77777777" w:rsidR="00F73370" w:rsidRDefault="00F7337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6CDA86" w14:textId="77777777" w:rsidR="00F73370" w:rsidRDefault="00F73370" w:rsidP="00516D83">
      <w:pPr>
        <w:spacing w:after="0" w:line="240" w:lineRule="auto"/>
      </w:pPr>
      <w:r>
        <w:separator/>
      </w:r>
    </w:p>
  </w:footnote>
  <w:footnote w:type="continuationSeparator" w:id="0">
    <w:p w14:paraId="17C2C9BF" w14:textId="77777777" w:rsidR="00F73370" w:rsidRDefault="00F73370" w:rsidP="00516D8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73507D"/>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0117A1"/>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3A67D5"/>
    <w:multiLevelType w:val="hybridMultilevel"/>
    <w:tmpl w:val="4524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4"/>
  </w:num>
  <w:num w:numId="4">
    <w:abstractNumId w:val="1"/>
  </w:num>
  <w:num w:numId="5">
    <w:abstractNumId w:val="3"/>
  </w:num>
  <w:num w:numId="6">
    <w:abstractNumId w:val="5"/>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04B3F"/>
    <w:rsid w:val="00005CD4"/>
    <w:rsid w:val="000157F8"/>
    <w:rsid w:val="00021362"/>
    <w:rsid w:val="000245DA"/>
    <w:rsid w:val="0003090D"/>
    <w:rsid w:val="000315D0"/>
    <w:rsid w:val="00032675"/>
    <w:rsid w:val="00034EE2"/>
    <w:rsid w:val="000357B9"/>
    <w:rsid w:val="00037BDF"/>
    <w:rsid w:val="000408FB"/>
    <w:rsid w:val="000433A3"/>
    <w:rsid w:val="00046038"/>
    <w:rsid w:val="00051CB0"/>
    <w:rsid w:val="00063E5C"/>
    <w:rsid w:val="00066B7A"/>
    <w:rsid w:val="00070CFD"/>
    <w:rsid w:val="00071D75"/>
    <w:rsid w:val="00073EBE"/>
    <w:rsid w:val="0007719F"/>
    <w:rsid w:val="000809A9"/>
    <w:rsid w:val="00080B94"/>
    <w:rsid w:val="00080C5F"/>
    <w:rsid w:val="00081432"/>
    <w:rsid w:val="00081ADC"/>
    <w:rsid w:val="00081E0C"/>
    <w:rsid w:val="0008303F"/>
    <w:rsid w:val="00083FBB"/>
    <w:rsid w:val="00091F35"/>
    <w:rsid w:val="00094E1E"/>
    <w:rsid w:val="000A2563"/>
    <w:rsid w:val="000B047B"/>
    <w:rsid w:val="000B21BA"/>
    <w:rsid w:val="000B27FA"/>
    <w:rsid w:val="000B39C1"/>
    <w:rsid w:val="000B43BF"/>
    <w:rsid w:val="000B4992"/>
    <w:rsid w:val="000B7D99"/>
    <w:rsid w:val="000C33FB"/>
    <w:rsid w:val="000C35D5"/>
    <w:rsid w:val="000C3C19"/>
    <w:rsid w:val="000C75B4"/>
    <w:rsid w:val="000D34F2"/>
    <w:rsid w:val="000D63C1"/>
    <w:rsid w:val="000D73AB"/>
    <w:rsid w:val="000E0E23"/>
    <w:rsid w:val="000E1AD1"/>
    <w:rsid w:val="000E3D98"/>
    <w:rsid w:val="000E429A"/>
    <w:rsid w:val="000F03F7"/>
    <w:rsid w:val="000F15FA"/>
    <w:rsid w:val="000F5D2B"/>
    <w:rsid w:val="000F6195"/>
    <w:rsid w:val="001056FA"/>
    <w:rsid w:val="00105926"/>
    <w:rsid w:val="00111F78"/>
    <w:rsid w:val="00111FA8"/>
    <w:rsid w:val="00112595"/>
    <w:rsid w:val="001143B5"/>
    <w:rsid w:val="00121FDF"/>
    <w:rsid w:val="00126BCF"/>
    <w:rsid w:val="001304BB"/>
    <w:rsid w:val="0014251A"/>
    <w:rsid w:val="001426E4"/>
    <w:rsid w:val="00144FF8"/>
    <w:rsid w:val="00155E90"/>
    <w:rsid w:val="00156A1D"/>
    <w:rsid w:val="00157F87"/>
    <w:rsid w:val="001637CD"/>
    <w:rsid w:val="001657E5"/>
    <w:rsid w:val="00166CBF"/>
    <w:rsid w:val="00172424"/>
    <w:rsid w:val="001801A5"/>
    <w:rsid w:val="001827ED"/>
    <w:rsid w:val="00184019"/>
    <w:rsid w:val="00185D86"/>
    <w:rsid w:val="001908F4"/>
    <w:rsid w:val="00197EC3"/>
    <w:rsid w:val="001A5358"/>
    <w:rsid w:val="001B073B"/>
    <w:rsid w:val="001B65A0"/>
    <w:rsid w:val="001C0A06"/>
    <w:rsid w:val="001C201F"/>
    <w:rsid w:val="001C31FA"/>
    <w:rsid w:val="001C5798"/>
    <w:rsid w:val="001C6579"/>
    <w:rsid w:val="001D1107"/>
    <w:rsid w:val="001D7261"/>
    <w:rsid w:val="001E4B82"/>
    <w:rsid w:val="001E503F"/>
    <w:rsid w:val="001E6ABD"/>
    <w:rsid w:val="001F07BE"/>
    <w:rsid w:val="001F1D6B"/>
    <w:rsid w:val="001F26CD"/>
    <w:rsid w:val="001F3FCA"/>
    <w:rsid w:val="001F417F"/>
    <w:rsid w:val="001F4A61"/>
    <w:rsid w:val="001F7E98"/>
    <w:rsid w:val="0021112D"/>
    <w:rsid w:val="00212107"/>
    <w:rsid w:val="00214692"/>
    <w:rsid w:val="00223676"/>
    <w:rsid w:val="00224D24"/>
    <w:rsid w:val="00226F75"/>
    <w:rsid w:val="002273C8"/>
    <w:rsid w:val="002276C9"/>
    <w:rsid w:val="00230593"/>
    <w:rsid w:val="00230C84"/>
    <w:rsid w:val="00231585"/>
    <w:rsid w:val="002372A9"/>
    <w:rsid w:val="002400F7"/>
    <w:rsid w:val="00243CF0"/>
    <w:rsid w:val="002463C4"/>
    <w:rsid w:val="00250B5D"/>
    <w:rsid w:val="00253C67"/>
    <w:rsid w:val="0025649D"/>
    <w:rsid w:val="002607EE"/>
    <w:rsid w:val="0026382C"/>
    <w:rsid w:val="00264224"/>
    <w:rsid w:val="002659AE"/>
    <w:rsid w:val="00266387"/>
    <w:rsid w:val="002670AD"/>
    <w:rsid w:val="00270704"/>
    <w:rsid w:val="00270FE5"/>
    <w:rsid w:val="00274688"/>
    <w:rsid w:val="00275D3A"/>
    <w:rsid w:val="00276128"/>
    <w:rsid w:val="0027696A"/>
    <w:rsid w:val="00277E47"/>
    <w:rsid w:val="0028794B"/>
    <w:rsid w:val="00292115"/>
    <w:rsid w:val="002A0B39"/>
    <w:rsid w:val="002A1B75"/>
    <w:rsid w:val="002A1DF2"/>
    <w:rsid w:val="002A6145"/>
    <w:rsid w:val="002C132E"/>
    <w:rsid w:val="002C5D66"/>
    <w:rsid w:val="002C635F"/>
    <w:rsid w:val="002D69DB"/>
    <w:rsid w:val="002D7B41"/>
    <w:rsid w:val="002E0C0F"/>
    <w:rsid w:val="002E4EC0"/>
    <w:rsid w:val="002E5B7E"/>
    <w:rsid w:val="002F2425"/>
    <w:rsid w:val="002F28F6"/>
    <w:rsid w:val="002F7577"/>
    <w:rsid w:val="003034BA"/>
    <w:rsid w:val="00313809"/>
    <w:rsid w:val="00314946"/>
    <w:rsid w:val="003153D3"/>
    <w:rsid w:val="0031618C"/>
    <w:rsid w:val="00316621"/>
    <w:rsid w:val="00317530"/>
    <w:rsid w:val="003206DB"/>
    <w:rsid w:val="00322F94"/>
    <w:rsid w:val="00323D79"/>
    <w:rsid w:val="003307B5"/>
    <w:rsid w:val="00334FFD"/>
    <w:rsid w:val="00343E03"/>
    <w:rsid w:val="0034629A"/>
    <w:rsid w:val="00347F50"/>
    <w:rsid w:val="003512E9"/>
    <w:rsid w:val="00351533"/>
    <w:rsid w:val="003523DD"/>
    <w:rsid w:val="0036089A"/>
    <w:rsid w:val="00360C55"/>
    <w:rsid w:val="00364662"/>
    <w:rsid w:val="0036766B"/>
    <w:rsid w:val="003730CF"/>
    <w:rsid w:val="00381A37"/>
    <w:rsid w:val="003840C4"/>
    <w:rsid w:val="00387EFA"/>
    <w:rsid w:val="0039482D"/>
    <w:rsid w:val="00396D65"/>
    <w:rsid w:val="003A09C4"/>
    <w:rsid w:val="003A0B8B"/>
    <w:rsid w:val="003A1525"/>
    <w:rsid w:val="003A50FC"/>
    <w:rsid w:val="003B00CF"/>
    <w:rsid w:val="003B2EAC"/>
    <w:rsid w:val="003C13B2"/>
    <w:rsid w:val="003C36FB"/>
    <w:rsid w:val="003C69B5"/>
    <w:rsid w:val="003C6A45"/>
    <w:rsid w:val="003C7B8C"/>
    <w:rsid w:val="003C7D79"/>
    <w:rsid w:val="003D5830"/>
    <w:rsid w:val="003D5D15"/>
    <w:rsid w:val="003D71E7"/>
    <w:rsid w:val="003E12B1"/>
    <w:rsid w:val="003E19FC"/>
    <w:rsid w:val="003E2C91"/>
    <w:rsid w:val="003E4220"/>
    <w:rsid w:val="003F0EE9"/>
    <w:rsid w:val="003F2775"/>
    <w:rsid w:val="003F49E1"/>
    <w:rsid w:val="004021BA"/>
    <w:rsid w:val="00403FFC"/>
    <w:rsid w:val="00404321"/>
    <w:rsid w:val="00406AA7"/>
    <w:rsid w:val="00407143"/>
    <w:rsid w:val="00407F1B"/>
    <w:rsid w:val="00410512"/>
    <w:rsid w:val="004105BE"/>
    <w:rsid w:val="00414739"/>
    <w:rsid w:val="00416B2F"/>
    <w:rsid w:val="00422297"/>
    <w:rsid w:val="0042348F"/>
    <w:rsid w:val="004259ED"/>
    <w:rsid w:val="00426CA7"/>
    <w:rsid w:val="004345D8"/>
    <w:rsid w:val="00435253"/>
    <w:rsid w:val="00444242"/>
    <w:rsid w:val="0044640F"/>
    <w:rsid w:val="004525E8"/>
    <w:rsid w:val="00457A03"/>
    <w:rsid w:val="00463DCB"/>
    <w:rsid w:val="00464C5C"/>
    <w:rsid w:val="00464CF2"/>
    <w:rsid w:val="004677F8"/>
    <w:rsid w:val="00467AD6"/>
    <w:rsid w:val="0047027D"/>
    <w:rsid w:val="0048251B"/>
    <w:rsid w:val="004851F9"/>
    <w:rsid w:val="00485BFC"/>
    <w:rsid w:val="00485C00"/>
    <w:rsid w:val="004862FB"/>
    <w:rsid w:val="004913FB"/>
    <w:rsid w:val="00492B43"/>
    <w:rsid w:val="00494656"/>
    <w:rsid w:val="004A10CC"/>
    <w:rsid w:val="004A29F8"/>
    <w:rsid w:val="004A4F97"/>
    <w:rsid w:val="004B077E"/>
    <w:rsid w:val="004B4269"/>
    <w:rsid w:val="004B6D79"/>
    <w:rsid w:val="004B6EF9"/>
    <w:rsid w:val="004C3845"/>
    <w:rsid w:val="004C393D"/>
    <w:rsid w:val="004D13B8"/>
    <w:rsid w:val="004D255E"/>
    <w:rsid w:val="004D5C60"/>
    <w:rsid w:val="004D5C98"/>
    <w:rsid w:val="004D5DCF"/>
    <w:rsid w:val="004E13F9"/>
    <w:rsid w:val="004F28CF"/>
    <w:rsid w:val="00500041"/>
    <w:rsid w:val="00501D70"/>
    <w:rsid w:val="005113F6"/>
    <w:rsid w:val="005119EB"/>
    <w:rsid w:val="00511AD1"/>
    <w:rsid w:val="0051269C"/>
    <w:rsid w:val="00513827"/>
    <w:rsid w:val="0051683C"/>
    <w:rsid w:val="00516D83"/>
    <w:rsid w:val="00522142"/>
    <w:rsid w:val="00522919"/>
    <w:rsid w:val="00525248"/>
    <w:rsid w:val="00526B35"/>
    <w:rsid w:val="005278ED"/>
    <w:rsid w:val="00527D1A"/>
    <w:rsid w:val="0053142C"/>
    <w:rsid w:val="00531633"/>
    <w:rsid w:val="0053307D"/>
    <w:rsid w:val="00535032"/>
    <w:rsid w:val="005439A6"/>
    <w:rsid w:val="00546886"/>
    <w:rsid w:val="005519FA"/>
    <w:rsid w:val="005523FE"/>
    <w:rsid w:val="00552A03"/>
    <w:rsid w:val="00552DFC"/>
    <w:rsid w:val="00555D72"/>
    <w:rsid w:val="00556F79"/>
    <w:rsid w:val="00557844"/>
    <w:rsid w:val="00560B11"/>
    <w:rsid w:val="00563757"/>
    <w:rsid w:val="00564CBD"/>
    <w:rsid w:val="005652C8"/>
    <w:rsid w:val="00571211"/>
    <w:rsid w:val="00571C2A"/>
    <w:rsid w:val="00571EEA"/>
    <w:rsid w:val="00576333"/>
    <w:rsid w:val="00576913"/>
    <w:rsid w:val="005814A5"/>
    <w:rsid w:val="00584373"/>
    <w:rsid w:val="00586344"/>
    <w:rsid w:val="005936E7"/>
    <w:rsid w:val="005A081E"/>
    <w:rsid w:val="005A370D"/>
    <w:rsid w:val="005A4C15"/>
    <w:rsid w:val="005A6784"/>
    <w:rsid w:val="005A743B"/>
    <w:rsid w:val="005B1569"/>
    <w:rsid w:val="005B2988"/>
    <w:rsid w:val="005B4979"/>
    <w:rsid w:val="005C4BB2"/>
    <w:rsid w:val="005C4FC4"/>
    <w:rsid w:val="005C589C"/>
    <w:rsid w:val="005D05D6"/>
    <w:rsid w:val="005D32BC"/>
    <w:rsid w:val="005D6378"/>
    <w:rsid w:val="005D7A64"/>
    <w:rsid w:val="005E58A9"/>
    <w:rsid w:val="005E7FDF"/>
    <w:rsid w:val="005F2447"/>
    <w:rsid w:val="005F72FC"/>
    <w:rsid w:val="00603980"/>
    <w:rsid w:val="006118BA"/>
    <w:rsid w:val="00611963"/>
    <w:rsid w:val="00616AB4"/>
    <w:rsid w:val="00616AC1"/>
    <w:rsid w:val="006237A0"/>
    <w:rsid w:val="00627847"/>
    <w:rsid w:val="00627AB7"/>
    <w:rsid w:val="006322C1"/>
    <w:rsid w:val="006331D1"/>
    <w:rsid w:val="00635FDE"/>
    <w:rsid w:val="00637BEF"/>
    <w:rsid w:val="00641032"/>
    <w:rsid w:val="00643EEA"/>
    <w:rsid w:val="00650EC2"/>
    <w:rsid w:val="00651B46"/>
    <w:rsid w:val="00651D44"/>
    <w:rsid w:val="00655A28"/>
    <w:rsid w:val="006602A6"/>
    <w:rsid w:val="00662705"/>
    <w:rsid w:val="00665411"/>
    <w:rsid w:val="00666EBB"/>
    <w:rsid w:val="00673E4C"/>
    <w:rsid w:val="00676337"/>
    <w:rsid w:val="00681980"/>
    <w:rsid w:val="00691F9C"/>
    <w:rsid w:val="00692E06"/>
    <w:rsid w:val="006930D0"/>
    <w:rsid w:val="006A3DF2"/>
    <w:rsid w:val="006A665D"/>
    <w:rsid w:val="006A723F"/>
    <w:rsid w:val="006A7337"/>
    <w:rsid w:val="006B0C00"/>
    <w:rsid w:val="006B28DA"/>
    <w:rsid w:val="006B3255"/>
    <w:rsid w:val="006B7DE9"/>
    <w:rsid w:val="006C011E"/>
    <w:rsid w:val="006C169C"/>
    <w:rsid w:val="006C2B0A"/>
    <w:rsid w:val="006C2CF1"/>
    <w:rsid w:val="006D6FE3"/>
    <w:rsid w:val="006E2558"/>
    <w:rsid w:val="006F5195"/>
    <w:rsid w:val="006F667D"/>
    <w:rsid w:val="006F6FB4"/>
    <w:rsid w:val="007032A7"/>
    <w:rsid w:val="00713837"/>
    <w:rsid w:val="0071508C"/>
    <w:rsid w:val="007179CE"/>
    <w:rsid w:val="007232F3"/>
    <w:rsid w:val="00723D56"/>
    <w:rsid w:val="0072556E"/>
    <w:rsid w:val="00726307"/>
    <w:rsid w:val="00726541"/>
    <w:rsid w:val="00735AAC"/>
    <w:rsid w:val="0073694C"/>
    <w:rsid w:val="00737FF9"/>
    <w:rsid w:val="00743C7D"/>
    <w:rsid w:val="00744929"/>
    <w:rsid w:val="00752D4E"/>
    <w:rsid w:val="007544AE"/>
    <w:rsid w:val="00756FF0"/>
    <w:rsid w:val="00757AEF"/>
    <w:rsid w:val="0076073C"/>
    <w:rsid w:val="007642A7"/>
    <w:rsid w:val="007643C9"/>
    <w:rsid w:val="007644BF"/>
    <w:rsid w:val="00773758"/>
    <w:rsid w:val="00773DC9"/>
    <w:rsid w:val="0077549E"/>
    <w:rsid w:val="00775945"/>
    <w:rsid w:val="00775A14"/>
    <w:rsid w:val="00785465"/>
    <w:rsid w:val="0078784F"/>
    <w:rsid w:val="0079505E"/>
    <w:rsid w:val="00796A48"/>
    <w:rsid w:val="007A2129"/>
    <w:rsid w:val="007A2231"/>
    <w:rsid w:val="007A2B72"/>
    <w:rsid w:val="007A2E27"/>
    <w:rsid w:val="007A60D0"/>
    <w:rsid w:val="007A7B77"/>
    <w:rsid w:val="007A7ECA"/>
    <w:rsid w:val="007B1B8D"/>
    <w:rsid w:val="007B4DFA"/>
    <w:rsid w:val="007C0A49"/>
    <w:rsid w:val="007C259C"/>
    <w:rsid w:val="007C468E"/>
    <w:rsid w:val="007C5198"/>
    <w:rsid w:val="007D1D19"/>
    <w:rsid w:val="007D68E6"/>
    <w:rsid w:val="007D6F79"/>
    <w:rsid w:val="007E1A5A"/>
    <w:rsid w:val="007E1FB5"/>
    <w:rsid w:val="007E3BB7"/>
    <w:rsid w:val="007E4615"/>
    <w:rsid w:val="007F0D39"/>
    <w:rsid w:val="007F0F45"/>
    <w:rsid w:val="007F7F53"/>
    <w:rsid w:val="008007AD"/>
    <w:rsid w:val="00800E69"/>
    <w:rsid w:val="00803495"/>
    <w:rsid w:val="0080785B"/>
    <w:rsid w:val="00815A63"/>
    <w:rsid w:val="008270DA"/>
    <w:rsid w:val="00827A2A"/>
    <w:rsid w:val="008314CD"/>
    <w:rsid w:val="008367FA"/>
    <w:rsid w:val="00840DEA"/>
    <w:rsid w:val="0084303B"/>
    <w:rsid w:val="0084390A"/>
    <w:rsid w:val="00850957"/>
    <w:rsid w:val="00852B28"/>
    <w:rsid w:val="00853534"/>
    <w:rsid w:val="00853B50"/>
    <w:rsid w:val="00860C6C"/>
    <w:rsid w:val="008653F7"/>
    <w:rsid w:val="0087010F"/>
    <w:rsid w:val="00875625"/>
    <w:rsid w:val="00875DF4"/>
    <w:rsid w:val="00881F7B"/>
    <w:rsid w:val="00883773"/>
    <w:rsid w:val="0088665C"/>
    <w:rsid w:val="00886DDA"/>
    <w:rsid w:val="00887D9C"/>
    <w:rsid w:val="00890FBC"/>
    <w:rsid w:val="008946EC"/>
    <w:rsid w:val="00895FB4"/>
    <w:rsid w:val="00896C21"/>
    <w:rsid w:val="00897640"/>
    <w:rsid w:val="008A1FB2"/>
    <w:rsid w:val="008B123E"/>
    <w:rsid w:val="008B6BDA"/>
    <w:rsid w:val="008B7D1C"/>
    <w:rsid w:val="008C00ED"/>
    <w:rsid w:val="008C0862"/>
    <w:rsid w:val="008C0DD5"/>
    <w:rsid w:val="008C3354"/>
    <w:rsid w:val="008C36F6"/>
    <w:rsid w:val="008D1D61"/>
    <w:rsid w:val="008D38C6"/>
    <w:rsid w:val="008D7AE6"/>
    <w:rsid w:val="008E0E07"/>
    <w:rsid w:val="008E175F"/>
    <w:rsid w:val="008E222D"/>
    <w:rsid w:val="008E6A11"/>
    <w:rsid w:val="008E7561"/>
    <w:rsid w:val="008E7DB0"/>
    <w:rsid w:val="008F57BB"/>
    <w:rsid w:val="008F7026"/>
    <w:rsid w:val="008F77AB"/>
    <w:rsid w:val="008F7C02"/>
    <w:rsid w:val="0090081E"/>
    <w:rsid w:val="00901F0A"/>
    <w:rsid w:val="00915E06"/>
    <w:rsid w:val="00915E11"/>
    <w:rsid w:val="009207D4"/>
    <w:rsid w:val="00920B05"/>
    <w:rsid w:val="00924A91"/>
    <w:rsid w:val="009253F0"/>
    <w:rsid w:val="00930A74"/>
    <w:rsid w:val="00940402"/>
    <w:rsid w:val="00941122"/>
    <w:rsid w:val="00941981"/>
    <w:rsid w:val="00941ECA"/>
    <w:rsid w:val="009423CE"/>
    <w:rsid w:val="009426B1"/>
    <w:rsid w:val="00943D68"/>
    <w:rsid w:val="00945436"/>
    <w:rsid w:val="00945574"/>
    <w:rsid w:val="00946BFB"/>
    <w:rsid w:val="009476C9"/>
    <w:rsid w:val="00955999"/>
    <w:rsid w:val="009567A0"/>
    <w:rsid w:val="0095782E"/>
    <w:rsid w:val="009626B8"/>
    <w:rsid w:val="009641DC"/>
    <w:rsid w:val="009657EA"/>
    <w:rsid w:val="00966787"/>
    <w:rsid w:val="00966C6C"/>
    <w:rsid w:val="00967F47"/>
    <w:rsid w:val="0097575B"/>
    <w:rsid w:val="00983F37"/>
    <w:rsid w:val="0098443E"/>
    <w:rsid w:val="009905DC"/>
    <w:rsid w:val="00992E1B"/>
    <w:rsid w:val="009A114F"/>
    <w:rsid w:val="009A2520"/>
    <w:rsid w:val="009A6761"/>
    <w:rsid w:val="009B7FEA"/>
    <w:rsid w:val="009C00DF"/>
    <w:rsid w:val="009C1745"/>
    <w:rsid w:val="009C1D8D"/>
    <w:rsid w:val="009C21F5"/>
    <w:rsid w:val="009C4505"/>
    <w:rsid w:val="009C70DD"/>
    <w:rsid w:val="009C74FA"/>
    <w:rsid w:val="009D0324"/>
    <w:rsid w:val="009D0843"/>
    <w:rsid w:val="009D69A7"/>
    <w:rsid w:val="009D72B9"/>
    <w:rsid w:val="009D741D"/>
    <w:rsid w:val="009E1452"/>
    <w:rsid w:val="009E2500"/>
    <w:rsid w:val="009E4183"/>
    <w:rsid w:val="009E7673"/>
    <w:rsid w:val="009F4214"/>
    <w:rsid w:val="009F44C4"/>
    <w:rsid w:val="009F4D6C"/>
    <w:rsid w:val="009F74B8"/>
    <w:rsid w:val="00A11C45"/>
    <w:rsid w:val="00A13870"/>
    <w:rsid w:val="00A17493"/>
    <w:rsid w:val="00A20472"/>
    <w:rsid w:val="00A20F0F"/>
    <w:rsid w:val="00A24003"/>
    <w:rsid w:val="00A2473D"/>
    <w:rsid w:val="00A24A0D"/>
    <w:rsid w:val="00A24D89"/>
    <w:rsid w:val="00A31547"/>
    <w:rsid w:val="00A31E1D"/>
    <w:rsid w:val="00A3471A"/>
    <w:rsid w:val="00A3475A"/>
    <w:rsid w:val="00A36979"/>
    <w:rsid w:val="00A40676"/>
    <w:rsid w:val="00A41BEA"/>
    <w:rsid w:val="00A447FE"/>
    <w:rsid w:val="00A47448"/>
    <w:rsid w:val="00A51082"/>
    <w:rsid w:val="00A512C1"/>
    <w:rsid w:val="00A52930"/>
    <w:rsid w:val="00A557FB"/>
    <w:rsid w:val="00A562C0"/>
    <w:rsid w:val="00A57176"/>
    <w:rsid w:val="00A61B62"/>
    <w:rsid w:val="00A62FD8"/>
    <w:rsid w:val="00A630AA"/>
    <w:rsid w:val="00A647AF"/>
    <w:rsid w:val="00A6548E"/>
    <w:rsid w:val="00A77DDF"/>
    <w:rsid w:val="00A77F31"/>
    <w:rsid w:val="00A8198B"/>
    <w:rsid w:val="00A86F5B"/>
    <w:rsid w:val="00A87FFD"/>
    <w:rsid w:val="00A923BB"/>
    <w:rsid w:val="00AA1877"/>
    <w:rsid w:val="00AA70E9"/>
    <w:rsid w:val="00AB4371"/>
    <w:rsid w:val="00AB74CE"/>
    <w:rsid w:val="00AC43A6"/>
    <w:rsid w:val="00AD0737"/>
    <w:rsid w:val="00AD0EFB"/>
    <w:rsid w:val="00AD1AC3"/>
    <w:rsid w:val="00AD1E85"/>
    <w:rsid w:val="00AD41CE"/>
    <w:rsid w:val="00AD4805"/>
    <w:rsid w:val="00AD5AF1"/>
    <w:rsid w:val="00AD6208"/>
    <w:rsid w:val="00AE2151"/>
    <w:rsid w:val="00AE21C1"/>
    <w:rsid w:val="00AE2D83"/>
    <w:rsid w:val="00AE62A4"/>
    <w:rsid w:val="00AF2BB4"/>
    <w:rsid w:val="00AF3DA5"/>
    <w:rsid w:val="00B01108"/>
    <w:rsid w:val="00B03AFC"/>
    <w:rsid w:val="00B042B4"/>
    <w:rsid w:val="00B057AE"/>
    <w:rsid w:val="00B11429"/>
    <w:rsid w:val="00B1506E"/>
    <w:rsid w:val="00B156F4"/>
    <w:rsid w:val="00B236BD"/>
    <w:rsid w:val="00B25627"/>
    <w:rsid w:val="00B25F12"/>
    <w:rsid w:val="00B273EF"/>
    <w:rsid w:val="00B36C33"/>
    <w:rsid w:val="00B37EA1"/>
    <w:rsid w:val="00B4022C"/>
    <w:rsid w:val="00B42019"/>
    <w:rsid w:val="00B42562"/>
    <w:rsid w:val="00B47A20"/>
    <w:rsid w:val="00B503C9"/>
    <w:rsid w:val="00B543C6"/>
    <w:rsid w:val="00B552F6"/>
    <w:rsid w:val="00B55FE2"/>
    <w:rsid w:val="00B6037B"/>
    <w:rsid w:val="00B65741"/>
    <w:rsid w:val="00B66D3A"/>
    <w:rsid w:val="00B75001"/>
    <w:rsid w:val="00B806A5"/>
    <w:rsid w:val="00B844AB"/>
    <w:rsid w:val="00B865F8"/>
    <w:rsid w:val="00B91F1A"/>
    <w:rsid w:val="00B92236"/>
    <w:rsid w:val="00B93B51"/>
    <w:rsid w:val="00B97142"/>
    <w:rsid w:val="00BA12DD"/>
    <w:rsid w:val="00BB4897"/>
    <w:rsid w:val="00BB5603"/>
    <w:rsid w:val="00BB596A"/>
    <w:rsid w:val="00BC4B5C"/>
    <w:rsid w:val="00BC5E1E"/>
    <w:rsid w:val="00BC613A"/>
    <w:rsid w:val="00BC69E7"/>
    <w:rsid w:val="00BC78DC"/>
    <w:rsid w:val="00BC7F59"/>
    <w:rsid w:val="00BD1F9F"/>
    <w:rsid w:val="00BD54C7"/>
    <w:rsid w:val="00BD779D"/>
    <w:rsid w:val="00BF0803"/>
    <w:rsid w:val="00BF20B5"/>
    <w:rsid w:val="00BF22C1"/>
    <w:rsid w:val="00BF2DEF"/>
    <w:rsid w:val="00BF524A"/>
    <w:rsid w:val="00C00B12"/>
    <w:rsid w:val="00C031A3"/>
    <w:rsid w:val="00C043B2"/>
    <w:rsid w:val="00C073FF"/>
    <w:rsid w:val="00C07F5F"/>
    <w:rsid w:val="00C11C11"/>
    <w:rsid w:val="00C127EB"/>
    <w:rsid w:val="00C22736"/>
    <w:rsid w:val="00C22C00"/>
    <w:rsid w:val="00C22EA1"/>
    <w:rsid w:val="00C24598"/>
    <w:rsid w:val="00C31A11"/>
    <w:rsid w:val="00C35E8D"/>
    <w:rsid w:val="00C37C0F"/>
    <w:rsid w:val="00C439E5"/>
    <w:rsid w:val="00C45463"/>
    <w:rsid w:val="00C510BA"/>
    <w:rsid w:val="00C51ABC"/>
    <w:rsid w:val="00C540C6"/>
    <w:rsid w:val="00C54AA8"/>
    <w:rsid w:val="00C55F46"/>
    <w:rsid w:val="00C61E65"/>
    <w:rsid w:val="00C65346"/>
    <w:rsid w:val="00C7030E"/>
    <w:rsid w:val="00C70679"/>
    <w:rsid w:val="00C73E42"/>
    <w:rsid w:val="00C747FB"/>
    <w:rsid w:val="00C75D13"/>
    <w:rsid w:val="00C817CF"/>
    <w:rsid w:val="00C82E52"/>
    <w:rsid w:val="00C84DA4"/>
    <w:rsid w:val="00C855BB"/>
    <w:rsid w:val="00C91990"/>
    <w:rsid w:val="00C96BB0"/>
    <w:rsid w:val="00CA1420"/>
    <w:rsid w:val="00CA15A3"/>
    <w:rsid w:val="00CA1718"/>
    <w:rsid w:val="00CA48EF"/>
    <w:rsid w:val="00CB411E"/>
    <w:rsid w:val="00CB4BA9"/>
    <w:rsid w:val="00CB56B9"/>
    <w:rsid w:val="00CB5F53"/>
    <w:rsid w:val="00CB7EC1"/>
    <w:rsid w:val="00CC3AC4"/>
    <w:rsid w:val="00CD129E"/>
    <w:rsid w:val="00CD20A3"/>
    <w:rsid w:val="00CD3A80"/>
    <w:rsid w:val="00CD3E73"/>
    <w:rsid w:val="00CD619D"/>
    <w:rsid w:val="00CD72FC"/>
    <w:rsid w:val="00CE0906"/>
    <w:rsid w:val="00CE40C8"/>
    <w:rsid w:val="00CE4325"/>
    <w:rsid w:val="00CE717D"/>
    <w:rsid w:val="00CF2B31"/>
    <w:rsid w:val="00CF3BCD"/>
    <w:rsid w:val="00CF3F81"/>
    <w:rsid w:val="00CF4E3A"/>
    <w:rsid w:val="00CF4F3E"/>
    <w:rsid w:val="00CF5D54"/>
    <w:rsid w:val="00CF68A8"/>
    <w:rsid w:val="00D00DB1"/>
    <w:rsid w:val="00D01715"/>
    <w:rsid w:val="00D03A1C"/>
    <w:rsid w:val="00D04532"/>
    <w:rsid w:val="00D057B6"/>
    <w:rsid w:val="00D063E5"/>
    <w:rsid w:val="00D10F79"/>
    <w:rsid w:val="00D11FBC"/>
    <w:rsid w:val="00D12795"/>
    <w:rsid w:val="00D22456"/>
    <w:rsid w:val="00D26294"/>
    <w:rsid w:val="00D27B6F"/>
    <w:rsid w:val="00D3056C"/>
    <w:rsid w:val="00D315F6"/>
    <w:rsid w:val="00D35B0B"/>
    <w:rsid w:val="00D35C26"/>
    <w:rsid w:val="00D414E0"/>
    <w:rsid w:val="00D43FEF"/>
    <w:rsid w:val="00D44E0B"/>
    <w:rsid w:val="00D52089"/>
    <w:rsid w:val="00D52762"/>
    <w:rsid w:val="00D53674"/>
    <w:rsid w:val="00D547AF"/>
    <w:rsid w:val="00D56916"/>
    <w:rsid w:val="00D60118"/>
    <w:rsid w:val="00D61662"/>
    <w:rsid w:val="00D64CB4"/>
    <w:rsid w:val="00D71AA7"/>
    <w:rsid w:val="00D74A8B"/>
    <w:rsid w:val="00D74FA7"/>
    <w:rsid w:val="00D76ADF"/>
    <w:rsid w:val="00D808B7"/>
    <w:rsid w:val="00D861D3"/>
    <w:rsid w:val="00D926B5"/>
    <w:rsid w:val="00D93A73"/>
    <w:rsid w:val="00D96104"/>
    <w:rsid w:val="00DA124D"/>
    <w:rsid w:val="00DA668C"/>
    <w:rsid w:val="00DA7656"/>
    <w:rsid w:val="00DB0DFC"/>
    <w:rsid w:val="00DB27A6"/>
    <w:rsid w:val="00DB5537"/>
    <w:rsid w:val="00DB6DBF"/>
    <w:rsid w:val="00DB7232"/>
    <w:rsid w:val="00DC05CC"/>
    <w:rsid w:val="00DC2671"/>
    <w:rsid w:val="00DC26B4"/>
    <w:rsid w:val="00DD5CAF"/>
    <w:rsid w:val="00DD6CD3"/>
    <w:rsid w:val="00DD75BA"/>
    <w:rsid w:val="00DD7A29"/>
    <w:rsid w:val="00DE0CDE"/>
    <w:rsid w:val="00DE296C"/>
    <w:rsid w:val="00DE3865"/>
    <w:rsid w:val="00DE4C7D"/>
    <w:rsid w:val="00DF447E"/>
    <w:rsid w:val="00DF66BE"/>
    <w:rsid w:val="00DF679C"/>
    <w:rsid w:val="00E009DF"/>
    <w:rsid w:val="00E02303"/>
    <w:rsid w:val="00E03BFB"/>
    <w:rsid w:val="00E055B6"/>
    <w:rsid w:val="00E07070"/>
    <w:rsid w:val="00E11280"/>
    <w:rsid w:val="00E1148F"/>
    <w:rsid w:val="00E11896"/>
    <w:rsid w:val="00E12061"/>
    <w:rsid w:val="00E124F1"/>
    <w:rsid w:val="00E12F34"/>
    <w:rsid w:val="00E13C01"/>
    <w:rsid w:val="00E14CEA"/>
    <w:rsid w:val="00E213B1"/>
    <w:rsid w:val="00E2551A"/>
    <w:rsid w:val="00E2618A"/>
    <w:rsid w:val="00E3127F"/>
    <w:rsid w:val="00E362C0"/>
    <w:rsid w:val="00E3679F"/>
    <w:rsid w:val="00E36B6B"/>
    <w:rsid w:val="00E36E6C"/>
    <w:rsid w:val="00E40F10"/>
    <w:rsid w:val="00E420E6"/>
    <w:rsid w:val="00E4785C"/>
    <w:rsid w:val="00E47C19"/>
    <w:rsid w:val="00E515B0"/>
    <w:rsid w:val="00E52A76"/>
    <w:rsid w:val="00E52EC2"/>
    <w:rsid w:val="00E60508"/>
    <w:rsid w:val="00E616B7"/>
    <w:rsid w:val="00E653E1"/>
    <w:rsid w:val="00E65B39"/>
    <w:rsid w:val="00E75F12"/>
    <w:rsid w:val="00E76580"/>
    <w:rsid w:val="00E777B8"/>
    <w:rsid w:val="00E83121"/>
    <w:rsid w:val="00E83A7C"/>
    <w:rsid w:val="00E856C5"/>
    <w:rsid w:val="00E90ACA"/>
    <w:rsid w:val="00E922E9"/>
    <w:rsid w:val="00E93D59"/>
    <w:rsid w:val="00E95B31"/>
    <w:rsid w:val="00E9666F"/>
    <w:rsid w:val="00EA0242"/>
    <w:rsid w:val="00EA12B8"/>
    <w:rsid w:val="00EA1E5C"/>
    <w:rsid w:val="00EA36A8"/>
    <w:rsid w:val="00EA6C8E"/>
    <w:rsid w:val="00EB0A45"/>
    <w:rsid w:val="00EB1420"/>
    <w:rsid w:val="00EB3C27"/>
    <w:rsid w:val="00EB5A80"/>
    <w:rsid w:val="00EB7B98"/>
    <w:rsid w:val="00EC3B2F"/>
    <w:rsid w:val="00EC4669"/>
    <w:rsid w:val="00EC7AC7"/>
    <w:rsid w:val="00ED3797"/>
    <w:rsid w:val="00ED4618"/>
    <w:rsid w:val="00EE090F"/>
    <w:rsid w:val="00EE37D9"/>
    <w:rsid w:val="00EF27FA"/>
    <w:rsid w:val="00EF2C48"/>
    <w:rsid w:val="00EF5314"/>
    <w:rsid w:val="00EF5BC0"/>
    <w:rsid w:val="00EF728B"/>
    <w:rsid w:val="00F05D4A"/>
    <w:rsid w:val="00F06110"/>
    <w:rsid w:val="00F123B8"/>
    <w:rsid w:val="00F134C6"/>
    <w:rsid w:val="00F14A7D"/>
    <w:rsid w:val="00F14B6D"/>
    <w:rsid w:val="00F155A9"/>
    <w:rsid w:val="00F239B0"/>
    <w:rsid w:val="00F24EF5"/>
    <w:rsid w:val="00F27938"/>
    <w:rsid w:val="00F316DF"/>
    <w:rsid w:val="00F31E90"/>
    <w:rsid w:val="00F339FC"/>
    <w:rsid w:val="00F4030E"/>
    <w:rsid w:val="00F42364"/>
    <w:rsid w:val="00F44ADB"/>
    <w:rsid w:val="00F45312"/>
    <w:rsid w:val="00F45C05"/>
    <w:rsid w:val="00F47CF8"/>
    <w:rsid w:val="00F505AA"/>
    <w:rsid w:val="00F5100D"/>
    <w:rsid w:val="00F51AEF"/>
    <w:rsid w:val="00F52200"/>
    <w:rsid w:val="00F532DD"/>
    <w:rsid w:val="00F53A02"/>
    <w:rsid w:val="00F53CE5"/>
    <w:rsid w:val="00F55A92"/>
    <w:rsid w:val="00F560A7"/>
    <w:rsid w:val="00F65C28"/>
    <w:rsid w:val="00F7136A"/>
    <w:rsid w:val="00F73370"/>
    <w:rsid w:val="00F757DA"/>
    <w:rsid w:val="00F7767B"/>
    <w:rsid w:val="00F819FC"/>
    <w:rsid w:val="00F8461B"/>
    <w:rsid w:val="00F846AE"/>
    <w:rsid w:val="00F865A1"/>
    <w:rsid w:val="00F877E6"/>
    <w:rsid w:val="00F8787B"/>
    <w:rsid w:val="00F907B3"/>
    <w:rsid w:val="00F9540D"/>
    <w:rsid w:val="00F960CA"/>
    <w:rsid w:val="00FA05D1"/>
    <w:rsid w:val="00FA10D1"/>
    <w:rsid w:val="00FA2B14"/>
    <w:rsid w:val="00FA45DE"/>
    <w:rsid w:val="00FA5B57"/>
    <w:rsid w:val="00FA60EB"/>
    <w:rsid w:val="00FA661C"/>
    <w:rsid w:val="00FA6B3D"/>
    <w:rsid w:val="00FA6E9E"/>
    <w:rsid w:val="00FB02E8"/>
    <w:rsid w:val="00FB24B3"/>
    <w:rsid w:val="00FB6A81"/>
    <w:rsid w:val="00FC0F74"/>
    <w:rsid w:val="00FC2331"/>
    <w:rsid w:val="00FC2DAB"/>
    <w:rsid w:val="00FC7166"/>
    <w:rsid w:val="00FD6ACE"/>
    <w:rsid w:val="00FD6E1C"/>
    <w:rsid w:val="00FD7D2E"/>
    <w:rsid w:val="00FE0FEE"/>
    <w:rsid w:val="00FE2236"/>
    <w:rsid w:val="00FF158A"/>
    <w:rsid w:val="00FF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A6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 w:type="character" w:styleId="PlaceholderText">
    <w:name w:val="Placeholder Text"/>
    <w:basedOn w:val="DefaultParagraphFont"/>
    <w:uiPriority w:val="99"/>
    <w:unhideWhenUsed/>
    <w:rsid w:val="00FD6E1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 w:type="character" w:styleId="PlaceholderText">
    <w:name w:val="Placeholder Text"/>
    <w:basedOn w:val="DefaultParagraphFont"/>
    <w:uiPriority w:val="99"/>
    <w:unhideWhenUsed/>
    <w:rsid w:val="00FD6E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13354640">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558398125">
      <w:bodyDiv w:val="1"/>
      <w:marLeft w:val="0"/>
      <w:marRight w:val="0"/>
      <w:marTop w:val="0"/>
      <w:marBottom w:val="0"/>
      <w:divBdr>
        <w:top w:val="none" w:sz="0" w:space="0" w:color="auto"/>
        <w:left w:val="none" w:sz="0" w:space="0" w:color="auto"/>
        <w:bottom w:val="none" w:sz="0" w:space="0" w:color="auto"/>
        <w:right w:val="none" w:sz="0" w:space="0" w:color="auto"/>
      </w:divBdr>
      <w:divsChild>
        <w:div w:id="1534729472">
          <w:marLeft w:val="0"/>
          <w:marRight w:val="0"/>
          <w:marTop w:val="0"/>
          <w:marBottom w:val="0"/>
          <w:divBdr>
            <w:top w:val="none" w:sz="0" w:space="0" w:color="auto"/>
            <w:left w:val="none" w:sz="0" w:space="0" w:color="auto"/>
            <w:bottom w:val="none" w:sz="0" w:space="0" w:color="auto"/>
            <w:right w:val="none" w:sz="0" w:space="0" w:color="auto"/>
          </w:divBdr>
          <w:divsChild>
            <w:div w:id="418061416">
              <w:marLeft w:val="0"/>
              <w:marRight w:val="0"/>
              <w:marTop w:val="0"/>
              <w:marBottom w:val="0"/>
              <w:divBdr>
                <w:top w:val="none" w:sz="0" w:space="0" w:color="auto"/>
                <w:left w:val="none" w:sz="0" w:space="0" w:color="auto"/>
                <w:bottom w:val="none" w:sz="0" w:space="0" w:color="auto"/>
                <w:right w:val="none" w:sz="0" w:space="0" w:color="auto"/>
              </w:divBdr>
              <w:divsChild>
                <w:div w:id="65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leighj@u.washington.edu" TargetMode="External"/><Relationship Id="rId12" Type="http://schemas.openxmlformats.org/officeDocument/2006/relationships/chart" Target="charts/chart1.xml"/><Relationship Id="rId13" Type="http://schemas.openxmlformats.org/officeDocument/2006/relationships/image" Target="media/image1.emf"/><Relationship Id="rId14" Type="http://schemas.openxmlformats.org/officeDocument/2006/relationships/image" Target="media/image2.emf"/><Relationship Id="rId15" Type="http://schemas.openxmlformats.org/officeDocument/2006/relationships/image" Target="media/image3.tif"/><Relationship Id="rId16" Type="http://schemas.openxmlformats.org/officeDocument/2006/relationships/footer" Target="footer1.xml"/><Relationship Id="rId17" Type="http://schemas.openxmlformats.org/officeDocument/2006/relationships/printerSettings" Target="printerSettings/printerSettings1.bin"/><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mailto:nprice@systemsbiology.org" TargetMode="Externa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file:///C:\Users\mrichard\Documents\methanococcus\Paper\excel%20fig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24.0</c:v>
                </c:pt>
                <c:pt idx="1">
                  <c:v>11.0</c:v>
                </c:pt>
                <c:pt idx="2">
                  <c:v>12.0</c:v>
                </c:pt>
                <c:pt idx="3">
                  <c:v>8.0</c:v>
                </c:pt>
                <c:pt idx="4">
                  <c:v>2.0</c:v>
                </c:pt>
                <c:pt idx="5">
                  <c:v>15.0</c:v>
                </c:pt>
                <c:pt idx="6">
                  <c:v>2.0</c:v>
                </c:pt>
                <c:pt idx="7">
                  <c:v>3.0</c:v>
                </c:pt>
                <c:pt idx="8">
                  <c:v>8.0</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974B7-5D21-224F-92B6-8F43AEFE8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19</Pages>
  <Words>43976</Words>
  <Characters>250666</Characters>
  <Application>Microsoft Macintosh Word</Application>
  <DocSecurity>0</DocSecurity>
  <Lines>2088</Lines>
  <Paragraphs>588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294054</CharactersWithSpaces>
  <SharedDoc>false</SharedDoc>
  <HLinks>
    <vt:vector size="12" baseType="variant">
      <vt:variant>
        <vt:i4>786552</vt:i4>
      </vt:variant>
      <vt:variant>
        <vt:i4>3</vt:i4>
      </vt:variant>
      <vt:variant>
        <vt:i4>0</vt:i4>
      </vt:variant>
      <vt:variant>
        <vt:i4>5</vt:i4>
      </vt:variant>
      <vt:variant>
        <vt:lpwstr>mailto:leighj@u.washington.edu</vt:lpwstr>
      </vt:variant>
      <vt:variant>
        <vt:lpwstr/>
      </vt:variant>
      <vt:variant>
        <vt:i4>3014686</vt:i4>
      </vt:variant>
      <vt:variant>
        <vt:i4>0</vt:i4>
      </vt:variant>
      <vt:variant>
        <vt:i4>0</vt:i4>
      </vt:variant>
      <vt:variant>
        <vt:i4>5</vt:i4>
      </vt:variant>
      <vt:variant>
        <vt:lpwstr>mailto:nprice@systemsbiology.org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 L</cp:lastModifiedBy>
  <cp:revision>8</cp:revision>
  <cp:lastPrinted>2016-06-20T22:13:00Z</cp:lastPrinted>
  <dcterms:created xsi:type="dcterms:W3CDTF">2016-06-20T22:42:00Z</dcterms:created>
  <dcterms:modified xsi:type="dcterms:W3CDTF">2016-06-21T07:32:00Z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id="amwrr7QM"/&gt;&lt;style id="http://www.zotero.org/styles/journal-of-bacteriology" hasBibliography="1" bibliographyStyleHasBeenSet="1"/&gt;&lt;prefs&gt;&lt;pref name="fieldType" value="Field"/&gt;&lt;pref name="storeRefe</vt:lpwstr>
  </property>
  <property fmtid="{D5CDD505-2E9C-101B-9397-08002B2CF9AE}" pid="3" name="ZOTERO_PREF_2">
    <vt:lpwstr>rences" value="true"/&gt;&lt;pref name="automaticJournalAbbreviations" value="true"/&gt;&lt;pref name="noteType" value=""/&gt;&lt;/prefs&gt;&lt;/data&gt;</vt:lpwstr>
  </property>
</Properties>
</file>