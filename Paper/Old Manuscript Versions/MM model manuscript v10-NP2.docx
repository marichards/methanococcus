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commentRangeStart w:id="1"/>
      <w:ins w:id="2" w:author="Nathan Price" w:date="2016-05-04T22:22:00Z">
        <w:r w:rsidR="005A4C15">
          <w:rPr>
            <w:b/>
          </w:rPr>
          <w:t>Stephen W. Ragsdale</w:t>
        </w:r>
      </w:ins>
      <w:commentRangeEnd w:id="0"/>
      <w:r w:rsidR="008E7561">
        <w:rPr>
          <w:rStyle w:val="CommentReference"/>
          <w:rFonts w:ascii="Calibri" w:hAnsi="Calibri"/>
        </w:rPr>
        <w:commentReference w:id="0"/>
      </w:r>
      <w:ins w:id="3" w:author="Nathan Price" w:date="2016-05-04T22:22:00Z">
        <w:r w:rsidR="005A4C15">
          <w:rPr>
            <w:b/>
          </w:rPr>
          <w:t xml:space="preserve">, </w:t>
        </w:r>
      </w:ins>
      <w:commentRangeEnd w:id="1"/>
      <w:r w:rsidR="00945574">
        <w:rPr>
          <w:rStyle w:val="CommentReference"/>
          <w:rFonts w:ascii="Calibri" w:hAnsi="Calibri"/>
        </w:rPr>
        <w:commentReference w:id="1"/>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3139684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w:t>
      </w:r>
      <w:proofErr w:type="gramStart"/>
      <w:r w:rsidR="002A1DF2">
        <w:t xml:space="preserve">literature to not only </w:t>
      </w:r>
      <w:r w:rsidR="005A4C15">
        <w:t>represent</w:t>
      </w:r>
      <w:proofErr w:type="gramEnd"/>
      <w:r w:rsidR="005A4C15">
        <w:t xml:space="preserve"> </w:t>
      </w:r>
      <w:r w:rsidR="002A1DF2">
        <w:t xml:space="preserve">the central electron bifurcation reaction, but also </w:t>
      </w:r>
      <w:r w:rsidR="005A4C15">
        <w:t xml:space="preserve">to </w:t>
      </w:r>
      <w:r w:rsidR="002A1DF2">
        <w:t xml:space="preserve">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ins w:id="4" w:author="Nathan Price" w:date="2016-05-19T09:38:00Z">
        <w:r w:rsidR="008F7026">
          <w:t xml:space="preserve"> with 90% accuracy and a M</w:t>
        </w:r>
      </w:ins>
      <w:ins w:id="5" w:author="Nathan Price" w:date="2016-05-19T09:39:00Z">
        <w:r w:rsidR="008F7026">
          <w:t xml:space="preserve">atthews </w:t>
        </w:r>
      </w:ins>
      <w:ins w:id="6" w:author="Nathan Price" w:date="2016-05-19T09:38:00Z">
        <w:r w:rsidR="008F7026">
          <w:t>C</w:t>
        </w:r>
      </w:ins>
      <w:ins w:id="7" w:author="Nathan Price" w:date="2016-05-19T09:39:00Z">
        <w:r w:rsidR="008F7026">
          <w:t xml:space="preserve">orrelation </w:t>
        </w:r>
      </w:ins>
      <w:ins w:id="8" w:author="Nathan Price" w:date="2016-05-19T09:38:00Z">
        <w:r w:rsidR="008F7026">
          <w:t>C</w:t>
        </w:r>
      </w:ins>
      <w:ins w:id="9" w:author="Nathan Price" w:date="2016-05-19T09:39:00Z">
        <w:r w:rsidR="008F7026">
          <w:t>oefficient</w:t>
        </w:r>
      </w:ins>
      <w:ins w:id="10" w:author="Nathan Price" w:date="2016-05-19T09:38:00Z">
        <w:r w:rsidR="008F7026">
          <w:t xml:space="preserve"> of </w:t>
        </w:r>
      </w:ins>
      <w:ins w:id="11" w:author="Nathan Price" w:date="2016-05-19T09:39:00Z">
        <w:r w:rsidR="008F7026">
          <w:t>0.67</w:t>
        </w:r>
      </w:ins>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 xml:space="preserve">a candidate </w:t>
      </w:r>
      <w:commentRangeStart w:id="12"/>
      <w:r w:rsidR="00046038">
        <w:t>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commentRangeEnd w:id="12"/>
      <w:r w:rsidR="00DD6CD3">
        <w:rPr>
          <w:rStyle w:val="CommentReference"/>
          <w:rFonts w:ascii="Calibri" w:hAnsi="Calibri"/>
        </w:rPr>
        <w:commentReference w:id="12"/>
      </w:r>
      <w:r w:rsidR="00941981">
        <w:t xml:space="preserve">it </w:t>
      </w:r>
      <w:r w:rsidR="00DE3865">
        <w:t>p</w:t>
      </w:r>
      <w:r w:rsidR="00DE3865" w:rsidRPr="00875DF4">
        <w:t>roduc</w:t>
      </w:r>
      <w:r w:rsidR="00DE3865">
        <w:t>es</w:t>
      </w:r>
      <w:r w:rsidR="00DE3865" w:rsidRPr="00875DF4">
        <w:t xml:space="preserve"> more heat per mass unit (55.7 kJ/g) than any other hydrocarbon</w:t>
      </w:r>
      <w:ins w:id="13" w:author="Nathan Price" w:date="2016-05-19T09:31:00Z">
        <w:r w:rsidR="008F7026">
          <w:t>, plugs into a substantial existing infrastructure,</w:t>
        </w:r>
      </w:ins>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3CD36D94"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28F52650"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14"/>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156A1D">
        <w:t xml:space="preserve"> though much work remains to fully map this complex network through close integration of experimental and computational efforts</w:t>
      </w:r>
      <w:r w:rsidR="000C35D5">
        <w:t>.</w:t>
      </w:r>
      <w:r w:rsidR="002E4EC0">
        <w:t xml:space="preserve"> </w:t>
      </w:r>
      <w:commentRangeEnd w:id="14"/>
      <w:r w:rsidR="009A114F">
        <w:rPr>
          <w:rStyle w:val="CommentReference"/>
          <w:rFonts w:ascii="Calibri" w:hAnsi="Calibri"/>
        </w:rPr>
        <w:commentReference w:id="14"/>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commentRangeStart w:id="15"/>
      <w:r w:rsidR="00C22C00">
        <w:t>these</w:t>
      </w:r>
      <w:commentRangeEnd w:id="15"/>
      <w:r w:rsidR="001C6579">
        <w:rPr>
          <w:rStyle w:val="CommentReference"/>
          <w:rFonts w:ascii="Calibri" w:hAnsi="Calibri"/>
        </w:rPr>
        <w:commentReference w:id="15"/>
      </w:r>
      <w:r w:rsidR="00C22C00">
        <w:t xml:space="preserv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8F7026" w:rsidP="00FA2B14">
            <w:pPr>
              <w:spacing w:after="0" w:line="480" w:lineRule="auto"/>
              <w:jc w:val="center"/>
            </w:pPr>
            <m:oMathPara>
              <m:oMath>
                <m:sSub>
                  <m:sSubPr>
                    <m:ctrlPr>
                      <w:ins w:id="16" w:author="Nathan Price" w:date="2016-05-19T09:29:00Z">
                        <w:rPr>
                          <w:rFonts w:ascii="Cambria Math" w:hAnsi="Cambria Math"/>
                          <w:i/>
                        </w:rPr>
                      </w:ins>
                    </m:ctrlPr>
                  </m:sSubPr>
                  <m:e>
                    <m:sSub>
                      <m:sSubPr>
                        <m:ctrlPr>
                          <w:ins w:id="17" w:author="Nathan Price" w:date="2016-05-19T09:29:00Z">
                            <w:rPr>
                              <w:rFonts w:ascii="Cambria Math" w:hAnsi="Cambria Math"/>
                              <w:i/>
                            </w:rPr>
                          </w:ins>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ins w:id="18" w:author="Nathan Price" w:date="2016-05-19T09:29:00Z">
                        <w:rPr>
                          <w:rFonts w:ascii="Cambria Math" w:hAnsi="Cambria Math"/>
                          <w:i/>
                        </w:rPr>
                      </w:ins>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ins w:id="19" w:author="Nathan Price" w:date="2016-05-19T09:29:00Z">
                        <w:rPr>
                          <w:rFonts w:ascii="Cambria Math" w:hAnsi="Cambria Math"/>
                          <w:i/>
                        </w:rPr>
                      </w:ins>
                    </m:ctrlPr>
                  </m:fPr>
                  <m:num>
                    <m:d>
                      <m:dPr>
                        <m:ctrlPr>
                          <w:ins w:id="20" w:author="Nathan Price" w:date="2016-05-19T09:29:00Z">
                            <w:rPr>
                              <w:rFonts w:ascii="Cambria Math" w:hAnsi="Cambria Math"/>
                              <w:i/>
                            </w:rPr>
                          </w:ins>
                        </m:ctrlPr>
                      </m:dPr>
                      <m:e>
                        <m:r>
                          <w:rPr>
                            <w:rFonts w:ascii="Cambria Math" w:hAnsi="Cambria Math"/>
                          </w:rPr>
                          <m:t>TP×TN</m:t>
                        </m:r>
                      </m:e>
                    </m:d>
                    <m:r>
                      <w:rPr>
                        <w:rFonts w:ascii="Cambria Math" w:hAnsi="Cambria Math"/>
                      </w:rPr>
                      <m:t>-(FP×FN)</m:t>
                    </m:r>
                  </m:num>
                  <m:den>
                    <m:rad>
                      <m:radPr>
                        <m:degHide m:val="1"/>
                        <m:ctrlPr>
                          <w:ins w:id="21" w:author="Nathan Price" w:date="2016-05-19T09:29:00Z">
                            <w:rPr>
                              <w:rFonts w:ascii="Cambria Math" w:hAnsi="Cambria Math"/>
                              <w:i/>
                            </w:rPr>
                          </w:ins>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1A85CB5D"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w:t>
      </w:r>
      <w:proofErr w:type="spellStart"/>
      <w:r w:rsidR="00A86F5B">
        <w:t>freeEnergy</w:t>
      </w:r>
      <w:proofErr w:type="spellEnd"/>
      <w:r w:rsidR="00A86F5B">
        <w:t>” numerical array with length equal that of the “reactions” array. For calculating overall free energy of a flux distribution, we created an “</w:t>
      </w:r>
      <w:proofErr w:type="spellStart"/>
      <w:r w:rsidR="00A86F5B">
        <w:t>optimizeThermoModel.m</w:t>
      </w:r>
      <w:proofErr w:type="spellEnd"/>
      <w:r w:rsidR="00A86F5B">
        <w:t>” code (</w:t>
      </w:r>
      <w:r w:rsidR="00D52762">
        <w:t>Supplementary Materials</w:t>
      </w:r>
      <w:r w:rsidR="00A86F5B">
        <w:t xml:space="preserve">) that </w:t>
      </w:r>
      <w:r w:rsidR="001A5358">
        <w:t xml:space="preserve">is built around </w:t>
      </w:r>
      <w:r w:rsidR="00A86F5B">
        <w:t>the “</w:t>
      </w:r>
      <w:proofErr w:type="spellStart"/>
      <w:r w:rsidR="00A86F5B">
        <w:t>optimizeCbModel.m</w:t>
      </w:r>
      <w:proofErr w:type="spellEnd"/>
      <w:r w:rsidR="00A86F5B">
        <w:t xml:space="preserve">” code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8F7026" w:rsidP="007A2129">
      <w:pPr>
        <w:spacing w:line="480" w:lineRule="auto"/>
        <w:rPr>
          <w:rFonts w:eastAsia="MS Mincho"/>
        </w:rPr>
      </w:pPr>
      <m:oMathPara>
        <m:oMath>
          <m:sSub>
            <m:sSubPr>
              <m:ctrlPr>
                <w:ins w:id="22" w:author="Nathan Price" w:date="2016-05-19T09:29:00Z">
                  <w:rPr>
                    <w:rFonts w:ascii="Cambria Math" w:hAnsi="Cambria Math"/>
                    <w:i/>
                  </w:rPr>
                </w:ins>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8F7026" w:rsidP="007A2129">
      <w:pPr>
        <w:spacing w:line="480" w:lineRule="auto"/>
        <w:rPr>
          <w:rFonts w:eastAsia="MS Mincho"/>
        </w:rPr>
      </w:pPr>
      <m:oMathPara>
        <m:oMath>
          <m:sSub>
            <m:sSubPr>
              <m:ctrlPr>
                <w:ins w:id="23" w:author="Nathan Price" w:date="2016-05-19T09:29:00Z">
                  <w:rPr>
                    <w:rFonts w:ascii="Cambria Math" w:hAnsi="Cambria Math"/>
                    <w:i/>
                  </w:rPr>
                </w:ins>
              </m:ctrlPr>
            </m:sSubPr>
            <m:e>
              <m:r>
                <w:rPr>
                  <w:rFonts w:ascii="Cambria Math" w:hAnsi="Cambria Math"/>
                </w:rPr>
                <m:t>A</m:t>
              </m:r>
            </m:e>
            <m:sub>
              <m:r>
                <w:rPr>
                  <w:rFonts w:ascii="Cambria Math" w:hAnsi="Cambria Math"/>
                </w:rPr>
                <m:t>e0</m:t>
              </m:r>
            </m:sub>
          </m:sSub>
          <m:r>
            <w:rPr>
              <w:rFonts w:ascii="Cambria Math" w:hAnsi="Cambria Math"/>
            </w:rPr>
            <m:t xml:space="preserve">⇌ </m:t>
          </m:r>
          <m:d>
            <m:dPr>
              <m:ctrlPr>
                <w:ins w:id="24" w:author="Nathan Price" w:date="2016-05-19T09:29:00Z">
                  <w:rPr>
                    <w:rFonts w:ascii="Cambria Math" w:hAnsi="Cambria Math"/>
                    <w:i/>
                  </w:rPr>
                </w:ins>
              </m:ctrlPr>
            </m:dPr>
            <m:e>
              <m:r>
                <w:rPr>
                  <w:rFonts w:ascii="Cambria Math" w:hAnsi="Cambria Math"/>
                </w:rPr>
                <m:t>Δ</m:t>
              </m:r>
              <m:sSub>
                <m:sSubPr>
                  <m:ctrlPr>
                    <w:ins w:id="25" w:author="Nathan Price" w:date="2016-05-19T09:29:00Z">
                      <w:rPr>
                        <w:rFonts w:ascii="Cambria Math" w:hAnsi="Cambria Math"/>
                        <w:i/>
                      </w:rPr>
                    </w:ins>
                  </m:ctrlPr>
                </m:sSubPr>
                <m:e>
                  <m:r>
                    <w:rPr>
                      <w:rFonts w:ascii="Cambria Math" w:hAnsi="Cambria Math"/>
                    </w:rPr>
                    <m:t>G</m:t>
                  </m:r>
                </m:e>
                <m:sub>
                  <m:sSub>
                    <m:sSubPr>
                      <m:ctrlPr>
                        <w:ins w:id="26" w:author="Nathan Price" w:date="2016-05-19T09:29:00Z">
                          <w:rPr>
                            <w:rFonts w:ascii="Cambria Math" w:hAnsi="Cambria Math"/>
                            <w:i/>
                          </w:rPr>
                        </w:ins>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ins w:id="27" w:author="Nathan Price" w:date="2016-05-19T09:29:00Z">
                <w:rPr>
                  <w:rFonts w:ascii="Cambria Math" w:hAnsi="Cambria Math"/>
                  <w:i/>
                </w:rPr>
              </w:ins>
            </m:ctrlPr>
          </m:sSubPr>
          <m:e>
            <m:r>
              <w:rPr>
                <w:rFonts w:ascii="Cambria Math" w:hAnsi="Cambria Math"/>
              </w:rPr>
              <m:t>G</m:t>
            </m:r>
          </m:e>
          <m:sub>
            <m:sSub>
              <m:sSubPr>
                <m:ctrlPr>
                  <w:ins w:id="28" w:author="Nathan Price" w:date="2016-05-19T09:29:00Z">
                    <w:rPr>
                      <w:rFonts w:ascii="Cambria Math" w:hAnsi="Cambria Math"/>
                      <w:i/>
                    </w:rPr>
                  </w:ins>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8F7026" w:rsidP="00611963">
      <w:pPr>
        <w:spacing w:line="480" w:lineRule="auto"/>
        <w:rPr>
          <w:rFonts w:eastAsia="MS Mincho"/>
        </w:rPr>
      </w:pPr>
      <m:oMathPara>
        <m:oMath>
          <m:sSub>
            <m:sSubPr>
              <m:ctrlPr>
                <w:ins w:id="29" w:author="Nathan Price" w:date="2016-05-19T09:29:00Z">
                  <w:rPr>
                    <w:rFonts w:ascii="Cambria Math" w:eastAsia="MS Mincho" w:hAnsi="Cambria Math"/>
                    <w:i/>
                  </w:rPr>
                </w:ins>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ins w:id="30" w:author="Nathan Price" w:date="2016-05-19T09:29:00Z">
                  <w:rPr>
                    <w:rFonts w:ascii="Cambria Math" w:eastAsia="MS Mincho" w:hAnsi="Cambria Math"/>
                    <w:i/>
                  </w:rPr>
                </w:ins>
              </m:ctrlPr>
            </m:fPr>
            <m:num>
              <m:sSub>
                <m:sSubPr>
                  <m:ctrlPr>
                    <w:ins w:id="31" w:author="Nathan Price" w:date="2016-05-19T09:29:00Z">
                      <w:rPr>
                        <w:rFonts w:ascii="Cambria Math" w:eastAsia="MS Mincho" w:hAnsi="Cambria Math"/>
                        <w:i/>
                      </w:rPr>
                    </w:ins>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ins w:id="32" w:author="Nathan Price" w:date="2016-05-19T09:29:00Z">
                      <w:rPr>
                        <w:rFonts w:ascii="Cambria Math" w:eastAsia="MS Mincho" w:hAnsi="Cambria Math"/>
                        <w:i/>
                      </w:rPr>
                    </w:ins>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ins w:id="33" w:author="Nathan Price" w:date="2016-05-19T09:29:00Z">
                      <w:rPr>
                        <w:rFonts w:ascii="Cambria Math" w:eastAsia="MS Mincho" w:hAnsi="Cambria Math"/>
                        <w:i/>
                      </w:rPr>
                    </w:ins>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ins w:id="34" w:author="Nathan Price" w:date="2016-05-19T09:29:00Z">
                  <w:rPr>
                    <w:rFonts w:ascii="Cambria Math" w:eastAsia="MS Mincho" w:hAnsi="Cambria Math"/>
                    <w:i/>
                  </w:rPr>
                </w:ins>
              </m:ctrlPr>
            </m:fPr>
            <m:num>
              <m:r>
                <w:rPr>
                  <w:rFonts w:ascii="Cambria Math" w:eastAsia="MS Mincho" w:hAnsi="Cambria Math"/>
                </w:rPr>
                <m:t>0.46g/L</m:t>
              </m:r>
            </m:num>
            <m:den>
              <m:r>
                <w:rPr>
                  <w:rFonts w:ascii="Cambria Math" w:eastAsia="MS Mincho" w:hAnsi="Cambria Math"/>
                </w:rPr>
                <m:t>1 O</m:t>
              </m:r>
              <m:sSub>
                <m:sSubPr>
                  <m:ctrlPr>
                    <w:ins w:id="35" w:author="Nathan Price" w:date="2016-05-19T09:29:00Z">
                      <w:rPr>
                        <w:rFonts w:ascii="Cambria Math" w:eastAsia="MS Mincho" w:hAnsi="Cambria Math"/>
                        <w:i/>
                      </w:rPr>
                    </w:ins>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ins w:id="36" w:author="Nathan Price" w:date="2016-05-19T09:29:00Z">
                  <w:rPr>
                    <w:rFonts w:ascii="Cambria Math" w:eastAsia="MS Mincho" w:hAnsi="Cambria Math"/>
                    <w:i/>
                  </w:rPr>
                </w:ins>
              </m:ctrlPr>
            </m:fPr>
            <m:num>
              <m:r>
                <w:rPr>
                  <w:rFonts w:ascii="Cambria Math" w:eastAsia="MS Mincho" w:hAnsi="Cambria Math"/>
                </w:rPr>
                <m:t>1</m:t>
              </m:r>
            </m:num>
            <m:den>
              <m:sSub>
                <m:sSubPr>
                  <m:ctrlPr>
                    <w:ins w:id="37" w:author="Nathan Price" w:date="2016-05-19T09:29:00Z">
                      <w:rPr>
                        <w:rFonts w:ascii="Cambria Math" w:eastAsia="MS Mincho" w:hAnsi="Cambria Math"/>
                        <w:i/>
                      </w:rPr>
                    </w:ins>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ins w:id="38" w:author="Nathan Price" w:date="2016-05-19T09:29:00Z">
                  <w:rPr>
                    <w:rFonts w:ascii="Cambria Math" w:eastAsia="MS Mincho" w:hAnsi="Cambria Math"/>
                    <w:i/>
                  </w:rPr>
                </w:ins>
              </m:ctrlPr>
            </m:fPr>
            <m:num>
              <m:r>
                <w:rPr>
                  <w:rFonts w:ascii="Cambria Math" w:eastAsia="MS Mincho" w:hAnsi="Cambria Math"/>
                </w:rPr>
                <m:t>22,400 m</m:t>
              </m:r>
              <m:r>
                <w:rPr>
                  <w:rFonts w:ascii="Cambria Math" w:eastAsia="MS Mincho" w:hAnsi="Cambria Math"/>
                </w:rPr>
                <m:t>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w:t>
      </w:r>
      <w:proofErr w:type="spellStart"/>
      <w:r>
        <w:t>Kbase</w:t>
      </w:r>
      <w:proofErr w:type="spellEnd"/>
      <w:r>
        <w:t xml:space="preserve">, but also include crosslinks to </w:t>
      </w:r>
      <w:proofErr w:type="spellStart"/>
      <w:r>
        <w:t>ChEBI</w:t>
      </w:r>
      <w:proofErr w:type="spellEnd"/>
      <w:r>
        <w:t xml:space="preserve">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12062344"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codes for simulating model growth on different media and gene knockout phenotypes (Supplementary Materials).We have also made our codes and reconstruction available on </w:t>
      </w:r>
      <w:proofErr w:type="spellStart"/>
      <w:r>
        <w:t>Github</w:t>
      </w:r>
      <w:proofErr w:type="spellEnd"/>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39"/>
      <w:r w:rsidR="009C1D8D">
        <w:t xml:space="preserve">econstruction </w:t>
      </w:r>
      <w:r>
        <w:t>s</w:t>
      </w:r>
      <w:r w:rsidR="00920B05">
        <w:t>tatistics</w:t>
      </w:r>
      <w:commentRangeEnd w:id="39"/>
      <w:r w:rsidR="008270DA" w:rsidRPr="00FA2B14">
        <w:rPr>
          <w:rStyle w:val="CommentReference"/>
          <w:rFonts w:ascii="Calibri" w:eastAsia="Calibri" w:hAnsi="Calibri"/>
          <w:b w:val="0"/>
          <w:bCs w:val="0"/>
          <w:color w:val="auto"/>
        </w:rPr>
        <w:commentReference w:id="39"/>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5A8A6D90" w:rsidR="00EF5BC0" w:rsidRDefault="001B073B" w:rsidP="00EF5BC0">
      <w:pPr>
        <w:pStyle w:val="Heading2"/>
      </w:pPr>
      <w:commentRangeStart w:id="40"/>
      <w:r>
        <w:t>Model</w:t>
      </w:r>
      <w:commentRangeEnd w:id="40"/>
      <w:r>
        <w:rPr>
          <w:rStyle w:val="CommentReference"/>
          <w:rFonts w:ascii="Calibri" w:eastAsia="Calibri" w:hAnsi="Calibri"/>
          <w:b w:val="0"/>
          <w:bCs w:val="0"/>
          <w:color w:val="auto"/>
        </w:rPr>
        <w:commentReference w:id="40"/>
      </w:r>
      <w:r>
        <w:t xml:space="preserve"> prediction </w:t>
      </w:r>
      <w:del w:id="41" w:author="Nathan Price" w:date="2016-05-19T09:34:00Z">
        <w:r w:rsidDel="008F7026">
          <w:delText xml:space="preserve">of the essentiality </w:delText>
        </w:r>
      </w:del>
      <w:ins w:id="42" w:author="Nathan Price" w:date="2016-05-19T09:34:00Z">
        <w:r w:rsidR="008F7026">
          <w:t xml:space="preserve">of </w:t>
        </w:r>
      </w:ins>
      <w:del w:id="43" w:author="Nathan Price" w:date="2016-05-19T09:34:00Z">
        <w:r w:rsidDel="008F7026">
          <w:delText xml:space="preserve">of </w:delText>
        </w:r>
      </w:del>
      <w:r>
        <w:t>electron bifurcation</w:t>
      </w:r>
      <w:ins w:id="44" w:author="Nathan Price" w:date="2016-05-19T09:34:00Z">
        <w:r w:rsidR="008F7026">
          <w:t xml:space="preserve"> essentiality</w:t>
        </w:r>
      </w:ins>
      <w:r>
        <w:t xml:space="preserve"> in hydrogenotrophic methanogenesis</w:t>
      </w:r>
      <w:r w:rsidR="00EF5BC0">
        <w:t xml:space="preserve"> </w:t>
      </w:r>
    </w:p>
    <w:p w14:paraId="46E3082A" w14:textId="4E258A8E"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w:t>
      </w:r>
      <w:proofErr w:type="spellStart"/>
      <w:r w:rsidR="00111FA8">
        <w:t>HdrABC</w:t>
      </w:r>
      <w:proofErr w:type="spellEnd"/>
      <w:r w:rsidR="00111FA8">
        <w:t xml:space="preserve"> complex that lacks </w:t>
      </w:r>
      <w:proofErr w:type="spellStart"/>
      <w:r w:rsidR="00111FA8">
        <w:t>heme</w:t>
      </w:r>
      <w:proofErr w:type="spellEnd"/>
      <w:r w:rsidR="00111FA8">
        <w:t xml:space="preserve">, but contains </w:t>
      </w:r>
      <w:proofErr w:type="spellStart"/>
      <w:r w:rsidR="00111FA8">
        <w:t>flavin</w:t>
      </w:r>
      <w:proofErr w:type="spellEnd"/>
      <w:r w:rsidR="00111FA8">
        <w:t xml:space="preserve"> adenine dinucleotide (FAD)</w:t>
      </w:r>
      <w:r w:rsidR="001F3FCA">
        <w:t xml:space="preserve"> </w:t>
      </w:r>
      <w:r w:rsidR="001F3FCA">
        <w:fldChar w:fldCharType="begin"/>
      </w:r>
      <w:r w:rsidR="000245DA">
        <w:instrText xml:space="preserve"> ADDIN ZOTERO_ITEM CSL_CITATION {"citationID":"2TagKVgd","properties":{"formattedCitation":"{\\rtf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k."}],"issued":{"date-parts":[["1988",7,4]]}}}],"schema":"https://github.com/citation-style-language/schema/raw/master/csl-citation.json"} </w:instrText>
      </w:r>
      <w:r w:rsidR="001F3FCA">
        <w:fldChar w:fldCharType="separate"/>
      </w:r>
      <w:r w:rsidR="000245DA" w:rsidRPr="000245DA">
        <w:rPr>
          <w:szCs w:val="24"/>
        </w:rPr>
        <w:t>(59–61)</w:t>
      </w:r>
      <w:r w:rsidR="001F3FCA">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7A2E27">
        <w:t xml:space="preserve">transfer </w:t>
      </w:r>
      <w:r w:rsidR="000433A3">
        <w:fldChar w:fldCharType="begin"/>
      </w:r>
      <w:r w:rsidR="000245DA">
        <w:instrText xml:space="preserve"> ADDIN ZOTERO_ITEM CSL_CITATION {"citationID":"22gbus05qu","properties":{"formattedCitation":"(62, 63)","plainCitation":"(62, 63)"},"citationItems":[{"id":828,"uris":["http://zotero.org/groups/450273/items/VPV9M3H3"],"uri":["http://zotero.org/groups/450273/items/VPV9M3H3"],"itemData":{"id":828,"type":"article-journal","title":"Redox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0245DA" w:rsidRPr="000245DA">
        <w:t>(62, 63)</w:t>
      </w:r>
      <w:r w:rsidR="000433A3">
        <w:fldChar w:fldCharType="end"/>
      </w:r>
      <w:r w:rsidR="005E7FDF">
        <w:t>.</w:t>
      </w:r>
      <w:r w:rsidR="007C0A49">
        <w:t xml:space="preserve"> </w:t>
      </w:r>
      <w:r w:rsidR="005E7FDF">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0245DA">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0245DA" w:rsidRPr="000245DA">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r w:rsidR="00316621">
        <w:rPr>
          <w:rStyle w:val="CommentReference"/>
          <w:rFonts w:ascii="Calibri" w:hAnsi="Calibri"/>
        </w:rPr>
        <w:commentReference w:id="45"/>
      </w:r>
    </w:p>
    <w:p w14:paraId="0A01B619" w14:textId="09AB1320" w:rsidR="001B073B" w:rsidRPr="00F155A9" w:rsidRDefault="001B073B" w:rsidP="001B073B">
      <w:pPr>
        <w:spacing w:line="480" w:lineRule="auto"/>
        <w:jc w:val="center"/>
      </w:pPr>
      <m:oMath>
        <m:r>
          <w:rPr>
            <w:rFonts w:ascii="Cambria Math" w:hAnsi="Cambria Math"/>
          </w:rPr>
          <m:t>CoB-S-S-CoM+</m:t>
        </m:r>
        <m:sSub>
          <m:sSubPr>
            <m:ctrlPr>
              <w:ins w:id="46" w:author="Nathan Price" w:date="2016-05-19T09:29:00Z">
                <w:rPr>
                  <w:rFonts w:ascii="Cambria Math" w:hAnsi="Cambria Math"/>
                  <w:i/>
                </w:rPr>
              </w:ins>
            </m:ctrlPr>
          </m:sSubPr>
          <m:e>
            <m:r>
              <w:rPr>
                <w:rFonts w:ascii="Cambria Math" w:hAnsi="Cambria Math"/>
              </w:rPr>
              <m:t>2 H</m:t>
            </m:r>
          </m:e>
          <m:sub>
            <m:r>
              <w:rPr>
                <w:rFonts w:ascii="Cambria Math" w:hAnsi="Cambria Math"/>
              </w:rPr>
              <m:t>2</m:t>
            </m:r>
          </m:sub>
        </m:sSub>
        <m:r>
          <w:rPr>
            <w:rFonts w:ascii="Cambria Math" w:hAnsi="Cambria Math"/>
          </w:rPr>
          <m:t>+</m:t>
        </m:r>
        <m:sSub>
          <m:sSubPr>
            <m:ctrlPr>
              <w:ins w:id="47" w:author="Nathan Price" w:date="2016-05-19T09:29:00Z">
                <w:rPr>
                  <w:rFonts w:ascii="Cambria Math" w:hAnsi="Cambria Math"/>
                  <w:i/>
                </w:rPr>
              </w:ins>
            </m:ctrlPr>
          </m:sSubPr>
          <m:e>
            <m:r>
              <w:rPr>
                <w:rFonts w:ascii="Cambria Math" w:hAnsi="Cambria Math"/>
              </w:rPr>
              <m:t>Fd</m:t>
            </m:r>
          </m:e>
          <m:sub>
            <m:r>
              <w:rPr>
                <w:rFonts w:ascii="Cambria Math" w:hAnsi="Cambria Math"/>
              </w:rPr>
              <m:t>ox</m:t>
            </m:r>
          </m:sub>
        </m:sSub>
        <m:r>
          <w:rPr>
            <w:rFonts w:ascii="Cambria Math" w:hAnsi="Cambria Math"/>
          </w:rPr>
          <m:t>⇌HS-CoB+HS-CoM+</m:t>
        </m:r>
        <m:sSub>
          <m:sSubPr>
            <m:ctrlPr>
              <w:ins w:id="48" w:author="Nathan Price" w:date="2016-05-19T09:29:00Z">
                <w:rPr>
                  <w:rFonts w:ascii="Cambria Math" w:hAnsi="Cambria Math"/>
                  <w:i/>
                </w:rPr>
              </w:ins>
            </m:ctrlPr>
          </m:sSubPr>
          <m:e>
            <m:r>
              <w:rPr>
                <w:rFonts w:ascii="Cambria Math" w:hAnsi="Cambria Math"/>
              </w:rPr>
              <m:t xml:space="preserve">2 </m:t>
            </m:r>
            <m:sSup>
              <m:sSupPr>
                <m:ctrlPr>
                  <w:ins w:id="49" w:author="Nathan Price" w:date="2016-05-19T09:29:00Z">
                    <w:rPr>
                      <w:rFonts w:ascii="Cambria Math" w:hAnsi="Cambria Math"/>
                      <w:i/>
                    </w:rPr>
                  </w:ins>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ins w:id="50" w:author="Nathan Price" w:date="2016-05-19T09:29:00Z">
                <w:rPr>
                  <w:rFonts w:ascii="Cambria Math" w:hAnsi="Cambria Math"/>
                  <w:i/>
                </w:rPr>
              </w:ins>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D63EE1E"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0245DA">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0245DA" w:rsidRPr="000245DA">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0245DA">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0245DA" w:rsidRPr="000245DA">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methane produced</w:t>
      </w:r>
      <w:r w:rsidR="00A77DDF">
        <w:t xml:space="preserve"> (Figure 4)</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19A8F9DF" w14:textId="21D48AA1" w:rsidR="001F7E98" w:rsidRDefault="001F7E98" w:rsidP="001F7E98">
      <w:pPr>
        <w:pStyle w:val="Heading2"/>
      </w:pPr>
      <w:commentRangeStart w:id="51"/>
      <w:r>
        <w:t>Improvements</w:t>
      </w:r>
      <w:r w:rsidR="001B073B">
        <w:t xml:space="preserve"> </w:t>
      </w:r>
      <w:commentRangeEnd w:id="51"/>
      <w:r w:rsidR="008E7561">
        <w:rPr>
          <w:rStyle w:val="CommentReference"/>
          <w:rFonts w:ascii="Calibri" w:eastAsia="Calibri" w:hAnsi="Calibri"/>
          <w:b w:val="0"/>
          <w:bCs w:val="0"/>
          <w:color w:val="auto"/>
        </w:rPr>
        <w:commentReference w:id="51"/>
      </w:r>
      <w:r w:rsidR="001B073B">
        <w:t xml:space="preserve">to </w:t>
      </w:r>
      <w:ins w:id="52" w:author="Nathan Price" w:date="2016-05-19T09:35:00Z">
        <w:r w:rsidR="008F7026">
          <w:t xml:space="preserve">the reconstruction of </w:t>
        </w:r>
      </w:ins>
      <w:r w:rsidR="001B073B">
        <w:t>other biochemical pathways</w:t>
      </w:r>
    </w:p>
    <w:p w14:paraId="0286AD1E" w14:textId="29D01A3B"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0245DA">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0245DA" w:rsidRPr="000245DA">
        <w:t>(67)</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0245DA">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0245DA" w:rsidRPr="000245DA">
        <w:t>(68)</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0245DA">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0245DA" w:rsidRPr="000245DA">
        <w:t>(69)</w:t>
      </w:r>
      <w:r w:rsidR="00F45312">
        <w:fldChar w:fldCharType="end"/>
      </w:r>
      <w:r w:rsidR="00F45312">
        <w:t xml:space="preserve">. </w:t>
      </w:r>
      <w:r w:rsidR="00BF0803">
        <w:t xml:space="preserve">None of these pathways were included in our draft reconstruction and few were completely </w:t>
      </w:r>
      <w:r w:rsidR="00BF0803">
        <w:lastRenderedPageBreak/>
        <w:t>present in the Model SEED database</w:t>
      </w:r>
      <w:r w:rsidR="000B047B">
        <w:t xml:space="preserve"> </w:t>
      </w:r>
      <w:r w:rsidR="000B047B">
        <w:fldChar w:fldCharType="begin"/>
      </w:r>
      <w:r w:rsidR="000245DA">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0245DA" w:rsidRPr="000245DA">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5B59B6"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0245DA">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0245DA" w:rsidRPr="000245DA">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53"/>
      <w:r w:rsidR="00895FB4">
        <w:rPr>
          <w:i/>
        </w:rPr>
        <w:fldChar w:fldCharType="begin"/>
      </w:r>
      <w:r w:rsidR="000245DA">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0245DA" w:rsidRPr="000245DA">
        <w:t>(72)</w:t>
      </w:r>
      <w:r w:rsidR="00895FB4">
        <w:rPr>
          <w:i/>
        </w:rPr>
        <w:fldChar w:fldCharType="end"/>
      </w:r>
      <w:commentRangeEnd w:id="53"/>
      <w:r w:rsidR="009F44C4">
        <w:rPr>
          <w:rStyle w:val="CommentReference"/>
          <w:rFonts w:ascii="Calibri" w:hAnsi="Calibri"/>
        </w:rPr>
        <w:commentReference w:id="53"/>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65D9F5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2D43F6C8"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0245DA">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0245DA" w:rsidRPr="000245DA">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55D7D2AE"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0245DA">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0245DA" w:rsidRPr="000245DA">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0245DA">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0245DA" w:rsidRPr="000245DA">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7E64E8F5"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54"/>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924A91">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924A91" w:rsidRPr="00924A91">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54"/>
      <w:r w:rsidR="00616AC1">
        <w:rPr>
          <w:rStyle w:val="CommentReference"/>
          <w:rFonts w:ascii="Calibri" w:hAnsi="Calibri"/>
        </w:rPr>
        <w:commentReference w:id="54"/>
      </w:r>
      <w:r w:rsidR="00F42364">
        <w:t xml:space="preserve">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073CEE6C"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w:t>
      </w:r>
      <w:proofErr w:type="spellStart"/>
      <w:r w:rsidR="00946BFB">
        <w:t>formylmethanofuran</w:t>
      </w:r>
      <w:proofErr w:type="spellEnd"/>
      <w:r w:rsidR="00946BFB">
        <w:t xml:space="preserve">, and some biosynthetic reactions </w:t>
      </w:r>
      <w:r w:rsidR="00946BFB">
        <w:fldChar w:fldCharType="begin"/>
      </w:r>
      <w:r w:rsidR="00924A91">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924A91" w:rsidRPr="00924A91">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DFF893D" w14:textId="77777777" w:rsidR="00924A91" w:rsidRDefault="00A40676" w:rsidP="00924A91">
      <w:pPr>
        <w:pStyle w:val="Bibliography"/>
      </w:pPr>
      <w:r>
        <w:fldChar w:fldCharType="begin"/>
      </w:r>
      <w:r w:rsidR="000245DA">
        <w:instrText xml:space="preserve"> ADDIN ZOTERO_BIBL {"custom":[]} CSL_BIBLIOGRAPHY </w:instrText>
      </w:r>
      <w:r>
        <w:fldChar w:fldCharType="separate"/>
      </w:r>
      <w:r w:rsidR="00924A91">
        <w:t xml:space="preserve">1. </w:t>
      </w:r>
      <w:r w:rsidR="00924A9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3F40C180" w14:textId="77777777" w:rsidR="00924A91" w:rsidRDefault="00924A91" w:rsidP="00924A9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24C2B42" w14:textId="77777777" w:rsidR="00924A91" w:rsidRDefault="00924A91" w:rsidP="00924A91">
      <w:pPr>
        <w:pStyle w:val="Bibliography"/>
      </w:pPr>
      <w:r>
        <w:t xml:space="preserve">3. </w:t>
      </w:r>
      <w:r>
        <w:tab/>
        <w:t>Montzka SA, Dlugokencky EJ, Butler JH. 2011. Non-CO2 greenhouse gases and climate change. Nature 476:43–50.</w:t>
      </w:r>
    </w:p>
    <w:p w14:paraId="2F246210" w14:textId="77777777" w:rsidR="00924A91" w:rsidRDefault="00924A91" w:rsidP="00924A91">
      <w:pPr>
        <w:pStyle w:val="Bibliography"/>
      </w:pPr>
      <w:r>
        <w:t xml:space="preserve">4. </w:t>
      </w:r>
      <w:r>
        <w:tab/>
        <w:t>Haynes CA, Gonzalez R. 2014. Rethinking biological activation of methane and conversion to liquid fuels. Nat Chem Biol 10:331–339.</w:t>
      </w:r>
    </w:p>
    <w:p w14:paraId="21D2C68C" w14:textId="77777777" w:rsidR="00924A91" w:rsidRDefault="00924A91" w:rsidP="00924A91">
      <w:pPr>
        <w:pStyle w:val="Bibliography"/>
      </w:pPr>
      <w:r>
        <w:t xml:space="preserve">5. </w:t>
      </w:r>
      <w:r>
        <w:tab/>
        <w:t>Levi M. 2013. Climate consequences of natural gas as a bridge fuel. Clim Change 118:609–623.</w:t>
      </w:r>
    </w:p>
    <w:p w14:paraId="2E17AE52" w14:textId="77777777" w:rsidR="00924A91" w:rsidRDefault="00924A91" w:rsidP="00924A9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5D8741E0" w14:textId="77777777" w:rsidR="00924A91" w:rsidRDefault="00924A91" w:rsidP="00924A91">
      <w:pPr>
        <w:pStyle w:val="Bibliography"/>
      </w:pPr>
      <w:r>
        <w:t xml:space="preserve">7. </w:t>
      </w:r>
      <w:r>
        <w:tab/>
        <w:t>DiMarco AA, Bobik TA, Wolfe RS. 1990. Unusual coenzymes of methanogenesis. Annu Rev Biochem 59:355–394.</w:t>
      </w:r>
    </w:p>
    <w:p w14:paraId="28F71028" w14:textId="77777777" w:rsidR="00924A91" w:rsidRDefault="00924A91" w:rsidP="00924A91">
      <w:pPr>
        <w:pStyle w:val="Bibliography"/>
      </w:pPr>
      <w:r>
        <w:t xml:space="preserve">8. </w:t>
      </w:r>
      <w:r>
        <w:tab/>
        <w:t xml:space="preserve"> structure of func of enzymes H2CO2 pathway 2002.pdf.</w:t>
      </w:r>
    </w:p>
    <w:p w14:paraId="2933A9F2" w14:textId="77777777" w:rsidR="00924A91" w:rsidRDefault="00924A91" w:rsidP="00924A91">
      <w:pPr>
        <w:pStyle w:val="Bibliography"/>
      </w:pPr>
      <w:r>
        <w:t xml:space="preserve">9. </w:t>
      </w:r>
      <w:r>
        <w:tab/>
        <w:t>Costa KC, Leigh JA. 2014. Metabolic versatility in methanogens. Curr Opin Biotechnol 29:70–75.</w:t>
      </w:r>
    </w:p>
    <w:p w14:paraId="3E0B7378" w14:textId="77777777" w:rsidR="00924A91" w:rsidRDefault="00924A91" w:rsidP="00924A91">
      <w:pPr>
        <w:pStyle w:val="Bibliography"/>
      </w:pPr>
      <w:r>
        <w:t xml:space="preserve">10. </w:t>
      </w:r>
      <w:r>
        <w:tab/>
        <w:t>Welte C, Deppenmeier U. 2014. Bioenergetics and anaerobic respiratory chains of aceticlastic methanogens. Biochim Biophys Acta BBA - Bioenerg 1837:1130–1147.</w:t>
      </w:r>
    </w:p>
    <w:p w14:paraId="5859922B" w14:textId="77777777" w:rsidR="00924A91" w:rsidRDefault="00924A91" w:rsidP="00924A9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7F4951B6" w14:textId="77777777" w:rsidR="00924A91" w:rsidRDefault="00924A91" w:rsidP="00924A9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3AD0A802" w14:textId="77777777" w:rsidR="00924A91" w:rsidRDefault="00924A91" w:rsidP="00924A9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71CA15FD" w14:textId="77777777" w:rsidR="00924A91" w:rsidRDefault="00924A91" w:rsidP="00924A9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70BA6CC4" w14:textId="77777777" w:rsidR="00924A91" w:rsidRDefault="00924A91" w:rsidP="00924A91">
      <w:pPr>
        <w:pStyle w:val="Bibliography"/>
      </w:pPr>
      <w:r>
        <w:t xml:space="preserve">15. </w:t>
      </w:r>
      <w:r>
        <w:tab/>
        <w:t>Sarmiento FB, Leigh JA, Whitman WB. 2011. Genetic systems for hydrogenotrophic methanogens. Methods Enzymol 494:43–73.</w:t>
      </w:r>
    </w:p>
    <w:p w14:paraId="3AEB7D96" w14:textId="77777777" w:rsidR="00924A91" w:rsidRDefault="00924A91" w:rsidP="00924A91">
      <w:pPr>
        <w:pStyle w:val="Bibliography"/>
      </w:pPr>
      <w:r>
        <w:t xml:space="preserve">16. </w:t>
      </w:r>
      <w:r>
        <w:tab/>
        <w:t>Graham DE, White RH. 2002. Elucidation of methanogenic coenzyme biosyntheses: from spectroscopy to genomics. Nat Prod Rep 19:133–147.</w:t>
      </w:r>
    </w:p>
    <w:p w14:paraId="773DA9FF" w14:textId="77777777" w:rsidR="00924A91" w:rsidRDefault="00924A91" w:rsidP="00924A9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13AF98EB" w14:textId="77777777" w:rsidR="00924A91" w:rsidRDefault="00924A91" w:rsidP="00924A9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528A3DD2" w14:textId="77777777" w:rsidR="00924A91" w:rsidRDefault="00924A91" w:rsidP="00924A9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1C7281F3" w14:textId="77777777" w:rsidR="00924A91" w:rsidRDefault="00924A91" w:rsidP="00924A9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6FF006E4" w14:textId="77777777" w:rsidR="00924A91" w:rsidRDefault="00924A91" w:rsidP="00924A9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66453AD5" w14:textId="77777777" w:rsidR="00924A91" w:rsidRDefault="00924A91" w:rsidP="00924A9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08EEEDB3" w14:textId="77777777" w:rsidR="00924A91" w:rsidRDefault="00924A91" w:rsidP="00924A91">
      <w:pPr>
        <w:pStyle w:val="Bibliography"/>
      </w:pPr>
      <w:r>
        <w:t xml:space="preserve">23. </w:t>
      </w:r>
      <w:r>
        <w:tab/>
        <w:t>Lie TJ, Dodsworth JA, Nickle DC, Leigh JA. 2007. Diverse homologues of the archaeal repressor NrpR function similarly in nitrogen regulation. FEMS Microbiol Lett 271:281–288.</w:t>
      </w:r>
    </w:p>
    <w:p w14:paraId="5121AA38" w14:textId="77777777" w:rsidR="00924A91" w:rsidRDefault="00924A91" w:rsidP="00924A91">
      <w:pPr>
        <w:pStyle w:val="Bibliography"/>
      </w:pPr>
      <w:r>
        <w:t xml:space="preserve">24. </w:t>
      </w:r>
      <w:r>
        <w:tab/>
        <w:t>Kauffman KJ, Prakash P, Edwards JS. 2003. Advances in flux balance analysis. Curr Opin Biotechnol 14:491–496.</w:t>
      </w:r>
    </w:p>
    <w:p w14:paraId="138BF70B" w14:textId="77777777" w:rsidR="00924A91" w:rsidRDefault="00924A91" w:rsidP="00924A91">
      <w:pPr>
        <w:pStyle w:val="Bibliography"/>
      </w:pPr>
      <w:r>
        <w:t xml:space="preserve">25. </w:t>
      </w:r>
      <w:r>
        <w:tab/>
        <w:t>Simeonidis E, Price ND. 2015. Genome-scale modeling for metabolic engineering. J Ind Microbiol Biotechnol 42:327–338.</w:t>
      </w:r>
    </w:p>
    <w:p w14:paraId="7B912C85" w14:textId="77777777" w:rsidR="00924A91" w:rsidRDefault="00924A91" w:rsidP="00924A91">
      <w:pPr>
        <w:pStyle w:val="Bibliography"/>
      </w:pPr>
      <w:r>
        <w:t xml:space="preserve">26. </w:t>
      </w:r>
      <w:r>
        <w:tab/>
        <w:t>Milne CB, Kim P-J, Eddy JA, Price ND. 2009. Accomplishments in genome-scale in silico modeling for industrial and medical biotechnology. Biotechnol J 4:1653–1670.</w:t>
      </w:r>
    </w:p>
    <w:p w14:paraId="0B65EE1E" w14:textId="77777777" w:rsidR="00924A91" w:rsidRDefault="00924A91" w:rsidP="00924A91">
      <w:pPr>
        <w:pStyle w:val="Bibliography"/>
      </w:pPr>
      <w:r>
        <w:t xml:space="preserve">27. </w:t>
      </w:r>
      <w:r>
        <w:tab/>
        <w:t>Stolyar S, Van Dien S, Hillesland KL, Pinel N, Lie TJ, Leigh JA, Stahl DA. 2007. Metabolic modeling of a mutualistic microbial community. Mol Syst Biol 3:92.</w:t>
      </w:r>
    </w:p>
    <w:p w14:paraId="606CBBDB" w14:textId="77777777" w:rsidR="00924A91" w:rsidRDefault="00924A91" w:rsidP="00924A9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466F9AEC" w14:textId="77777777" w:rsidR="00924A91" w:rsidRDefault="00924A91" w:rsidP="00924A91">
      <w:pPr>
        <w:pStyle w:val="Bibliography"/>
      </w:pPr>
      <w:r>
        <w:t xml:space="preserve">29. </w:t>
      </w:r>
      <w:r>
        <w:tab/>
        <w:t>Susanti D, Mukhopadhyay B. 2012. An Intertwined Evolutionary History of Methanogenic Archaea and Sulfate Reduction. PLoS ONE 7:e45313.</w:t>
      </w:r>
    </w:p>
    <w:p w14:paraId="42972BD2" w14:textId="77777777" w:rsidR="00924A91" w:rsidRDefault="00924A91" w:rsidP="00924A91">
      <w:pPr>
        <w:pStyle w:val="Bibliography"/>
      </w:pPr>
      <w:r>
        <w:t xml:space="preserve">30. </w:t>
      </w:r>
      <w:r>
        <w:tab/>
        <w:t>Graham DE, White RH. 2002. Elucidation of methanogenic coenzyme biosyntheses: from spectroscopy to genomics. Nat Prod Rep 19:133–147.</w:t>
      </w:r>
    </w:p>
    <w:p w14:paraId="3C78FA32" w14:textId="77777777" w:rsidR="00924A91" w:rsidRDefault="00924A91" w:rsidP="00924A9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08232104" w14:textId="77777777" w:rsidR="00924A91" w:rsidRDefault="00924A91" w:rsidP="00924A91">
      <w:pPr>
        <w:pStyle w:val="Bibliography"/>
      </w:pPr>
      <w:r>
        <w:t xml:space="preserve">32. </w:t>
      </w:r>
      <w:r>
        <w:tab/>
        <w:t>Jackson BE, McInerney MJ. 2002. Anaerobic microbial metabolism can proceed close to thermodynamic limits. Nature 415:454–456.</w:t>
      </w:r>
    </w:p>
    <w:p w14:paraId="46B6498E" w14:textId="77777777" w:rsidR="00924A91" w:rsidRDefault="00924A91" w:rsidP="00924A91">
      <w:pPr>
        <w:pStyle w:val="Bibliography"/>
      </w:pPr>
      <w:r>
        <w:t xml:space="preserve">33. </w:t>
      </w:r>
      <w:r>
        <w:tab/>
        <w:t>Henry CS, Broadbelt LJ, Hatzimanikatis V. 2007. Thermodynamics-Based Metabolic Flux Analysis. Biophys J 92:1792–1805.</w:t>
      </w:r>
    </w:p>
    <w:p w14:paraId="5A30A1C7" w14:textId="77777777" w:rsidR="00924A91" w:rsidRDefault="00924A91" w:rsidP="00924A9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6BB3D4A" w14:textId="77777777" w:rsidR="00924A91" w:rsidRDefault="00924A91" w:rsidP="00924A91">
      <w:pPr>
        <w:pStyle w:val="Bibliography"/>
      </w:pPr>
      <w:r>
        <w:t xml:space="preserve">35. </w:t>
      </w:r>
      <w:r>
        <w:tab/>
        <w:t>Thiele I, Palsson BØ. 2010. A protocol for generating a high-quality genome-scale metabolic reconstruction. Nat Protoc 5:93–121.</w:t>
      </w:r>
    </w:p>
    <w:p w14:paraId="282B0C3D" w14:textId="77777777" w:rsidR="00924A91" w:rsidRDefault="00924A91" w:rsidP="00924A91">
      <w:pPr>
        <w:pStyle w:val="Bibliography"/>
      </w:pPr>
      <w:r>
        <w:t xml:space="preserve">36. </w:t>
      </w:r>
      <w:r>
        <w:tab/>
        <w:t>Kanehisa M, Goto S. 2000. KEGG: Kyoto Encyclopedia of Genes and Genomes. Nucleic Acids Res 28:27–30.</w:t>
      </w:r>
    </w:p>
    <w:p w14:paraId="16813729" w14:textId="77777777" w:rsidR="00924A91" w:rsidRDefault="00924A91" w:rsidP="00924A9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762DDFCE" w14:textId="77777777" w:rsidR="00924A91" w:rsidRDefault="00924A91" w:rsidP="00924A91">
      <w:pPr>
        <w:pStyle w:val="Bibliography"/>
      </w:pPr>
      <w:r>
        <w:t xml:space="preserve">38. </w:t>
      </w:r>
      <w:r>
        <w:tab/>
        <w:t>Henry CS, DeJongh M, Best AA, Frybarger PM, Linsay B, Stevens RL. 2010. High-throughput generation, optimization and analysis of genome-scale metabolic models. Nat Biotechnol 28:977–982.</w:t>
      </w:r>
    </w:p>
    <w:p w14:paraId="58EFDFB7" w14:textId="77777777" w:rsidR="00924A91" w:rsidRDefault="00924A91" w:rsidP="00924A91">
      <w:pPr>
        <w:pStyle w:val="Bibliography"/>
      </w:pPr>
      <w:r>
        <w:t xml:space="preserve">39. </w:t>
      </w:r>
      <w:r>
        <w:tab/>
        <w:t>Price ND, Reed JL, Palsson BØ. 2004. Genome-scale models of microbial cells: evaluating the consequences of constraints. Nat Rev Microbiol 2:886–897.</w:t>
      </w:r>
    </w:p>
    <w:p w14:paraId="05664F51" w14:textId="77777777" w:rsidR="00924A91" w:rsidRDefault="00924A91" w:rsidP="00924A91">
      <w:pPr>
        <w:pStyle w:val="Bibliography"/>
      </w:pPr>
      <w:r>
        <w:t xml:space="preserve">40. </w:t>
      </w:r>
      <w:r>
        <w:tab/>
        <w:t>Feist AM, Palsson BO. 2010. The biomass objective function. Curr Opin Microbiol 13:344–349.</w:t>
      </w:r>
    </w:p>
    <w:p w14:paraId="40FD961D" w14:textId="77777777" w:rsidR="00924A91" w:rsidRDefault="00924A91" w:rsidP="00924A9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5B74BF82" w14:textId="77777777" w:rsidR="00924A91" w:rsidRDefault="00924A91" w:rsidP="00924A91">
      <w:pPr>
        <w:pStyle w:val="Bibliography"/>
      </w:pPr>
      <w:r>
        <w:lastRenderedPageBreak/>
        <w:t xml:space="preserve">42. </w:t>
      </w:r>
      <w:r>
        <w:tab/>
        <w:t>Heavner BD, Price ND. 2015. Transparency in metabolic network reconstruction enables scalable biological discovery. Curr Opin Biotechnol 34:105–109.</w:t>
      </w:r>
    </w:p>
    <w:p w14:paraId="28E3CA6D" w14:textId="77777777" w:rsidR="00924A91" w:rsidRDefault="00924A91" w:rsidP="00924A91">
      <w:pPr>
        <w:pStyle w:val="Bibliography"/>
      </w:pPr>
      <w:r>
        <w:t xml:space="preserve">43. </w:t>
      </w:r>
      <w:r>
        <w:tab/>
        <w:t>Kostromins A, Stalidzans E. 2012. Paint4Net: COBRA Toolbox extension for visualization of stoichiometric models of metabolism. Biosystems 109:233–239.</w:t>
      </w:r>
    </w:p>
    <w:p w14:paraId="45D9762A" w14:textId="77777777" w:rsidR="00924A91" w:rsidRDefault="00924A91" w:rsidP="00924A9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4296F66F" w14:textId="77777777" w:rsidR="00924A91" w:rsidRDefault="00924A91" w:rsidP="00924A9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3478DD9C" w14:textId="77777777" w:rsidR="00924A91" w:rsidRDefault="00924A91" w:rsidP="00924A9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1BDA88FC" w14:textId="77777777" w:rsidR="00924A91" w:rsidRDefault="00924A91" w:rsidP="00924A9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29C5E0D3" w14:textId="77777777" w:rsidR="00924A91" w:rsidRDefault="00924A91" w:rsidP="00924A9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4EB7C0" w14:textId="77777777" w:rsidR="00924A91" w:rsidRDefault="00924A91" w:rsidP="00924A9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11EC03F7" w14:textId="77777777" w:rsidR="00924A91" w:rsidRDefault="00924A91" w:rsidP="00924A91">
      <w:pPr>
        <w:pStyle w:val="Bibliography"/>
      </w:pPr>
      <w:r>
        <w:t xml:space="preserve">50. </w:t>
      </w:r>
      <w:r>
        <w:tab/>
        <w:t>Matthews BW. 1975. Comparison of the predicted and observed secondary structure of T4 phage lysozyme. Biochim Biophys Acta BBA - Protein Struct 405:442–451.</w:t>
      </w:r>
    </w:p>
    <w:p w14:paraId="2660CB96" w14:textId="77777777" w:rsidR="00924A91" w:rsidRDefault="00924A91" w:rsidP="00924A91">
      <w:pPr>
        <w:pStyle w:val="Bibliography"/>
      </w:pPr>
      <w:r>
        <w:t xml:space="preserve">51. </w:t>
      </w:r>
      <w:r>
        <w:tab/>
        <w:t>Flamholz A, Noor E, Bar-Even A, Milo R. 2011. eQuilibrator—the biochemical thermodynamics calculator. Nucleic Acids Res gkr874.</w:t>
      </w:r>
    </w:p>
    <w:p w14:paraId="6A6EFD73" w14:textId="77777777" w:rsidR="00924A91" w:rsidRDefault="00924A91" w:rsidP="00924A91">
      <w:pPr>
        <w:pStyle w:val="Bibliography"/>
      </w:pPr>
      <w:r>
        <w:t xml:space="preserve">52. </w:t>
      </w:r>
      <w:r>
        <w:tab/>
        <w:t>Jankowski MD, Henry CS, Broadbelt LJ, Hatzimanikatis V. 2008. Group Contribution Method for Thermodynamic Analysis of Complex Metabolic Networks. Biophys J 95:1487–1499.</w:t>
      </w:r>
    </w:p>
    <w:p w14:paraId="3EFE1B50" w14:textId="77777777" w:rsidR="00924A91" w:rsidRDefault="00924A91" w:rsidP="00924A9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356AB38A" w14:textId="77777777" w:rsidR="00924A91" w:rsidRDefault="00924A91" w:rsidP="00924A9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976890D" w14:textId="77777777" w:rsidR="00924A91" w:rsidRDefault="00924A91" w:rsidP="00924A9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374A259" w14:textId="77777777" w:rsidR="00924A91" w:rsidRDefault="00924A91" w:rsidP="00924A9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1C84F605" w14:textId="77777777" w:rsidR="00924A91" w:rsidRDefault="00924A91" w:rsidP="00924A9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33DECE72" w14:textId="77777777" w:rsidR="00924A91" w:rsidRDefault="00924A91" w:rsidP="00924A91">
      <w:pPr>
        <w:pStyle w:val="Bibliography"/>
      </w:pPr>
      <w:r>
        <w:t xml:space="preserve">58. </w:t>
      </w:r>
      <w:r>
        <w:tab/>
        <w:t>Thauer RK. 2012. The Wolfe cycle comes full circle. Proc Natl Acad Sci 109:15084–15085.</w:t>
      </w:r>
    </w:p>
    <w:p w14:paraId="05A2C0D6" w14:textId="77777777" w:rsidR="00924A91" w:rsidRDefault="00924A91" w:rsidP="00924A9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4FCC87EA" w14:textId="77777777" w:rsidR="00924A91" w:rsidRDefault="00924A91" w:rsidP="00924A91">
      <w:pPr>
        <w:pStyle w:val="Bibliography"/>
      </w:pPr>
      <w:r>
        <w:t xml:space="preserve">60. </w:t>
      </w:r>
      <w:r>
        <w:tab/>
        <w:t>Thauer RK, Kaster A-K, Seedorf H, Buckel W, Hedderich R. 2008. Methanogenic archaea: ecologically relevant differences in energy conservation. Nat Rev Microbiol 6:579–591.</w:t>
      </w:r>
    </w:p>
    <w:p w14:paraId="7487025B" w14:textId="77777777" w:rsidR="00924A91" w:rsidRDefault="00924A91" w:rsidP="00924A91">
      <w:pPr>
        <w:pStyle w:val="Bibliography"/>
      </w:pPr>
      <w:r>
        <w:t xml:space="preserve">61. </w:t>
      </w:r>
      <w:r>
        <w:tab/>
        <w:t>Hedderich R, Thauer R k. 1988. Methanobacterium thermoautotrophicum contains a soluble enzyme system that specifically catalyzes the reduction of the heterodisulfide of coenzyme M and 7-mercaptoheptanoylthreonine phosphate with H2. FEBS Lett 234:223–227.</w:t>
      </w:r>
    </w:p>
    <w:p w14:paraId="7A7261E7" w14:textId="77777777" w:rsidR="00924A91" w:rsidRDefault="00924A91" w:rsidP="00924A91">
      <w:pPr>
        <w:pStyle w:val="Bibliography"/>
      </w:pPr>
      <w:r>
        <w:t xml:space="preserve">62. </w:t>
      </w:r>
      <w:r>
        <w:tab/>
        <w:t>Nitschke W, Russell MJ. 2012. Redox bifurcations: Mechanisms and importance to life now, and at its origin: A widespread means of energy conversion in biology unfolds…. BioEssays 34:106–109.</w:t>
      </w:r>
    </w:p>
    <w:p w14:paraId="1122DD12" w14:textId="77777777" w:rsidR="00924A91" w:rsidRDefault="00924A91" w:rsidP="00924A91">
      <w:pPr>
        <w:pStyle w:val="Bibliography"/>
      </w:pPr>
      <w:r>
        <w:t xml:space="preserve">63. </w:t>
      </w:r>
      <w:r>
        <w:tab/>
        <w:t>Herrmann G, Jayamani E, Mai G, Buckel W. 2008. Energy Conservation via Electron-Transferring Flavoprotein in Anaerobic Bacteria. J Bacteriol 190:784–791.</w:t>
      </w:r>
    </w:p>
    <w:p w14:paraId="0187C2A6" w14:textId="77777777" w:rsidR="00924A91" w:rsidRDefault="00924A91" w:rsidP="00924A9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0431C3E" w14:textId="77777777" w:rsidR="00924A91" w:rsidRDefault="00924A91" w:rsidP="00924A91">
      <w:pPr>
        <w:pStyle w:val="Bibliography"/>
      </w:pPr>
      <w:r>
        <w:t xml:space="preserve">65. </w:t>
      </w:r>
      <w:r>
        <w:tab/>
        <w:t>Shieh JS, Whitman WB. 1987. Pathway of acetate assimilation in autotrophic and heterotrophic methanococci. J Bacteriol 169:5327–5329.</w:t>
      </w:r>
    </w:p>
    <w:p w14:paraId="399F4A5F" w14:textId="77777777" w:rsidR="00924A91" w:rsidRDefault="00924A91" w:rsidP="00924A9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2EF4E745" w14:textId="77777777" w:rsidR="00924A91" w:rsidRDefault="00924A91" w:rsidP="00924A91">
      <w:pPr>
        <w:pStyle w:val="Bibliography"/>
      </w:pPr>
      <w:r>
        <w:t xml:space="preserve">67. </w:t>
      </w:r>
      <w:r>
        <w:tab/>
        <w:t>DiMarco AA, Bobik TA, Wolfe RS. 1990. Unusual coenzymes of methanogenesis. Annu Rev Biochem 59:355–394.</w:t>
      </w:r>
    </w:p>
    <w:p w14:paraId="045903DB" w14:textId="77777777" w:rsidR="00924A91" w:rsidRDefault="00924A91" w:rsidP="00924A9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65F5AE77" w14:textId="77777777" w:rsidR="00924A91" w:rsidRDefault="00924A91" w:rsidP="00924A91">
      <w:pPr>
        <w:pStyle w:val="Bibliography"/>
      </w:pPr>
      <w:r>
        <w:t xml:space="preserve">69. </w:t>
      </w:r>
      <w:r>
        <w:tab/>
        <w:t>Jain S, Caforio A, Driessen AJM. 2014. Biosynthesis of archaeal membrane ether lipids. Front Microbiol 5.</w:t>
      </w:r>
    </w:p>
    <w:p w14:paraId="1D32F721" w14:textId="77777777" w:rsidR="00924A91" w:rsidRDefault="00924A91" w:rsidP="00924A9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473F760B" w14:textId="77777777" w:rsidR="00924A91" w:rsidRDefault="00924A91" w:rsidP="00924A9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68A061A8" w14:textId="77777777" w:rsidR="00924A91" w:rsidRDefault="00924A91" w:rsidP="00924A91">
      <w:pPr>
        <w:pStyle w:val="Bibliography"/>
      </w:pPr>
      <w:r>
        <w:t xml:space="preserve">72. </w:t>
      </w:r>
      <w:r>
        <w:tab/>
        <w:t>Liu Y, Beer LL, Whitman WB. 2012. Methanogens: a window into ancient sulfur metabolism. Trends Microbiol 20:251–258.</w:t>
      </w:r>
    </w:p>
    <w:p w14:paraId="6BCF45D1" w14:textId="77777777" w:rsidR="00924A91" w:rsidRDefault="00924A91" w:rsidP="00924A9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09B65053" w14:textId="77777777" w:rsidR="00924A91" w:rsidRDefault="00924A91" w:rsidP="00924A9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32343B1F" w14:textId="77777777" w:rsidR="00924A91" w:rsidRDefault="00924A91" w:rsidP="00924A9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18CCEC3B" w14:textId="77777777" w:rsidR="00924A91" w:rsidRDefault="00924A91" w:rsidP="00924A91">
      <w:pPr>
        <w:pStyle w:val="Bibliography"/>
      </w:pPr>
      <w:r>
        <w:t xml:space="preserve">76. </w:t>
      </w:r>
      <w:r>
        <w:tab/>
        <w:t>Heavner BD, Price ND. 2015. Comparative Analysis of Yeast Metabolic Network Models Highlights Progress, Opportunities for Metabolic Reconstruction. PLoS Comput Biol 11:e1004530.</w:t>
      </w:r>
    </w:p>
    <w:p w14:paraId="088F505B" w14:textId="77777777" w:rsidR="00924A91" w:rsidRDefault="00924A91" w:rsidP="00924A9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47936B38"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8F7026" w:rsidRDefault="008F7026">
      <w:pPr>
        <w:pStyle w:val="CommentText"/>
      </w:pPr>
      <w:r>
        <w:rPr>
          <w:rStyle w:val="CommentReference"/>
        </w:rPr>
        <w:annotationRef/>
      </w:r>
      <w:r>
        <w:t xml:space="preserve">Pending what Steve thinks; in any case, I’m deeply appreciative of his suggested edits and have strived to incorporate most of them. </w:t>
      </w:r>
    </w:p>
  </w:comment>
  <w:comment w:id="1" w:author="Nathan Price" w:date="2016-05-19T09:30:00Z" w:initials="NP">
    <w:p w14:paraId="4999596B" w14:textId="1AB9F2D9" w:rsidR="008F7026" w:rsidRDefault="008F7026">
      <w:pPr>
        <w:pStyle w:val="CommentText"/>
      </w:pPr>
      <w:r>
        <w:rPr>
          <w:rStyle w:val="CommentReference"/>
        </w:rPr>
        <w:annotationRef/>
      </w:r>
      <w:r>
        <w:t>Yes, Steve – happy to include you (my preference) or not, as you decide.  I think you deserve it based on some really good edits/comments that helped the paper a lot, as well as so much leadership over the past few years that led to the whole thing.</w:t>
      </w:r>
    </w:p>
  </w:comment>
  <w:comment w:id="12" w:author="Nathan Price" w:date="2016-05-19T09:31:00Z" w:initials="NP">
    <w:p w14:paraId="0B2A61AD" w14:textId="53D812EA" w:rsidR="008F7026" w:rsidRDefault="008F7026">
      <w:pPr>
        <w:pStyle w:val="CommentText"/>
      </w:pPr>
      <w:r>
        <w:rPr>
          <w:rStyle w:val="CommentReference"/>
        </w:rPr>
        <w:annotationRef/>
      </w:r>
      <w:r>
        <w:t>Can we add a short clause explaining to the reader what a bridge fuel means – i.e. just make this more explicit</w:t>
      </w:r>
    </w:p>
    <w:p w14:paraId="217310F6" w14:textId="77777777" w:rsidR="008F7026" w:rsidRDefault="008F7026">
      <w:pPr>
        <w:pStyle w:val="CommentText"/>
      </w:pPr>
    </w:p>
    <w:p w14:paraId="22B489F8" w14:textId="443C5BE1" w:rsidR="008F7026" w:rsidRDefault="008F7026">
      <w:pPr>
        <w:pStyle w:val="CommentText"/>
        <w:rPr>
          <w:b/>
        </w:rPr>
      </w:pPr>
      <w:r>
        <w:rPr>
          <w:b/>
        </w:rPr>
        <w:t>MR: I’ve added a clause to clarify…is this what you had in mind?</w:t>
      </w:r>
    </w:p>
    <w:p w14:paraId="7C24A0DA" w14:textId="77777777" w:rsidR="008F7026" w:rsidRDefault="008F7026">
      <w:pPr>
        <w:pStyle w:val="CommentText"/>
        <w:rPr>
          <w:b/>
        </w:rPr>
      </w:pPr>
    </w:p>
    <w:p w14:paraId="4A67C73E" w14:textId="6B1EA967" w:rsidR="008F7026" w:rsidRPr="00CB7EC1" w:rsidRDefault="008F7026">
      <w:pPr>
        <w:pStyle w:val="CommentText"/>
        <w:rPr>
          <w:b/>
        </w:rPr>
      </w:pPr>
      <w:r>
        <w:rPr>
          <w:b/>
        </w:rPr>
        <w:t>NP:  Yes – all good now for me.</w:t>
      </w:r>
    </w:p>
  </w:comment>
  <w:comment w:id="14" w:author="John Leigh" w:date="2016-05-19T09:32:00Z" w:initials="JL">
    <w:p w14:paraId="0A393E0A" w14:textId="02F64299" w:rsidR="008F7026" w:rsidRDefault="008F7026">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8F7026" w:rsidRDefault="008F7026">
      <w:pPr>
        <w:pStyle w:val="CommentText"/>
      </w:pPr>
    </w:p>
    <w:p w14:paraId="310A0BDC" w14:textId="29223AF3" w:rsidR="008F7026" w:rsidRDefault="008F7026">
      <w:pPr>
        <w:pStyle w:val="CommentText"/>
      </w:pPr>
      <w:r w:rsidRPr="00DD6CD3">
        <w:rPr>
          <w:b/>
        </w:rPr>
        <w:t>NP</w:t>
      </w:r>
      <w:r>
        <w:t>:  Yes, we should make these distinctions crystal clear in the cover letter.  The first reconstruction had many serious deficiencies.</w:t>
      </w:r>
    </w:p>
    <w:p w14:paraId="2512EC5E" w14:textId="77777777" w:rsidR="008F7026" w:rsidRDefault="008F7026">
      <w:pPr>
        <w:pStyle w:val="CommentText"/>
      </w:pPr>
    </w:p>
    <w:p w14:paraId="0BBFA140" w14:textId="4AFC25D8" w:rsidR="008F7026" w:rsidRDefault="008F7026">
      <w:pPr>
        <w:pStyle w:val="CommentText"/>
        <w:rPr>
          <w:b/>
        </w:rPr>
      </w:pPr>
      <w:r>
        <w:rPr>
          <w:b/>
        </w:rPr>
        <w:t xml:space="preserve">MR: Got it; I’m inclined to err on the kind side here and explain the deficiencies in the cover letter. </w:t>
      </w:r>
    </w:p>
    <w:p w14:paraId="5DC8F046" w14:textId="77777777" w:rsidR="008F7026" w:rsidRDefault="008F7026">
      <w:pPr>
        <w:pStyle w:val="CommentText"/>
        <w:rPr>
          <w:b/>
        </w:rPr>
      </w:pPr>
    </w:p>
    <w:p w14:paraId="566EB944" w14:textId="78556D66" w:rsidR="008F7026" w:rsidRPr="00C45463" w:rsidRDefault="008F7026">
      <w:pPr>
        <w:pStyle w:val="CommentText"/>
        <w:rPr>
          <w:b/>
        </w:rPr>
      </w:pPr>
      <w:r>
        <w:rPr>
          <w:b/>
        </w:rPr>
        <w:t xml:space="preserve">NP:  </w:t>
      </w:r>
      <w:r w:rsidRPr="008F7026">
        <w:t>I agree</w:t>
      </w:r>
    </w:p>
  </w:comment>
  <w:comment w:id="15" w:author="Nathan Price" w:date="2016-05-19T09:33:00Z" w:initials="NP">
    <w:p w14:paraId="4D8683F5" w14:textId="48D1E5BC" w:rsidR="008F7026" w:rsidRDefault="008F7026">
      <w:pPr>
        <w:pStyle w:val="CommentText"/>
      </w:pPr>
      <w:r>
        <w:rPr>
          <w:rStyle w:val="CommentReference"/>
        </w:rPr>
        <w:annotationRef/>
      </w:r>
      <w:r>
        <w:t>I want to be a bit careful not to over claim.  I know you developed new code to do this, but the reviewers will know that free energy drop across the whole bioconversion process of an organism must be negative etc. and so I don’t want to emphasize novelty overly much here…just state the approach we use and how it was done</w:t>
      </w:r>
    </w:p>
    <w:p w14:paraId="0A8EB10B" w14:textId="77777777" w:rsidR="008F7026" w:rsidRDefault="008F7026">
      <w:pPr>
        <w:pStyle w:val="CommentText"/>
      </w:pPr>
    </w:p>
    <w:p w14:paraId="14000724" w14:textId="001834F8" w:rsidR="008F7026" w:rsidRDefault="008F7026">
      <w:pPr>
        <w:pStyle w:val="CommentText"/>
        <w:rPr>
          <w:b/>
        </w:rPr>
      </w:pPr>
      <w:r>
        <w:rPr>
          <w:b/>
        </w:rPr>
        <w:t>MR: I went ahead and removed the section from results; there’s a blurb in “Methods” now and another in “Discussion” that suggests how it might be useful down the road for strain design</w:t>
      </w:r>
    </w:p>
    <w:p w14:paraId="09D264FF" w14:textId="77777777" w:rsidR="008F7026" w:rsidRDefault="008F7026">
      <w:pPr>
        <w:pStyle w:val="CommentText"/>
        <w:rPr>
          <w:b/>
        </w:rPr>
      </w:pPr>
    </w:p>
    <w:p w14:paraId="7B3403F9" w14:textId="6119DACD" w:rsidR="008F7026" w:rsidRPr="008E7561" w:rsidRDefault="008F7026">
      <w:pPr>
        <w:pStyle w:val="CommentText"/>
        <w:rPr>
          <w:b/>
        </w:rPr>
      </w:pPr>
      <w:r>
        <w:rPr>
          <w:b/>
        </w:rPr>
        <w:t xml:space="preserve">NP:  </w:t>
      </w:r>
      <w:r w:rsidRPr="008F7026">
        <w:t>Sounds good.</w:t>
      </w:r>
      <w:r>
        <w:t xml:space="preserve">  I agree with this strategy.</w:t>
      </w:r>
    </w:p>
  </w:comment>
  <w:comment w:id="39" w:author="Administrator" w:date="2016-05-16T15:27:00Z" w:initials="A">
    <w:p w14:paraId="7949D5C1" w14:textId="5FAA36C5" w:rsidR="008F7026" w:rsidRDefault="008F7026">
      <w:pPr>
        <w:pStyle w:val="CommentText"/>
      </w:pPr>
      <w:r>
        <w:rPr>
          <w:rStyle w:val="CommentReference"/>
        </w:rPr>
        <w:annotationRef/>
      </w:r>
      <w:r>
        <w:t xml:space="preserve">Note to myself to double check all these numbers and those in Table 1 before submitting. </w:t>
      </w:r>
    </w:p>
  </w:comment>
  <w:comment w:id="40" w:author="Administrator" w:date="2016-05-16T15:19:00Z" w:initials="A">
    <w:p w14:paraId="0899EA4D" w14:textId="440075B9" w:rsidR="008F7026" w:rsidRDefault="008F7026">
      <w:pPr>
        <w:pStyle w:val="CommentText"/>
      </w:pPr>
      <w:r>
        <w:rPr>
          <w:rStyle w:val="CommentReference"/>
        </w:rPr>
        <w:annotationRef/>
      </w:r>
      <w:r>
        <w:t>I agreed with changing this subtitle, as recommended by Steve/Nathan</w:t>
      </w:r>
    </w:p>
  </w:comment>
  <w:comment w:id="45" w:author="Stephen Ragsdale" w:date="2016-05-19T09:34:00Z" w:initials="SR">
    <w:p w14:paraId="70FF9B43" w14:textId="1C377316" w:rsidR="008F7026" w:rsidRDefault="008F7026">
      <w:pPr>
        <w:pStyle w:val="CommentText"/>
      </w:pPr>
      <w:r>
        <w:rPr>
          <w:rStyle w:val="CommentReference"/>
        </w:rPr>
        <w:annotationRef/>
      </w:r>
      <w:r>
        <w:t xml:space="preserve">I think that the equations for the two reactions should be shown here. </w:t>
      </w:r>
    </w:p>
    <w:p w14:paraId="39084415" w14:textId="77777777" w:rsidR="008F7026" w:rsidRDefault="008F7026">
      <w:pPr>
        <w:pStyle w:val="CommentText"/>
      </w:pPr>
    </w:p>
    <w:p w14:paraId="107CBAF2" w14:textId="3A917BBE" w:rsidR="008F7026" w:rsidRDefault="008F7026">
      <w:pPr>
        <w:pStyle w:val="CommentText"/>
        <w:rPr>
          <w:b/>
        </w:rPr>
      </w:pPr>
      <w:r>
        <w:rPr>
          <w:b/>
        </w:rPr>
        <w:t xml:space="preserve">MR: I partially agree; putting the first reaction here makes sense, as it’s the actual reaction resulting from the described pathway. But the second reaction is a different animal; not really the </w:t>
      </w:r>
      <w:proofErr w:type="spellStart"/>
      <w:r>
        <w:rPr>
          <w:b/>
        </w:rPr>
        <w:t>HdrDE</w:t>
      </w:r>
      <w:proofErr w:type="spellEnd"/>
      <w:r>
        <w:rPr>
          <w:b/>
        </w:rPr>
        <w:t xml:space="preserve">, but a hypothetical version of </w:t>
      </w:r>
      <w:proofErr w:type="spellStart"/>
      <w:r>
        <w:rPr>
          <w:b/>
        </w:rPr>
        <w:t>HdrABC</w:t>
      </w:r>
      <w:proofErr w:type="spellEnd"/>
      <w:r>
        <w:rPr>
          <w:b/>
        </w:rPr>
        <w:t xml:space="preserve"> where I’ve removed bifurcation. </w:t>
      </w:r>
    </w:p>
    <w:p w14:paraId="4F2F7C5E" w14:textId="77777777" w:rsidR="008F7026" w:rsidRDefault="008F7026">
      <w:pPr>
        <w:pStyle w:val="CommentText"/>
        <w:rPr>
          <w:b/>
        </w:rPr>
      </w:pPr>
    </w:p>
    <w:p w14:paraId="0FE16B10" w14:textId="72558BC4" w:rsidR="008F7026" w:rsidRDefault="008F7026">
      <w:pPr>
        <w:pStyle w:val="CommentText"/>
        <w:rPr>
          <w:b/>
        </w:rPr>
      </w:pPr>
      <w:r>
        <w:rPr>
          <w:b/>
        </w:rPr>
        <w:t>How do folks feel about the altered placement I’m showing here?</w:t>
      </w:r>
    </w:p>
    <w:p w14:paraId="7CA6F38A" w14:textId="77777777" w:rsidR="008F7026" w:rsidRDefault="008F7026">
      <w:pPr>
        <w:pStyle w:val="CommentText"/>
        <w:rPr>
          <w:b/>
        </w:rPr>
      </w:pPr>
    </w:p>
    <w:p w14:paraId="4BDA15FA" w14:textId="6B68879C" w:rsidR="008F7026" w:rsidRPr="001B073B" w:rsidRDefault="008F7026">
      <w:pPr>
        <w:pStyle w:val="CommentText"/>
        <w:rPr>
          <w:b/>
        </w:rPr>
      </w:pPr>
      <w:r>
        <w:rPr>
          <w:b/>
        </w:rPr>
        <w:t xml:space="preserve">NP:  </w:t>
      </w:r>
      <w:r w:rsidRPr="008F7026">
        <w:t>I’m inclined to just show the first one in that case</w:t>
      </w:r>
    </w:p>
  </w:comment>
  <w:comment w:id="51" w:author="Administrator" w:date="2016-05-16T16:50:00Z" w:initials="A">
    <w:p w14:paraId="0F8A42CB" w14:textId="2AE22E2A" w:rsidR="008F7026" w:rsidRDefault="008F7026">
      <w:pPr>
        <w:pStyle w:val="CommentText"/>
      </w:pPr>
      <w:r>
        <w:rPr>
          <w:rStyle w:val="CommentReference"/>
        </w:rPr>
        <w:annotationRef/>
      </w:r>
      <w:r>
        <w:t>I changed this title as well; used to be “Other biochemistry improvements”</w:t>
      </w:r>
    </w:p>
  </w:comment>
  <w:comment w:id="53" w:author="Administrator" w:date="2016-05-02T15:25:00Z" w:initials="A">
    <w:p w14:paraId="78720AD7" w14:textId="67711BD2" w:rsidR="008F7026" w:rsidRDefault="008F7026">
      <w:pPr>
        <w:pStyle w:val="CommentText"/>
      </w:pPr>
      <w:r>
        <w:rPr>
          <w:rStyle w:val="CommentReference"/>
        </w:rPr>
        <w:annotationRef/>
      </w:r>
      <w:r>
        <w:t>This is a review article, but I think it’s probably the most relevant reference here</w:t>
      </w:r>
    </w:p>
  </w:comment>
  <w:comment w:id="54" w:author="Administrator" w:date="2016-05-19T11:58:00Z" w:initials="A">
    <w:p w14:paraId="112390CA" w14:textId="77777777" w:rsidR="008F7026" w:rsidRDefault="008F7026">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8F7026" w:rsidRDefault="008F7026">
      <w:pPr>
        <w:pStyle w:val="CommentText"/>
      </w:pPr>
    </w:p>
    <w:p w14:paraId="5332D45D" w14:textId="57B5869A" w:rsidR="008F7026" w:rsidRDefault="008F7026">
      <w:pPr>
        <w:pStyle w:val="CommentText"/>
      </w:pPr>
      <w:r>
        <w:t xml:space="preserve">NP:  I </w:t>
      </w:r>
      <w:r w:rsidR="005B1569">
        <w:t xml:space="preserve">do see your point, but I </w:t>
      </w:r>
      <w:bookmarkStart w:id="55" w:name="_GoBack"/>
      <w:bookmarkEnd w:id="55"/>
      <w:r>
        <w:t>think this is better in the discussion.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33483" w14:textId="77777777" w:rsidR="008F7026" w:rsidRDefault="008F7026" w:rsidP="00516D83">
      <w:pPr>
        <w:spacing w:after="0" w:line="240" w:lineRule="auto"/>
      </w:pPr>
      <w:r>
        <w:separator/>
      </w:r>
    </w:p>
  </w:endnote>
  <w:endnote w:type="continuationSeparator" w:id="0">
    <w:p w14:paraId="465E10E4" w14:textId="77777777" w:rsidR="008F7026" w:rsidRDefault="008F7026"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8F7026" w:rsidRDefault="008F7026">
    <w:pPr>
      <w:pStyle w:val="Footer"/>
      <w:jc w:val="center"/>
    </w:pPr>
    <w:r>
      <w:fldChar w:fldCharType="begin"/>
    </w:r>
    <w:r>
      <w:instrText xml:space="preserve"> PAGE   \* MERGEFORMAT </w:instrText>
    </w:r>
    <w:r>
      <w:fldChar w:fldCharType="separate"/>
    </w:r>
    <w:r w:rsidR="007A7B77">
      <w:rPr>
        <w:noProof/>
      </w:rPr>
      <w:t>20</w:t>
    </w:r>
    <w:r>
      <w:rPr>
        <w:noProof/>
      </w:rPr>
      <w:fldChar w:fldCharType="end"/>
    </w:r>
  </w:p>
  <w:p w14:paraId="45C11215" w14:textId="77777777" w:rsidR="008F7026" w:rsidRDefault="008F70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D7C55" w14:textId="77777777" w:rsidR="008F7026" w:rsidRDefault="008F7026" w:rsidP="00516D83">
      <w:pPr>
        <w:spacing w:after="0" w:line="240" w:lineRule="auto"/>
      </w:pPr>
      <w:r>
        <w:separator/>
      </w:r>
    </w:p>
  </w:footnote>
  <w:footnote w:type="continuationSeparator" w:id="0">
    <w:p w14:paraId="52F50BB5" w14:textId="77777777" w:rsidR="008F7026" w:rsidRDefault="008F7026"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19FA"/>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4DFA"/>
    <w:rsid w:val="007C0A49"/>
    <w:rsid w:val="007C259C"/>
    <w:rsid w:val="007C468E"/>
    <w:rsid w:val="007C5198"/>
    <w:rsid w:val="007D1D19"/>
    <w:rsid w:val="007D68E6"/>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ighj@u.washington.edu" TargetMode="Externa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nprice@systemsbiology.org"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3A39-8CF5-D24D-B4C9-F555BE80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43697</Words>
  <Characters>249074</Characters>
  <Application>Microsoft Macintosh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292187</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Nathan Price</cp:lastModifiedBy>
  <cp:revision>2</cp:revision>
  <cp:lastPrinted>2016-01-11T07:49:00Z</cp:lastPrinted>
  <dcterms:created xsi:type="dcterms:W3CDTF">2016-05-22T18:48:00Z</dcterms:created>
  <dcterms:modified xsi:type="dcterms:W3CDTF">2016-05-22T18:48:00Z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id="L67lXAP3"/&gt;&lt;style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