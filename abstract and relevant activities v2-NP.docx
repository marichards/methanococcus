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D7EC31" w14:textId="77777777" w:rsidR="00E7332A" w:rsidRPr="0030125F" w:rsidRDefault="001E051C">
      <w:ins w:id="0" w:author="Nathan Price" w:date="2014-11-17T15:59:00Z">
        <w:r>
          <w:t xml:space="preserve">There is currently great interest in harnessing non-sugar </w:t>
        </w:r>
        <w:proofErr w:type="spellStart"/>
        <w:r>
          <w:t>feedstocks</w:t>
        </w:r>
        <w:proofErr w:type="spellEnd"/>
        <w:r>
          <w:t xml:space="preserve"> for production of liquid fuels and value-added chemicals.  One such example is to harness methane (a greenhouse gas)</w:t>
        </w:r>
      </w:ins>
      <w:ins w:id="1" w:author="Nathan Price" w:date="2014-11-17T16:00:00Z">
        <w:r>
          <w:t xml:space="preserve"> and convert it to liquid fuel (beginning with the activating step of making methanol).  </w:t>
        </w:r>
      </w:ins>
      <w:r w:rsidR="00EA0496">
        <w:t xml:space="preserve">Synthesizing </w:t>
      </w:r>
      <w:del w:id="2" w:author="Nathan Price" w:date="2014-11-17T16:01:00Z">
        <w:r w:rsidR="00EA0496" w:rsidDel="001E051C">
          <w:delText xml:space="preserve">methanol, a </w:delText>
        </w:r>
      </w:del>
      <w:r w:rsidR="00EA0496">
        <w:t>liquid fuel</w:t>
      </w:r>
      <w:del w:id="3" w:author="Nathan Price" w:date="2014-11-17T16:01:00Z">
        <w:r w:rsidR="00EA0496" w:rsidDel="001E051C">
          <w:delText>,</w:delText>
        </w:r>
      </w:del>
      <w:r w:rsidR="00EA0496">
        <w:t xml:space="preserve"> from methane</w:t>
      </w:r>
      <w:ins w:id="4" w:author="Nathan Price" w:date="2014-11-17T16:01:00Z">
        <w:r>
          <w:t xml:space="preserve"> </w:t>
        </w:r>
      </w:ins>
      <w:del w:id="5" w:author="Nathan Price" w:date="2014-11-17T16:01:00Z">
        <w:r w:rsidR="00EA0496" w:rsidDel="001E051C">
          <w:delText xml:space="preserve">, a greenhouse gas, </w:delText>
        </w:r>
      </w:del>
      <w:r w:rsidR="00EA0496">
        <w:t xml:space="preserve">is </w:t>
      </w:r>
      <w:ins w:id="6" w:author="Nathan Price" w:date="2014-11-17T16:01:00Z">
        <w:r>
          <w:t>currently an</w:t>
        </w:r>
      </w:ins>
      <w:del w:id="7" w:author="Nathan Price" w:date="2014-11-17T16:01:00Z">
        <w:r w:rsidR="00EA0496" w:rsidDel="001E051C">
          <w:delText>a</w:delText>
        </w:r>
      </w:del>
      <w:del w:id="8" w:author="Nathan Price" w:date="2014-11-17T15:59:00Z">
        <w:r w:rsidR="00EA0496" w:rsidDel="001E051C">
          <w:delText>n</w:delText>
        </w:r>
      </w:del>
      <w:r w:rsidR="00EA0496">
        <w:t xml:space="preserve"> expensive procedure that could alter both our environmental outlook and our fuel economy if it were achieved efficiently. To solve this problem, we </w:t>
      </w:r>
      <w:del w:id="9" w:author="Nathan Price" w:date="2014-11-17T16:01:00Z">
        <w:r w:rsidR="00EA0496" w:rsidDel="001E051C">
          <w:delText xml:space="preserve">will </w:delText>
        </w:r>
      </w:del>
      <w:ins w:id="10" w:author="Nathan Price" w:date="2014-11-17T16:01:00Z">
        <w:r>
          <w:t>are</w:t>
        </w:r>
        <w:r>
          <w:t xml:space="preserve"> </w:t>
        </w:r>
      </w:ins>
      <w:r w:rsidR="00EA0496">
        <w:t>metabolically engineer</w:t>
      </w:r>
      <w:ins w:id="11" w:author="Nathan Price" w:date="2014-11-17T16:01:00Z">
        <w:r>
          <w:t>ing</w:t>
        </w:r>
      </w:ins>
      <w:r w:rsidR="00EA0496">
        <w:t xml:space="preserve"> </w:t>
      </w:r>
      <w:proofErr w:type="spellStart"/>
      <w:r w:rsidR="00EA0496" w:rsidRPr="00752000">
        <w:rPr>
          <w:i/>
        </w:rPr>
        <w:t>Methanococcus</w:t>
      </w:r>
      <w:proofErr w:type="spellEnd"/>
      <w:r w:rsidR="00EA0496" w:rsidRPr="00752000">
        <w:rPr>
          <w:i/>
        </w:rPr>
        <w:t xml:space="preserve"> </w:t>
      </w:r>
      <w:proofErr w:type="spellStart"/>
      <w:r w:rsidR="00EA0496" w:rsidRPr="00752000">
        <w:rPr>
          <w:i/>
        </w:rPr>
        <w:t>maripaludis</w:t>
      </w:r>
      <w:proofErr w:type="spellEnd"/>
      <w:r w:rsidR="00EA0496" w:rsidRPr="00752000">
        <w:rPr>
          <w:i/>
        </w:rPr>
        <w:t xml:space="preserve"> S2</w:t>
      </w:r>
      <w:r w:rsidR="00EA0496">
        <w:t xml:space="preserve">, a fast-growing </w:t>
      </w:r>
      <w:proofErr w:type="spellStart"/>
      <w:r w:rsidR="00EA0496">
        <w:t>methanogenic</w:t>
      </w:r>
      <w:proofErr w:type="spellEnd"/>
      <w:r w:rsidR="00EA0496">
        <w:t xml:space="preserve"> archaeon with well-developed genetic tools, to generate methanol from methane by inserting reaction pathways native to </w:t>
      </w:r>
      <w:proofErr w:type="spellStart"/>
      <w:r w:rsidR="00EA0496">
        <w:t>methanotrophic</w:t>
      </w:r>
      <w:proofErr w:type="spellEnd"/>
      <w:r w:rsidR="00EA0496">
        <w:t xml:space="preserve"> organisms. We have constructed a genome-scale metabolic model of </w:t>
      </w:r>
      <w:r w:rsidR="00EA0496">
        <w:rPr>
          <w:i/>
        </w:rPr>
        <w:t xml:space="preserve">M. </w:t>
      </w:r>
      <w:proofErr w:type="spellStart"/>
      <w:r w:rsidR="00EA0496">
        <w:rPr>
          <w:i/>
        </w:rPr>
        <w:t>maripaludis</w:t>
      </w:r>
      <w:proofErr w:type="spellEnd"/>
      <w:r w:rsidR="00EA0496">
        <w:t xml:space="preserve"> that allows us to predict the experimental outcomes of our engineering efforts and accounts for 477 of the 1722 protein coding genes (28%) in the </w:t>
      </w:r>
      <w:r w:rsidR="00EA0496">
        <w:rPr>
          <w:i/>
        </w:rPr>
        <w:t xml:space="preserve">M. </w:t>
      </w:r>
      <w:proofErr w:type="spellStart"/>
      <w:r w:rsidR="00EA0496">
        <w:rPr>
          <w:i/>
        </w:rPr>
        <w:t>maripaludis</w:t>
      </w:r>
      <w:proofErr w:type="spellEnd"/>
      <w:r w:rsidR="00EA0496">
        <w:t xml:space="preserve"> genome. Our model is the first for this organism to accurately depict the Wolfe cycle, the central catabolic pathway for methane and energy production in </w:t>
      </w:r>
      <w:proofErr w:type="spellStart"/>
      <w:r w:rsidR="00EA0496">
        <w:t>hydrogenotrophic</w:t>
      </w:r>
      <w:proofErr w:type="spellEnd"/>
      <w:r w:rsidR="00EA0496">
        <w:t xml:space="preserve"> methanogens that must function in reverse to achieve our proposed strain design. This model will provide a platform to generate </w:t>
      </w:r>
      <w:del w:id="12" w:author="Nathan Price" w:date="2014-11-17T16:02:00Z">
        <w:r w:rsidR="00EA0496" w:rsidDel="001E051C">
          <w:delText xml:space="preserve">hypotheses </w:delText>
        </w:r>
      </w:del>
      <w:ins w:id="13" w:author="Nathan Price" w:date="2014-11-17T16:02:00Z">
        <w:r>
          <w:t>designs</w:t>
        </w:r>
        <w:r>
          <w:t xml:space="preserve"> </w:t>
        </w:r>
      </w:ins>
      <w:r w:rsidR="00EA0496">
        <w:t>for how to</w:t>
      </w:r>
      <w:ins w:id="14" w:author="Nathan Price" w:date="2014-11-17T16:02:00Z">
        <w:r>
          <w:t xml:space="preserve"> couple </w:t>
        </w:r>
      </w:ins>
      <w:ins w:id="15" w:author="Nathan Price" w:date="2014-11-17T16:03:00Z">
        <w:r>
          <w:t xml:space="preserve">e.g. </w:t>
        </w:r>
        <w:r>
          <w:t>exergonic sulfate reduction pathways</w:t>
        </w:r>
      </w:ins>
      <w:ins w:id="16" w:author="Nathan Price" w:date="2014-11-17T16:02:00Z">
        <w:r>
          <w:t xml:space="preserve"> to make</w:t>
        </w:r>
      </w:ins>
      <w:r w:rsidR="00EA0496">
        <w:t xml:space="preserve"> </w:t>
      </w:r>
      <w:del w:id="17" w:author="Nathan Price" w:date="2014-11-17T16:03:00Z">
        <w:r w:rsidR="00EA0496" w:rsidDel="001E051C">
          <w:delText>turn the</w:delText>
        </w:r>
      </w:del>
      <w:ins w:id="18" w:author="Nathan Price" w:date="2014-11-17T16:03:00Z">
        <w:r>
          <w:t>the ‘backwards’ use of</w:t>
        </w:r>
      </w:ins>
      <w:r w:rsidR="00EA0496">
        <w:t xml:space="preserve"> </w:t>
      </w:r>
      <w:proofErr w:type="spellStart"/>
      <w:r w:rsidR="00EA0496">
        <w:t>methanogenic</w:t>
      </w:r>
      <w:proofErr w:type="spellEnd"/>
      <w:r w:rsidR="00EA0496">
        <w:t xml:space="preserve"> enzymes </w:t>
      </w:r>
      <w:ins w:id="19" w:author="Nathan Price" w:date="2014-11-17T16:03:00Z">
        <w:r>
          <w:t xml:space="preserve">thermodynamically favorable. </w:t>
        </w:r>
      </w:ins>
      <w:del w:id="20" w:author="Nathan Price" w:date="2014-11-17T16:03:00Z">
        <w:r w:rsidR="00EA0496" w:rsidDel="001E051C">
          <w:delText xml:space="preserve">backwards to oxidize methane to methanol and how to add exergonic sulfate reduction pathways that can make the process energetically viable. </w:delText>
        </w:r>
      </w:del>
      <w:r w:rsidR="00EA0496">
        <w:t xml:space="preserve">It is also the first model of any organism constructed using </w:t>
      </w:r>
      <w:del w:id="21" w:author="Nathan Price" w:date="2014-11-17T16:04:00Z">
        <w:r w:rsidR="00EA0496" w:rsidDel="001E051C">
          <w:delText xml:space="preserve">the </w:delText>
        </w:r>
      </w:del>
      <w:ins w:id="22" w:author="Nathan Price" w:date="2014-11-17T16:04:00Z">
        <w:r>
          <w:t>our</w:t>
        </w:r>
        <w:r>
          <w:t xml:space="preserve"> </w:t>
        </w:r>
      </w:ins>
      <w:r w:rsidR="00EA0496">
        <w:t>likelihood-based gap filling approach, a method that we are currently expanding as a tool to make new fully-functional genome scale models by incrementally modifying existing models</w:t>
      </w:r>
      <w:ins w:id="23" w:author="Nathan Price" w:date="2014-11-17T16:04:00Z">
        <w:r>
          <w:t xml:space="preserve"> – all without ever ‘breaking’ their ability to simulate growth</w:t>
        </w:r>
      </w:ins>
      <w:r w:rsidR="00EA0496">
        <w:t xml:space="preserve">. Thus, this model represents both a vital piece of our work to modify </w:t>
      </w:r>
      <w:r w:rsidR="00EA0496">
        <w:rPr>
          <w:i/>
        </w:rPr>
        <w:t xml:space="preserve">M. </w:t>
      </w:r>
      <w:proofErr w:type="spellStart"/>
      <w:r w:rsidR="00EA0496">
        <w:rPr>
          <w:i/>
        </w:rPr>
        <w:t>maripaludis</w:t>
      </w:r>
      <w:proofErr w:type="spellEnd"/>
      <w:r w:rsidR="00EA0496">
        <w:rPr>
          <w:i/>
        </w:rPr>
        <w:t xml:space="preserve"> </w:t>
      </w:r>
      <w:r w:rsidR="00EA0496">
        <w:t xml:space="preserve">to efficiently convert methane to methanol and a first step toward the creation of a homology-based </w:t>
      </w:r>
      <w:proofErr w:type="gramStart"/>
      <w:r w:rsidR="00EA0496">
        <w:t>model morphing</w:t>
      </w:r>
      <w:proofErr w:type="gramEnd"/>
      <w:r w:rsidR="00EA0496">
        <w:t xml:space="preserve"> tool that will reduce the time and effort necessary to produce a high-quality genome scale </w:t>
      </w:r>
      <w:commentRangeStart w:id="24"/>
      <w:r w:rsidR="00EA0496">
        <w:t>model</w:t>
      </w:r>
      <w:commentRangeEnd w:id="24"/>
      <w:r>
        <w:rPr>
          <w:rStyle w:val="CommentReference"/>
        </w:rPr>
        <w:commentReference w:id="24"/>
      </w:r>
      <w:r w:rsidR="00EA0496">
        <w:t xml:space="preserve">. </w:t>
      </w:r>
    </w:p>
    <w:p w14:paraId="5C8CD48A" w14:textId="77777777" w:rsidR="00F5249C" w:rsidRDefault="00F5249C">
      <w:r>
        <w:t>RELEVANT ACTIVITIES</w:t>
      </w:r>
    </w:p>
    <w:p w14:paraId="21C28994" w14:textId="77777777" w:rsidR="00C24B50" w:rsidRDefault="00C24B50">
      <w:pPr>
        <w:rPr>
          <w:sz w:val="20"/>
          <w:szCs w:val="20"/>
        </w:rPr>
      </w:pPr>
      <w:r>
        <w:rPr>
          <w:sz w:val="20"/>
          <w:szCs w:val="20"/>
        </w:rPr>
        <w:t xml:space="preserve">In the box below, please indicate your particular activities which justify favorable consideration of you as a participant and contributor to this meeting. </w:t>
      </w:r>
      <w:r>
        <w:rPr>
          <w:sz w:val="20"/>
          <w:szCs w:val="20"/>
        </w:rPr>
        <w:br/>
        <w:t>This information is important, as it allows the Scientific Organizers to make a thorough assessment when reviewing and selecting participants (max. 1700 characters).</w:t>
      </w:r>
    </w:p>
    <w:p w14:paraId="3F24A545" w14:textId="4994EC6D" w:rsidR="00D90BE7" w:rsidRPr="00C24B50" w:rsidRDefault="00D70839">
      <w:r>
        <w:t xml:space="preserve">I am a graduate student at the University of Illinois at Urbana-Champaign and conduct my research under Dr. Nathan Price at the Institute for Systems Biology (ISB) in Seattle, WA. </w:t>
      </w:r>
      <w:r w:rsidR="00F72B53">
        <w:t xml:space="preserve">Outside of </w:t>
      </w:r>
      <w:r w:rsidR="00E20DF2">
        <w:t>my time in the research lab</w:t>
      </w:r>
      <w:r w:rsidR="00F72B53">
        <w:t xml:space="preserve">, I am highly active in education outreach efforts with the </w:t>
      </w:r>
      <w:ins w:id="25" w:author="Nathan Price" w:date="2014-11-17T16:05:00Z">
        <w:r w:rsidR="00FF27CA">
          <w:t xml:space="preserve">Valerie </w:t>
        </w:r>
      </w:ins>
      <w:r w:rsidR="00F72B53">
        <w:t xml:space="preserve">Logan </w:t>
      </w:r>
      <w:ins w:id="26" w:author="Nathan Price" w:date="2014-11-17T16:05:00Z">
        <w:r w:rsidR="00FF27CA">
          <w:t xml:space="preserve">Education </w:t>
        </w:r>
      </w:ins>
      <w:r w:rsidR="00F72B53">
        <w:t xml:space="preserve">Center at </w:t>
      </w:r>
      <w:r w:rsidR="00E20DF2">
        <w:t xml:space="preserve">ISB </w:t>
      </w:r>
      <w:r>
        <w:t>and</w:t>
      </w:r>
      <w:r w:rsidR="00F72B53">
        <w:t xml:space="preserve"> have worked with educators at both K-12 and community college levels</w:t>
      </w:r>
      <w:r w:rsidR="00E20DF2">
        <w:t xml:space="preserve">. At the K-12 level, I serve as a scientific content expert to groups of 5-10 teachers and help the group design class lessons that conform to new Washington education standards. </w:t>
      </w:r>
      <w:r w:rsidR="00911555">
        <w:t xml:space="preserve">As part of my role, I supply examples of how concepts from each lesson can be applied in the real world and propose ways the teachers could bring these real world examples into their classrooms to get students excited about science.  </w:t>
      </w:r>
      <w:r w:rsidR="00E20DF2">
        <w:t xml:space="preserve">At the community college level, I have acted as a “big data mentor” to groups of teachers working to integrate </w:t>
      </w:r>
      <w:r w:rsidR="00911555">
        <w:t xml:space="preserve">big data </w:t>
      </w:r>
      <w:r w:rsidR="00E20DF2">
        <w:t>concepts</w:t>
      </w:r>
      <w:r w:rsidR="00911555">
        <w:t xml:space="preserve"> from systems biology</w:t>
      </w:r>
      <w:r w:rsidR="00E20DF2">
        <w:t xml:space="preserve"> into their curricula. In this role, I</w:t>
      </w:r>
      <w:r w:rsidR="00911555">
        <w:t xml:space="preserve"> have</w:t>
      </w:r>
      <w:r w:rsidR="00E20DF2">
        <w:t xml:space="preserve"> helped assess </w:t>
      </w:r>
      <w:del w:id="27" w:author="Nathan Price" w:date="2014-11-17T16:05:00Z">
        <w:r w:rsidR="00E20DF2" w:rsidDel="00FF27CA">
          <w:delText xml:space="preserve">vital </w:delText>
        </w:r>
      </w:del>
      <w:ins w:id="28" w:author="Nathan Price" w:date="2014-11-17T16:05:00Z">
        <w:r w:rsidR="00FF27CA">
          <w:t>critical</w:t>
        </w:r>
        <w:r w:rsidR="00FF27CA">
          <w:t xml:space="preserve"> </w:t>
        </w:r>
      </w:ins>
      <w:r w:rsidR="00E20DF2">
        <w:t xml:space="preserve">ideas </w:t>
      </w:r>
      <w:del w:id="29" w:author="Nathan Price" w:date="2014-11-17T16:05:00Z">
        <w:r w:rsidR="00E20DF2" w:rsidDel="00FF27CA">
          <w:delText xml:space="preserve">to </w:delText>
        </w:r>
      </w:del>
      <w:ins w:id="30" w:author="Nathan Price" w:date="2014-11-17T16:05:00Z">
        <w:r w:rsidR="00FF27CA">
          <w:t>for</w:t>
        </w:r>
        <w:bookmarkStart w:id="31" w:name="_GoBack"/>
        <w:bookmarkEnd w:id="31"/>
        <w:r w:rsidR="00FF27CA">
          <w:t xml:space="preserve"> </w:t>
        </w:r>
      </w:ins>
      <w:r w:rsidR="00E20DF2">
        <w:t xml:space="preserve">big data science and suggested ways to make these ideas accessible to </w:t>
      </w:r>
      <w:r w:rsidR="00911555">
        <w:t xml:space="preserve">all students in their programs. </w:t>
      </w:r>
      <w:r w:rsidR="00F72B53">
        <w:t xml:space="preserve">I am </w:t>
      </w:r>
      <w:r w:rsidR="00911555">
        <w:t xml:space="preserve">also </w:t>
      </w:r>
      <w:r w:rsidR="00F72B53">
        <w:t>a membe</w:t>
      </w:r>
      <w:r>
        <w:t>r of the Editorial Board at ISB</w:t>
      </w:r>
      <w:r w:rsidR="00911555">
        <w:t xml:space="preserve">, a group of scientific researchers whose goal is to increase public awareness of the scientific advances at the institute. As a board member, I </w:t>
      </w:r>
      <w:r w:rsidR="004A65EE">
        <w:t>writ</w:t>
      </w:r>
      <w:r w:rsidR="00911555">
        <w:t xml:space="preserve">e </w:t>
      </w:r>
      <w:r>
        <w:t xml:space="preserve">short pieces aimed at </w:t>
      </w:r>
      <w:r w:rsidR="00911555">
        <w:t>a</w:t>
      </w:r>
      <w:r>
        <w:t xml:space="preserve"> general </w:t>
      </w:r>
      <w:r w:rsidR="00911555">
        <w:t xml:space="preserve">audience that highlight </w:t>
      </w:r>
      <w:r>
        <w:t xml:space="preserve">recent publications by members of the institute </w:t>
      </w:r>
      <w:r w:rsidR="00911555">
        <w:lastRenderedPageBreak/>
        <w:t>and make the information accessible to individuals outside of the scientific community. These pieces describe research conducted by the Price lab</w:t>
      </w:r>
      <w:r w:rsidR="00EA0496">
        <w:t xml:space="preserve"> and other groups at the institute</w:t>
      </w:r>
      <w:r w:rsidR="00911555">
        <w:t xml:space="preserve"> and were published in ISB’s monthly newsletter, Molecular Me. </w:t>
      </w:r>
    </w:p>
    <w:sectPr w:rsidR="00D90BE7" w:rsidRPr="00C24B5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4" w:author="Nathan Price" w:date="2014-11-17T16:04:00Z" w:initials="NP">
    <w:p w14:paraId="7BE50BE0" w14:textId="77777777" w:rsidR="001E051C" w:rsidRDefault="001E051C">
      <w:pPr>
        <w:pStyle w:val="CommentText"/>
      </w:pPr>
      <w:r>
        <w:rPr>
          <w:rStyle w:val="CommentReference"/>
        </w:rPr>
        <w:annotationRef/>
      </w:r>
      <w:r>
        <w:t>Much better!  This has a lot of novelty to it – should have a real shot!</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14"/>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1656"/>
    <w:rsid w:val="000D4596"/>
    <w:rsid w:val="00111CCE"/>
    <w:rsid w:val="00184B74"/>
    <w:rsid w:val="001E051C"/>
    <w:rsid w:val="00230E11"/>
    <w:rsid w:val="00255549"/>
    <w:rsid w:val="0030125F"/>
    <w:rsid w:val="003704BE"/>
    <w:rsid w:val="00376425"/>
    <w:rsid w:val="003F2686"/>
    <w:rsid w:val="0044624D"/>
    <w:rsid w:val="004A65EE"/>
    <w:rsid w:val="004B0B70"/>
    <w:rsid w:val="004B736A"/>
    <w:rsid w:val="00525975"/>
    <w:rsid w:val="005C6651"/>
    <w:rsid w:val="00713FC8"/>
    <w:rsid w:val="00733059"/>
    <w:rsid w:val="00752000"/>
    <w:rsid w:val="00761848"/>
    <w:rsid w:val="00771EFF"/>
    <w:rsid w:val="007B0998"/>
    <w:rsid w:val="008D2209"/>
    <w:rsid w:val="008D7DA6"/>
    <w:rsid w:val="008F3D41"/>
    <w:rsid w:val="00911555"/>
    <w:rsid w:val="009A1DCD"/>
    <w:rsid w:val="009F136F"/>
    <w:rsid w:val="00A11656"/>
    <w:rsid w:val="00B62375"/>
    <w:rsid w:val="00B714E4"/>
    <w:rsid w:val="00C24B50"/>
    <w:rsid w:val="00D70839"/>
    <w:rsid w:val="00D90BE7"/>
    <w:rsid w:val="00DC2DD9"/>
    <w:rsid w:val="00E03342"/>
    <w:rsid w:val="00E20DF2"/>
    <w:rsid w:val="00E7332A"/>
    <w:rsid w:val="00EA0496"/>
    <w:rsid w:val="00EE406B"/>
    <w:rsid w:val="00F250A1"/>
    <w:rsid w:val="00F435DA"/>
    <w:rsid w:val="00F5249C"/>
    <w:rsid w:val="00F72B53"/>
    <w:rsid w:val="00F73411"/>
    <w:rsid w:val="00F906FE"/>
    <w:rsid w:val="00FF27C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CB80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E051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E051C"/>
    <w:rPr>
      <w:rFonts w:ascii="Lucida Grande" w:hAnsi="Lucida Grande" w:cs="Lucida Grande"/>
      <w:sz w:val="18"/>
      <w:szCs w:val="18"/>
    </w:rPr>
  </w:style>
  <w:style w:type="character" w:styleId="CommentReference">
    <w:name w:val="annotation reference"/>
    <w:basedOn w:val="DefaultParagraphFont"/>
    <w:uiPriority w:val="99"/>
    <w:semiHidden/>
    <w:unhideWhenUsed/>
    <w:rsid w:val="001E051C"/>
    <w:rPr>
      <w:sz w:val="18"/>
      <w:szCs w:val="18"/>
    </w:rPr>
  </w:style>
  <w:style w:type="paragraph" w:styleId="CommentText">
    <w:name w:val="annotation text"/>
    <w:basedOn w:val="Normal"/>
    <w:link w:val="CommentTextChar"/>
    <w:uiPriority w:val="99"/>
    <w:semiHidden/>
    <w:unhideWhenUsed/>
    <w:rsid w:val="001E051C"/>
    <w:pPr>
      <w:spacing w:line="240" w:lineRule="auto"/>
    </w:pPr>
    <w:rPr>
      <w:sz w:val="24"/>
      <w:szCs w:val="24"/>
    </w:rPr>
  </w:style>
  <w:style w:type="character" w:customStyle="1" w:styleId="CommentTextChar">
    <w:name w:val="Comment Text Char"/>
    <w:basedOn w:val="DefaultParagraphFont"/>
    <w:link w:val="CommentText"/>
    <w:uiPriority w:val="99"/>
    <w:semiHidden/>
    <w:rsid w:val="001E051C"/>
    <w:rPr>
      <w:sz w:val="24"/>
      <w:szCs w:val="24"/>
    </w:rPr>
  </w:style>
  <w:style w:type="paragraph" w:styleId="CommentSubject">
    <w:name w:val="annotation subject"/>
    <w:basedOn w:val="CommentText"/>
    <w:next w:val="CommentText"/>
    <w:link w:val="CommentSubjectChar"/>
    <w:uiPriority w:val="99"/>
    <w:semiHidden/>
    <w:unhideWhenUsed/>
    <w:rsid w:val="001E051C"/>
    <w:rPr>
      <w:b/>
      <w:bCs/>
      <w:sz w:val="20"/>
      <w:szCs w:val="20"/>
    </w:rPr>
  </w:style>
  <w:style w:type="character" w:customStyle="1" w:styleId="CommentSubjectChar">
    <w:name w:val="Comment Subject Char"/>
    <w:basedOn w:val="CommentTextChar"/>
    <w:link w:val="CommentSubject"/>
    <w:uiPriority w:val="99"/>
    <w:semiHidden/>
    <w:rsid w:val="001E051C"/>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E051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E051C"/>
    <w:rPr>
      <w:rFonts w:ascii="Lucida Grande" w:hAnsi="Lucida Grande" w:cs="Lucida Grande"/>
      <w:sz w:val="18"/>
      <w:szCs w:val="18"/>
    </w:rPr>
  </w:style>
  <w:style w:type="character" w:styleId="CommentReference">
    <w:name w:val="annotation reference"/>
    <w:basedOn w:val="DefaultParagraphFont"/>
    <w:uiPriority w:val="99"/>
    <w:semiHidden/>
    <w:unhideWhenUsed/>
    <w:rsid w:val="001E051C"/>
    <w:rPr>
      <w:sz w:val="18"/>
      <w:szCs w:val="18"/>
    </w:rPr>
  </w:style>
  <w:style w:type="paragraph" w:styleId="CommentText">
    <w:name w:val="annotation text"/>
    <w:basedOn w:val="Normal"/>
    <w:link w:val="CommentTextChar"/>
    <w:uiPriority w:val="99"/>
    <w:semiHidden/>
    <w:unhideWhenUsed/>
    <w:rsid w:val="001E051C"/>
    <w:pPr>
      <w:spacing w:line="240" w:lineRule="auto"/>
    </w:pPr>
    <w:rPr>
      <w:sz w:val="24"/>
      <w:szCs w:val="24"/>
    </w:rPr>
  </w:style>
  <w:style w:type="character" w:customStyle="1" w:styleId="CommentTextChar">
    <w:name w:val="Comment Text Char"/>
    <w:basedOn w:val="DefaultParagraphFont"/>
    <w:link w:val="CommentText"/>
    <w:uiPriority w:val="99"/>
    <w:semiHidden/>
    <w:rsid w:val="001E051C"/>
    <w:rPr>
      <w:sz w:val="24"/>
      <w:szCs w:val="24"/>
    </w:rPr>
  </w:style>
  <w:style w:type="paragraph" w:styleId="CommentSubject">
    <w:name w:val="annotation subject"/>
    <w:basedOn w:val="CommentText"/>
    <w:next w:val="CommentText"/>
    <w:link w:val="CommentSubjectChar"/>
    <w:uiPriority w:val="99"/>
    <w:semiHidden/>
    <w:unhideWhenUsed/>
    <w:rsid w:val="001E051C"/>
    <w:rPr>
      <w:b/>
      <w:bCs/>
      <w:sz w:val="20"/>
      <w:szCs w:val="20"/>
    </w:rPr>
  </w:style>
  <w:style w:type="character" w:customStyle="1" w:styleId="CommentSubjectChar">
    <w:name w:val="Comment Subject Char"/>
    <w:basedOn w:val="CommentTextChar"/>
    <w:link w:val="CommentSubject"/>
    <w:uiPriority w:val="99"/>
    <w:semiHidden/>
    <w:rsid w:val="001E051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88AA21-4F6B-8944-B99C-A4B2664192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631</Words>
  <Characters>3597</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Nathan Price</cp:lastModifiedBy>
  <cp:revision>2</cp:revision>
  <dcterms:created xsi:type="dcterms:W3CDTF">2014-11-18T00:06:00Z</dcterms:created>
  <dcterms:modified xsi:type="dcterms:W3CDTF">2014-11-18T00:06:00Z</dcterms:modified>
</cp:coreProperties>
</file>